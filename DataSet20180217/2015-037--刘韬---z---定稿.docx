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ADA711B" w14:textId="5F900992" w:rsidR="00204FA5" w:rsidRDefault="00C434EC" w:rsidP="00613442">
      <w:pPr>
        <w:pStyle w:val="af3"/>
        <w:spacing w:before="314"/>
        <w:ind w:left="420" w:hanging="420"/>
        <w:rPr>
          <w:rFonts w:eastAsia="宋体"/>
        </w:rPr>
      </w:pPr>
      <w:r>
        <w:rPr>
          <w:rFonts w:eastAsia="宋体"/>
          <w:noProof/>
        </w:rPr>
        <w:pict w14:anchorId="27EBD3E6">
          <v:line id="Line 287" o:spid="_x0000_s1026" style="position:absolute;left:0;text-align:left;z-index:251651072;visibility:visible" from="5.35pt,54.95pt" to="497.55pt,54.9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"/>
        </w:pict>
      </w:r>
      <w:commentRangeStart w:id="0"/>
      <w:r>
        <w:rPr>
          <w:rFonts w:eastAsia="宋体"/>
          <w:noProof/>
        </w:rPr>
      </w:r>
      <w:r>
        <w:rPr>
          <w:rFonts w:eastAsia="宋体"/>
          <w:noProof/>
        </w:rPr>
        <w:pict w14:anchorId="5D53F9A0">
          <v:group id="Group 282" o:spid="_x0000_s1045" style="width:497.55pt;height:39.3pt;mso-position-horizontal-relative:char;mso-position-vertical-relative:line" coordorigin="2642,835" coordsize="7169,573">
            <o:lock v:ext="edit" aspectratio="t"/>
            <v:rect id="AutoShape 281" o:spid="_x0000_s1027" style="position:absolute;left:2642;top:835;width:7169;height:573;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UKUqDvwAA&#10;ANoAAAAPAAAAZHJzL2Rvd25yZXYueG1sRE9Ni8IwEL0L/ocwghfRdD2IVKOIIFtkQay7nodmbIvN&#10;pDax7f57cxA8Pt73etubSrTUuNKygq9ZBII4s7rkXMHv5TBdgnAeWWNlmRT8k4PtZjhYY6xtx2dq&#10;U5+LEMIuRgWF93UspcsKMuhmtiYO3M02Bn2ATS51g10IN5WcR9FCGiw5NBRY076g7J4+jYIuO7XX&#10;y8+3PE2uieVH8tinf0elxqN+twLhqfcf8dudaAVha7gSboDcvAA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BQpSoO/AAAA2gAAAA8AAAAAAAAAAAAAAAAAlwIAAGRycy9kb3ducmV2&#10;LnhtbFBLBQYAAAAABAAEAPUAAACDAwAAAAA=&#10;" filled="f" stroked="f">
              <o:lock v:ext="edit" aspectratio="t" text="t"/>
            </v:rect>
            <v:shapetype id="_x0000_t202" coordsize="21600,21600" o:spt="202" path="m,l,21600r21600,l21600,xe">
              <v:stroke joinstyle="miter"/>
              <v:path gradientshapeok="t" o:connecttype="rect"/>
            </v:shapetype>
            <v:shape id="Text Box 283" o:spid="_x0000_s1028" type="#_x0000_t202" style="position:absolute;left:2642;top:835;width:7169;height:573;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0Nz9ZwwAA&#10;ANoAAAAPAAAAZHJzL2Rvd25yZXYueG1sRI9Ba8JAFITvQv/D8grezG7FShPdhFIRPLVoq+DtkX0m&#10;odm3Ibua+O+7hUKPw8x8w6yL0bbiRr1vHGt4ShQI4tKZhisNX5/b2QsIH5ANto5Jw508FPnDZI2Z&#10;cQPv6XYIlYgQ9hlqqEPoMil9WZNFn7iOOHoX11sMUfaVND0OEW5bOVdqKS02HBdq7OitpvL7cLUa&#10;ju+X82mhPqqNfe4GNyrJNpVaTx/H1xWIQGP4D/+1d0ZDCr9X4g2Q+Q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0Nz9ZwwAAANoAAAAPAAAAAAAAAAAAAAAAAJcCAABkcnMvZG93&#10;bnJldi54bWxQSwUGAAAAAAQABAD1AAAAhwMAAAAA&#10;" filled="f" stroked="f">
              <v:textbox>
                <w:txbxContent>
                  <w:p w14:paraId="03591F92" w14:textId="20D82A0F" w:rsidR="000250E8" w:rsidRDefault="000250E8">
                    <w:r>
                      <w:rPr>
                        <w:rFonts w:hint="eastAsia"/>
                      </w:rPr>
                      <w:t>2009</w:t>
                    </w:r>
                    <w:r>
                      <w:rPr>
                        <w:rFonts w:hint="eastAsia"/>
                      </w:rPr>
                      <w:t>年</w:t>
                    </w:r>
                    <w:r>
                      <w:rPr>
                        <w:rFonts w:hint="eastAsia"/>
                      </w:rPr>
                      <w:t>2</w:t>
                    </w:r>
                    <w:r>
                      <w:rPr>
                        <w:rFonts w:hint="eastAsia"/>
                      </w:rPr>
                      <w:t>月</w:t>
                    </w:r>
                    <w:r>
                      <w:rPr>
                        <w:rFonts w:hint="eastAsia"/>
                      </w:rPr>
                      <w:t xml:space="preserve">                        </w:t>
                    </w:r>
                    <w:r w:rsidR="009A132E">
                      <w:rPr>
                        <w:rFonts w:hint="eastAsia"/>
                      </w:rPr>
                      <w:t xml:space="preserve">X X X X         </w:t>
                    </w:r>
                    <w:r>
                      <w:rPr>
                        <w:rFonts w:hint="eastAsia"/>
                      </w:rPr>
                      <w:t xml:space="preserve">                         Feb. 2009</w:t>
                    </w:r>
                  </w:p>
                  <w:p w14:paraId="0D1CCD07" w14:textId="17B8A2CC" w:rsidR="000250E8" w:rsidRDefault="000250E8">
                    <w:r>
                      <w:rPr>
                        <w:rFonts w:hint="eastAsia"/>
                      </w:rPr>
                      <w:t>第</w:t>
                    </w:r>
                    <w:r>
                      <w:rPr>
                        <w:rFonts w:hint="eastAsia"/>
                      </w:rPr>
                      <w:t>32</w:t>
                    </w:r>
                    <w:r>
                      <w:rPr>
                        <w:rFonts w:hint="eastAsia"/>
                      </w:rPr>
                      <w:t>卷第</w:t>
                    </w:r>
                    <w:r>
                      <w:rPr>
                        <w:rFonts w:hint="eastAsia"/>
                      </w:rPr>
                      <w:t>1</w:t>
                    </w:r>
                    <w:r>
                      <w:rPr>
                        <w:rFonts w:hint="eastAsia"/>
                      </w:rPr>
                      <w:t>期</w:t>
                    </w:r>
                    <w:r>
                      <w:rPr>
                        <w:rFonts w:hint="eastAsia"/>
                      </w:rPr>
                      <w:t xml:space="preserve">     </w:t>
                    </w:r>
                    <w:r w:rsidR="009A132E">
                      <w:t>XXXXXXXXXXXXXXXXXXXXXXXXXXXXXXX</w:t>
                    </w:r>
                    <w:r>
                      <w:rPr>
                        <w:rFonts w:hint="eastAsia"/>
                      </w:rPr>
                      <w:t xml:space="preserve">            Vol.32 No.1</w:t>
                    </w:r>
                  </w:p>
                </w:txbxContent>
              </v:textbox>
            </v:shape>
            <w10:anchorlock/>
          </v:group>
        </w:pict>
      </w:r>
      <w:commentRangeEnd w:id="0"/>
      <w:r w:rsidR="008D27B3">
        <w:rPr>
          <w:rStyle w:val="ab"/>
          <w:rFonts w:eastAsia="宋体" w:cs="Times New Roman"/>
          <w:b w:val="0"/>
          <w:bCs w:val="0"/>
        </w:rPr>
        <w:commentReference w:id="0"/>
      </w:r>
    </w:p>
    <w:p w14:paraId="29321976" w14:textId="4325B140" w:rsidR="00B9076A" w:rsidRPr="00326671" w:rsidRDefault="00B9076A" w:rsidP="00613442">
      <w:pPr>
        <w:pStyle w:val="af3"/>
        <w:spacing w:before="314"/>
        <w:ind w:left="420" w:hanging="420"/>
        <w:rPr>
          <w:rFonts w:eastAsiaTheme="minorEastAsia"/>
        </w:rPr>
      </w:pPr>
      <w:commentRangeStart w:id="1"/>
      <w:r>
        <w:rPr>
          <w:rFonts w:hint="eastAsia"/>
        </w:rPr>
        <w:t>文章编号：</w:t>
      </w:r>
      <w:commentRangeEnd w:id="1"/>
      <w:r w:rsidR="008D27B3">
        <w:rPr>
          <w:rStyle w:val="ab"/>
          <w:rFonts w:eastAsia="宋体" w:cs="Times New Roman"/>
          <w:b w:val="0"/>
          <w:bCs w:val="0"/>
        </w:rPr>
        <w:commentReference w:id="1"/>
      </w:r>
      <w:commentRangeStart w:id="2"/>
      <w:r w:rsidR="00BB064A" w:rsidRPr="000F579E">
        <w:rPr>
          <w:rStyle w:val="Charc"/>
          <w:rFonts w:hint="eastAsia"/>
        </w:rPr>
        <w:t>100</w:t>
      </w:r>
      <w:r w:rsidR="009A132E">
        <w:rPr>
          <w:rStyle w:val="Charc"/>
        </w:rPr>
        <w:t>XXXXXXXXXXXXXXX</w:t>
      </w:r>
      <w:r w:rsidR="00BB064A" w:rsidRPr="000F579E">
        <w:rPr>
          <w:rStyle w:val="Charc"/>
          <w:rFonts w:hint="eastAsia"/>
        </w:rPr>
        <w:t>-0</w:t>
      </w:r>
      <w:r w:rsidR="000F579E">
        <w:rPr>
          <w:rStyle w:val="Charc"/>
          <w:rFonts w:hint="eastAsia"/>
        </w:rPr>
        <w:t>0</w:t>
      </w:r>
      <w:commentRangeEnd w:id="2"/>
      <w:r w:rsidR="008D27B3">
        <w:rPr>
          <w:rStyle w:val="ab"/>
          <w:rFonts w:eastAsia="宋体" w:cs="Times New Roman"/>
          <w:b w:val="0"/>
          <w:bCs w:val="0"/>
        </w:rPr>
        <w:commentReference w:id="2"/>
      </w:r>
    </w:p>
    <w:p w14:paraId="02079911" w14:textId="4A3AE6B1" w:rsidR="00B9076A" w:rsidRDefault="00735FC2">
      <w:pPr>
        <w:pStyle w:val="a5"/>
      </w:pPr>
      <w:commentRangeStart w:id="3"/>
      <w:r w:rsidRPr="00735FC2">
        <w:rPr>
          <w:rFonts w:hint="eastAsia"/>
        </w:rPr>
        <w:t>一种</w:t>
      </w:r>
      <w:r w:rsidR="009A132E">
        <w:rPr>
          <w:rFonts w:hint="eastAsia"/>
        </w:rPr>
        <w:t>X</w:t>
      </w:r>
      <w:r w:rsidR="009A132E">
        <w:t>XXXXXXXXXXXXXXXXXXXXXXXXX</w:t>
      </w:r>
      <w:r w:rsidRPr="00735FC2">
        <w:rPr>
          <w:rFonts w:hint="eastAsia"/>
        </w:rPr>
        <w:t>机制</w:t>
      </w:r>
      <w:commentRangeEnd w:id="3"/>
      <w:r w:rsidR="008D27B3">
        <w:rPr>
          <w:rStyle w:val="ab"/>
          <w:rFonts w:eastAsia="宋体" w:cs="Times New Roman"/>
          <w:b w:val="0"/>
          <w:bCs w:val="0"/>
        </w:rPr>
        <w:commentReference w:id="3"/>
      </w:r>
    </w:p>
    <w:p w14:paraId="7887C271" w14:textId="0F853321" w:rsidR="00B9076A" w:rsidRPr="004178E9" w:rsidRDefault="009A132E">
      <w:pPr>
        <w:pStyle w:val="a6"/>
      </w:pPr>
      <w:commentRangeStart w:id="4"/>
      <w:r>
        <w:rPr>
          <w:rFonts w:hint="eastAsia"/>
        </w:rPr>
        <w:t>X</w:t>
      </w:r>
      <w:r w:rsidR="005F761B">
        <w:rPr>
          <w:rFonts w:hint="eastAsia"/>
        </w:rPr>
        <w:t xml:space="preserve">  </w:t>
      </w:r>
      <w:r>
        <w:t>X</w:t>
      </w:r>
      <w:r w:rsidR="00B9076A" w:rsidRPr="004178E9">
        <w:rPr>
          <w:rFonts w:hint="eastAsia"/>
        </w:rPr>
        <w:t xml:space="preserve">, </w:t>
      </w:r>
      <w:r>
        <w:rPr>
          <w:rFonts w:hint="eastAsia"/>
        </w:rPr>
        <w:t>X</w:t>
      </w:r>
      <w:r>
        <w:t>XX</w:t>
      </w:r>
      <w:r w:rsidR="00F153BD">
        <w:rPr>
          <w:rFonts w:hint="eastAsia"/>
        </w:rPr>
        <w:t xml:space="preserve">, </w:t>
      </w:r>
      <w:r>
        <w:rPr>
          <w:rFonts w:hint="eastAsia"/>
        </w:rPr>
        <w:t>X</w:t>
      </w:r>
      <w:r>
        <w:t>XX</w:t>
      </w:r>
      <w:r w:rsidR="00F153BD">
        <w:t xml:space="preserve">, </w:t>
      </w:r>
      <w:r>
        <w:rPr>
          <w:rFonts w:hint="eastAsia"/>
        </w:rPr>
        <w:t>X</w:t>
      </w:r>
      <w:r>
        <w:t>XX</w:t>
      </w:r>
      <w:r w:rsidR="00F153BD">
        <w:t xml:space="preserve">, </w:t>
      </w:r>
      <w:r>
        <w:t>XXX</w:t>
      </w:r>
      <w:commentRangeEnd w:id="4"/>
      <w:r w:rsidR="008D27B3">
        <w:rPr>
          <w:rStyle w:val="ab"/>
        </w:rPr>
        <w:commentReference w:id="4"/>
      </w:r>
    </w:p>
    <w:p w14:paraId="0B3B5BC6" w14:textId="2581F50D" w:rsidR="00B9076A" w:rsidRPr="00851178" w:rsidRDefault="00F153BD">
      <w:pPr>
        <w:pStyle w:val="a7"/>
      </w:pPr>
      <w:commentRangeStart w:id="5"/>
      <w:r>
        <w:rPr>
          <w:rFonts w:hint="eastAsia"/>
        </w:rPr>
        <w:t xml:space="preserve">( </w:t>
      </w:r>
      <w:r w:rsidR="009A132E">
        <w:rPr>
          <w:rFonts w:hint="eastAsia"/>
        </w:rPr>
        <w:t>X</w:t>
      </w:r>
      <w:r w:rsidR="009A132E">
        <w:t>XXXXX</w:t>
      </w:r>
      <w:r w:rsidR="00B9076A">
        <w:rPr>
          <w:rFonts w:hint="eastAsia"/>
        </w:rPr>
        <w:t xml:space="preserve"> </w:t>
      </w:r>
      <w:r w:rsidR="009A132E">
        <w:rPr>
          <w:rFonts w:hint="eastAsia"/>
        </w:rPr>
        <w:t>X</w:t>
      </w:r>
      <w:r w:rsidR="009A132E">
        <w:t>XXXXXX</w:t>
      </w:r>
      <w:r w:rsidR="00B9076A">
        <w:rPr>
          <w:rFonts w:hint="eastAsia"/>
        </w:rPr>
        <w:t xml:space="preserve">, </w:t>
      </w:r>
      <w:r w:rsidR="009A132E">
        <w:rPr>
          <w:rFonts w:hint="eastAsia"/>
        </w:rPr>
        <w:t>X</w:t>
      </w:r>
      <w:r w:rsidR="009A132E">
        <w:t>X</w:t>
      </w:r>
      <w:r w:rsidR="00B9076A">
        <w:rPr>
          <w:rFonts w:hint="eastAsia"/>
        </w:rPr>
        <w:t xml:space="preserve"> </w:t>
      </w:r>
      <w:r w:rsidR="009A132E">
        <w:t>XXXXX</w:t>
      </w:r>
      <w:r w:rsidR="00B9076A">
        <w:rPr>
          <w:rFonts w:hint="eastAsia"/>
        </w:rPr>
        <w:t>)</w:t>
      </w:r>
      <w:commentRangeEnd w:id="5"/>
      <w:r w:rsidR="008D27B3">
        <w:rPr>
          <w:rStyle w:val="ab"/>
          <w:rFonts w:eastAsia="宋体"/>
        </w:rPr>
        <w:commentReference w:id="5"/>
      </w:r>
    </w:p>
    <w:p w14:paraId="7F3C6290" w14:textId="53AF2C96" w:rsidR="00B9076A" w:rsidRDefault="00B9076A">
      <w:commentRangeStart w:id="6"/>
      <w:r w:rsidRPr="00437577">
        <w:rPr>
          <w:rStyle w:val="Char9"/>
          <w:rFonts w:hint="eastAsia"/>
        </w:rPr>
        <w:t>摘要</w:t>
      </w:r>
      <w:r w:rsidRPr="00437577">
        <w:rPr>
          <w:rStyle w:val="Char8"/>
          <w:rFonts w:hint="eastAsia"/>
        </w:rPr>
        <w:t>:</w:t>
      </w:r>
      <w:commentRangeEnd w:id="6"/>
      <w:r w:rsidR="008D27B3">
        <w:rPr>
          <w:rStyle w:val="ab"/>
        </w:rPr>
        <w:commentReference w:id="6"/>
      </w:r>
      <w:r w:rsidRPr="00437577">
        <w:rPr>
          <w:rStyle w:val="Char8"/>
          <w:rFonts w:hint="eastAsia"/>
        </w:rPr>
        <w:t xml:space="preserve"> </w:t>
      </w:r>
      <w:commentRangeStart w:id="7"/>
      <w:r w:rsidR="00F153BD" w:rsidRPr="001E01AA">
        <w:rPr>
          <w:rFonts w:hint="eastAsia"/>
        </w:rPr>
        <w:t>为了实现</w:t>
      </w:r>
      <w:r w:rsidR="00F153BD" w:rsidRPr="003C36B7">
        <w:rPr>
          <w:rFonts w:hint="eastAsia"/>
        </w:rPr>
        <w:t>带内</w:t>
      </w:r>
      <w:r w:rsidR="00F153BD">
        <w:rPr>
          <w:rFonts w:hint="eastAsia"/>
        </w:rPr>
        <w:t>模式下控制链路的快速升级，</w:t>
      </w:r>
      <w:r w:rsidR="009A132E">
        <w:rPr>
          <w:rFonts w:hint="eastAsia"/>
        </w:rPr>
        <w:t>XXXXXXXXXXXXXXXXXXXXXXXXXXXXXXXXXXXXXXXXXXXXXXX</w:t>
      </w:r>
      <w:r w:rsidR="009A132E">
        <w:t>XXXXXX</w:t>
      </w:r>
      <w:r w:rsidR="009A132E">
        <w:rPr>
          <w:rFonts w:hint="eastAsia"/>
        </w:rPr>
        <w:t>XXXXXXXXXXX</w:t>
      </w:r>
      <w:r w:rsidR="009A132E">
        <w:t>XXXXXXXXXX</w:t>
      </w:r>
      <w:r w:rsidR="009A132E">
        <w:rPr>
          <w:rFonts w:hint="eastAsia"/>
        </w:rPr>
        <w:t>XXXXXXXXXXXXXXX</w:t>
      </w:r>
      <w:r w:rsidR="009A132E">
        <w:t>XX</w:t>
      </w:r>
      <w:r w:rsidR="009A132E">
        <w:rPr>
          <w:rFonts w:hint="eastAsia"/>
        </w:rPr>
        <w:t>XXXXXXXXXXXXX</w:t>
      </w:r>
      <w:r w:rsidR="009A132E">
        <w:t>X</w:t>
      </w:r>
      <w:r w:rsidR="009A132E">
        <w:rPr>
          <w:rFonts w:hint="eastAsia"/>
        </w:rPr>
        <w:t>XX</w:t>
      </w:r>
      <w:r w:rsidR="009A132E">
        <w:t>X</w:t>
      </w:r>
      <w:r w:rsidR="009A132E">
        <w:rPr>
          <w:rFonts w:hint="eastAsia"/>
        </w:rPr>
        <w:t>XXX</w:t>
      </w:r>
      <w:r w:rsidR="009A132E">
        <w:t>XX</w:t>
      </w:r>
      <w:r w:rsidR="009A132E">
        <w:rPr>
          <w:rFonts w:hint="eastAsia"/>
        </w:rPr>
        <w:t>XXXXXXXXXXXXXXXX</w:t>
      </w:r>
      <w:r w:rsidR="00860199">
        <w:rPr>
          <w:rFonts w:hint="eastAsia"/>
        </w:rPr>
        <w:t>但是需要</w:t>
      </w:r>
      <w:r w:rsidR="00F153BD" w:rsidRPr="001E01AA">
        <w:rPr>
          <w:rFonts w:hint="eastAsia"/>
        </w:rPr>
        <w:t>占用额外的流表空间</w:t>
      </w:r>
      <w:r w:rsidR="00D949A8">
        <w:rPr>
          <w:rFonts w:hint="eastAsia"/>
        </w:rPr>
        <w:t>．</w:t>
      </w:r>
      <w:commentRangeEnd w:id="7"/>
      <w:r w:rsidR="008D27B3">
        <w:rPr>
          <w:rStyle w:val="ab"/>
        </w:rPr>
        <w:commentReference w:id="7"/>
      </w:r>
      <w:r w:rsidR="00424A7C">
        <w:rPr>
          <w:rFonts w:hint="eastAsia"/>
        </w:rPr>
        <w:t xml:space="preserve"> </w:t>
      </w:r>
    </w:p>
    <w:p w14:paraId="4A9E31E3" w14:textId="60587560" w:rsidR="00B9076A" w:rsidRDefault="00B9076A">
      <w:commentRangeStart w:id="8"/>
      <w:r w:rsidRPr="00437577">
        <w:rPr>
          <w:rStyle w:val="Char9"/>
          <w:rFonts w:hint="eastAsia"/>
        </w:rPr>
        <w:t>关</w:t>
      </w:r>
      <w:r w:rsidRPr="00437577">
        <w:rPr>
          <w:rStyle w:val="Char9"/>
          <w:rFonts w:hint="eastAsia"/>
        </w:rPr>
        <w:t xml:space="preserve">  </w:t>
      </w:r>
      <w:r w:rsidRPr="00437577">
        <w:rPr>
          <w:rStyle w:val="Char9"/>
          <w:rFonts w:hint="eastAsia"/>
        </w:rPr>
        <w:t>键</w:t>
      </w:r>
      <w:r w:rsidRPr="00437577">
        <w:rPr>
          <w:rStyle w:val="Char9"/>
          <w:rFonts w:hint="eastAsia"/>
        </w:rPr>
        <w:t xml:space="preserve">  </w:t>
      </w:r>
      <w:r w:rsidRPr="00437577">
        <w:rPr>
          <w:rStyle w:val="Char9"/>
          <w:rFonts w:hint="eastAsia"/>
        </w:rPr>
        <w:t>词</w:t>
      </w:r>
      <w:r w:rsidRPr="009F637F">
        <w:rPr>
          <w:rFonts w:hint="eastAsia"/>
        </w:rPr>
        <w:t xml:space="preserve">: </w:t>
      </w:r>
      <w:commentRangeEnd w:id="8"/>
      <w:r w:rsidR="008D27B3">
        <w:rPr>
          <w:rStyle w:val="ab"/>
        </w:rPr>
        <w:commentReference w:id="8"/>
      </w:r>
      <w:commentRangeStart w:id="9"/>
      <w:r w:rsidR="00860199">
        <w:rPr>
          <w:rStyle w:val="Chara"/>
          <w:rFonts w:hint="eastAsia"/>
        </w:rPr>
        <w:t>软件定义</w:t>
      </w:r>
      <w:r w:rsidR="00860199">
        <w:rPr>
          <w:rStyle w:val="Chara"/>
        </w:rPr>
        <w:t>网络</w:t>
      </w:r>
      <w:r w:rsidR="00C01503">
        <w:rPr>
          <w:rStyle w:val="Chara"/>
          <w:rFonts w:hint="eastAsia"/>
        </w:rPr>
        <w:t>；</w:t>
      </w:r>
      <w:r w:rsidR="00860199">
        <w:rPr>
          <w:rStyle w:val="Chara"/>
          <w:rFonts w:hint="eastAsia"/>
        </w:rPr>
        <w:t>带</w:t>
      </w:r>
      <w:r w:rsidR="00860199">
        <w:rPr>
          <w:rStyle w:val="Chara"/>
        </w:rPr>
        <w:t>内模式</w:t>
      </w:r>
      <w:r w:rsidR="00C01503">
        <w:rPr>
          <w:rStyle w:val="Chara"/>
          <w:rFonts w:hint="eastAsia"/>
        </w:rPr>
        <w:t>；</w:t>
      </w:r>
      <w:r w:rsidR="00860199">
        <w:rPr>
          <w:rStyle w:val="Chara"/>
          <w:rFonts w:hint="eastAsia"/>
        </w:rPr>
        <w:t>网络</w:t>
      </w:r>
      <w:r w:rsidR="00860199">
        <w:rPr>
          <w:rStyle w:val="Chara"/>
        </w:rPr>
        <w:t>配置升级</w:t>
      </w:r>
      <w:r w:rsidR="00C01503">
        <w:rPr>
          <w:rStyle w:val="Chara"/>
          <w:rFonts w:hint="eastAsia"/>
        </w:rPr>
        <w:t>；</w:t>
      </w:r>
      <w:r w:rsidR="00860199">
        <w:rPr>
          <w:rStyle w:val="Chara"/>
          <w:rFonts w:hint="eastAsia"/>
        </w:rPr>
        <w:t>网络管理</w:t>
      </w:r>
      <w:commentRangeEnd w:id="9"/>
      <w:r w:rsidR="008D27B3">
        <w:rPr>
          <w:rStyle w:val="ab"/>
        </w:rPr>
        <w:commentReference w:id="9"/>
      </w:r>
    </w:p>
    <w:p w14:paraId="31ECA9CE" w14:textId="36778791" w:rsidR="00B9076A" w:rsidRDefault="00B9076A">
      <w:commentRangeStart w:id="10"/>
      <w:r w:rsidRPr="00437577">
        <w:rPr>
          <w:rStyle w:val="Char9"/>
          <w:rFonts w:hint="eastAsia"/>
        </w:rPr>
        <w:t>中图分类号</w:t>
      </w:r>
      <w:r>
        <w:rPr>
          <w:rFonts w:hint="eastAsia"/>
        </w:rPr>
        <w:t>:</w:t>
      </w:r>
      <w:commentRangeStart w:id="11"/>
      <w:r>
        <w:rPr>
          <w:rFonts w:hint="eastAsia"/>
        </w:rPr>
        <w:t xml:space="preserve"> </w:t>
      </w:r>
      <w:commentRangeEnd w:id="10"/>
      <w:r w:rsidR="008D27B3">
        <w:rPr>
          <w:rStyle w:val="ab"/>
        </w:rPr>
        <w:commentReference w:id="10"/>
      </w:r>
      <w:r w:rsidR="009A132E">
        <w:t>XXXXX</w:t>
      </w:r>
      <w:r w:rsidRPr="009F637F">
        <w:t>.53</w:t>
      </w:r>
      <w:commentRangeEnd w:id="11"/>
      <w:r w:rsidR="008D27B3">
        <w:rPr>
          <w:rStyle w:val="ab"/>
        </w:rPr>
        <w:commentReference w:id="11"/>
      </w:r>
      <w:r>
        <w:rPr>
          <w:rFonts w:hint="eastAsia"/>
        </w:rPr>
        <w:tab/>
      </w:r>
      <w:r>
        <w:rPr>
          <w:rFonts w:hint="eastAsia"/>
        </w:rPr>
        <w:tab/>
      </w:r>
      <w:r>
        <w:rPr>
          <w:rFonts w:hint="eastAsia"/>
        </w:rPr>
        <w:tab/>
      </w:r>
      <w:commentRangeStart w:id="12"/>
      <w:r w:rsidRPr="00437577">
        <w:rPr>
          <w:rStyle w:val="Char9"/>
          <w:rFonts w:hint="eastAsia"/>
        </w:rPr>
        <w:t>文献标</w:t>
      </w:r>
      <w:r w:rsidR="0095053E">
        <w:rPr>
          <w:rStyle w:val="Char9"/>
          <w:rFonts w:hint="eastAsia"/>
        </w:rPr>
        <w:t>志</w:t>
      </w:r>
      <w:r w:rsidRPr="00437577">
        <w:rPr>
          <w:rStyle w:val="Char9"/>
          <w:rFonts w:hint="eastAsia"/>
        </w:rPr>
        <w:t>码</w:t>
      </w:r>
      <w:r>
        <w:rPr>
          <w:rFonts w:hint="eastAsia"/>
        </w:rPr>
        <w:t>:</w:t>
      </w:r>
      <w:commentRangeEnd w:id="12"/>
      <w:r w:rsidR="008D27B3">
        <w:rPr>
          <w:rStyle w:val="ab"/>
        </w:rPr>
        <w:commentReference w:id="12"/>
      </w:r>
      <w:r>
        <w:rPr>
          <w:rFonts w:hint="eastAsia"/>
        </w:rPr>
        <w:t xml:space="preserve"> </w:t>
      </w:r>
      <w:commentRangeStart w:id="13"/>
      <w:r>
        <w:rPr>
          <w:rFonts w:hint="eastAsia"/>
        </w:rPr>
        <w:t>A</w:t>
      </w:r>
      <w:commentRangeEnd w:id="13"/>
      <w:r w:rsidR="008D27B3">
        <w:rPr>
          <w:rStyle w:val="ab"/>
        </w:rPr>
        <w:commentReference w:id="13"/>
      </w:r>
    </w:p>
    <w:p w14:paraId="5F3B2398" w14:textId="20E413D5" w:rsidR="00B9076A" w:rsidRDefault="00860199">
      <w:pPr>
        <w:pStyle w:val="a5"/>
      </w:pPr>
      <w:commentRangeStart w:id="14"/>
      <w:r w:rsidRPr="00860199">
        <w:t xml:space="preserve">An </w:t>
      </w:r>
      <w:r w:rsidR="009A132E">
        <w:t>XXXXXXXXXXXXXXXXXXXXXXXXXXXXXXXXXXX</w:t>
      </w:r>
      <w:r w:rsidRPr="00860199">
        <w:t xml:space="preserve"> Networking</w:t>
      </w:r>
      <w:commentRangeEnd w:id="14"/>
      <w:r w:rsidR="008D27B3">
        <w:rPr>
          <w:rStyle w:val="ab"/>
          <w:rFonts w:eastAsia="宋体" w:cs="Times New Roman"/>
          <w:b w:val="0"/>
          <w:bCs w:val="0"/>
        </w:rPr>
        <w:commentReference w:id="14"/>
      </w:r>
    </w:p>
    <w:p w14:paraId="7AD15D4D" w14:textId="01CF50DC" w:rsidR="00B9076A" w:rsidRDefault="009A132E">
      <w:pPr>
        <w:pStyle w:val="a6"/>
      </w:pPr>
      <w:commentRangeStart w:id="15"/>
      <w:r>
        <w:t>XXX</w:t>
      </w:r>
      <w:r w:rsidR="006F606A">
        <w:rPr>
          <w:rFonts w:hint="eastAsia"/>
        </w:rPr>
        <w:t>，</w:t>
      </w:r>
      <w:r>
        <w:t>XXXXXXXX</w:t>
      </w:r>
      <w:r w:rsidR="006F606A">
        <w:rPr>
          <w:rFonts w:hint="eastAsia"/>
        </w:rPr>
        <w:t>，</w:t>
      </w:r>
      <w:r>
        <w:t>XXX</w:t>
      </w:r>
      <w:r w:rsidR="00860199">
        <w:t>，</w:t>
      </w:r>
      <w:r>
        <w:t>XXXXXXX</w:t>
      </w:r>
      <w:r w:rsidR="00860199">
        <w:t>，</w:t>
      </w:r>
      <w:r>
        <w:t>XXXXXXX</w:t>
      </w:r>
      <w:commentRangeEnd w:id="15"/>
      <w:r w:rsidR="008D27B3">
        <w:rPr>
          <w:rStyle w:val="ab"/>
        </w:rPr>
        <w:commentReference w:id="15"/>
      </w:r>
    </w:p>
    <w:p w14:paraId="4CF54011" w14:textId="52D45655" w:rsidR="00B9076A" w:rsidRPr="00426F7A" w:rsidRDefault="00833F00">
      <w:pPr>
        <w:pStyle w:val="a7"/>
      </w:pPr>
      <w:commentRangeStart w:id="16"/>
      <w:r>
        <w:rPr>
          <w:rFonts w:hint="eastAsia"/>
        </w:rPr>
        <w:t>(</w:t>
      </w:r>
      <w:r w:rsidR="009A132E">
        <w:t>XXXXXXXXXXXXXXXXXXXXXXXXXX</w:t>
      </w:r>
      <w:r w:rsidR="009F444F">
        <w:rPr>
          <w:rFonts w:hint="eastAsia"/>
        </w:rPr>
        <w:t>,</w:t>
      </w:r>
      <w:r w:rsidR="00B9076A">
        <w:t xml:space="preserve"> </w:t>
      </w:r>
      <w:r w:rsidR="009A132E">
        <w:t>XXXXXXXXXXXXXXXXXX</w:t>
      </w:r>
      <w:r w:rsidR="005F4601">
        <w:t xml:space="preserve">, </w:t>
      </w:r>
      <w:r w:rsidR="009A132E">
        <w:t>XXXX</w:t>
      </w:r>
      <w:r w:rsidR="005F4601">
        <w:rPr>
          <w:rFonts w:hint="eastAsia"/>
        </w:rPr>
        <w:t xml:space="preserve"> </w:t>
      </w:r>
      <w:r w:rsidR="009A132E">
        <w:t>XXXX</w:t>
      </w:r>
      <w:r w:rsidR="009F444F">
        <w:rPr>
          <w:rFonts w:hint="eastAsia"/>
        </w:rPr>
        <w:t xml:space="preserve">, </w:t>
      </w:r>
      <w:r w:rsidR="009A132E">
        <w:t>XXXX</w:t>
      </w:r>
      <w:r w:rsidR="00B9076A">
        <w:rPr>
          <w:rFonts w:hint="eastAsia"/>
        </w:rPr>
        <w:t>)</w:t>
      </w:r>
      <w:commentRangeEnd w:id="16"/>
      <w:r w:rsidR="008D27B3">
        <w:rPr>
          <w:rStyle w:val="ab"/>
          <w:rFonts w:eastAsia="宋体"/>
        </w:rPr>
        <w:commentReference w:id="16"/>
      </w:r>
    </w:p>
    <w:p w14:paraId="77A7B7FF" w14:textId="77777777" w:rsidR="00B9076A" w:rsidRPr="00C17233" w:rsidRDefault="00B9076A">
      <w:commentRangeStart w:id="17"/>
      <w:r w:rsidRPr="00437577">
        <w:rPr>
          <w:rStyle w:val="Char9"/>
        </w:rPr>
        <w:t>Abstract:</w:t>
      </w:r>
      <w:commentRangeEnd w:id="17"/>
      <w:r w:rsidR="008D27B3">
        <w:rPr>
          <w:rStyle w:val="ab"/>
        </w:rPr>
        <w:commentReference w:id="17"/>
      </w:r>
      <w:r>
        <w:rPr>
          <w:rFonts w:hint="eastAsia"/>
        </w:rPr>
        <w:t xml:space="preserve"> </w:t>
      </w:r>
      <w:commentRangeStart w:id="18"/>
      <w:r w:rsidR="00D33EA7" w:rsidRPr="00D33EA7">
        <w:rPr>
          <w:rStyle w:val="Char8"/>
        </w:rPr>
        <w:t>In order to solve the problems which may arise when the routing policy of control plane is updated in in-band mode, an update mechanism based on the destination oriented routing is proposed. The mechanism divides the update policy into subclasses based on the different destinations, and also separates the uplink routing from downlink routing based on the destination. And a unified update algorithm is presented for the updating of both uplink and downlink of controlling traffic. The experiment result shows that our mechanism could be more efficient both in the computation time and in updating time, but some extra flow entries may be needed.</w:t>
      </w:r>
      <w:commentRangeEnd w:id="18"/>
      <w:r w:rsidR="008D27B3">
        <w:rPr>
          <w:rStyle w:val="ab"/>
        </w:rPr>
        <w:commentReference w:id="18"/>
      </w:r>
    </w:p>
    <w:p w14:paraId="784A9A15" w14:textId="77777777" w:rsidR="00B9076A" w:rsidRDefault="00B9076A">
      <w:pPr>
        <w:sectPr w:rsidR="00B9076A" w:rsidSect="000F4C91">
          <w:pgSz w:w="11907" w:h="16840" w:code="9"/>
          <w:pgMar w:top="1077" w:right="964" w:bottom="2438" w:left="964" w:header="851" w:footer="992" w:gutter="0"/>
          <w:cols w:space="720"/>
          <w:docGrid w:type="linesAndChars" w:linePitch="314" w:charSpace="640"/>
        </w:sectPr>
      </w:pPr>
      <w:commentRangeStart w:id="19"/>
      <w:r w:rsidRPr="00B82A3E">
        <w:rPr>
          <w:rFonts w:hint="eastAsia"/>
          <w:b/>
          <w:bCs/>
        </w:rPr>
        <w:t>Key word</w:t>
      </w:r>
      <w:r>
        <w:rPr>
          <w:rFonts w:hint="eastAsia"/>
          <w:b/>
          <w:bCs/>
        </w:rPr>
        <w:t>s</w:t>
      </w:r>
      <w:r w:rsidRPr="00B82A3E">
        <w:rPr>
          <w:rFonts w:hint="eastAsia"/>
          <w:b/>
          <w:bCs/>
        </w:rPr>
        <w:t>:</w:t>
      </w:r>
      <w:commentRangeStart w:id="20"/>
      <w:r>
        <w:rPr>
          <w:rFonts w:hint="eastAsia"/>
        </w:rPr>
        <w:t xml:space="preserve"> </w:t>
      </w:r>
      <w:commentRangeEnd w:id="19"/>
      <w:r w:rsidR="008D27B3">
        <w:rPr>
          <w:rStyle w:val="ab"/>
        </w:rPr>
        <w:commentReference w:id="19"/>
      </w:r>
      <w:r w:rsidR="00D33EA7">
        <w:rPr>
          <w:rStyle w:val="Chara"/>
        </w:rPr>
        <w:t>software defined networking</w:t>
      </w:r>
      <w:r w:rsidRPr="00437577">
        <w:rPr>
          <w:rStyle w:val="Chara"/>
          <w:rFonts w:hint="eastAsia"/>
        </w:rPr>
        <w:t xml:space="preserve">; </w:t>
      </w:r>
      <w:r w:rsidR="00D33EA7">
        <w:rPr>
          <w:rStyle w:val="Chara"/>
          <w:rFonts w:hint="eastAsia"/>
        </w:rPr>
        <w:t>in-band control</w:t>
      </w:r>
      <w:r w:rsidRPr="00437577">
        <w:rPr>
          <w:rStyle w:val="Chara"/>
          <w:rFonts w:hint="eastAsia"/>
        </w:rPr>
        <w:t>;</w:t>
      </w:r>
      <w:r w:rsidR="00DE6ED3" w:rsidRPr="00DE6ED3">
        <w:rPr>
          <w:rStyle w:val="Chara"/>
        </w:rPr>
        <w:t xml:space="preserve"> </w:t>
      </w:r>
      <w:r w:rsidR="00DE6ED3">
        <w:rPr>
          <w:rStyle w:val="Chara"/>
        </w:rPr>
        <w:t>network</w:t>
      </w:r>
      <w:r w:rsidRPr="00437577">
        <w:rPr>
          <w:rStyle w:val="Chara"/>
          <w:rFonts w:hint="eastAsia"/>
        </w:rPr>
        <w:t xml:space="preserve"> </w:t>
      </w:r>
      <w:r w:rsidR="00413ED1">
        <w:rPr>
          <w:rStyle w:val="Chara"/>
        </w:rPr>
        <w:t>policy update; network management</w:t>
      </w:r>
      <w:commentRangeEnd w:id="20"/>
      <w:r w:rsidR="008D27B3">
        <w:rPr>
          <w:rStyle w:val="ab"/>
        </w:rPr>
        <w:commentReference w:id="20"/>
      </w:r>
    </w:p>
    <w:p w14:paraId="61061FEC" w14:textId="77777777" w:rsidR="00FD06C5" w:rsidRDefault="00FD06C5" w:rsidP="005A04D3">
      <w:pPr>
        <w:pStyle w:val="1"/>
        <w:numPr>
          <w:ilvl w:val="0"/>
          <w:numId w:val="0"/>
        </w:numPr>
      </w:pPr>
    </w:p>
    <w:p w14:paraId="43038A29" w14:textId="269B3D08" w:rsidR="00B9076A" w:rsidRDefault="00C434EC" w:rsidP="006F606A">
      <w:pPr>
        <w:pStyle w:val="a1"/>
      </w:pPr>
      <w:commentRangeStart w:id="21"/>
      <w:r>
        <w:rPr>
          <w:noProof/>
        </w:rPr>
        <w:pict w14:anchorId="799C5F70">
          <v:group id="Group 280" o:spid="_x0000_s1029" style="position:absolute;left:0;text-align:left;margin-left:5.35pt;margin-top:721.1pt;width:486.85pt;height:86.35pt;z-index:251649024;mso-position-vertical-relative:page" coordorigin="844,14422" coordsize="8340,1256"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" o:allowoverlap="f">
            <v:shape id="Text Box 240" o:spid="_x0000_s1030" type="#_x0000_t202" style="position:absolute;left:844;top:14422;width:8340;height:1256;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HLTMuwwAA&#10;ANoAAAAPAAAAZHJzL2Rvd25yZXYueG1sRI9Pa8JAFMTvBb/D8oTe6ouFlhJdRdRiK7345+LtkX0m&#10;wezbsLuatJ++Wyh4HGbmN8x03ttG3diH2omG8SgDxVI4U0up4Xh4f3oDFSKJocYJa/jmAPPZ4GFK&#10;uXGd7Pi2j6VKEAk5aahibHPEUFRsKYxcy5K8s/OWYpK+ROOpS3Db4HOWvaKlWtJCRS0vKy4u+6vV&#10;4Fr8xB693YbjpfvanuRntd5o/TjsFxNQkft4D/+3P4yGF/i7km4Azn4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HLTMuwwAAANoAAAAPAAAAAAAAAAAAAAAAAJcCAABkcnMvZG93&#10;bnJldi54bWxQSwUGAAAAAAQABAD1AAAAhwMAAAAA&#10;" filled="f" stroked="f">
              <v:textbox style="mso-next-textbox:#Text Box 240" inset="7.5pt,3.75pt,7.5pt,3.75pt">
                <w:txbxContent>
                  <w:p w14:paraId="7D904ED1" w14:textId="77777777" w:rsidR="000250E8" w:rsidRDefault="000250E8">
                    <w:r>
                      <w:rPr>
                        <w:rStyle w:val="Char9"/>
                        <w:rFonts w:hint="eastAsia"/>
                      </w:rPr>
                      <w:t>收稿日期</w:t>
                    </w:r>
                    <w:r>
                      <w:rPr>
                        <w:rFonts w:hint="eastAsia"/>
                      </w:rPr>
                      <w:t xml:space="preserve">: </w:t>
                    </w:r>
                    <w:r>
                      <w:t>200</w:t>
                    </w:r>
                    <w:r>
                      <w:rPr>
                        <w:rFonts w:hint="eastAsia"/>
                      </w:rPr>
                      <w:t>8</w:t>
                    </w:r>
                    <w:r>
                      <w:t>-</w:t>
                    </w:r>
                    <w:r>
                      <w:rPr>
                        <w:rFonts w:hint="eastAsia"/>
                      </w:rPr>
                      <w:t>01</w:t>
                    </w:r>
                    <w:r>
                      <w:t>-</w:t>
                    </w:r>
                    <w:r>
                      <w:rPr>
                        <w:rFonts w:hint="eastAsia"/>
                      </w:rPr>
                      <w:t>01</w:t>
                    </w:r>
                  </w:p>
                  <w:p w14:paraId="242CB4CB" w14:textId="78858A7F" w:rsidR="000250E8" w:rsidRDefault="000250E8">
                    <w:r>
                      <w:rPr>
                        <w:rStyle w:val="Char9"/>
                        <w:rFonts w:hint="eastAsia"/>
                      </w:rPr>
                      <w:t>基金项目</w:t>
                    </w:r>
                    <w:r>
                      <w:rPr>
                        <w:rFonts w:hint="eastAsia"/>
                      </w:rPr>
                      <w:t xml:space="preserve">: </w:t>
                    </w:r>
                    <w:r w:rsidR="005466C8">
                      <w:rPr>
                        <w:rFonts w:hint="eastAsia"/>
                      </w:rPr>
                      <w:t>X</w:t>
                    </w:r>
                    <w:r w:rsidR="005466C8">
                      <w:t>XXXXXXXXXXXXXXXXXXXXXXXXXXXXXXXX</w:t>
                    </w:r>
                  </w:p>
                  <w:p w14:paraId="3AFA3E83" w14:textId="14731C45" w:rsidR="000250E8" w:rsidRDefault="000250E8" w:rsidP="005466C8">
                    <w:r w:rsidRPr="005C3FB5">
                      <w:rPr>
                        <w:rStyle w:val="Char9"/>
                        <w:rFonts w:hint="eastAsia"/>
                      </w:rPr>
                      <w:t>作者简介</w:t>
                    </w:r>
                    <w:r>
                      <w:rPr>
                        <w:rFonts w:hint="eastAsia"/>
                      </w:rPr>
                      <w:t xml:space="preserve">: </w:t>
                    </w:r>
                    <w:r w:rsidR="005466C8">
                      <w:rPr>
                        <w:rFonts w:hint="eastAsia"/>
                      </w:rPr>
                      <w:t>X</w:t>
                    </w:r>
                    <w:r w:rsidR="005466C8">
                      <w:t>XXXXXXXXXXXXXXXXXXXXXXXXXXXXXXXXXXXXXXXX</w:t>
                    </w:r>
                  </w:p>
                  <w:p w14:paraId="2D3D0600" w14:textId="77777777" w:rsidR="000250E8" w:rsidRDefault="000250E8">
                    <w:pPr>
                      <w:rPr>
                        <w:lang w:val="it-IT"/>
                      </w:rPr>
                    </w:pPr>
                    <w:r>
                      <w:rPr>
                        <w:rStyle w:val="Char9"/>
                        <w:rFonts w:hint="eastAsia"/>
                      </w:rPr>
                      <w:t>作者简介</w:t>
                    </w:r>
                    <w:r>
                      <w:rPr>
                        <w:rFonts w:hint="eastAsia"/>
                      </w:rPr>
                      <w:t xml:space="preserve">: </w:t>
                    </w:r>
                    <w:r>
                      <w:rPr>
                        <w:rFonts w:hint="eastAsia"/>
                      </w:rPr>
                      <w:t>作者姓名</w:t>
                    </w:r>
                    <w:r>
                      <w:rPr>
                        <w:rFonts w:hint="eastAsia"/>
                      </w:rPr>
                      <w:t>(1970-)</w:t>
                    </w:r>
                    <w:r>
                      <w:rPr>
                        <w:rFonts w:hint="eastAsia"/>
                        <w:lang w:val="it-IT"/>
                      </w:rPr>
                      <w:t xml:space="preserve">, </w:t>
                    </w:r>
                    <w:r>
                      <w:rPr>
                        <w:rFonts w:hint="eastAsia"/>
                        <w:lang w:val="it-IT"/>
                      </w:rPr>
                      <w:t>男</w:t>
                    </w:r>
                    <w:r>
                      <w:rPr>
                        <w:rFonts w:hint="eastAsia"/>
                        <w:lang w:val="it-IT"/>
                      </w:rPr>
                      <w:t xml:space="preserve">, </w:t>
                    </w:r>
                    <w:r>
                      <w:rPr>
                        <w:rFonts w:hint="eastAsia"/>
                        <w:lang w:val="it-IT"/>
                      </w:rPr>
                      <w:t>职称</w:t>
                    </w:r>
                    <w:r>
                      <w:rPr>
                        <w:rFonts w:hint="eastAsia"/>
                        <w:lang w:val="it-IT"/>
                      </w:rPr>
                      <w:t>. E-mail: abc@bupt.edu.cn</w:t>
                    </w:r>
                  </w:p>
                </w:txbxContent>
              </v:textbox>
            </v:shape>
            <v:line id="Line 241" o:spid="_x0000_s1031" style="position:absolute;visibility:visible" from="844,14422" to="2770,14422"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AcaPRMUAAADaAAAADwAAAGRycy9kb3ducmV2LnhtbESPT2vCQBTE74LfYXmCN93YQiipq4gi&#10;aA+l/oF6fGafSdrs27C7Jum37xYKHoeZ+Q0zX/amFi05X1lWMJsmIIhzqysuFJxP28kLCB+QNdaW&#10;ScEPeVguhoM5Ztp2fKD2GAoRIewzVFCG0GRS+rwkg35qG+Lo3awzGKJ0hdQOuwg3tXxKklQarDgu&#10;lNjQuqT8+3g3Ct6fP9J2tX/b9Z/79JpvDtfLV+eUGo/61SuIQH14hP/bO60ghb8r8QbIxS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AcaPRMUAAADaAAAADwAAAAAAAAAA&#10;AAAAAAChAgAAZHJzL2Rvd25yZXYueG1sUEsFBgAAAAAEAAQA+QAAAJMDAAAAAA==&#10;"/>
            <w10:wrap type="topAndBottom" anchory="page"/>
          </v:group>
        </w:pict>
      </w:r>
      <w:r w:rsidR="00413ED1" w:rsidRPr="00413ED1">
        <w:rPr>
          <w:rFonts w:hint="eastAsia"/>
        </w:rPr>
        <w:t>软件定义网络（</w:t>
      </w:r>
      <w:r w:rsidR="00413ED1" w:rsidRPr="00413ED1">
        <w:rPr>
          <w:rFonts w:hint="eastAsia"/>
        </w:rPr>
        <w:t>SDN</w:t>
      </w:r>
      <w:r w:rsidR="00890C25">
        <w:rPr>
          <w:rFonts w:hint="eastAsia"/>
        </w:rPr>
        <w:t>,</w:t>
      </w:r>
      <w:r w:rsidR="00890C25" w:rsidRPr="00413ED1">
        <w:rPr>
          <w:rFonts w:hint="eastAsia"/>
        </w:rPr>
        <w:t xml:space="preserve"> </w:t>
      </w:r>
      <w:r w:rsidR="00413ED1" w:rsidRPr="00413ED1">
        <w:rPr>
          <w:rFonts w:hint="eastAsia"/>
        </w:rPr>
        <w:t>software defined networking</w:t>
      </w:r>
      <w:r w:rsidR="00413ED1" w:rsidRPr="00413ED1">
        <w:rPr>
          <w:rFonts w:hint="eastAsia"/>
        </w:rPr>
        <w:t>）是近年来在学术界和工业界都重视研究与应用的一种新的网络架构</w:t>
      </w:r>
      <w:r w:rsidR="00413ED1">
        <w:t>.</w:t>
      </w:r>
      <w:r w:rsidR="00413ED1" w:rsidRPr="00413ED1">
        <w:rPr>
          <w:rFonts w:hint="eastAsia"/>
        </w:rPr>
        <w:t xml:space="preserve"> </w:t>
      </w:r>
      <w:r w:rsidR="007C6A86">
        <w:rPr>
          <w:rFonts w:hint="eastAsia"/>
        </w:rPr>
        <w:t xml:space="preserve">X X X X X X X X X X X X X X X X X X X X X X X X X X X X X X X X X X X X X X X X X X X X X X X X X X X X X X X X X X X X X X X X X X X X X X X X X X X </w:t>
      </w:r>
      <w:r w:rsidR="007C6A86">
        <w:rPr>
          <w:rFonts w:hint="eastAsia"/>
        </w:rPr>
        <w:lastRenderedPageBreak/>
        <w:t xml:space="preserve">X X X X X X X X X X X X X X X X X X X X X X X X X X X </w:t>
      </w:r>
      <w:r w:rsidR="00413ED1" w:rsidRPr="00413ED1">
        <w:rPr>
          <w:rFonts w:hint="eastAsia"/>
        </w:rPr>
        <w:t>即使初始配置状态与目标配置状态能够保证</w:t>
      </w:r>
      <w:commentRangeEnd w:id="21"/>
      <w:r w:rsidR="008D27B3">
        <w:rPr>
          <w:rStyle w:val="ab"/>
        </w:rPr>
        <w:commentReference w:id="21"/>
      </w:r>
      <w:commentRangeStart w:id="22"/>
      <w:r w:rsidR="00A8382A">
        <w:rPr>
          <w:rFonts w:hint="eastAsia"/>
        </w:rPr>
        <w:t>正确</w:t>
      </w:r>
      <w:r w:rsidR="00413ED1" w:rsidRPr="00413ED1">
        <w:rPr>
          <w:rFonts w:hint="eastAsia"/>
        </w:rPr>
        <w:t>，在向大量交换机下发数据包时也无法保证中间状态</w:t>
      </w:r>
      <w:r w:rsidR="00A8382A">
        <w:t>的正常</w:t>
      </w:r>
      <w:r w:rsidR="00413ED1">
        <w:rPr>
          <w:rFonts w:hint="eastAsia"/>
        </w:rPr>
        <w:t>.</w:t>
      </w:r>
    </w:p>
    <w:p w14:paraId="79D8102C" w14:textId="5D9117B7" w:rsidR="006F606A" w:rsidRPr="006F606A" w:rsidRDefault="006F606A" w:rsidP="006F606A">
      <w:pPr>
        <w:pStyle w:val="a1"/>
      </w:pPr>
      <w:r w:rsidRPr="006F606A">
        <w:rPr>
          <w:rFonts w:hint="eastAsia"/>
        </w:rPr>
        <w:t>虽然</w:t>
      </w:r>
      <w:bookmarkStart w:id="23" w:name="_GoBack"/>
      <w:r w:rsidR="007C6A86">
        <w:rPr>
          <w:rFonts w:hint="eastAsia"/>
        </w:rPr>
        <w:t xml:space="preserve">X X X X X X X X X X X X X X X X X X X X X X X X X X X X X X X X X X X X X X X X X </w:t>
      </w:r>
      <w:r w:rsidR="007C6A86">
        <w:t xml:space="preserve">X X </w:t>
      </w:r>
      <w:r w:rsidR="007C6A86">
        <w:rPr>
          <w:rFonts w:hint="eastAsia"/>
        </w:rPr>
        <w:t xml:space="preserve">X X X X X X X X X X X X X X X X </w:t>
      </w:r>
      <w:r w:rsidR="007C6A86">
        <w:t xml:space="preserve">X X </w:t>
      </w:r>
      <w:r w:rsidR="007C6A86">
        <w:rPr>
          <w:rFonts w:hint="eastAsia"/>
        </w:rPr>
        <w:t xml:space="preserve">X </w:t>
      </w:r>
      <w:r w:rsidR="007C6A86">
        <w:t xml:space="preserve">X X X X X X X X X X X X X X X X </w:t>
      </w:r>
      <w:bookmarkEnd w:id="23"/>
      <w:r>
        <w:t>问题</w:t>
      </w:r>
      <w:r>
        <w:t>.</w:t>
      </w:r>
      <w:commentRangeEnd w:id="22"/>
      <w:r w:rsidR="008D27B3">
        <w:rPr>
          <w:rStyle w:val="ab"/>
        </w:rPr>
        <w:commentReference w:id="22"/>
      </w:r>
    </w:p>
    <w:p w14:paraId="70F15A8C" w14:textId="77777777" w:rsidR="00B9076A" w:rsidRDefault="009D0CFB" w:rsidP="006F606A">
      <w:pPr>
        <w:pStyle w:val="1"/>
      </w:pPr>
      <w:commentRangeStart w:id="24"/>
      <w:r>
        <w:rPr>
          <w:rFonts w:hint="eastAsia"/>
        </w:rPr>
        <w:lastRenderedPageBreak/>
        <w:t>带</w:t>
      </w:r>
      <w:r>
        <w:t>内</w:t>
      </w:r>
      <w:r w:rsidR="006F606A">
        <w:t>模式控制</w:t>
      </w:r>
      <w:r w:rsidR="006F606A">
        <w:rPr>
          <w:rFonts w:hint="eastAsia"/>
        </w:rPr>
        <w:t>路由</w:t>
      </w:r>
      <w:r w:rsidR="006F606A">
        <w:t>升级问题</w:t>
      </w:r>
      <w:commentRangeEnd w:id="24"/>
      <w:r w:rsidR="008D27B3">
        <w:rPr>
          <w:rStyle w:val="ab"/>
          <w:rFonts w:eastAsia="宋体"/>
          <w:b w:val="0"/>
          <w:bCs w:val="0"/>
          <w:snapToGrid/>
        </w:rPr>
        <w:commentReference w:id="24"/>
      </w:r>
    </w:p>
    <w:p w14:paraId="762BA2B8" w14:textId="77777777" w:rsidR="00833F00" w:rsidRDefault="00833F00" w:rsidP="00833F00">
      <w:pPr>
        <w:pStyle w:val="2"/>
      </w:pPr>
      <w:commentRangeStart w:id="25"/>
      <w:r>
        <w:rPr>
          <w:rFonts w:hint="eastAsia"/>
        </w:rPr>
        <w:t>问题</w:t>
      </w:r>
      <w:r>
        <w:t>描述</w:t>
      </w:r>
      <w:commentRangeEnd w:id="25"/>
      <w:r w:rsidR="008D27B3">
        <w:rPr>
          <w:rStyle w:val="ab"/>
          <w:rFonts w:eastAsia="宋体"/>
          <w:b w:val="0"/>
          <w:bCs w:val="0"/>
        </w:rPr>
        <w:commentReference w:id="25"/>
      </w:r>
    </w:p>
    <w:p w14:paraId="59E20978" w14:textId="792B9E4C" w:rsidR="00B9076A" w:rsidRPr="00BE1129" w:rsidRDefault="005B1737" w:rsidP="004670AB">
      <w:pPr>
        <w:pStyle w:val="a1"/>
        <w:ind w:firstLineChars="0" w:firstLine="0"/>
      </w:pPr>
      <w:commentRangeStart w:id="26"/>
      <w:r>
        <w:t>文献</w:t>
      </w:r>
      <w:r w:rsidR="00833F00">
        <w:t>[</w:t>
      </w:r>
      <w:r w:rsidR="00B83DD8">
        <w:t>1</w:t>
      </w:r>
      <w:r w:rsidR="00833F00">
        <w:t>]</w:t>
      </w:r>
      <w:r w:rsidR="00833F00" w:rsidRPr="00833F00">
        <w:rPr>
          <w:rFonts w:hint="eastAsia"/>
        </w:rPr>
        <w:t>对</w:t>
      </w:r>
      <w:r w:rsidR="004C4380">
        <w:rPr>
          <w:rFonts w:hint="eastAsia"/>
        </w:rPr>
        <w:t>带内模式控制</w:t>
      </w:r>
      <w:r w:rsidR="009C6480">
        <w:rPr>
          <w:rFonts w:hint="eastAsia"/>
        </w:rPr>
        <w:t>路由升级</w:t>
      </w:r>
      <w:r w:rsidR="00833F00" w:rsidRPr="00833F00">
        <w:rPr>
          <w:rFonts w:hint="eastAsia"/>
        </w:rPr>
        <w:t>问题进行了研究，基于控制路径的定义，</w:t>
      </w:r>
      <w:r w:rsidR="009A132E">
        <w:rPr>
          <w:rFonts w:hint="eastAsia"/>
        </w:rPr>
        <w:t xml:space="preserve">X X X X X X X X X X X </w:t>
      </w:r>
      <w:r w:rsidR="009A132E">
        <w:rPr>
          <w:i/>
        </w:rPr>
        <w:t xml:space="preserve">X </w:t>
      </w:r>
      <w:r w:rsidR="009A132E">
        <w:rPr>
          <w:i/>
          <w:vertAlign w:val="subscript"/>
        </w:rPr>
        <w:t xml:space="preserve">X </w:t>
      </w:r>
      <w:r w:rsidR="009A132E">
        <w:rPr>
          <w:rFonts w:hint="eastAsia"/>
        </w:rPr>
        <w:t xml:space="preserve">X X X X X X X X X X X X X X X X X X X X X X X X X </w:t>
      </w:r>
      <w:r w:rsidR="009A132E">
        <w:rPr>
          <w:rFonts w:hint="eastAsia"/>
          <w:i/>
        </w:rPr>
        <w:t xml:space="preserve">X </w:t>
      </w:r>
      <w:r w:rsidR="009A132E">
        <w:rPr>
          <w:rFonts w:hint="eastAsia"/>
          <w:i/>
          <w:vertAlign w:val="subscript"/>
        </w:rPr>
        <w:t xml:space="preserve">X </w:t>
      </w:r>
      <w:r w:rsidR="009A132E">
        <w:rPr>
          <w:rFonts w:hint="eastAsia"/>
        </w:rPr>
        <w:t xml:space="preserve">X X X X X X X X X X X X X X X X X X X X X X X X X X X X X X X X </w:t>
      </w:r>
      <w:r w:rsidR="009A132E">
        <w:rPr>
          <w:rFonts w:hint="eastAsia"/>
          <w:i/>
        </w:rPr>
        <w:t xml:space="preserve">X </w:t>
      </w:r>
      <w:r w:rsidR="009A132E">
        <w:rPr>
          <w:rFonts w:hint="eastAsia"/>
          <w:i/>
          <w:vertAlign w:val="subscript"/>
        </w:rPr>
        <w:t xml:space="preserve">X </w:t>
      </w:r>
      <w:r w:rsidR="009A132E">
        <w:rPr>
          <w:rFonts w:hint="eastAsia"/>
        </w:rPr>
        <w:t xml:space="preserve">X </w:t>
      </w:r>
      <w:r w:rsidR="009A132E">
        <w:rPr>
          <w:rFonts w:hint="eastAsia"/>
          <w:i/>
        </w:rPr>
        <w:t xml:space="preserve">X </w:t>
      </w:r>
      <w:r w:rsidR="009A132E">
        <w:rPr>
          <w:rFonts w:hint="eastAsia"/>
          <w:i/>
          <w:vertAlign w:val="subscript"/>
        </w:rPr>
        <w:t xml:space="preserve">X </w:t>
      </w:r>
      <w:r w:rsidR="009A132E">
        <w:rPr>
          <w:rFonts w:hint="eastAsia"/>
        </w:rPr>
        <w:t xml:space="preserve">X X X X X X X X X X X </w:t>
      </w:r>
      <w:r w:rsidR="009A132E">
        <w:rPr>
          <w:rFonts w:hint="eastAsia"/>
          <w:i/>
        </w:rPr>
        <w:t xml:space="preserve">X </w:t>
      </w:r>
      <w:r w:rsidR="009A132E">
        <w:rPr>
          <w:rFonts w:hint="eastAsia"/>
        </w:rPr>
        <w:t xml:space="preserve">X X X X X X X X X X X X X X X X </w:t>
      </w:r>
      <w:r w:rsidR="009A132E">
        <w:rPr>
          <w:rFonts w:hint="eastAsia"/>
          <w:i/>
        </w:rPr>
        <w:t xml:space="preserve">X </w:t>
      </w:r>
      <w:r w:rsidR="009A132E">
        <w:rPr>
          <w:rFonts w:hint="eastAsia"/>
        </w:rPr>
        <w:t xml:space="preserve">X X X X X X X X X X X X X X X X X X X X X X X X X X X X X X X X X X X X X X X X X X X X X X X X X X X X X X X X X X </w:t>
      </w:r>
      <w:r w:rsidR="009A132E">
        <w:rPr>
          <w:rFonts w:hint="eastAsia"/>
          <w:i/>
        </w:rPr>
        <w:t xml:space="preserve">X </w:t>
      </w:r>
      <w:r w:rsidR="009A132E">
        <w:rPr>
          <w:rFonts w:hint="eastAsia"/>
          <w:i/>
          <w:vertAlign w:val="subscript"/>
        </w:rPr>
        <w:t xml:space="preserve">X </w:t>
      </w:r>
      <w:r w:rsidR="009A132E">
        <w:rPr>
          <w:rFonts w:hint="eastAsia"/>
        </w:rPr>
        <w:t xml:space="preserve">X X X X X X X X X X X X X X X X X </w:t>
      </w:r>
      <w:r w:rsidR="009A132E">
        <w:rPr>
          <w:rFonts w:hint="eastAsia"/>
          <w:i/>
        </w:rPr>
        <w:t xml:space="preserve">X </w:t>
      </w:r>
      <w:r w:rsidR="009A132E">
        <w:rPr>
          <w:rFonts w:hint="eastAsia"/>
          <w:i/>
          <w:vertAlign w:val="subscript"/>
        </w:rPr>
        <w:t xml:space="preserve">X </w:t>
      </w:r>
      <w:r w:rsidR="009A132E">
        <w:rPr>
          <w:rFonts w:hint="eastAsia"/>
        </w:rPr>
        <w:t xml:space="preserve">X X X X </w:t>
      </w:r>
      <w:r w:rsidR="009D0CFB" w:rsidRPr="009D0CFB">
        <w:rPr>
          <w:rFonts w:hint="eastAsia"/>
        </w:rPr>
        <w:t>而此通路则由已升级的交换机集合</w:t>
      </w:r>
      <w:r w:rsidR="009D0CFB" w:rsidRPr="009D0CFB">
        <w:rPr>
          <w:rFonts w:hint="eastAsia"/>
          <w:i/>
        </w:rPr>
        <w:t>X</w:t>
      </w:r>
      <w:r w:rsidR="009D0CFB" w:rsidRPr="009D0CFB">
        <w:rPr>
          <w:rFonts w:hint="eastAsia"/>
        </w:rPr>
        <w:t>与未升级的交换机集合</w:t>
      </w:r>
      <w:r w:rsidR="009D0CFB" w:rsidRPr="009D0CFB">
        <w:rPr>
          <w:rFonts w:hint="eastAsia"/>
          <w:i/>
        </w:rPr>
        <w:t>Y</w:t>
      </w:r>
      <w:r w:rsidR="009D0CFB">
        <w:rPr>
          <w:rFonts w:hint="eastAsia"/>
        </w:rPr>
        <w:t>组成</w:t>
      </w:r>
      <w:r w:rsidR="004670AB">
        <w:rPr>
          <w:rFonts w:hint="eastAsia"/>
        </w:rPr>
        <w:t>，</w:t>
      </w:r>
      <w:r w:rsidR="006A72A1">
        <w:rPr>
          <w:rFonts w:hint="eastAsia"/>
        </w:rPr>
        <w:t>如</w:t>
      </w:r>
      <w:r w:rsidR="00EE7502" w:rsidRPr="00605FD1">
        <w:rPr>
          <w:position w:val="-14"/>
        </w:rPr>
        <w:object w:dxaOrig="3200" w:dyaOrig="380" w14:anchorId="7F06569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35.65pt;height:17.6pt" o:ole="">
            <v:imagedata r:id="rId9" o:title=""/>
          </v:shape>
          <o:OLEObject Type="Embed" ProgID="Equation.DSMT4" ShapeID="_x0000_i1026" DrawAspect="Content" ObjectID="_1579957330" r:id="rId10"/>
        </w:object>
      </w:r>
      <w:r w:rsidR="00BE1129">
        <w:rPr>
          <w:rFonts w:hint="eastAsia"/>
        </w:rPr>
        <w:t>．</w:t>
      </w:r>
    </w:p>
    <w:p w14:paraId="4F922AB2" w14:textId="70A97DC8" w:rsidR="00B9076A" w:rsidRPr="00B600C2" w:rsidRDefault="00B600C2" w:rsidP="00B600C2">
      <w:pPr>
        <w:ind w:firstLine="420"/>
      </w:pPr>
      <w:r w:rsidRPr="00B600C2">
        <w:rPr>
          <w:rFonts w:hint="eastAsia"/>
        </w:rPr>
        <w:t>通过</w:t>
      </w:r>
      <w:r w:rsidR="006A72A1">
        <w:t>对每个交换机建立不等式并</w:t>
      </w:r>
      <w:r w:rsidR="006A72A1">
        <w:rPr>
          <w:rFonts w:hint="eastAsia"/>
        </w:rPr>
        <w:t>建模</w:t>
      </w:r>
      <w:r w:rsidR="006A72A1">
        <w:t>为整数线性规划求解</w:t>
      </w:r>
      <w:r w:rsidR="006A72A1">
        <w:t xml:space="preserve">, </w:t>
      </w:r>
      <w:r w:rsidR="009A132E">
        <w:t xml:space="preserve">X X X X X X X X X X X </w:t>
      </w:r>
      <w:r w:rsidR="009A132E">
        <w:rPr>
          <w:rFonts w:hint="eastAsia"/>
        </w:rPr>
        <w:t xml:space="preserve">X X X X X X X X X X X X X X X X X X X X X X X X X X X X X X X X X X X X X X X X </w:t>
      </w:r>
      <w:r w:rsidR="009A132E">
        <w:t xml:space="preserve">X X </w:t>
      </w:r>
      <w:r w:rsidR="009A132E">
        <w:rPr>
          <w:rFonts w:hint="eastAsia"/>
        </w:rPr>
        <w:t xml:space="preserve">X X X </w:t>
      </w:r>
      <w:r w:rsidR="009A132E">
        <w:t xml:space="preserve">X </w:t>
      </w:r>
      <w:r w:rsidR="009A132E">
        <w:rPr>
          <w:rFonts w:hint="eastAsia"/>
        </w:rPr>
        <w:t xml:space="preserve">X X X X X X X X X X X X X X X </w:t>
      </w:r>
      <w:r w:rsidR="009A132E">
        <w:t xml:space="preserve">X </w:t>
      </w:r>
      <w:r w:rsidR="009A132E">
        <w:rPr>
          <w:rFonts w:hint="eastAsia"/>
        </w:rPr>
        <w:t xml:space="preserve">X X X X X </w:t>
      </w:r>
      <w:r w:rsidR="00F47586" w:rsidRPr="00605FD1">
        <w:rPr>
          <w:rFonts w:hint="eastAsia"/>
        </w:rPr>
        <w:t>在此时间内的最优结果即被认为是最优解</w:t>
      </w:r>
      <w:r w:rsidR="00D949A8">
        <w:rPr>
          <w:rFonts w:hint="eastAsia"/>
        </w:rPr>
        <w:t>．</w:t>
      </w:r>
      <w:commentRangeEnd w:id="26"/>
      <w:r w:rsidR="008D27B3">
        <w:rPr>
          <w:rStyle w:val="ab"/>
        </w:rPr>
        <w:commentReference w:id="26"/>
      </w:r>
    </w:p>
    <w:p w14:paraId="357CC0F0" w14:textId="77777777" w:rsidR="00B9076A" w:rsidRDefault="00B03865" w:rsidP="009B0FAF">
      <w:pPr>
        <w:pStyle w:val="2"/>
      </w:pPr>
      <w:commentRangeStart w:id="27"/>
      <w:r>
        <w:t>问题处理</w:t>
      </w:r>
      <w:commentRangeEnd w:id="27"/>
      <w:r w:rsidR="008D27B3">
        <w:rPr>
          <w:rStyle w:val="ab"/>
          <w:rFonts w:eastAsia="宋体"/>
          <w:b w:val="0"/>
          <w:bCs w:val="0"/>
        </w:rPr>
        <w:commentReference w:id="27"/>
      </w:r>
    </w:p>
    <w:p w14:paraId="0E027B9A" w14:textId="1D5584C9" w:rsidR="009B0FAF" w:rsidRDefault="009B0FAF" w:rsidP="00C43256">
      <w:pPr>
        <w:pStyle w:val="a1"/>
      </w:pPr>
      <w:commentRangeStart w:id="28"/>
      <w:r w:rsidRPr="00605FD1">
        <w:rPr>
          <w:rFonts w:hint="eastAsia"/>
        </w:rPr>
        <w:t>在</w:t>
      </w:r>
      <w:r w:rsidRPr="00605FD1">
        <w:rPr>
          <w:rFonts w:hint="eastAsia"/>
        </w:rPr>
        <w:t>SDN</w:t>
      </w:r>
      <w:r w:rsidRPr="00605FD1">
        <w:rPr>
          <w:rFonts w:hint="eastAsia"/>
        </w:rPr>
        <w:t>的</w:t>
      </w:r>
      <w:r w:rsidRPr="003C36B7">
        <w:rPr>
          <w:rFonts w:hint="eastAsia"/>
        </w:rPr>
        <w:t>带内模式下，</w:t>
      </w:r>
      <w:r w:rsidR="009A132E">
        <w:rPr>
          <w:rFonts w:hint="eastAsia"/>
        </w:rPr>
        <w:t xml:space="preserve">X X X X X X X X X </w:t>
      </w:r>
      <w:r w:rsidR="009A132E">
        <w:rPr>
          <w:rFonts w:hint="eastAsia"/>
          <w:i/>
        </w:rPr>
        <w:t xml:space="preserve">X </w:t>
      </w:r>
      <w:r w:rsidR="009A132E">
        <w:rPr>
          <w:i/>
          <w:vertAlign w:val="subscript"/>
        </w:rPr>
        <w:t xml:space="preserve">X </w:t>
      </w:r>
      <w:r w:rsidR="009A132E">
        <w:rPr>
          <w:rFonts w:hint="eastAsia"/>
        </w:rPr>
        <w:t xml:space="preserve">X X X X X X X X X X X X X X X X X X X X X </w:t>
      </w:r>
      <w:r w:rsidR="009A132E">
        <w:rPr>
          <w:rFonts w:hint="eastAsia"/>
          <w:i/>
        </w:rPr>
        <w:t xml:space="preserve">X </w:t>
      </w:r>
      <w:r w:rsidR="009A132E">
        <w:rPr>
          <w:i/>
          <w:vertAlign w:val="subscript"/>
        </w:rPr>
        <w:t xml:space="preserve">X </w:t>
      </w:r>
      <w:r w:rsidR="009A132E">
        <w:rPr>
          <w:rFonts w:hint="eastAsia"/>
        </w:rPr>
        <w:t xml:space="preserve">X X X X X X X X X X X X X X X X X X X X X X X X X X X X X X </w:t>
      </w:r>
      <w:r w:rsidR="009A132E">
        <w:t xml:space="preserve">X X X X X X X </w:t>
      </w:r>
      <w:r w:rsidR="009A132E">
        <w:rPr>
          <w:rFonts w:hint="eastAsia"/>
        </w:rPr>
        <w:t xml:space="preserve">X X X </w:t>
      </w:r>
      <w:r w:rsidR="009A132E">
        <w:t xml:space="preserve">X X X </w:t>
      </w:r>
      <w:r w:rsidR="009A132E">
        <w:rPr>
          <w:rFonts w:hint="eastAsia"/>
        </w:rPr>
        <w:t xml:space="preserve">X </w:t>
      </w:r>
      <w:r w:rsidR="009A132E">
        <w:t xml:space="preserve">X X X X X X X </w:t>
      </w:r>
      <w:r w:rsidR="009A132E">
        <w:rPr>
          <w:rFonts w:hint="eastAsia"/>
        </w:rPr>
        <w:t xml:space="preserve">X X </w:t>
      </w:r>
      <w:r w:rsidR="009A132E">
        <w:t xml:space="preserve">X X X X X X X X X X </w:t>
      </w:r>
      <w:r w:rsidR="009A132E">
        <w:rPr>
          <w:rFonts w:hint="eastAsia"/>
        </w:rPr>
        <w:t xml:space="preserve">X X X </w:t>
      </w:r>
      <w:r w:rsidR="009A132E">
        <w:t xml:space="preserve">X X X </w:t>
      </w:r>
      <w:r w:rsidR="009A132E">
        <w:rPr>
          <w:rFonts w:hint="eastAsia"/>
        </w:rPr>
        <w:t xml:space="preserve">X </w:t>
      </w:r>
      <w:r w:rsidR="009A132E">
        <w:t xml:space="preserve">X X X X </w:t>
      </w:r>
      <w:r w:rsidR="009A132E">
        <w:rPr>
          <w:rFonts w:hint="eastAsia"/>
        </w:rPr>
        <w:t xml:space="preserve">X X </w:t>
      </w:r>
      <w:r w:rsidR="009A132E">
        <w:t xml:space="preserve">X X X X X X </w:t>
      </w:r>
      <w:r w:rsidR="00C565AC" w:rsidRPr="00C565AC">
        <w:rPr>
          <w:rFonts w:hint="eastAsia"/>
        </w:rPr>
        <w:t>而从控制器到</w:t>
      </w:r>
      <w:r w:rsidR="00C565AC">
        <w:rPr>
          <w:rFonts w:hint="eastAsia"/>
        </w:rPr>
        <w:t>单个交换机的路径升级计算则可以通过基于无环的依存关系算法来求取</w:t>
      </w:r>
      <w:r w:rsidR="00C565AC">
        <w:rPr>
          <w:rFonts w:hint="eastAsia"/>
        </w:rPr>
        <w:t xml:space="preserve">. </w:t>
      </w:r>
    </w:p>
    <w:p w14:paraId="104C7035" w14:textId="6EA75BD9" w:rsidR="00C565AC" w:rsidRDefault="00C565AC" w:rsidP="00C43256">
      <w:pPr>
        <w:pStyle w:val="a1"/>
      </w:pPr>
      <w:r>
        <w:rPr>
          <w:rFonts w:hint="eastAsia"/>
        </w:rPr>
        <w:t>如上所述</w:t>
      </w:r>
      <w:r>
        <w:t>，</w:t>
      </w:r>
      <w:r w:rsidR="009A132E">
        <w:t xml:space="preserve">X X X </w:t>
      </w:r>
      <w:r w:rsidR="009A132E">
        <w:rPr>
          <w:rFonts w:hint="eastAsia"/>
        </w:rPr>
        <w:t xml:space="preserve">X </w:t>
      </w:r>
      <w:r w:rsidR="009A132E">
        <w:t xml:space="preserve">X X X X X </w:t>
      </w:r>
      <w:r w:rsidR="009A132E">
        <w:rPr>
          <w:rFonts w:hint="eastAsia"/>
          <w:i/>
        </w:rPr>
        <w:t xml:space="preserve">X </w:t>
      </w:r>
      <w:r w:rsidR="009A132E">
        <w:rPr>
          <w:i/>
          <w:vertAlign w:val="subscript"/>
        </w:rPr>
        <w:t xml:space="preserve">X </w:t>
      </w:r>
      <w:r w:rsidR="009A132E">
        <w:rPr>
          <w:rFonts w:hint="eastAsia"/>
        </w:rPr>
        <w:t xml:space="preserve">X X </w:t>
      </w:r>
      <w:r w:rsidR="009A132E">
        <w:t xml:space="preserve">X X </w:t>
      </w:r>
      <w:r w:rsidR="009A132E">
        <w:rPr>
          <w:rFonts w:hint="eastAsia"/>
        </w:rPr>
        <w:t xml:space="preserve">X X </w:t>
      </w:r>
      <w:r w:rsidR="009A132E">
        <w:t xml:space="preserve">X X X X X X </w:t>
      </w:r>
      <w:r w:rsidR="009A132E">
        <w:rPr>
          <w:rFonts w:hint="eastAsia"/>
        </w:rPr>
        <w:t xml:space="preserve">X X </w:t>
      </w:r>
      <w:r w:rsidR="009A132E">
        <w:t xml:space="preserve">X </w:t>
      </w:r>
      <w:r w:rsidR="009A132E">
        <w:rPr>
          <w:rFonts w:hint="eastAsia"/>
        </w:rPr>
        <w:t xml:space="preserve">X X X X X X </w:t>
      </w:r>
      <w:r w:rsidR="009A132E">
        <w:rPr>
          <w:rFonts w:hint="eastAsia"/>
          <w:i/>
        </w:rPr>
        <w:t xml:space="preserve">X </w:t>
      </w:r>
      <w:r w:rsidR="009A132E">
        <w:rPr>
          <w:i/>
          <w:vertAlign w:val="subscript"/>
        </w:rPr>
        <w:t xml:space="preserve">X </w:t>
      </w:r>
      <w:r w:rsidR="009A132E">
        <w:rPr>
          <w:rFonts w:hint="eastAsia"/>
        </w:rPr>
        <w:t xml:space="preserve">X X X </w:t>
      </w:r>
      <w:r w:rsidR="009A132E">
        <w:t xml:space="preserve">X X X X X X X X X X X X X X X </w:t>
      </w:r>
      <w:r w:rsidR="009A132E">
        <w:rPr>
          <w:rFonts w:hint="eastAsia"/>
        </w:rPr>
        <w:t xml:space="preserve">X X X X </w:t>
      </w:r>
      <w:r w:rsidR="009A132E">
        <w:t xml:space="preserve">X X X X X X X X X X </w:t>
      </w:r>
      <w:r w:rsidR="009A132E">
        <w:rPr>
          <w:rFonts w:hint="eastAsia"/>
        </w:rPr>
        <w:t xml:space="preserve">X </w:t>
      </w:r>
      <w:r w:rsidR="009A132E">
        <w:t xml:space="preserve">X X X X X X </w:t>
      </w:r>
      <w:r w:rsidR="009A132E">
        <w:rPr>
          <w:rFonts w:hint="eastAsia"/>
        </w:rPr>
        <w:t xml:space="preserve">X </w:t>
      </w:r>
      <w:r w:rsidR="009A132E">
        <w:t xml:space="preserve">X X X X X X X X X X X </w:t>
      </w:r>
      <w:r w:rsidR="009A132E">
        <w:rPr>
          <w:rFonts w:hint="eastAsia"/>
        </w:rPr>
        <w:t xml:space="preserve">X X </w:t>
      </w:r>
      <w:r w:rsidR="009A132E">
        <w:t xml:space="preserve">X X X X X X X </w:t>
      </w:r>
      <w:r w:rsidR="009A132E">
        <w:rPr>
          <w:rFonts w:hint="eastAsia"/>
        </w:rPr>
        <w:t xml:space="preserve">X X X </w:t>
      </w:r>
      <w:r w:rsidR="009A132E">
        <w:t xml:space="preserve">X X </w:t>
      </w:r>
      <w:r w:rsidR="009A132E">
        <w:rPr>
          <w:rFonts w:hint="eastAsia"/>
        </w:rPr>
        <w:t xml:space="preserve">X X X </w:t>
      </w:r>
      <w:r w:rsidR="009A132E">
        <w:t xml:space="preserve">X X X </w:t>
      </w:r>
      <w:r w:rsidR="009A132E">
        <w:rPr>
          <w:rFonts w:hint="eastAsia"/>
        </w:rPr>
        <w:t xml:space="preserve">X </w:t>
      </w:r>
      <w:r w:rsidR="009A132E">
        <w:t xml:space="preserve">X X X X X X X X </w:t>
      </w:r>
      <w:r w:rsidR="009A132E">
        <w:rPr>
          <w:rFonts w:hint="eastAsia"/>
        </w:rPr>
        <w:t xml:space="preserve">X X </w:t>
      </w:r>
      <w:r w:rsidR="009A132E">
        <w:t xml:space="preserve">X X X X X X X X X X X X X X </w:t>
      </w:r>
      <w:r w:rsidR="009A132E">
        <w:rPr>
          <w:rFonts w:hint="eastAsia"/>
        </w:rPr>
        <w:t xml:space="preserve">X X </w:t>
      </w:r>
      <w:r w:rsidR="009A132E">
        <w:t xml:space="preserve">X X X X X </w:t>
      </w:r>
      <w:r w:rsidR="009A132E">
        <w:rPr>
          <w:rFonts w:hint="eastAsia"/>
        </w:rPr>
        <w:t xml:space="preserve">X X X X </w:t>
      </w:r>
      <w:r w:rsidR="009A132E">
        <w:t xml:space="preserve">X </w:t>
      </w:r>
      <w:r w:rsidR="009A132E">
        <w:rPr>
          <w:rFonts w:hint="eastAsia"/>
        </w:rPr>
        <w:t xml:space="preserve">X X </w:t>
      </w:r>
      <w:r w:rsidR="009A132E">
        <w:t xml:space="preserve">X X X X X X X </w:t>
      </w:r>
      <w:r w:rsidR="009A132E">
        <w:rPr>
          <w:rFonts w:hint="eastAsia"/>
        </w:rPr>
        <w:t xml:space="preserve">X X X </w:t>
      </w:r>
      <w:r w:rsidR="009A132E">
        <w:t xml:space="preserve">X </w:t>
      </w:r>
      <w:r w:rsidR="009A132E">
        <w:rPr>
          <w:rFonts w:hint="eastAsia"/>
        </w:rPr>
        <w:t xml:space="preserve">X X </w:t>
      </w:r>
      <w:r w:rsidR="009A132E">
        <w:t xml:space="preserve">X X X X </w:t>
      </w:r>
      <w:r w:rsidR="009A132E">
        <w:rPr>
          <w:rFonts w:hint="eastAsia"/>
        </w:rPr>
        <w:t xml:space="preserve">X </w:t>
      </w:r>
      <w:r w:rsidR="009A132E">
        <w:t xml:space="preserve">X X X X </w:t>
      </w:r>
      <w:r w:rsidR="009A132E">
        <w:rPr>
          <w:rFonts w:hint="eastAsia"/>
        </w:rPr>
        <w:t xml:space="preserve">X X X X </w:t>
      </w:r>
      <w:r w:rsidR="009A132E">
        <w:t xml:space="preserve">X X </w:t>
      </w:r>
      <w:r w:rsidR="009A132E">
        <w:rPr>
          <w:rFonts w:hint="eastAsia"/>
        </w:rPr>
        <w:t xml:space="preserve">X </w:t>
      </w:r>
      <w:r w:rsidR="009A132E">
        <w:t xml:space="preserve">X X X X X </w:t>
      </w:r>
      <w:r w:rsidR="009A132E">
        <w:rPr>
          <w:rFonts w:hint="eastAsia"/>
        </w:rPr>
        <w:t xml:space="preserve">X </w:t>
      </w:r>
      <w:r w:rsidR="009A132E">
        <w:t xml:space="preserve">X X X </w:t>
      </w:r>
      <w:r w:rsidR="009A132E">
        <w:rPr>
          <w:rFonts w:hint="eastAsia"/>
        </w:rPr>
        <w:t xml:space="preserve">X </w:t>
      </w:r>
      <w:r w:rsidR="009A132E">
        <w:t xml:space="preserve">X X X X X X X X X X X X X X X X </w:t>
      </w:r>
      <w:r>
        <w:rPr>
          <w:rFonts w:hint="eastAsia"/>
        </w:rPr>
        <w:t>，</w:t>
      </w:r>
      <w:r w:rsidR="00582BF9">
        <w:rPr>
          <w:rFonts w:hint="eastAsia"/>
        </w:rPr>
        <w:t>同</w:t>
      </w:r>
      <w:r>
        <w:t>时保证</w:t>
      </w:r>
      <w:r>
        <w:rPr>
          <w:rFonts w:hint="eastAsia"/>
        </w:rPr>
        <w:t>对应的</w:t>
      </w:r>
      <w:r>
        <w:t>上下行链路不会造成丢包</w:t>
      </w:r>
      <w:r>
        <w:rPr>
          <w:rFonts w:hint="eastAsia"/>
        </w:rPr>
        <w:t>即可</w:t>
      </w:r>
      <w:r>
        <w:t>完成</w:t>
      </w:r>
      <w:r>
        <w:rPr>
          <w:rFonts w:hint="eastAsia"/>
        </w:rPr>
        <w:t>升级</w:t>
      </w:r>
      <w:r>
        <w:t>.</w:t>
      </w:r>
    </w:p>
    <w:p w14:paraId="5F7949A3" w14:textId="61638ED6" w:rsidR="00C565AC" w:rsidRDefault="00787647" w:rsidP="00787647">
      <w:pPr>
        <w:pStyle w:val="a1"/>
        <w:ind w:firstLineChars="0" w:firstLine="0"/>
      </w:pPr>
      <w:r>
        <w:rPr>
          <w:rFonts w:hint="eastAsia"/>
        </w:rPr>
        <w:tab/>
      </w:r>
      <w:r w:rsidR="00C565AC">
        <w:rPr>
          <w:rFonts w:hint="eastAsia"/>
        </w:rPr>
        <w:t>将</w:t>
      </w:r>
      <w:r w:rsidR="00C565AC">
        <w:t>交换机</w:t>
      </w:r>
      <w:r w:rsidR="00C565AC">
        <w:rPr>
          <w:rFonts w:hint="eastAsia"/>
        </w:rPr>
        <w:t>标记</w:t>
      </w:r>
      <w:r w:rsidR="00C565AC">
        <w:t>为</w:t>
      </w:r>
      <w:r w:rsidR="00C565AC" w:rsidRPr="00EB1A4E">
        <w:rPr>
          <w:rFonts w:hint="eastAsia"/>
          <w:i/>
        </w:rPr>
        <w:t>S</w:t>
      </w:r>
      <w:r w:rsidR="00C565AC" w:rsidRPr="00EB1A4E">
        <w:rPr>
          <w:i/>
          <w:vertAlign w:val="subscript"/>
        </w:rPr>
        <w:t>i</w:t>
      </w:r>
      <w:r w:rsidR="00C565AC">
        <w:t>，</w:t>
      </w:r>
      <w:r w:rsidR="00C565AC" w:rsidRPr="00F248BA">
        <w:rPr>
          <w:i/>
        </w:rPr>
        <w:t>i</w:t>
      </w:r>
      <w:r w:rsidR="00C565AC">
        <w:t>是不同</w:t>
      </w:r>
      <w:r w:rsidR="00C565AC">
        <w:rPr>
          <w:rFonts w:hint="eastAsia"/>
        </w:rPr>
        <w:t>交换机的唯一</w:t>
      </w:r>
      <w:r w:rsidR="00C565AC">
        <w:t>ID</w:t>
      </w:r>
      <w:r w:rsidR="00C565AC">
        <w:t>，</w:t>
      </w:r>
      <w:r w:rsidR="00C565AC">
        <w:rPr>
          <w:rFonts w:hint="eastAsia"/>
        </w:rPr>
        <w:t>因为</w:t>
      </w:r>
      <w:r w:rsidR="00C565AC">
        <w:t>是</w:t>
      </w:r>
      <w:r w:rsidR="00C565AC">
        <w:rPr>
          <w:rFonts w:hint="eastAsia"/>
        </w:rPr>
        <w:t>带内</w:t>
      </w:r>
      <w:r w:rsidR="00C565AC">
        <w:t>模式，控制器是架设在某个交换机之上</w:t>
      </w:r>
      <w:r w:rsidR="00802F44">
        <w:rPr>
          <w:rFonts w:hint="eastAsia"/>
        </w:rPr>
        <w:t>的</w:t>
      </w:r>
      <w:r w:rsidR="00C565AC">
        <w:t>，所以</w:t>
      </w:r>
      <w:r w:rsidR="00C565AC">
        <w:rPr>
          <w:rFonts w:hint="eastAsia"/>
        </w:rPr>
        <w:t>控制器</w:t>
      </w:r>
      <w:r w:rsidR="00C565AC">
        <w:t>也可由此交换机的</w:t>
      </w:r>
      <w:r w:rsidR="00C565AC">
        <w:rPr>
          <w:rFonts w:hint="eastAsia"/>
        </w:rPr>
        <w:t>标记</w:t>
      </w:r>
      <w:r w:rsidR="00C565AC">
        <w:t>所代表</w:t>
      </w:r>
      <w:r w:rsidR="00C565AC">
        <w:rPr>
          <w:rFonts w:hint="eastAsia"/>
        </w:rPr>
        <w:t>，</w:t>
      </w:r>
      <w:r w:rsidR="00C565AC">
        <w:t>在此可标记为</w:t>
      </w:r>
      <w:r w:rsidR="00C565AC" w:rsidRPr="00F84ABF">
        <w:rPr>
          <w:i/>
        </w:rPr>
        <w:t>C</w:t>
      </w:r>
      <w:r>
        <w:t xml:space="preserve">. </w:t>
      </w:r>
      <w:r w:rsidR="009A132E">
        <w:rPr>
          <w:rFonts w:hint="eastAsia"/>
        </w:rPr>
        <w:t xml:space="preserve">X X </w:t>
      </w:r>
      <w:r w:rsidR="009A132E">
        <w:t xml:space="preserve">X X X X X X X X X X X X X X X X </w:t>
      </w:r>
      <w:r w:rsidR="009A132E">
        <w:rPr>
          <w:i/>
        </w:rPr>
        <w:t xml:space="preserve">X </w:t>
      </w:r>
      <w:r w:rsidR="009A132E">
        <w:t xml:space="preserve">X X X </w:t>
      </w:r>
      <w:r w:rsidR="009A132E">
        <w:rPr>
          <w:rFonts w:hint="eastAsia"/>
        </w:rPr>
        <w:t xml:space="preserve">X </w:t>
      </w:r>
      <w:r w:rsidR="009A132E">
        <w:t xml:space="preserve">X X </w:t>
      </w:r>
      <w:r w:rsidR="009A132E">
        <w:rPr>
          <w:rFonts w:hint="eastAsia"/>
          <w:i/>
        </w:rPr>
        <w:t xml:space="preserve">X </w:t>
      </w:r>
      <w:r w:rsidR="009A132E">
        <w:rPr>
          <w:i/>
          <w:vertAlign w:val="subscript"/>
        </w:rPr>
        <w:t xml:space="preserve">X </w:t>
      </w:r>
      <w:r w:rsidR="009A132E">
        <w:t xml:space="preserve">X X X X X X </w:t>
      </w:r>
      <w:r w:rsidR="009A132E">
        <w:rPr>
          <w:rFonts w:hint="eastAsia"/>
          <w:i/>
        </w:rPr>
        <w:t xml:space="preserve">X </w:t>
      </w:r>
      <w:r w:rsidR="009A132E">
        <w:rPr>
          <w:i/>
          <w:vertAlign w:val="subscript"/>
        </w:rPr>
        <w:t xml:space="preserve">X </w:t>
      </w:r>
      <w:r w:rsidR="009A132E">
        <w:rPr>
          <w:rFonts w:hint="eastAsia"/>
        </w:rPr>
        <w:t xml:space="preserve">X X X X </w:t>
      </w:r>
      <w:r w:rsidR="009A132E">
        <w:t xml:space="preserve">X X X X X X X X X </w:t>
      </w:r>
      <w:r w:rsidR="009A132E">
        <w:rPr>
          <w:rFonts w:hint="eastAsia"/>
        </w:rPr>
        <w:t xml:space="preserve">X X X X </w:t>
      </w:r>
      <w:r w:rsidR="009A132E">
        <w:t xml:space="preserve">X X X X X X </w:t>
      </w:r>
      <w:r w:rsidR="009A132E">
        <w:rPr>
          <w:rFonts w:hint="eastAsia"/>
          <w:i/>
        </w:rPr>
        <w:t xml:space="preserve">X </w:t>
      </w:r>
      <w:r w:rsidR="009A132E">
        <w:rPr>
          <w:i/>
          <w:vertAlign w:val="subscript"/>
        </w:rPr>
        <w:t xml:space="preserve">X </w:t>
      </w:r>
      <w:r w:rsidR="009A132E">
        <w:t xml:space="preserve">X X X X X X X X X X X X </w:t>
      </w:r>
      <w:r w:rsidR="009A132E">
        <w:rPr>
          <w:rFonts w:hint="eastAsia"/>
        </w:rPr>
        <w:t xml:space="preserve">X </w:t>
      </w:r>
      <w:r w:rsidR="009A132E">
        <w:rPr>
          <w:rFonts w:hint="eastAsia"/>
          <w:i/>
        </w:rPr>
        <w:t xml:space="preserve">X </w:t>
      </w:r>
      <w:r w:rsidR="009A132E">
        <w:rPr>
          <w:i/>
          <w:vertAlign w:val="subscript"/>
        </w:rPr>
        <w:t xml:space="preserve">X </w:t>
      </w:r>
      <w:r w:rsidR="009A132E">
        <w:t xml:space="preserve">X X X X X X </w:t>
      </w:r>
      <w:r w:rsidR="00C565AC">
        <w:t>下一个节点</w:t>
      </w:r>
      <w:r w:rsidR="00C565AC" w:rsidRPr="00115DE2">
        <w:rPr>
          <w:rFonts w:hint="eastAsia"/>
          <w:i/>
        </w:rPr>
        <w:t>S</w:t>
      </w:r>
      <w:r w:rsidR="00C565AC" w:rsidRPr="00115DE2">
        <w:rPr>
          <w:i/>
          <w:vertAlign w:val="subscript"/>
        </w:rPr>
        <w:t>i+</w:t>
      </w:r>
      <w:r w:rsidR="00A06BB0" w:rsidRPr="00326671">
        <w:rPr>
          <w:vertAlign w:val="subscript"/>
        </w:rPr>
        <w:t>1</w:t>
      </w:r>
      <w:r w:rsidR="00C565AC">
        <w:rPr>
          <w:rFonts w:hint="eastAsia"/>
        </w:rPr>
        <w:t>的一条</w:t>
      </w:r>
      <w:r>
        <w:t>有向边</w:t>
      </w:r>
      <w:r>
        <w:t xml:space="preserve">. </w:t>
      </w:r>
    </w:p>
    <w:p w14:paraId="4B0AEEBF" w14:textId="7E534059" w:rsidR="00C565AC" w:rsidRPr="00521DEF" w:rsidRDefault="00C565AC" w:rsidP="00C565AC">
      <w:pPr>
        <w:pStyle w:val="a1"/>
        <w:ind w:firstLineChars="0" w:firstLine="0"/>
      </w:pPr>
      <w:r>
        <w:lastRenderedPageBreak/>
        <w:tab/>
      </w:r>
      <w:r>
        <w:rPr>
          <w:rFonts w:hint="eastAsia"/>
        </w:rPr>
        <w:t>上行</w:t>
      </w:r>
      <w:r>
        <w:t>链路的升级：</w:t>
      </w:r>
      <w:r w:rsidR="009A132E">
        <w:rPr>
          <w:rFonts w:hint="eastAsia"/>
        </w:rPr>
        <w:t xml:space="preserve">X X </w:t>
      </w:r>
      <w:r w:rsidR="009A132E">
        <w:t xml:space="preserve">X X X X X X X X X X X X X X X X X X </w:t>
      </w:r>
      <w:r w:rsidR="009A132E">
        <w:rPr>
          <w:rFonts w:hint="eastAsia"/>
        </w:rPr>
        <w:t xml:space="preserve">X </w:t>
      </w:r>
      <w:r w:rsidR="009A132E">
        <w:t xml:space="preserve">X X X X </w:t>
      </w:r>
      <w:r w:rsidR="009A132E">
        <w:rPr>
          <w:rFonts w:hint="eastAsia"/>
        </w:rPr>
        <w:t xml:space="preserve">X X </w:t>
      </w:r>
      <w:r w:rsidR="009A132E">
        <w:t xml:space="preserve">X X X X </w:t>
      </w:r>
      <w:r w:rsidR="009A132E">
        <w:rPr>
          <w:rFonts w:hint="eastAsia"/>
        </w:rPr>
        <w:t xml:space="preserve">X X </w:t>
      </w:r>
      <w:r w:rsidR="009A132E">
        <w:t xml:space="preserve">X X X X X </w:t>
      </w:r>
      <w:r w:rsidR="009A132E">
        <w:rPr>
          <w:rFonts w:hint="eastAsia"/>
        </w:rPr>
        <w:t xml:space="preserve">X </w:t>
      </w:r>
      <w:r w:rsidR="009A132E">
        <w:t xml:space="preserve">X X X X X </w:t>
      </w:r>
      <w:r w:rsidR="009A132E">
        <w:rPr>
          <w:rFonts w:hint="eastAsia"/>
        </w:rPr>
        <w:t xml:space="preserve">X X </w:t>
      </w:r>
      <w:r w:rsidR="009A132E">
        <w:rPr>
          <w:i/>
        </w:rPr>
        <w:t xml:space="preserve">X </w:t>
      </w:r>
      <w:r w:rsidR="009A132E">
        <w:t xml:space="preserve">X X X X X X X X X X X X X X X X X X X X X X X X </w:t>
      </w:r>
      <w:r w:rsidR="009A132E">
        <w:rPr>
          <w:rFonts w:hint="eastAsia"/>
        </w:rPr>
        <w:t xml:space="preserve">X X </w:t>
      </w:r>
      <w:r w:rsidR="009A132E">
        <w:t xml:space="preserve">X X X X X </w:t>
      </w:r>
      <w:r w:rsidR="009A132E">
        <w:rPr>
          <w:i/>
        </w:rPr>
        <w:t xml:space="preserve">X </w:t>
      </w:r>
      <w:r w:rsidR="009A132E">
        <w:rPr>
          <w:rFonts w:hint="eastAsia"/>
        </w:rPr>
        <w:t xml:space="preserve">X </w:t>
      </w:r>
      <w:r w:rsidR="009A132E">
        <w:t xml:space="preserve">X X X X X X X X X X </w:t>
      </w:r>
      <w:r w:rsidR="009A132E">
        <w:rPr>
          <w:rFonts w:hint="eastAsia"/>
        </w:rPr>
        <w:t xml:space="preserve">X </w:t>
      </w:r>
      <w:r w:rsidR="009A132E">
        <w:t xml:space="preserve">X X X X X X X X X X X X </w:t>
      </w:r>
      <w:r w:rsidR="009A132E">
        <w:rPr>
          <w:rFonts w:hint="eastAsia"/>
        </w:rPr>
        <w:t xml:space="preserve">X </w:t>
      </w:r>
      <w:r w:rsidR="009A132E">
        <w:t xml:space="preserve">X X X </w:t>
      </w:r>
      <w:r w:rsidR="009A132E">
        <w:rPr>
          <w:rFonts w:hint="eastAsia"/>
        </w:rPr>
        <w:t xml:space="preserve">X X X X X </w:t>
      </w:r>
      <w:r w:rsidR="009A132E">
        <w:t xml:space="preserve">X X X </w:t>
      </w:r>
      <w:r w:rsidR="009A132E">
        <w:rPr>
          <w:rFonts w:hint="eastAsia"/>
        </w:rPr>
        <w:t xml:space="preserve">X X </w:t>
      </w:r>
      <w:r w:rsidR="009A132E">
        <w:t xml:space="preserve">X X X X X X X </w:t>
      </w:r>
      <w:r w:rsidR="009A132E">
        <w:rPr>
          <w:rFonts w:hint="eastAsia"/>
        </w:rPr>
        <w:t xml:space="preserve">X X </w:t>
      </w:r>
      <w:r w:rsidR="009A132E">
        <w:t xml:space="preserve">X X X </w:t>
      </w:r>
      <w:r w:rsidR="009A132E">
        <w:rPr>
          <w:i/>
        </w:rPr>
        <w:t xml:space="preserve">X </w:t>
      </w:r>
      <w:r w:rsidR="009A132E">
        <w:rPr>
          <w:vertAlign w:val="subscript"/>
        </w:rPr>
        <w:t xml:space="preserve">X </w:t>
      </w:r>
      <w:r w:rsidR="009A132E">
        <w:rPr>
          <w:rFonts w:hint="eastAsia"/>
        </w:rPr>
        <w:t xml:space="preserve">X X X </w:t>
      </w:r>
      <w:r w:rsidR="009A132E">
        <w:t xml:space="preserve">X X X X </w:t>
      </w:r>
      <w:r w:rsidR="009A132E">
        <w:rPr>
          <w:rFonts w:hint="eastAsia"/>
        </w:rPr>
        <w:t xml:space="preserve">X X </w:t>
      </w:r>
      <w:r w:rsidR="009A132E">
        <w:t xml:space="preserve">X X X X </w:t>
      </w:r>
      <w:r w:rsidR="009A132E">
        <w:rPr>
          <w:rFonts w:hint="eastAsia"/>
        </w:rPr>
        <w:t xml:space="preserve">X </w:t>
      </w:r>
      <w:r w:rsidR="009A132E">
        <w:t xml:space="preserve">X X X X X </w:t>
      </w:r>
      <w:r w:rsidR="009A132E">
        <w:rPr>
          <w:i/>
        </w:rPr>
        <w:t xml:space="preserve">X </w:t>
      </w:r>
      <w:r w:rsidR="009A132E">
        <w:rPr>
          <w:vertAlign w:val="subscript"/>
        </w:rPr>
        <w:t xml:space="preserve">X </w:t>
      </w:r>
      <w:r w:rsidR="009A132E">
        <w:rPr>
          <w:rFonts w:hint="eastAsia"/>
        </w:rPr>
        <w:t xml:space="preserve">X X X </w:t>
      </w:r>
      <w:r w:rsidR="009A132E">
        <w:t xml:space="preserve">X X </w:t>
      </w:r>
      <w:r w:rsidR="009A132E">
        <w:rPr>
          <w:rFonts w:hint="eastAsia"/>
        </w:rPr>
        <w:t xml:space="preserve">X X </w:t>
      </w:r>
      <w:r w:rsidR="009A132E">
        <w:t xml:space="preserve">X X X X X </w:t>
      </w:r>
      <w:r w:rsidR="009A132E">
        <w:rPr>
          <w:rFonts w:hint="eastAsia"/>
          <w:i/>
        </w:rPr>
        <w:t xml:space="preserve">X </w:t>
      </w:r>
      <w:r w:rsidR="009A132E">
        <w:rPr>
          <w:i/>
          <w:vertAlign w:val="subscript"/>
        </w:rPr>
        <w:t xml:space="preserve">X </w:t>
      </w:r>
      <w:r w:rsidR="009A132E">
        <w:t xml:space="preserve">X X X </w:t>
      </w:r>
      <w:r w:rsidR="009A132E">
        <w:rPr>
          <w:rFonts w:hint="eastAsia"/>
        </w:rPr>
        <w:t xml:space="preserve">X X X </w:t>
      </w:r>
      <w:r w:rsidR="009A132E">
        <w:t xml:space="preserve">X </w:t>
      </w:r>
      <w:r w:rsidR="009A132E">
        <w:rPr>
          <w:i/>
        </w:rPr>
        <w:t xml:space="preserve">X </w:t>
      </w:r>
      <w:r w:rsidR="009A132E">
        <w:rPr>
          <w:i/>
          <w:vertAlign w:val="subscript"/>
        </w:rPr>
        <w:t xml:space="preserve">X </w:t>
      </w:r>
      <w:r w:rsidR="009A132E">
        <w:rPr>
          <w:rFonts w:hint="eastAsia"/>
        </w:rPr>
        <w:t xml:space="preserve">X X X </w:t>
      </w:r>
      <w:r w:rsidR="009A132E">
        <w:t xml:space="preserve">X </w:t>
      </w:r>
      <w:r w:rsidR="009A132E">
        <w:rPr>
          <w:rFonts w:hint="eastAsia"/>
        </w:rPr>
        <w:t xml:space="preserve">X X X X </w:t>
      </w:r>
      <w:r w:rsidR="009A132E">
        <w:t xml:space="preserve">X X X X X X </w:t>
      </w:r>
      <w:r w:rsidR="009A132E">
        <w:rPr>
          <w:i/>
        </w:rPr>
        <w:t xml:space="preserve">X </w:t>
      </w:r>
      <w:r w:rsidR="009A132E">
        <w:rPr>
          <w:i/>
          <w:vertAlign w:val="subscript"/>
        </w:rPr>
        <w:t xml:space="preserve">X </w:t>
      </w:r>
      <w:r w:rsidR="009A132E">
        <w:t xml:space="preserve">X X X </w:t>
      </w:r>
      <w:r w:rsidR="009A132E">
        <w:rPr>
          <w:rFonts w:hint="eastAsia"/>
        </w:rPr>
        <w:t xml:space="preserve">X </w:t>
      </w:r>
      <w:r w:rsidR="009A132E">
        <w:t xml:space="preserve">X X X X X X </w:t>
      </w:r>
      <w:r w:rsidR="009A132E">
        <w:rPr>
          <w:rFonts w:hint="eastAsia"/>
        </w:rPr>
        <w:t xml:space="preserve">X X </w:t>
      </w:r>
      <w:r w:rsidR="009A132E">
        <w:t xml:space="preserve">X X X </w:t>
      </w:r>
      <w:r w:rsidR="009A132E">
        <w:rPr>
          <w:rFonts w:hint="eastAsia"/>
          <w:i/>
        </w:rPr>
        <w:t xml:space="preserve">X </w:t>
      </w:r>
      <w:r w:rsidR="009A132E">
        <w:rPr>
          <w:i/>
          <w:vertAlign w:val="subscript"/>
        </w:rPr>
        <w:t xml:space="preserve">X </w:t>
      </w:r>
      <w:r w:rsidR="009A132E">
        <w:rPr>
          <w:rFonts w:hint="eastAsia"/>
        </w:rPr>
        <w:t xml:space="preserve">X </w:t>
      </w:r>
      <w:r w:rsidR="009A132E">
        <w:t xml:space="preserve">X X X </w:t>
      </w:r>
      <w:r w:rsidR="009A132E">
        <w:rPr>
          <w:i/>
        </w:rPr>
        <w:t xml:space="preserve">X </w:t>
      </w:r>
      <w:r w:rsidR="009A132E">
        <w:rPr>
          <w:rFonts w:hint="eastAsia"/>
        </w:rPr>
        <w:t xml:space="preserve">X X </w:t>
      </w:r>
      <w:r w:rsidR="009A132E">
        <w:t xml:space="preserve">X X X X X X X </w:t>
      </w:r>
      <w:r w:rsidR="009A132E">
        <w:rPr>
          <w:rFonts w:hint="eastAsia"/>
        </w:rPr>
        <w:t xml:space="preserve">X X X </w:t>
      </w:r>
      <w:r>
        <w:t>交换机</w:t>
      </w:r>
      <w:r w:rsidRPr="00115DE2">
        <w:rPr>
          <w:rFonts w:hint="eastAsia"/>
          <w:i/>
        </w:rPr>
        <w:t>S</w:t>
      </w:r>
      <w:r w:rsidRPr="00115DE2">
        <w:rPr>
          <w:i/>
          <w:vertAlign w:val="subscript"/>
        </w:rPr>
        <w:t>i</w:t>
      </w:r>
      <w:r w:rsidR="00787647">
        <w:t>在任意时刻发送的数据包都有链路到达控制器</w:t>
      </w:r>
      <w:r w:rsidR="008A63E8" w:rsidRPr="00F84ABF">
        <w:rPr>
          <w:i/>
        </w:rPr>
        <w:t>C</w:t>
      </w:r>
      <w:r w:rsidR="00787647">
        <w:t xml:space="preserve">. </w:t>
      </w:r>
    </w:p>
    <w:p w14:paraId="7D75EAE0" w14:textId="29D37159" w:rsidR="00C565AC" w:rsidRDefault="00C565AC" w:rsidP="00C565AC">
      <w:pPr>
        <w:pStyle w:val="a1"/>
        <w:ind w:firstLineChars="0" w:firstLine="0"/>
      </w:pPr>
      <w:r>
        <w:tab/>
      </w:r>
      <w:r>
        <w:rPr>
          <w:rFonts w:hint="eastAsia"/>
        </w:rPr>
        <w:t>下行</w:t>
      </w:r>
      <w:r>
        <w:t>链路的升级：</w:t>
      </w:r>
      <w:r>
        <w:rPr>
          <w:rFonts w:hint="eastAsia"/>
        </w:rPr>
        <w:t>由于</w:t>
      </w:r>
      <w:r>
        <w:t>从</w:t>
      </w:r>
      <w:r>
        <w:rPr>
          <w:rFonts w:hint="eastAsia"/>
        </w:rPr>
        <w:t>控制器</w:t>
      </w:r>
      <w:r w:rsidRPr="00F84ABF">
        <w:rPr>
          <w:i/>
        </w:rPr>
        <w:t>C</w:t>
      </w:r>
      <w:r>
        <w:rPr>
          <w:rFonts w:hint="eastAsia"/>
        </w:rPr>
        <w:t>到</w:t>
      </w:r>
      <w:r>
        <w:t>任</w:t>
      </w:r>
      <w:r>
        <w:rPr>
          <w:rFonts w:hint="eastAsia"/>
        </w:rPr>
        <w:t>意</w:t>
      </w:r>
      <w:r>
        <w:t>交换机</w:t>
      </w:r>
      <w:r w:rsidRPr="00115DE2">
        <w:rPr>
          <w:rFonts w:hint="eastAsia"/>
          <w:i/>
        </w:rPr>
        <w:t>S</w:t>
      </w:r>
      <w:r w:rsidRPr="00115DE2">
        <w:rPr>
          <w:i/>
          <w:vertAlign w:val="subscript"/>
        </w:rPr>
        <w:t>i</w:t>
      </w:r>
      <w:r>
        <w:t>的</w:t>
      </w:r>
      <w:r>
        <w:rPr>
          <w:rFonts w:hint="eastAsia"/>
        </w:rPr>
        <w:t>下行</w:t>
      </w:r>
      <w:r>
        <w:t>控制链路</w:t>
      </w:r>
      <w:r>
        <w:rPr>
          <w:rFonts w:hint="eastAsia"/>
        </w:rPr>
        <w:t>可以</w:t>
      </w:r>
      <w:r>
        <w:t>由</w:t>
      </w:r>
      <w:r>
        <w:rPr>
          <w:rFonts w:hint="eastAsia"/>
        </w:rPr>
        <w:t>到</w:t>
      </w:r>
      <w:r>
        <w:t>不同目的</w:t>
      </w:r>
      <w:r>
        <w:rPr>
          <w:rFonts w:hint="eastAsia"/>
        </w:rPr>
        <w:t>的交换机进行</w:t>
      </w:r>
      <w:r>
        <w:t>区分，</w:t>
      </w:r>
      <w:r w:rsidR="009A132E">
        <w:rPr>
          <w:rFonts w:hint="eastAsia"/>
        </w:rPr>
        <w:t xml:space="preserve">X X X </w:t>
      </w:r>
      <w:r w:rsidR="009A132E">
        <w:t xml:space="preserve">X </w:t>
      </w:r>
      <w:r w:rsidR="009A132E">
        <w:rPr>
          <w:i/>
        </w:rPr>
        <w:t xml:space="preserve">X </w:t>
      </w:r>
      <w:r w:rsidR="009A132E">
        <w:t xml:space="preserve">X X X X X X X </w:t>
      </w:r>
      <w:r w:rsidR="009A132E">
        <w:rPr>
          <w:rFonts w:hint="eastAsia"/>
        </w:rPr>
        <w:t xml:space="preserve">X </w:t>
      </w:r>
      <w:r w:rsidR="009A132E">
        <w:t xml:space="preserve">X X X X X X X X X X X </w:t>
      </w:r>
      <w:r w:rsidR="009A132E">
        <w:rPr>
          <w:i/>
        </w:rPr>
        <w:t xml:space="preserve">X </w:t>
      </w:r>
      <w:r w:rsidR="009A132E">
        <w:rPr>
          <w:rFonts w:hint="eastAsia"/>
        </w:rPr>
        <w:t xml:space="preserve">X </w:t>
      </w:r>
      <w:r w:rsidR="009A132E">
        <w:t xml:space="preserve">X </w:t>
      </w:r>
      <w:r w:rsidR="009A132E">
        <w:rPr>
          <w:rFonts w:hint="eastAsia"/>
        </w:rPr>
        <w:t xml:space="preserve">X </w:t>
      </w:r>
      <w:r w:rsidR="009A132E">
        <w:t xml:space="preserve">X X X </w:t>
      </w:r>
      <w:r w:rsidR="009A132E">
        <w:rPr>
          <w:rFonts w:hint="eastAsia"/>
          <w:i/>
        </w:rPr>
        <w:t xml:space="preserve">X </w:t>
      </w:r>
      <w:r w:rsidR="009A132E">
        <w:rPr>
          <w:i/>
          <w:vertAlign w:val="subscript"/>
        </w:rPr>
        <w:t xml:space="preserve">X </w:t>
      </w:r>
      <w:r w:rsidR="009A132E">
        <w:t xml:space="preserve">X </w:t>
      </w:r>
      <w:r w:rsidR="009A132E">
        <w:rPr>
          <w:rFonts w:hint="eastAsia"/>
        </w:rPr>
        <w:t xml:space="preserve">X X X X X </w:t>
      </w:r>
      <w:r w:rsidR="009A132E">
        <w:t xml:space="preserve">X X X </w:t>
      </w:r>
      <w:r w:rsidR="009A132E">
        <w:rPr>
          <w:rFonts w:hint="eastAsia"/>
        </w:rPr>
        <w:t xml:space="preserve">X X X </w:t>
      </w:r>
      <w:r w:rsidR="009A132E">
        <w:t xml:space="preserve">X X X X </w:t>
      </w:r>
      <w:r w:rsidR="009A132E">
        <w:rPr>
          <w:rFonts w:hint="eastAsia"/>
          <w:i/>
        </w:rPr>
        <w:t xml:space="preserve">X </w:t>
      </w:r>
      <w:r w:rsidR="009A132E">
        <w:rPr>
          <w:i/>
          <w:vertAlign w:val="subscript"/>
        </w:rPr>
        <w:t xml:space="preserve">X </w:t>
      </w:r>
      <w:r w:rsidR="009A132E">
        <w:rPr>
          <w:rFonts w:hint="eastAsia"/>
        </w:rPr>
        <w:t xml:space="preserve">X </w:t>
      </w:r>
      <w:r w:rsidR="009A132E">
        <w:t xml:space="preserve">X X X X </w:t>
      </w:r>
      <w:r w:rsidR="009A132E">
        <w:rPr>
          <w:rFonts w:hint="eastAsia"/>
        </w:rPr>
        <w:t xml:space="preserve">X X </w:t>
      </w:r>
      <w:r w:rsidR="009A132E">
        <w:t xml:space="preserve">X X </w:t>
      </w:r>
      <w:r w:rsidR="009A132E">
        <w:rPr>
          <w:rFonts w:hint="eastAsia"/>
        </w:rPr>
        <w:t xml:space="preserve">X </w:t>
      </w:r>
      <w:r w:rsidR="009A132E">
        <w:t xml:space="preserve">X X X X X X X X X X X X X </w:t>
      </w:r>
      <w:r w:rsidR="009A132E">
        <w:rPr>
          <w:rFonts w:hint="eastAsia"/>
        </w:rPr>
        <w:t xml:space="preserve">X X X X </w:t>
      </w:r>
      <w:r w:rsidR="009A132E">
        <w:t xml:space="preserve">X X </w:t>
      </w:r>
      <w:r w:rsidR="009A132E">
        <w:rPr>
          <w:rFonts w:hint="eastAsia"/>
        </w:rPr>
        <w:t xml:space="preserve">X X X X X </w:t>
      </w:r>
      <w:r w:rsidR="009A132E">
        <w:t xml:space="preserve">X X X </w:t>
      </w:r>
      <w:r w:rsidR="009A132E">
        <w:rPr>
          <w:rFonts w:hint="eastAsia"/>
          <w:i/>
        </w:rPr>
        <w:t xml:space="preserve">X </w:t>
      </w:r>
      <w:r w:rsidR="009A132E">
        <w:rPr>
          <w:i/>
          <w:vertAlign w:val="subscript"/>
        </w:rPr>
        <w:t xml:space="preserve">X </w:t>
      </w:r>
      <w:r w:rsidR="009A132E">
        <w:t xml:space="preserve">X </w:t>
      </w:r>
      <w:r w:rsidR="009A132E">
        <w:rPr>
          <w:rFonts w:hint="eastAsia"/>
        </w:rPr>
        <w:t xml:space="preserve">X X X </w:t>
      </w:r>
      <w:r w:rsidR="009A132E">
        <w:t xml:space="preserve">X X X </w:t>
      </w:r>
      <w:r w:rsidR="009A132E">
        <w:rPr>
          <w:rFonts w:hint="eastAsia"/>
        </w:rPr>
        <w:t xml:space="preserve">X X X X </w:t>
      </w:r>
      <w:r w:rsidR="009A132E">
        <w:t xml:space="preserve">X X X X X X X X </w:t>
      </w:r>
      <w:r w:rsidR="009A132E">
        <w:rPr>
          <w:i/>
        </w:rPr>
        <w:t xml:space="preserve">X </w:t>
      </w:r>
      <w:r w:rsidR="009A132E">
        <w:rPr>
          <w:vertAlign w:val="subscript"/>
        </w:rPr>
        <w:t xml:space="preserve">X </w:t>
      </w:r>
      <w:r w:rsidR="009A132E">
        <w:rPr>
          <w:rFonts w:hint="eastAsia"/>
        </w:rPr>
        <w:t xml:space="preserve">X </w:t>
      </w:r>
      <w:r w:rsidR="009A132E">
        <w:t xml:space="preserve">X X X </w:t>
      </w:r>
      <w:r w:rsidR="009A132E">
        <w:rPr>
          <w:rFonts w:hint="eastAsia"/>
        </w:rPr>
        <w:t xml:space="preserve">X X </w:t>
      </w:r>
      <w:r w:rsidR="009A132E">
        <w:t xml:space="preserve">X X </w:t>
      </w:r>
      <w:r w:rsidR="009A132E">
        <w:rPr>
          <w:rFonts w:hint="eastAsia"/>
        </w:rPr>
        <w:t xml:space="preserve">X X </w:t>
      </w:r>
      <w:r w:rsidR="009A132E">
        <w:t xml:space="preserve">X X X X X X </w:t>
      </w:r>
      <w:r w:rsidR="009A132E">
        <w:rPr>
          <w:i/>
        </w:rPr>
        <w:t xml:space="preserve">X </w:t>
      </w:r>
      <w:r w:rsidR="009A132E">
        <w:rPr>
          <w:vertAlign w:val="subscript"/>
        </w:rPr>
        <w:t xml:space="preserve">X </w:t>
      </w:r>
      <w:r w:rsidR="009A132E">
        <w:rPr>
          <w:rFonts w:hint="eastAsia"/>
        </w:rPr>
        <w:t xml:space="preserve">X X X X X X X X </w:t>
      </w:r>
      <w:r w:rsidR="009A132E">
        <w:t xml:space="preserve">X X X X X X </w:t>
      </w:r>
      <w:r w:rsidR="009A132E">
        <w:rPr>
          <w:i/>
        </w:rPr>
        <w:t xml:space="preserve">X </w:t>
      </w:r>
      <w:r w:rsidR="009A132E">
        <w:rPr>
          <w:i/>
          <w:vertAlign w:val="subscript"/>
        </w:rPr>
        <w:t xml:space="preserve">X </w:t>
      </w:r>
      <w:r w:rsidR="009A132E">
        <w:t xml:space="preserve">X X X </w:t>
      </w:r>
      <w:r w:rsidR="009A132E">
        <w:rPr>
          <w:rFonts w:hint="eastAsia"/>
        </w:rPr>
        <w:t xml:space="preserve">X </w:t>
      </w:r>
      <w:r w:rsidR="009A132E">
        <w:t xml:space="preserve">X X X X X </w:t>
      </w:r>
      <w:r w:rsidR="009A132E">
        <w:rPr>
          <w:rFonts w:hint="eastAsia"/>
        </w:rPr>
        <w:t xml:space="preserve">X </w:t>
      </w:r>
      <w:r w:rsidR="009A132E">
        <w:t xml:space="preserve">X X X </w:t>
      </w:r>
      <w:r w:rsidR="009A132E">
        <w:rPr>
          <w:i/>
        </w:rPr>
        <w:t xml:space="preserve">X </w:t>
      </w:r>
      <w:r w:rsidR="009A132E">
        <w:rPr>
          <w:rFonts w:hint="eastAsia"/>
        </w:rPr>
        <w:t xml:space="preserve">X </w:t>
      </w:r>
      <w:r w:rsidR="009A132E">
        <w:t xml:space="preserve">X X X X X </w:t>
      </w:r>
      <w:r w:rsidR="009A132E">
        <w:rPr>
          <w:rFonts w:hint="eastAsia"/>
          <w:i/>
        </w:rPr>
        <w:t xml:space="preserve">X </w:t>
      </w:r>
      <w:r w:rsidR="009A132E">
        <w:rPr>
          <w:i/>
          <w:vertAlign w:val="subscript"/>
        </w:rPr>
        <w:t xml:space="preserve">X </w:t>
      </w:r>
      <w:r w:rsidR="009A132E">
        <w:rPr>
          <w:rFonts w:hint="eastAsia"/>
        </w:rPr>
        <w:t xml:space="preserve">X X </w:t>
      </w:r>
      <w:r w:rsidR="009A132E">
        <w:t xml:space="preserve">X </w:t>
      </w:r>
      <w:r w:rsidR="009A132E">
        <w:rPr>
          <w:rFonts w:hint="eastAsia"/>
        </w:rPr>
        <w:t xml:space="preserve">X </w:t>
      </w:r>
      <w:r w:rsidR="009A132E">
        <w:t xml:space="preserve">X X X X X </w:t>
      </w:r>
      <w:r w:rsidR="009A132E">
        <w:rPr>
          <w:rFonts w:hint="eastAsia"/>
        </w:rPr>
        <w:t xml:space="preserve">X X X </w:t>
      </w:r>
      <w:r>
        <w:rPr>
          <w:rFonts w:hint="eastAsia"/>
        </w:rPr>
        <w:t>控制器</w:t>
      </w:r>
      <w:r w:rsidRPr="00F84ABF">
        <w:rPr>
          <w:i/>
        </w:rPr>
        <w:t>C</w:t>
      </w:r>
      <w:r>
        <w:t>在任意时刻发送的数据包都有链路到达</w:t>
      </w:r>
      <w:r>
        <w:rPr>
          <w:rFonts w:hint="eastAsia"/>
        </w:rPr>
        <w:t>交换机</w:t>
      </w:r>
      <w:r w:rsidRPr="00115DE2">
        <w:rPr>
          <w:rFonts w:hint="eastAsia"/>
          <w:i/>
        </w:rPr>
        <w:t>S</w:t>
      </w:r>
      <w:r w:rsidRPr="00115DE2">
        <w:rPr>
          <w:i/>
          <w:vertAlign w:val="subscript"/>
        </w:rPr>
        <w:t>i</w:t>
      </w:r>
      <w:r w:rsidR="00787647">
        <w:t>.</w:t>
      </w:r>
    </w:p>
    <w:p w14:paraId="2FC09D3F" w14:textId="05B03DB7" w:rsidR="00C565AC" w:rsidRDefault="00787647" w:rsidP="00787647">
      <w:pPr>
        <w:pStyle w:val="a1"/>
        <w:ind w:firstLineChars="0" w:firstLine="0"/>
      </w:pPr>
      <w:r>
        <w:rPr>
          <w:rFonts w:hint="eastAsia"/>
        </w:rPr>
        <w:tab/>
      </w:r>
      <w:r w:rsidR="00C565AC">
        <w:rPr>
          <w:rFonts w:hint="eastAsia"/>
        </w:rPr>
        <w:t>可见上述</w:t>
      </w:r>
      <w:r w:rsidR="003C1F07">
        <w:rPr>
          <w:rFonts w:hint="eastAsia"/>
        </w:rPr>
        <w:t>2</w:t>
      </w:r>
      <w:r w:rsidR="00C565AC">
        <w:t>个</w:t>
      </w:r>
      <w:r w:rsidR="00C565AC">
        <w:rPr>
          <w:rFonts w:hint="eastAsia"/>
        </w:rPr>
        <w:t>问题</w:t>
      </w:r>
      <w:r w:rsidR="00C565AC">
        <w:t>可以</w:t>
      </w:r>
      <w:r w:rsidR="00C565AC">
        <w:rPr>
          <w:rFonts w:hint="eastAsia"/>
        </w:rPr>
        <w:t>归结</w:t>
      </w:r>
      <w:r w:rsidR="00C565AC">
        <w:t>为一个问题：</w:t>
      </w:r>
      <w:r w:rsidR="009A132E">
        <w:rPr>
          <w:rFonts w:hint="eastAsia"/>
        </w:rPr>
        <w:t xml:space="preserve">X X </w:t>
      </w:r>
      <w:r w:rsidR="009A132E">
        <w:t xml:space="preserve">X X X </w:t>
      </w:r>
      <w:r w:rsidR="009A132E">
        <w:rPr>
          <w:rFonts w:hint="eastAsia"/>
        </w:rPr>
        <w:t xml:space="preserve">X X </w:t>
      </w:r>
      <w:r w:rsidR="009A132E">
        <w:t xml:space="preserve">X X X X </w:t>
      </w:r>
      <w:r w:rsidR="009A132E">
        <w:rPr>
          <w:i/>
        </w:rPr>
        <w:t xml:space="preserve">X </w:t>
      </w:r>
      <w:r w:rsidR="009A132E">
        <w:rPr>
          <w:vertAlign w:val="subscript"/>
        </w:rPr>
        <w:t xml:space="preserve">X </w:t>
      </w:r>
      <w:r w:rsidR="009A132E">
        <w:rPr>
          <w:rFonts w:hint="eastAsia"/>
        </w:rPr>
        <w:t xml:space="preserve">X X X </w:t>
      </w:r>
      <w:r w:rsidR="009A132E">
        <w:t xml:space="preserve">X X </w:t>
      </w:r>
      <w:r w:rsidR="009A132E">
        <w:rPr>
          <w:i/>
        </w:rPr>
        <w:t xml:space="preserve">X </w:t>
      </w:r>
      <w:r w:rsidR="009A132E">
        <w:rPr>
          <w:vertAlign w:val="subscript"/>
        </w:rPr>
        <w:t xml:space="preserve">X </w:t>
      </w:r>
      <w:r w:rsidR="009A132E">
        <w:rPr>
          <w:rFonts w:hint="eastAsia"/>
        </w:rPr>
        <w:t xml:space="preserve">X </w:t>
      </w:r>
      <w:r w:rsidR="009A132E">
        <w:rPr>
          <w:i/>
        </w:rPr>
        <w:t xml:space="preserve">X </w:t>
      </w:r>
      <w:r w:rsidR="009A132E">
        <w:rPr>
          <w:vertAlign w:val="subscript"/>
        </w:rPr>
        <w:t xml:space="preserve">X </w:t>
      </w:r>
      <w:r w:rsidR="009A132E">
        <w:rPr>
          <w:rFonts w:hint="eastAsia"/>
        </w:rPr>
        <w:t xml:space="preserve">X </w:t>
      </w:r>
      <w:r w:rsidR="009A132E">
        <w:rPr>
          <w:i/>
        </w:rPr>
        <w:t xml:space="preserve">X </w:t>
      </w:r>
      <w:r w:rsidR="009A132E">
        <w:rPr>
          <w:vertAlign w:val="subscript"/>
        </w:rPr>
        <w:t xml:space="preserve">X </w:t>
      </w:r>
      <w:r w:rsidR="009A132E">
        <w:rPr>
          <w:rFonts w:hint="eastAsia"/>
        </w:rPr>
        <w:t xml:space="preserve">X </w:t>
      </w:r>
      <w:r w:rsidR="009A132E">
        <w:t xml:space="preserve">X X X X X X X X X X X </w:t>
      </w:r>
      <w:r w:rsidR="009A132E">
        <w:rPr>
          <w:rFonts w:hint="eastAsia"/>
        </w:rPr>
        <w:t xml:space="preserve">X X </w:t>
      </w:r>
      <w:r w:rsidR="009A132E">
        <w:t xml:space="preserve">X </w:t>
      </w:r>
      <w:r w:rsidR="009A132E">
        <w:rPr>
          <w:rFonts w:hint="eastAsia"/>
        </w:rPr>
        <w:t xml:space="preserve">X X </w:t>
      </w:r>
      <w:r w:rsidR="009A132E">
        <w:t xml:space="preserve">X X X X X X </w:t>
      </w:r>
      <w:r w:rsidR="009A132E">
        <w:rPr>
          <w:rFonts w:hint="eastAsia"/>
          <w:i/>
        </w:rPr>
        <w:t xml:space="preserve">X </w:t>
      </w:r>
      <w:r w:rsidR="009A132E">
        <w:rPr>
          <w:i/>
          <w:vertAlign w:val="subscript"/>
        </w:rPr>
        <w:t xml:space="preserve">X </w:t>
      </w:r>
      <w:r w:rsidR="009A132E">
        <w:t xml:space="preserve">X </w:t>
      </w:r>
      <w:r w:rsidR="009A132E">
        <w:rPr>
          <w:rFonts w:hint="eastAsia"/>
        </w:rPr>
        <w:t xml:space="preserve">X X X X X </w:t>
      </w:r>
      <w:r w:rsidR="009A132E">
        <w:rPr>
          <w:i/>
        </w:rPr>
        <w:t xml:space="preserve">X </w:t>
      </w:r>
      <w:r w:rsidR="009A132E">
        <w:rPr>
          <w:i/>
          <w:vertAlign w:val="subscript"/>
        </w:rPr>
        <w:t xml:space="preserve">X </w:t>
      </w:r>
      <w:r w:rsidR="009A132E">
        <w:t xml:space="preserve">X </w:t>
      </w:r>
      <w:r w:rsidR="00C565AC">
        <w:rPr>
          <w:rFonts w:hint="eastAsia"/>
        </w:rPr>
        <w:t>使得</w:t>
      </w:r>
      <w:r w:rsidR="0066586C">
        <w:rPr>
          <w:rFonts w:hint="eastAsia"/>
        </w:rPr>
        <w:t>在</w:t>
      </w:r>
      <w:r w:rsidR="00C565AC">
        <w:rPr>
          <w:rFonts w:hint="eastAsia"/>
        </w:rPr>
        <w:t>任意</w:t>
      </w:r>
      <w:r w:rsidR="00C565AC">
        <w:t>时刻，</w:t>
      </w:r>
      <w:r w:rsidR="00C565AC" w:rsidRPr="00F84ABF">
        <w:rPr>
          <w:i/>
        </w:rPr>
        <w:t>G</w:t>
      </w:r>
      <w:r w:rsidR="00A06BB0" w:rsidRPr="00326671">
        <w:rPr>
          <w:vertAlign w:val="subscript"/>
        </w:rPr>
        <w:t>0</w:t>
      </w:r>
      <w:r w:rsidR="00C565AC">
        <w:t>或</w:t>
      </w:r>
      <w:r w:rsidR="00C565AC" w:rsidRPr="00F84ABF">
        <w:rPr>
          <w:i/>
        </w:rPr>
        <w:t>G</w:t>
      </w:r>
      <w:r w:rsidR="00A06BB0" w:rsidRPr="00326671">
        <w:rPr>
          <w:vertAlign w:val="subscript"/>
        </w:rPr>
        <w:t>1</w:t>
      </w:r>
      <w:r w:rsidR="00C565AC">
        <w:rPr>
          <w:rFonts w:hint="eastAsia"/>
        </w:rPr>
        <w:t>中的</w:t>
      </w:r>
      <w:r w:rsidR="00C565AC">
        <w:t>任意节点都</w:t>
      </w:r>
      <w:r w:rsidR="00C565AC">
        <w:rPr>
          <w:rFonts w:hint="eastAsia"/>
        </w:rPr>
        <w:t>有</w:t>
      </w:r>
      <w:r w:rsidR="00C565AC">
        <w:t>链路通向</w:t>
      </w:r>
      <w:r w:rsidR="00C565AC">
        <w:rPr>
          <w:rFonts w:hint="eastAsia"/>
        </w:rPr>
        <w:t>根节点</w:t>
      </w:r>
      <w:r>
        <w:t>.</w:t>
      </w:r>
      <w:commentRangeEnd w:id="28"/>
      <w:r w:rsidR="008D27B3">
        <w:rPr>
          <w:rStyle w:val="ab"/>
        </w:rPr>
        <w:commentReference w:id="28"/>
      </w:r>
    </w:p>
    <w:p w14:paraId="0B5D35C2" w14:textId="77777777" w:rsidR="00B9076A" w:rsidRDefault="00787647">
      <w:pPr>
        <w:pStyle w:val="1"/>
      </w:pPr>
      <w:commentRangeStart w:id="29"/>
      <w:r>
        <w:rPr>
          <w:rFonts w:hint="eastAsia"/>
        </w:rPr>
        <w:t>求解</w:t>
      </w:r>
      <w:r>
        <w:t>算法</w:t>
      </w:r>
      <w:commentRangeEnd w:id="29"/>
      <w:r w:rsidR="008D27B3">
        <w:rPr>
          <w:rStyle w:val="ab"/>
          <w:rFonts w:eastAsia="宋体"/>
          <w:b w:val="0"/>
          <w:bCs w:val="0"/>
          <w:snapToGrid/>
        </w:rPr>
        <w:commentReference w:id="29"/>
      </w:r>
    </w:p>
    <w:p w14:paraId="11E40BFA" w14:textId="77777777" w:rsidR="00B9076A" w:rsidRDefault="00787647">
      <w:pPr>
        <w:pStyle w:val="2"/>
      </w:pPr>
      <w:commentRangeStart w:id="30"/>
      <w:r>
        <w:rPr>
          <w:rFonts w:hint="eastAsia"/>
        </w:rPr>
        <w:t>算法</w:t>
      </w:r>
      <w:r>
        <w:t>步骤</w:t>
      </w:r>
      <w:commentRangeEnd w:id="30"/>
      <w:r w:rsidR="008D27B3">
        <w:rPr>
          <w:rStyle w:val="ab"/>
          <w:rFonts w:eastAsia="宋体"/>
          <w:b w:val="0"/>
          <w:bCs w:val="0"/>
        </w:rPr>
        <w:commentReference w:id="30"/>
      </w:r>
    </w:p>
    <w:p w14:paraId="74AC27A5" w14:textId="356D5035" w:rsidR="00787647" w:rsidRDefault="00787647" w:rsidP="001B0282">
      <w:pPr>
        <w:pStyle w:val="a1"/>
      </w:pPr>
      <w:commentRangeStart w:id="31"/>
      <w:r>
        <w:rPr>
          <w:rFonts w:ascii="Times-Roman~1e" w:hAnsi="Times-Roman~1e" w:cs="Times-Roman~1e" w:hint="eastAsia"/>
        </w:rPr>
        <w:t>按前文所述</w:t>
      </w:r>
      <w:r>
        <w:rPr>
          <w:rFonts w:ascii="Times-Roman~1e" w:hAnsi="Times-Roman~1e" w:cs="Times-Roman~1e"/>
        </w:rPr>
        <w:t>，</w:t>
      </w:r>
      <w:r w:rsidR="009F5E91">
        <w:rPr>
          <w:rFonts w:ascii="Times-Roman~1e" w:hAnsi="Times-Roman~1e" w:cs="Times-Roman~1e" w:hint="eastAsia"/>
        </w:rPr>
        <w:t>笔者</w:t>
      </w:r>
      <w:r>
        <w:rPr>
          <w:rFonts w:ascii="Times-Roman~1e" w:hAnsi="Times-Roman~1e" w:cs="Times-Roman~1e"/>
        </w:rPr>
        <w:t>提出了</w:t>
      </w:r>
      <w:r>
        <w:rPr>
          <w:rFonts w:ascii="Times-Roman~1e" w:hAnsi="Times-Roman~1e" w:cs="Times-Roman~1e" w:hint="eastAsia"/>
        </w:rPr>
        <w:t>一种</w:t>
      </w:r>
      <w:r>
        <w:rPr>
          <w:rFonts w:ascii="Times-Roman~1e" w:hAnsi="Times-Roman~1e" w:cs="Times-Roman~1e"/>
        </w:rPr>
        <w:t>新的机制：</w:t>
      </w:r>
      <w:r>
        <w:rPr>
          <w:rFonts w:ascii="Times-Roman~1e" w:hAnsi="Times-Roman~1e" w:cs="Times-Roman~1e" w:hint="eastAsia"/>
        </w:rPr>
        <w:t>将</w:t>
      </w:r>
      <w:r>
        <w:rPr>
          <w:rFonts w:ascii="Times-Roman~1e" w:hAnsi="Times-Roman~1e" w:cs="Times-Roman~1e"/>
        </w:rPr>
        <w:t>上行</w:t>
      </w:r>
      <w:r>
        <w:rPr>
          <w:rFonts w:ascii="Times-Roman~1e" w:hAnsi="Times-Roman~1e" w:cs="Times-Roman~1e" w:hint="eastAsia"/>
        </w:rPr>
        <w:t>链路</w:t>
      </w:r>
      <w:r>
        <w:rPr>
          <w:rFonts w:ascii="Times-Roman~1e" w:hAnsi="Times-Roman~1e" w:cs="Times-Roman~1e"/>
        </w:rPr>
        <w:t>与下行链路分开，根据</w:t>
      </w:r>
      <w:r>
        <w:rPr>
          <w:rFonts w:ascii="Times-Roman~1e" w:hAnsi="Times-Roman~1e" w:cs="Times-Roman~1e" w:hint="eastAsia"/>
        </w:rPr>
        <w:t>目的</w:t>
      </w:r>
      <w:r>
        <w:rPr>
          <w:rFonts w:ascii="Times-Roman~1e" w:hAnsi="Times-Roman~1e" w:cs="Times-Roman~1e"/>
        </w:rPr>
        <w:t>节点将转发配置进行区分后分别计算</w:t>
      </w:r>
      <w:r w:rsidR="002C432B">
        <w:rPr>
          <w:rFonts w:ascii="Times-Roman~1e" w:hAnsi="Times-Roman~1e" w:cs="Times-Roman~1e"/>
        </w:rPr>
        <w:t>基于</w:t>
      </w:r>
      <w:r>
        <w:rPr>
          <w:rFonts w:ascii="Times-Roman~1e" w:hAnsi="Times-Roman~1e" w:cs="Times-Roman~1e"/>
        </w:rPr>
        <w:t>目的节点的</w:t>
      </w:r>
      <w:r w:rsidR="002C432B">
        <w:rPr>
          <w:rFonts w:ascii="Times-Roman~1e" w:hAnsi="Times-Roman~1e" w:cs="Times-Roman~1e"/>
        </w:rPr>
        <w:t>各节点</w:t>
      </w:r>
      <w:r w:rsidR="002C432B">
        <w:rPr>
          <w:rFonts w:ascii="Times-Roman~1e" w:hAnsi="Times-Roman~1e" w:cs="Times-Roman~1e" w:hint="eastAsia"/>
        </w:rPr>
        <w:t>流表</w:t>
      </w:r>
      <w:r>
        <w:rPr>
          <w:rFonts w:ascii="Times-Roman~1e" w:hAnsi="Times-Roman~1e" w:cs="Times-Roman~1e"/>
        </w:rPr>
        <w:t>的</w:t>
      </w:r>
      <w:r>
        <w:rPr>
          <w:rFonts w:ascii="Times-Roman~1e" w:hAnsi="Times-Roman~1e" w:cs="Times-Roman~1e" w:hint="eastAsia"/>
        </w:rPr>
        <w:t>升级</w:t>
      </w:r>
      <w:r>
        <w:rPr>
          <w:rFonts w:ascii="Times-Roman~1e" w:hAnsi="Times-Roman~1e" w:cs="Times-Roman~1e"/>
        </w:rPr>
        <w:t>顺序</w:t>
      </w:r>
      <w:r>
        <w:rPr>
          <w:rFonts w:ascii="Times-Roman~1e" w:hAnsi="Times-Roman~1e" w:cs="Times-Roman~1e" w:hint="eastAsia"/>
        </w:rPr>
        <w:t xml:space="preserve">. </w:t>
      </w:r>
      <w:r w:rsidR="009A132E">
        <w:rPr>
          <w:rFonts w:ascii="Times-Roman~1e" w:hAnsi="Times-Roman~1e" w:cs="Times-Roman~1e" w:hint="eastAsia"/>
        </w:rPr>
        <w:t xml:space="preserve">X X </w:t>
      </w:r>
      <w:r w:rsidR="009A132E">
        <w:rPr>
          <w:rFonts w:ascii="Times-Roman~1e" w:hAnsi="Times-Roman~1e" w:cs="Times-Roman~1e"/>
        </w:rPr>
        <w:t xml:space="preserve">X X X X X X X X X X X X X X X X X X X X </w:t>
      </w:r>
      <w:r w:rsidR="009A132E">
        <w:rPr>
          <w:rFonts w:ascii="Times-Roman~1e" w:hAnsi="Times-Roman~1e" w:cs="Times-Roman~1e" w:hint="eastAsia"/>
        </w:rPr>
        <w:t xml:space="preserve">X </w:t>
      </w:r>
      <w:r w:rsidR="009A132E">
        <w:rPr>
          <w:rFonts w:ascii="Times-Roman~1e" w:hAnsi="Times-Roman~1e" w:cs="Times-Roman~1e"/>
        </w:rPr>
        <w:t xml:space="preserve">X </w:t>
      </w:r>
      <w:r w:rsidR="009A132E">
        <w:rPr>
          <w:rFonts w:ascii="Times-Roman~1e" w:hAnsi="Times-Roman~1e" w:cs="Times-Roman~1e" w:hint="eastAsia"/>
        </w:rPr>
        <w:t xml:space="preserve">X X X </w:t>
      </w:r>
      <w:r w:rsidR="009A132E">
        <w:rPr>
          <w:rFonts w:ascii="Times-Roman~1e" w:hAnsi="Times-Roman~1e" w:cs="Times-Roman~1e"/>
        </w:rPr>
        <w:t xml:space="preserve">X X X X X X X X X </w:t>
      </w:r>
      <w:r w:rsidR="009A132E">
        <w:rPr>
          <w:rFonts w:ascii="Times-Roman~1e" w:hAnsi="Times-Roman~1e" w:cs="Times-Roman~1e" w:hint="eastAsia"/>
        </w:rPr>
        <w:t xml:space="preserve">X X X </w:t>
      </w:r>
      <w:r w:rsidR="009A132E">
        <w:rPr>
          <w:rFonts w:ascii="Times-Roman~1e" w:hAnsi="Times-Roman~1e" w:cs="Times-Roman~1e"/>
        </w:rPr>
        <w:t xml:space="preserve">X X X </w:t>
      </w:r>
      <w:r w:rsidR="009A132E">
        <w:rPr>
          <w:rFonts w:ascii="Times-Roman~1e" w:hAnsi="Times-Roman~1e" w:cs="Times-Roman~1e" w:hint="eastAsia"/>
        </w:rPr>
        <w:t xml:space="preserve">X X X X X </w:t>
      </w:r>
      <w:r w:rsidR="009A132E">
        <w:rPr>
          <w:rFonts w:ascii="Times-Roman~1e" w:hAnsi="Times-Roman~1e" w:cs="Times-Roman~1e"/>
        </w:rPr>
        <w:t xml:space="preserve">X X X </w:t>
      </w:r>
      <w:r w:rsidR="009A132E">
        <w:rPr>
          <w:rFonts w:ascii="Times-Roman~1e" w:hAnsi="Times-Roman~1e" w:cs="Times-Roman~1e" w:hint="eastAsia"/>
        </w:rPr>
        <w:t xml:space="preserve">X X X X </w:t>
      </w:r>
      <w:r w:rsidR="009A132E">
        <w:rPr>
          <w:rFonts w:ascii="Times-Roman~1e" w:hAnsi="Times-Roman~1e" w:cs="Times-Roman~1e"/>
        </w:rPr>
        <w:t xml:space="preserve">X X X X X X X X </w:t>
      </w:r>
      <w:r w:rsidR="009A132E">
        <w:rPr>
          <w:rFonts w:ascii="Times-Roman~1e" w:hAnsi="Times-Roman~1e" w:cs="Times-Roman~1e" w:hint="eastAsia"/>
        </w:rPr>
        <w:t xml:space="preserve">X X </w:t>
      </w:r>
      <w:r w:rsidR="009A132E">
        <w:rPr>
          <w:rFonts w:ascii="Times-Roman~1e" w:hAnsi="Times-Roman~1e" w:cs="Times-Roman~1e"/>
        </w:rPr>
        <w:t xml:space="preserve">X X X X X X </w:t>
      </w:r>
      <w:r w:rsidR="009A132E">
        <w:rPr>
          <w:rFonts w:ascii="Times-Roman~1e" w:hAnsi="Times-Roman~1e" w:cs="Times-Roman~1e" w:hint="eastAsia"/>
        </w:rPr>
        <w:t xml:space="preserve">X X </w:t>
      </w:r>
      <w:r w:rsidR="009A132E">
        <w:rPr>
          <w:rFonts w:ascii="Times-Roman~1e" w:hAnsi="Times-Roman~1e" w:cs="Times-Roman~1e"/>
        </w:rPr>
        <w:t xml:space="preserve">X X X </w:t>
      </w:r>
      <w:r w:rsidR="009A132E">
        <w:rPr>
          <w:rFonts w:ascii="Times-Roman~1e" w:hAnsi="Times-Roman~1e" w:cs="Times-Roman~1e" w:hint="eastAsia"/>
        </w:rPr>
        <w:t xml:space="preserve">X </w:t>
      </w:r>
      <w:r w:rsidR="009A132E">
        <w:rPr>
          <w:rFonts w:ascii="Times-Roman~1e" w:hAnsi="Times-Roman~1e" w:cs="Times-Roman~1e"/>
        </w:rPr>
        <w:t xml:space="preserve">X X X X X X X </w:t>
      </w:r>
      <w:r w:rsidR="009A132E">
        <w:rPr>
          <w:rFonts w:ascii="Times-Roman~1e" w:hAnsi="Times-Roman~1e" w:cs="Times-Roman~1e" w:hint="eastAsia"/>
        </w:rPr>
        <w:t xml:space="preserve">X X X X X </w:t>
      </w:r>
      <w:r w:rsidR="009A132E">
        <w:rPr>
          <w:rFonts w:ascii="Times-Roman~1e" w:hAnsi="Times-Roman~1e" w:cs="Times-Roman~1e"/>
        </w:rPr>
        <w:t xml:space="preserve">X X X X X </w:t>
      </w:r>
      <w:r w:rsidR="009A132E">
        <w:rPr>
          <w:rFonts w:ascii="Times-Roman~1e" w:hAnsi="Times-Roman~1e" w:cs="Times-Roman~1e" w:hint="eastAsia"/>
        </w:rPr>
        <w:t xml:space="preserve">X X X </w:t>
      </w:r>
      <w:r w:rsidR="002C432B">
        <w:rPr>
          <w:rFonts w:ascii="Times-Roman~1e" w:hAnsi="Times-Roman~1e" w:cs="Times-Roman~1e"/>
        </w:rPr>
        <w:t>再</w:t>
      </w:r>
      <w:r w:rsidR="002C432B">
        <w:rPr>
          <w:rFonts w:ascii="Times-Roman~1e" w:hAnsi="Times-Roman~1e" w:cs="Times-Roman~1e" w:hint="eastAsia"/>
        </w:rPr>
        <w:t>根据</w:t>
      </w:r>
      <w:r w:rsidR="002C432B">
        <w:rPr>
          <w:rFonts w:ascii="Times-Roman~1e" w:hAnsi="Times-Roman~1e" w:cs="Times-Roman~1e"/>
        </w:rPr>
        <w:t>优先级</w:t>
      </w:r>
      <w:r w:rsidR="002C432B">
        <w:rPr>
          <w:rFonts w:ascii="Times-Roman~1e" w:hAnsi="Times-Roman~1e" w:cs="Times-Roman~1e" w:hint="eastAsia"/>
        </w:rPr>
        <w:t>顺序</w:t>
      </w:r>
      <w:r w:rsidR="002C432B">
        <w:rPr>
          <w:rFonts w:ascii="Times-Roman~1e" w:hAnsi="Times-Roman~1e" w:cs="Times-Roman~1e"/>
        </w:rPr>
        <w:t>下发</w:t>
      </w:r>
      <w:r w:rsidR="002C432B">
        <w:rPr>
          <w:rFonts w:ascii="Times-Roman~1e" w:hAnsi="Times-Roman~1e" w:cs="Times-Roman~1e" w:hint="eastAsia"/>
        </w:rPr>
        <w:t>升级</w:t>
      </w:r>
      <w:r w:rsidR="002C432B">
        <w:rPr>
          <w:rFonts w:ascii="Times-Roman~1e" w:hAnsi="Times-Roman~1e" w:cs="Times-Roman~1e"/>
        </w:rPr>
        <w:t>流表</w:t>
      </w:r>
      <w:r w:rsidR="002C432B">
        <w:rPr>
          <w:rFonts w:ascii="Times-Roman~1e" w:hAnsi="Times-Roman~1e" w:cs="Times-Roman~1e" w:hint="eastAsia"/>
        </w:rPr>
        <w:t>，以减少</w:t>
      </w:r>
      <w:r w:rsidR="002C432B">
        <w:rPr>
          <w:rFonts w:ascii="Times-Roman~1e" w:hAnsi="Times-Roman~1e" w:cs="Times-Roman~1e"/>
        </w:rPr>
        <w:t>流表空间的</w:t>
      </w:r>
      <w:r w:rsidR="002C432B">
        <w:rPr>
          <w:rFonts w:ascii="Times-Roman~1e" w:hAnsi="Times-Roman~1e" w:cs="Times-Roman~1e" w:hint="eastAsia"/>
        </w:rPr>
        <w:t>使用</w:t>
      </w:r>
      <w:r w:rsidR="002C432B">
        <w:rPr>
          <w:rFonts w:ascii="Times-Roman~1e" w:hAnsi="Times-Roman~1e" w:cs="Times-Roman~1e"/>
        </w:rPr>
        <w:t>.</w:t>
      </w:r>
    </w:p>
    <w:p w14:paraId="0B79DD21" w14:textId="511D21F6" w:rsidR="00B9076A" w:rsidRDefault="002C432B">
      <w:pPr>
        <w:pStyle w:val="a1"/>
        <w:rPr>
          <w:rFonts w:ascii="Times-Roman~1e" w:hAnsi="Times-Roman~1e" w:cs="Times-Roman~1e"/>
        </w:rPr>
      </w:pPr>
      <w:r>
        <w:rPr>
          <w:rFonts w:hint="eastAsia"/>
        </w:rPr>
        <w:t>当</w:t>
      </w:r>
      <w:r>
        <w:t>目的节点确定时，</w:t>
      </w:r>
      <w:r w:rsidR="009A132E">
        <w:rPr>
          <w:rFonts w:ascii="Times-Roman~1e" w:hAnsi="Times-Roman~1e" w:cs="Times-Roman~1e" w:hint="eastAsia"/>
        </w:rPr>
        <w:t xml:space="preserve">X </w:t>
      </w:r>
      <w:r w:rsidR="009A132E">
        <w:rPr>
          <w:rFonts w:ascii="Times-Roman~1e" w:hAnsi="Times-Roman~1e" w:cs="Times-Roman~1e"/>
        </w:rPr>
        <w:t xml:space="preserve">X X X X X </w:t>
      </w:r>
      <w:r w:rsidR="009A132E">
        <w:rPr>
          <w:rFonts w:ascii="Times-Roman~1e" w:hAnsi="Times-Roman~1e" w:cs="Times-Roman~1e" w:hint="eastAsia"/>
        </w:rPr>
        <w:t xml:space="preserve">X X X X </w:t>
      </w:r>
      <w:r w:rsidR="009A132E">
        <w:rPr>
          <w:rFonts w:ascii="Times-Roman~1e" w:hAnsi="Times-Roman~1e" w:cs="Times-Roman~1e"/>
        </w:rPr>
        <w:t xml:space="preserve">X X X X </w:t>
      </w:r>
      <w:r w:rsidR="009A132E">
        <w:rPr>
          <w:rFonts w:ascii="Times-Roman~1e" w:hAnsi="Times-Roman~1e" w:cs="Times-Roman~1e" w:hint="eastAsia"/>
        </w:rPr>
        <w:t xml:space="preserve">X </w:t>
      </w:r>
      <w:r w:rsidR="009A132E">
        <w:rPr>
          <w:rFonts w:ascii="Times-Roman~1e" w:hAnsi="Times-Roman~1e" w:cs="Times-Roman~1e"/>
        </w:rPr>
        <w:t xml:space="preserve">X X X X </w:t>
      </w:r>
      <w:r w:rsidR="009A132E">
        <w:rPr>
          <w:rFonts w:ascii="Times-Roman~1e" w:hAnsi="Times-Roman~1e" w:cs="Times-Roman~1e" w:hint="eastAsia"/>
        </w:rPr>
        <w:t xml:space="preserve">X X X </w:t>
      </w:r>
      <w:r w:rsidR="009A132E">
        <w:rPr>
          <w:rFonts w:ascii="Times-Roman~1e" w:hAnsi="Times-Roman~1e" w:cs="Times-Roman~1e"/>
        </w:rPr>
        <w:t xml:space="preserve">X </w:t>
      </w:r>
      <w:r w:rsidR="009A132E">
        <w:rPr>
          <w:rFonts w:ascii="Times-Roman~1e" w:hAnsi="Times-Roman~1e" w:cs="Times-Roman~1e" w:hint="eastAsia"/>
        </w:rPr>
        <w:t xml:space="preserve">X </w:t>
      </w:r>
      <w:r w:rsidR="009A132E">
        <w:rPr>
          <w:rFonts w:ascii="Times-Roman~1e" w:hAnsi="Times-Roman~1e" w:cs="Times-Roman~1e"/>
        </w:rPr>
        <w:t xml:space="preserve">X </w:t>
      </w:r>
      <w:r w:rsidR="009A132E">
        <w:rPr>
          <w:rFonts w:ascii="Times-Roman~1e" w:hAnsi="Times-Roman~1e" w:cs="Times-Roman~1e" w:hint="eastAsia"/>
        </w:rPr>
        <w:t xml:space="preserve">X </w:t>
      </w:r>
      <w:r w:rsidR="009A132E">
        <w:rPr>
          <w:rFonts w:ascii="Times-Roman~1e" w:hAnsi="Times-Roman~1e" w:cs="Times-Roman~1e"/>
        </w:rPr>
        <w:t xml:space="preserve">X X X </w:t>
      </w:r>
      <w:r w:rsidR="009A132E">
        <w:rPr>
          <w:rFonts w:ascii="Times-Roman~1e" w:hAnsi="Times-Roman~1e" w:cs="Times-Roman~1e" w:hint="eastAsia"/>
        </w:rPr>
        <w:t xml:space="preserve">X X </w:t>
      </w:r>
      <w:r w:rsidR="009A132E">
        <w:rPr>
          <w:rFonts w:ascii="Times-Roman~1e" w:hAnsi="Times-Roman~1e" w:cs="Times-Roman~1e"/>
        </w:rPr>
        <w:t xml:space="preserve">X X </w:t>
      </w:r>
      <w:r w:rsidR="009A132E">
        <w:rPr>
          <w:rFonts w:ascii="Times-Roman~1e" w:hAnsi="Times-Roman~1e" w:cs="Times-Roman~1e" w:hint="eastAsia"/>
        </w:rPr>
        <w:t xml:space="preserve">X </w:t>
      </w:r>
      <w:r w:rsidR="009A132E">
        <w:rPr>
          <w:rFonts w:ascii="Times-Roman~1e" w:hAnsi="Times-Roman~1e" w:cs="Times-Roman~1e"/>
        </w:rPr>
        <w:t xml:space="preserve">X X X </w:t>
      </w:r>
      <w:r w:rsidR="009A132E">
        <w:rPr>
          <w:rFonts w:ascii="Times-Roman~1e" w:hAnsi="Times-Roman~1e" w:cs="Times-Roman~1e" w:hint="eastAsia"/>
        </w:rPr>
        <w:t xml:space="preserve">X </w:t>
      </w:r>
      <w:r w:rsidR="009A132E">
        <w:rPr>
          <w:rFonts w:ascii="Times-Roman~1e" w:hAnsi="Times-Roman~1e" w:cs="Times-Roman~1e"/>
        </w:rPr>
        <w:t xml:space="preserve">X </w:t>
      </w:r>
      <w:r w:rsidR="009A132E">
        <w:rPr>
          <w:rFonts w:ascii="Times-Roman~1e" w:hAnsi="Times-Roman~1e" w:cs="Times-Roman~1e" w:hint="eastAsia"/>
        </w:rPr>
        <w:t xml:space="preserve">X </w:t>
      </w:r>
      <w:r w:rsidR="009A132E">
        <w:rPr>
          <w:rFonts w:ascii="Times-Roman~1e" w:hAnsi="Times-Roman~1e" w:cs="Times-Roman~1e"/>
        </w:rPr>
        <w:t xml:space="preserve">X X X X </w:t>
      </w:r>
      <w:r w:rsidR="009A132E">
        <w:rPr>
          <w:rFonts w:ascii="Times-Roman~1e" w:hAnsi="Times-Roman~1e" w:cs="Times-Roman~1e" w:hint="eastAsia"/>
        </w:rPr>
        <w:t xml:space="preserve">X X X X </w:t>
      </w:r>
      <w:r w:rsidR="009A132E">
        <w:rPr>
          <w:rFonts w:ascii="Times-Roman~1e" w:hAnsi="Times-Roman~1e" w:cs="Times-Roman~1e"/>
        </w:rPr>
        <w:t xml:space="preserve">X X X </w:t>
      </w:r>
      <w:r w:rsidR="009A132E">
        <w:rPr>
          <w:rFonts w:ascii="Times-Roman~1e" w:hAnsi="Times-Roman~1e" w:cs="Times-Roman~1e" w:hint="eastAsia"/>
        </w:rPr>
        <w:t xml:space="preserve">X X </w:t>
      </w:r>
      <w:r w:rsidR="009A132E">
        <w:rPr>
          <w:rFonts w:ascii="Times-Roman~1e" w:hAnsi="Times-Roman~1e" w:cs="Times-Roman~1e"/>
        </w:rPr>
        <w:t xml:space="preserve">X X X X </w:t>
      </w:r>
      <w:r w:rsidR="009A132E">
        <w:rPr>
          <w:rFonts w:ascii="Times-Roman~1e" w:hAnsi="Times-Roman~1e" w:cs="Times-Roman~1e" w:hint="eastAsia"/>
        </w:rPr>
        <w:t xml:space="preserve">X </w:t>
      </w:r>
      <w:r w:rsidR="009A132E">
        <w:rPr>
          <w:rFonts w:ascii="Times-Roman~1e" w:hAnsi="Times-Roman~1e" w:cs="Times-Roman~1e"/>
        </w:rPr>
        <w:t xml:space="preserve">X X X X X </w:t>
      </w:r>
      <w:r w:rsidR="009A132E">
        <w:rPr>
          <w:rFonts w:ascii="Times-Roman~1e" w:hAnsi="Times-Roman~1e" w:cs="Times-Roman~1e" w:hint="eastAsia"/>
        </w:rPr>
        <w:t xml:space="preserve">X </w:t>
      </w:r>
      <w:r w:rsidR="009A132E">
        <w:rPr>
          <w:rFonts w:ascii="Times-Roman~1e" w:hAnsi="Times-Roman~1e" w:cs="Times-Roman~1e"/>
        </w:rPr>
        <w:t>X X X</w:t>
      </w:r>
      <w:r w:rsidR="009A132E">
        <w:rPr>
          <w:rFonts w:ascii="Times-Roman~1e" w:hAnsi="Times-Roman~1e" w:cs="Times-Roman~1e"/>
        </w:rPr>
        <w:t xml:space="preserve"> </w:t>
      </w:r>
      <w:r w:rsidR="009A132E">
        <w:rPr>
          <w:rFonts w:ascii="Times-Roman~1e" w:hAnsi="Times-Roman~1e" w:cs="Times-Roman~1e" w:hint="eastAsia"/>
        </w:rPr>
        <w:t xml:space="preserve">X </w:t>
      </w:r>
      <w:r w:rsidR="009A132E">
        <w:rPr>
          <w:rFonts w:ascii="Times-Roman~1e" w:hAnsi="Times-Roman~1e" w:cs="Times-Roman~1e"/>
        </w:rPr>
        <w:t xml:space="preserve">X X X X X X X </w:t>
      </w:r>
      <w:r w:rsidR="009A132E">
        <w:rPr>
          <w:rFonts w:ascii="Times-Roman~1e" w:hAnsi="Times-Roman~1e" w:cs="Times-Roman~1e" w:hint="eastAsia"/>
        </w:rPr>
        <w:t xml:space="preserve">X X </w:t>
      </w:r>
      <w:r w:rsidR="009A132E">
        <w:rPr>
          <w:rFonts w:ascii="Times-Roman~1e" w:hAnsi="Times-Roman~1e" w:cs="Times-Roman~1e"/>
        </w:rPr>
        <w:t xml:space="preserve">X X X X X X X X </w:t>
      </w:r>
      <w:r w:rsidR="009A132E">
        <w:rPr>
          <w:rFonts w:ascii="Times-Roman~1e" w:hAnsi="Times-Roman~1e" w:cs="Times-Roman~1e" w:hint="eastAsia"/>
        </w:rPr>
        <w:t xml:space="preserve">X X </w:t>
      </w:r>
      <w:r w:rsidR="009A132E">
        <w:rPr>
          <w:rFonts w:ascii="Times-Roman~1e" w:hAnsi="Times-Roman~1e" w:cs="Times-Roman~1e"/>
        </w:rPr>
        <w:t xml:space="preserve">X X X X X X </w:t>
      </w:r>
      <w:r w:rsidR="009A132E">
        <w:rPr>
          <w:rFonts w:ascii="Times-Roman~1e" w:hAnsi="Times-Roman~1e" w:cs="Times-Roman~1e" w:hint="eastAsia"/>
        </w:rPr>
        <w:t xml:space="preserve">X X </w:t>
      </w:r>
      <w:r w:rsidR="009A132E">
        <w:rPr>
          <w:rFonts w:ascii="Times-Roman~1e" w:hAnsi="Times-Roman~1e" w:cs="Times-Roman~1e"/>
        </w:rPr>
        <w:t xml:space="preserve">X X X X X X X X X X X X X X X X X </w:t>
      </w:r>
      <w:r w:rsidR="009A132E">
        <w:rPr>
          <w:rFonts w:ascii="Times-Roman~1e" w:hAnsi="Times-Roman~1e" w:cs="Times-Roman~1e" w:hint="eastAsia"/>
        </w:rPr>
        <w:t>X</w:t>
      </w:r>
      <w:r w:rsidR="009A132E">
        <w:rPr>
          <w:rFonts w:ascii="Times-Roman~1e" w:hAnsi="Times-Roman~1e" w:cs="Times-Roman~1e"/>
        </w:rPr>
        <w:t xml:space="preserve"> </w:t>
      </w:r>
      <w:r w:rsidR="009A132E">
        <w:rPr>
          <w:rFonts w:ascii="Times-Roman~1e" w:hAnsi="Times-Roman~1e" w:cs="Times-Roman~1e" w:hint="eastAsia"/>
        </w:rPr>
        <w:t xml:space="preserve">X </w:t>
      </w:r>
      <w:r w:rsidR="009A132E">
        <w:rPr>
          <w:rFonts w:ascii="Times-Roman~1e" w:hAnsi="Times-Roman~1e" w:cs="Times-Roman~1e"/>
        </w:rPr>
        <w:t xml:space="preserve">X X X X X X X </w:t>
      </w:r>
      <w:r w:rsidR="009A132E">
        <w:rPr>
          <w:rFonts w:ascii="Times-Roman~1e" w:hAnsi="Times-Roman~1e" w:cs="Times-Roman~1e" w:hint="eastAsia"/>
        </w:rPr>
        <w:t xml:space="preserve">X X </w:t>
      </w:r>
      <w:r w:rsidR="009A132E">
        <w:rPr>
          <w:rFonts w:ascii="Times-Roman~1e" w:hAnsi="Times-Roman~1e" w:cs="Times-Roman~1e"/>
        </w:rPr>
        <w:t xml:space="preserve">X X X X X X X X </w:t>
      </w:r>
      <w:r w:rsidR="009A132E">
        <w:rPr>
          <w:rFonts w:ascii="Times-Roman~1e" w:hAnsi="Times-Roman~1e" w:cs="Times-Roman~1e" w:hint="eastAsia"/>
        </w:rPr>
        <w:t xml:space="preserve">X X </w:t>
      </w:r>
      <w:r w:rsidR="009A132E">
        <w:rPr>
          <w:rFonts w:ascii="Times-Roman~1e" w:hAnsi="Times-Roman~1e" w:cs="Times-Roman~1e"/>
        </w:rPr>
        <w:t xml:space="preserve">X X X X X X </w:t>
      </w:r>
      <w:r w:rsidR="009A132E">
        <w:rPr>
          <w:rFonts w:ascii="Times-Roman~1e" w:hAnsi="Times-Roman~1e" w:cs="Times-Roman~1e" w:hint="eastAsia"/>
        </w:rPr>
        <w:t xml:space="preserve">X X </w:t>
      </w:r>
      <w:r w:rsidR="009A132E">
        <w:rPr>
          <w:rFonts w:ascii="Times-Roman~1e" w:hAnsi="Times-Roman~1e" w:cs="Times-Roman~1e"/>
        </w:rPr>
        <w:t xml:space="preserve">X X X X X X X X X X X X X X X X X </w:t>
      </w:r>
      <w:r w:rsidR="009A132E">
        <w:rPr>
          <w:rFonts w:ascii="Times-Roman~1e" w:hAnsi="Times-Roman~1e" w:cs="Times-Roman~1e" w:hint="eastAsia"/>
        </w:rPr>
        <w:t>X</w:t>
      </w:r>
      <w:r w:rsidR="009A132E">
        <w:rPr>
          <w:rFonts w:ascii="Times-Roman~1e" w:hAnsi="Times-Roman~1e" w:cs="Times-Roman~1e" w:hint="eastAsia"/>
        </w:rPr>
        <w:t xml:space="preserve"> </w:t>
      </w:r>
      <w:r>
        <w:rPr>
          <w:rFonts w:ascii="Times-Roman~1e" w:hAnsi="Times-Roman~1e" w:cs="Times-Roman~1e" w:hint="eastAsia"/>
        </w:rPr>
        <w:t>算法</w:t>
      </w:r>
      <w:r>
        <w:rPr>
          <w:rFonts w:ascii="Times-Roman~1e" w:hAnsi="Times-Roman~1e" w:cs="Times-Roman~1e"/>
        </w:rPr>
        <w:t>的具体步骤如下</w:t>
      </w:r>
      <w:r w:rsidR="00B82D1A">
        <w:rPr>
          <w:rFonts w:ascii="Times-Roman~1e" w:hAnsi="Times-Roman~1e" w:cs="Times-Roman~1e" w:hint="eastAsia"/>
        </w:rPr>
        <w:t>．</w:t>
      </w:r>
    </w:p>
    <w:p w14:paraId="5D24FBF3" w14:textId="07547117" w:rsidR="002C432B" w:rsidRPr="00326671" w:rsidRDefault="002C432B" w:rsidP="002C432B">
      <w:pPr>
        <w:pStyle w:val="a1"/>
        <w:rPr>
          <w:i/>
          <w:iCs/>
        </w:rPr>
      </w:pPr>
      <w:r w:rsidRPr="00107E13">
        <w:t>输入</w:t>
      </w:r>
      <w:r w:rsidRPr="00107E13">
        <w:t xml:space="preserve">: </w:t>
      </w:r>
      <w:r w:rsidRPr="00326671">
        <w:t>{</w:t>
      </w:r>
      <w:r w:rsidR="00A425E1">
        <w:rPr>
          <w:lang w:val="zh-CN"/>
        </w:rPr>
        <w:t>初始</w:t>
      </w:r>
      <w:r w:rsidR="00A425E1">
        <w:rPr>
          <w:rFonts w:hint="eastAsia"/>
          <w:lang w:val="zh-CN"/>
        </w:rPr>
        <w:t>配置</w:t>
      </w:r>
      <w:r w:rsidR="00A425E1" w:rsidRPr="00326671">
        <w:t xml:space="preserve">: </w:t>
      </w:r>
      <w:r w:rsidRPr="00326671">
        <w:rPr>
          <w:i/>
          <w:iCs/>
        </w:rPr>
        <w:t>original policy</w:t>
      </w:r>
      <w:r w:rsidRPr="00326671">
        <w:t>}</w:t>
      </w:r>
      <w:r w:rsidRPr="00326671">
        <w:rPr>
          <w:i/>
          <w:iCs/>
        </w:rPr>
        <w:t xml:space="preserve"> , </w:t>
      </w:r>
      <w:r w:rsidRPr="00326671">
        <w:t>{</w:t>
      </w:r>
      <w:r w:rsidR="00A425E1">
        <w:rPr>
          <w:rFonts w:hint="eastAsia"/>
          <w:lang w:val="zh-CN"/>
        </w:rPr>
        <w:t>目标配置</w:t>
      </w:r>
      <w:r w:rsidR="00A425E1" w:rsidRPr="00326671">
        <w:t xml:space="preserve">: </w:t>
      </w:r>
      <w:r w:rsidRPr="00326671">
        <w:rPr>
          <w:i/>
          <w:iCs/>
        </w:rPr>
        <w:t>target policy</w:t>
      </w:r>
      <w:r w:rsidRPr="00326671">
        <w:t xml:space="preserve">}, </w:t>
      </w:r>
      <w:r w:rsidR="00A425E1">
        <w:rPr>
          <w:lang w:val="zh-CN"/>
        </w:rPr>
        <w:t>目的节点集合</w:t>
      </w:r>
      <w:r w:rsidR="00A425E1" w:rsidRPr="00326671">
        <w:t xml:space="preserve">: </w:t>
      </w:r>
      <w:r w:rsidRPr="00326671">
        <w:rPr>
          <w:i/>
          <w:iCs/>
        </w:rPr>
        <w:t>D</w:t>
      </w:r>
      <w:r w:rsidR="00A425E1" w:rsidRPr="00326671">
        <w:rPr>
          <w:i/>
          <w:iCs/>
        </w:rPr>
        <w:t>estination</w:t>
      </w:r>
    </w:p>
    <w:p w14:paraId="6EE2859F" w14:textId="119700A5" w:rsidR="002C432B" w:rsidRPr="00326671" w:rsidRDefault="002C432B" w:rsidP="002C432B">
      <w:pPr>
        <w:pStyle w:val="a1"/>
        <w:rPr>
          <w:color w:val="000000"/>
        </w:rPr>
      </w:pPr>
      <w:r w:rsidRPr="00107E13">
        <w:lastRenderedPageBreak/>
        <w:t>输出</w:t>
      </w:r>
      <w:r w:rsidRPr="00107E13">
        <w:t xml:space="preserve">: </w:t>
      </w:r>
      <w:r w:rsidR="00A425E1">
        <w:rPr>
          <w:rFonts w:hint="eastAsia"/>
        </w:rPr>
        <w:t>流表</w:t>
      </w:r>
      <w:r w:rsidR="00A425E1">
        <w:t>升级顺序</w:t>
      </w:r>
      <w:r w:rsidR="00A425E1">
        <w:t xml:space="preserve">: </w:t>
      </w:r>
      <w:r w:rsidRPr="00326671">
        <w:rPr>
          <w:color w:val="000000"/>
        </w:rPr>
        <w:t>network update</w:t>
      </w:r>
      <w:commentRangeEnd w:id="31"/>
      <w:r w:rsidR="008D27B3">
        <w:rPr>
          <w:rStyle w:val="ab"/>
        </w:rPr>
        <w:commentReference w:id="31"/>
      </w:r>
    </w:p>
    <w:p w14:paraId="032D17A1" w14:textId="6C6D74EA" w:rsidR="002C432B" w:rsidRDefault="002C432B" w:rsidP="002C432B">
      <w:pPr>
        <w:pStyle w:val="a1"/>
        <w:numPr>
          <w:ilvl w:val="0"/>
          <w:numId w:val="25"/>
        </w:numPr>
        <w:ind w:firstLineChars="0"/>
        <w:rPr>
          <w:color w:val="000000"/>
          <w:sz w:val="20"/>
          <w:szCs w:val="20"/>
          <w:lang w:val="zh-CN"/>
        </w:rPr>
      </w:pPr>
      <w:commentRangeStart w:id="32"/>
      <w:r>
        <w:rPr>
          <w:color w:val="000000"/>
          <w:sz w:val="20"/>
          <w:szCs w:val="20"/>
          <w:lang w:val="zh-CN"/>
        </w:rPr>
        <w:t xml:space="preserve">for </w:t>
      </w:r>
      <w:r>
        <w:rPr>
          <w:i/>
          <w:iCs/>
          <w:color w:val="000000"/>
          <w:sz w:val="20"/>
          <w:szCs w:val="20"/>
          <w:lang w:val="zh-CN"/>
        </w:rPr>
        <w:t xml:space="preserve">d </w:t>
      </w:r>
      <w:r>
        <w:rPr>
          <w:color w:val="000000"/>
          <w:sz w:val="20"/>
          <w:szCs w:val="20"/>
          <w:lang w:val="zh-CN"/>
        </w:rPr>
        <w:t>in</w:t>
      </w:r>
      <w:r>
        <w:rPr>
          <w:i/>
          <w:iCs/>
          <w:color w:val="000000"/>
          <w:sz w:val="20"/>
          <w:szCs w:val="20"/>
          <w:lang w:val="zh-CN"/>
        </w:rPr>
        <w:t xml:space="preserve"> </w:t>
      </w:r>
      <w:r w:rsidR="00A425E1" w:rsidRPr="00107E13">
        <w:rPr>
          <w:i/>
          <w:iCs/>
          <w:lang w:val="zh-CN"/>
        </w:rPr>
        <w:t>D</w:t>
      </w:r>
      <w:r w:rsidR="00A425E1">
        <w:rPr>
          <w:i/>
          <w:iCs/>
          <w:lang w:val="zh-CN"/>
        </w:rPr>
        <w:t>estination</w:t>
      </w:r>
      <w:r>
        <w:rPr>
          <w:color w:val="000000"/>
          <w:sz w:val="20"/>
          <w:szCs w:val="20"/>
          <w:lang w:val="zh-CN"/>
        </w:rPr>
        <w:t>:</w:t>
      </w:r>
    </w:p>
    <w:p w14:paraId="73F0407F" w14:textId="77777777" w:rsidR="002C432B" w:rsidRPr="00326671" w:rsidRDefault="002C432B" w:rsidP="002C432B">
      <w:pPr>
        <w:pStyle w:val="a1"/>
        <w:numPr>
          <w:ilvl w:val="0"/>
          <w:numId w:val="25"/>
        </w:numPr>
        <w:ind w:firstLineChars="0"/>
        <w:rPr>
          <w:color w:val="000000"/>
          <w:sz w:val="20"/>
          <w:szCs w:val="20"/>
        </w:rPr>
      </w:pPr>
      <w:r w:rsidRPr="00107E13">
        <w:t xml:space="preserve">generate directed graph </w:t>
      </w:r>
      <w:r w:rsidRPr="00107E13">
        <w:rPr>
          <w:i/>
          <w:iCs/>
        </w:rPr>
        <w:t>G</w:t>
      </w:r>
      <w:r w:rsidR="00A06BB0" w:rsidRPr="00326671">
        <w:rPr>
          <w:iCs/>
          <w:vertAlign w:val="subscript"/>
        </w:rPr>
        <w:t>0</w:t>
      </w:r>
      <w:r w:rsidRPr="00107E13">
        <w:t xml:space="preserve"> from </w:t>
      </w:r>
      <w:r w:rsidRPr="00326671">
        <w:rPr>
          <w:iCs/>
        </w:rPr>
        <w:t>original policy</w:t>
      </w:r>
      <w:r w:rsidRPr="00107E13">
        <w:rPr>
          <w:i/>
          <w:iCs/>
        </w:rPr>
        <w:t xml:space="preserve">, </w:t>
      </w:r>
      <w:r w:rsidRPr="00107E13">
        <w:t xml:space="preserve">and </w:t>
      </w:r>
      <w:r w:rsidRPr="00107E13">
        <w:rPr>
          <w:i/>
          <w:iCs/>
        </w:rPr>
        <w:t>G</w:t>
      </w:r>
      <w:r w:rsidR="00A06BB0" w:rsidRPr="00326671">
        <w:rPr>
          <w:iCs/>
          <w:vertAlign w:val="subscript"/>
        </w:rPr>
        <w:t>1</w:t>
      </w:r>
      <w:r w:rsidRPr="006A626F">
        <w:t xml:space="preserve"> </w:t>
      </w:r>
      <w:r w:rsidRPr="00107E13">
        <w:t xml:space="preserve">From </w:t>
      </w:r>
      <w:r w:rsidRPr="00326671">
        <w:rPr>
          <w:iCs/>
        </w:rPr>
        <w:t>target policy</w:t>
      </w:r>
      <w:r w:rsidRPr="00107E13">
        <w:t>.</w:t>
      </w:r>
    </w:p>
    <w:p w14:paraId="62E72D24" w14:textId="77777777" w:rsidR="002C432B" w:rsidRPr="00326671" w:rsidRDefault="002C432B" w:rsidP="002C432B">
      <w:pPr>
        <w:pStyle w:val="a1"/>
        <w:numPr>
          <w:ilvl w:val="0"/>
          <w:numId w:val="25"/>
        </w:numPr>
        <w:ind w:firstLineChars="0"/>
        <w:rPr>
          <w:color w:val="000000"/>
          <w:sz w:val="20"/>
          <w:szCs w:val="20"/>
        </w:rPr>
      </w:pPr>
      <w:r w:rsidRPr="00107E13">
        <w:t xml:space="preserve">generate directed graph </w:t>
      </w:r>
      <w:r w:rsidRPr="00107E13">
        <w:rPr>
          <w:i/>
          <w:iCs/>
        </w:rPr>
        <w:t>G</w:t>
      </w:r>
      <w:r w:rsidRPr="00107E13">
        <w:rPr>
          <w:i/>
          <w:iCs/>
          <w:vertAlign w:val="subscript"/>
        </w:rPr>
        <w:t xml:space="preserve">u </w:t>
      </w:r>
      <w:r w:rsidRPr="00107E13">
        <w:t xml:space="preserve">from the union of </w:t>
      </w:r>
      <w:r w:rsidRPr="00107E13">
        <w:rPr>
          <w:i/>
          <w:iCs/>
        </w:rPr>
        <w:t>G</w:t>
      </w:r>
      <w:r w:rsidR="00A06BB0" w:rsidRPr="00326671">
        <w:rPr>
          <w:iCs/>
          <w:vertAlign w:val="subscript"/>
        </w:rPr>
        <w:t>0</w:t>
      </w:r>
      <w:r w:rsidRPr="009D5322">
        <w:t xml:space="preserve"> </w:t>
      </w:r>
      <w:r w:rsidRPr="00107E13">
        <w:t xml:space="preserve">and </w:t>
      </w:r>
      <w:r w:rsidRPr="00107E13">
        <w:rPr>
          <w:i/>
          <w:iCs/>
        </w:rPr>
        <w:t>G</w:t>
      </w:r>
      <w:r w:rsidR="00A06BB0" w:rsidRPr="00326671">
        <w:rPr>
          <w:iCs/>
          <w:vertAlign w:val="subscript"/>
        </w:rPr>
        <w:t>1</w:t>
      </w:r>
      <w:r w:rsidRPr="00107E13">
        <w:t>.</w:t>
      </w:r>
    </w:p>
    <w:p w14:paraId="59BBA94D" w14:textId="77777777" w:rsidR="002C432B" w:rsidRPr="00326671" w:rsidRDefault="002C432B" w:rsidP="002C432B">
      <w:pPr>
        <w:pStyle w:val="a1"/>
        <w:numPr>
          <w:ilvl w:val="0"/>
          <w:numId w:val="25"/>
        </w:numPr>
        <w:ind w:firstLineChars="0"/>
        <w:rPr>
          <w:color w:val="000000"/>
          <w:sz w:val="20"/>
          <w:szCs w:val="20"/>
        </w:rPr>
      </w:pPr>
      <w:r w:rsidRPr="00107E13">
        <w:t>If SCC(</w:t>
      </w:r>
      <w:r w:rsidR="00A06BB0" w:rsidRPr="00326671">
        <w:rPr>
          <w:iCs/>
        </w:rPr>
        <w:t>strongly connected components</w:t>
      </w:r>
      <w:r w:rsidRPr="00107E13">
        <w:t xml:space="preserve">) exists in </w:t>
      </w:r>
      <w:r w:rsidRPr="00107E13">
        <w:rPr>
          <w:i/>
          <w:iCs/>
        </w:rPr>
        <w:t>G</w:t>
      </w:r>
      <w:r w:rsidRPr="00107E13">
        <w:rPr>
          <w:i/>
          <w:iCs/>
          <w:vertAlign w:val="subscript"/>
        </w:rPr>
        <w:t>u</w:t>
      </w:r>
      <w:r w:rsidR="00D949A8">
        <w:rPr>
          <w:i/>
          <w:iCs/>
          <w:vertAlign w:val="subscript"/>
        </w:rPr>
        <w:t>．</w:t>
      </w:r>
    </w:p>
    <w:p w14:paraId="0F5AC60B" w14:textId="77777777" w:rsidR="002C432B" w:rsidRPr="00326671" w:rsidRDefault="00FB68D6" w:rsidP="002C432B">
      <w:pPr>
        <w:pStyle w:val="a1"/>
        <w:numPr>
          <w:ilvl w:val="0"/>
          <w:numId w:val="25"/>
        </w:numPr>
        <w:ind w:firstLineChars="0"/>
        <w:rPr>
          <w:color w:val="000000"/>
          <w:sz w:val="20"/>
          <w:szCs w:val="20"/>
        </w:rPr>
      </w:pPr>
      <w:r>
        <w:t xml:space="preserve">    </w:t>
      </w:r>
      <w:r w:rsidRPr="00107E13">
        <w:t xml:space="preserve">Do: </w:t>
      </w:r>
      <w:r>
        <w:t>update algorithm for the loops</w:t>
      </w:r>
    </w:p>
    <w:p w14:paraId="286C4A05" w14:textId="77777777" w:rsidR="00FB68D6" w:rsidRPr="00326671" w:rsidRDefault="00FB68D6" w:rsidP="002C432B">
      <w:pPr>
        <w:pStyle w:val="a1"/>
        <w:numPr>
          <w:ilvl w:val="0"/>
          <w:numId w:val="25"/>
        </w:numPr>
        <w:ind w:firstLineChars="0"/>
        <w:rPr>
          <w:color w:val="000000"/>
          <w:sz w:val="20"/>
          <w:szCs w:val="20"/>
        </w:rPr>
      </w:pPr>
      <w:r>
        <w:t xml:space="preserve">Else </w:t>
      </w:r>
      <w:r w:rsidRPr="00107E13">
        <w:t xml:space="preserve">Do: </w:t>
      </w:r>
      <w:r>
        <w:t>update algorithm for no loop</w:t>
      </w:r>
    </w:p>
    <w:p w14:paraId="5D607A3B" w14:textId="77777777" w:rsidR="00FB68D6" w:rsidRDefault="00FB68D6" w:rsidP="00FB68D6">
      <w:pPr>
        <w:pStyle w:val="a1"/>
        <w:numPr>
          <w:ilvl w:val="0"/>
          <w:numId w:val="25"/>
        </w:numPr>
        <w:ind w:firstLineChars="0"/>
        <w:rPr>
          <w:color w:val="000000"/>
          <w:sz w:val="20"/>
          <w:szCs w:val="20"/>
          <w:lang w:val="zh-CN"/>
        </w:rPr>
      </w:pPr>
      <w:r>
        <w:t>End if</w:t>
      </w:r>
    </w:p>
    <w:p w14:paraId="593E1029" w14:textId="77777777" w:rsidR="00FB68D6" w:rsidRPr="00FB68D6" w:rsidRDefault="00FB68D6" w:rsidP="00FB68D6">
      <w:pPr>
        <w:pStyle w:val="a1"/>
        <w:numPr>
          <w:ilvl w:val="0"/>
          <w:numId w:val="25"/>
        </w:numPr>
        <w:ind w:firstLineChars="0"/>
        <w:rPr>
          <w:color w:val="000000"/>
          <w:sz w:val="20"/>
          <w:szCs w:val="20"/>
          <w:lang w:val="zh-CN"/>
        </w:rPr>
      </w:pPr>
      <w:r>
        <w:rPr>
          <w:lang w:val="zh-CN"/>
        </w:rPr>
        <w:t>f</w:t>
      </w:r>
      <w:r w:rsidRPr="00A269B6">
        <w:rPr>
          <w:lang w:val="zh-CN"/>
        </w:rPr>
        <w:t>or each</w:t>
      </w:r>
      <w:r w:rsidRPr="00A269B6">
        <w:rPr>
          <w:i/>
          <w:iCs/>
          <w:lang w:val="zh-CN"/>
        </w:rPr>
        <w:t xml:space="preserve"> S</w:t>
      </w:r>
      <w:r w:rsidRPr="00A269B6">
        <w:rPr>
          <w:i/>
          <w:iCs/>
          <w:vertAlign w:val="subscript"/>
          <w:lang w:val="zh-CN"/>
        </w:rPr>
        <w:t>i</w:t>
      </w:r>
      <w:r w:rsidRPr="00A269B6">
        <w:rPr>
          <w:lang w:val="zh-CN"/>
        </w:rPr>
        <w:t>:</w:t>
      </w:r>
    </w:p>
    <w:p w14:paraId="3CFECFDC" w14:textId="77777777" w:rsidR="00FB68D6" w:rsidRPr="00326671" w:rsidRDefault="00FB68D6" w:rsidP="00FB68D6">
      <w:pPr>
        <w:pStyle w:val="a1"/>
        <w:numPr>
          <w:ilvl w:val="0"/>
          <w:numId w:val="25"/>
        </w:numPr>
        <w:ind w:firstLineChars="0"/>
        <w:rPr>
          <w:color w:val="000000"/>
          <w:sz w:val="20"/>
          <w:szCs w:val="20"/>
        </w:rPr>
      </w:pPr>
      <w:r w:rsidRPr="00F6021E">
        <w:t>Merge the flow</w:t>
      </w:r>
      <w:r>
        <w:t>-</w:t>
      </w:r>
      <w:r w:rsidRPr="00F6021E">
        <w:t xml:space="preserve">entries with </w:t>
      </w:r>
      <w:r w:rsidRPr="00F6021E">
        <w:rPr>
          <w:rFonts w:hint="eastAsia"/>
        </w:rPr>
        <w:t xml:space="preserve">the same </w:t>
      </w:r>
      <w:r w:rsidRPr="00F6021E">
        <w:rPr>
          <w:i/>
          <w:iCs/>
          <w:color w:val="000000"/>
          <w:sz w:val="20"/>
          <w:szCs w:val="20"/>
        </w:rPr>
        <w:t>k</w:t>
      </w:r>
      <w:r w:rsidRPr="00F6021E">
        <w:rPr>
          <w:i/>
          <w:iCs/>
          <w:color w:val="000000"/>
          <w:sz w:val="20"/>
          <w:szCs w:val="20"/>
          <w:vertAlign w:val="subscript"/>
        </w:rPr>
        <w:t>i</w:t>
      </w:r>
    </w:p>
    <w:p w14:paraId="1678F208" w14:textId="77777777" w:rsidR="00FB68D6" w:rsidRPr="00FB68D6" w:rsidRDefault="00FB68D6" w:rsidP="00FB68D6">
      <w:pPr>
        <w:pStyle w:val="a1"/>
        <w:numPr>
          <w:ilvl w:val="0"/>
          <w:numId w:val="25"/>
        </w:numPr>
        <w:ind w:firstLineChars="0"/>
        <w:rPr>
          <w:color w:val="000000"/>
          <w:sz w:val="20"/>
          <w:szCs w:val="20"/>
          <w:lang w:val="zh-CN"/>
        </w:rPr>
      </w:pPr>
      <w:r>
        <w:t>End for</w:t>
      </w:r>
    </w:p>
    <w:p w14:paraId="38E9DED8" w14:textId="77777777" w:rsidR="00FB68D6" w:rsidRDefault="00FB68D6" w:rsidP="00FB68D6">
      <w:pPr>
        <w:pStyle w:val="a1"/>
        <w:numPr>
          <w:ilvl w:val="0"/>
          <w:numId w:val="25"/>
        </w:numPr>
        <w:ind w:firstLineChars="0"/>
        <w:rPr>
          <w:color w:val="000000"/>
          <w:sz w:val="20"/>
          <w:szCs w:val="20"/>
          <w:lang w:val="zh-CN"/>
        </w:rPr>
      </w:pPr>
      <w:r>
        <w:t>End for</w:t>
      </w:r>
    </w:p>
    <w:p w14:paraId="7F16D84F" w14:textId="77777777" w:rsidR="00FB68D6" w:rsidRDefault="00FB68D6" w:rsidP="00FB68D6">
      <w:pPr>
        <w:pStyle w:val="a1"/>
        <w:numPr>
          <w:ilvl w:val="0"/>
          <w:numId w:val="25"/>
        </w:numPr>
        <w:ind w:firstLineChars="0"/>
        <w:rPr>
          <w:color w:val="000000"/>
          <w:sz w:val="20"/>
          <w:szCs w:val="20"/>
          <w:lang w:val="zh-CN"/>
        </w:rPr>
      </w:pPr>
      <w:r>
        <w:rPr>
          <w:rFonts w:hint="eastAsia"/>
          <w:color w:val="000000"/>
          <w:sz w:val="20"/>
          <w:szCs w:val="20"/>
          <w:lang w:val="zh-CN"/>
        </w:rPr>
        <w:t xml:space="preserve"> </w:t>
      </w:r>
    </w:p>
    <w:p w14:paraId="2A7558B8" w14:textId="77777777" w:rsidR="00FB68D6" w:rsidRPr="00326671" w:rsidRDefault="003D144C" w:rsidP="00FB68D6">
      <w:pPr>
        <w:pStyle w:val="a1"/>
        <w:numPr>
          <w:ilvl w:val="0"/>
          <w:numId w:val="25"/>
        </w:numPr>
        <w:ind w:firstLineChars="0"/>
        <w:rPr>
          <w:color w:val="000000"/>
          <w:sz w:val="20"/>
          <w:szCs w:val="20"/>
        </w:rPr>
      </w:pPr>
      <w:r>
        <w:t>update algorithm for no loop</w:t>
      </w:r>
      <w:r w:rsidRPr="00F6021E">
        <w:t xml:space="preserve"> (</w:t>
      </w:r>
      <w:r w:rsidRPr="00F6021E">
        <w:rPr>
          <w:i/>
          <w:iCs/>
        </w:rPr>
        <w:t>G</w:t>
      </w:r>
      <w:r w:rsidR="00A06BB0" w:rsidRPr="00326671">
        <w:rPr>
          <w:iCs/>
          <w:vertAlign w:val="subscript"/>
        </w:rPr>
        <w:t>0</w:t>
      </w:r>
      <w:r w:rsidRPr="00F6021E">
        <w:t xml:space="preserve">, </w:t>
      </w:r>
      <w:r w:rsidRPr="00F6021E">
        <w:rPr>
          <w:i/>
          <w:iCs/>
        </w:rPr>
        <w:t>G</w:t>
      </w:r>
      <w:r w:rsidR="00A06BB0" w:rsidRPr="00326671">
        <w:rPr>
          <w:iCs/>
          <w:vertAlign w:val="subscript"/>
        </w:rPr>
        <w:t>1</w:t>
      </w:r>
      <w:r w:rsidRPr="00F6021E">
        <w:t xml:space="preserve"> , </w:t>
      </w:r>
      <w:r w:rsidRPr="00F6021E">
        <w:rPr>
          <w:i/>
          <w:iCs/>
        </w:rPr>
        <w:t>G</w:t>
      </w:r>
      <w:r w:rsidRPr="00F6021E">
        <w:rPr>
          <w:i/>
          <w:iCs/>
          <w:vertAlign w:val="subscript"/>
        </w:rPr>
        <w:t xml:space="preserve">u </w:t>
      </w:r>
      <w:r w:rsidRPr="00F6021E">
        <w:t>)</w:t>
      </w:r>
    </w:p>
    <w:p w14:paraId="72D954CC" w14:textId="77777777" w:rsidR="003D144C" w:rsidRPr="003D144C" w:rsidRDefault="003D144C" w:rsidP="00FB68D6">
      <w:pPr>
        <w:pStyle w:val="a1"/>
        <w:numPr>
          <w:ilvl w:val="0"/>
          <w:numId w:val="25"/>
        </w:numPr>
        <w:ind w:firstLineChars="0"/>
        <w:rPr>
          <w:color w:val="000000"/>
          <w:sz w:val="20"/>
          <w:szCs w:val="20"/>
          <w:lang w:val="zh-CN"/>
        </w:rPr>
      </w:pPr>
      <w:r w:rsidRPr="00F6021E">
        <w:rPr>
          <w:lang w:val="zh-CN"/>
        </w:rPr>
        <w:t xml:space="preserve">for </w:t>
      </w:r>
      <w:r w:rsidRPr="00F6021E">
        <w:rPr>
          <w:i/>
          <w:iCs/>
          <w:lang w:val="zh-CN"/>
        </w:rPr>
        <w:t>S</w:t>
      </w:r>
      <w:r w:rsidRPr="00F6021E">
        <w:rPr>
          <w:i/>
          <w:iCs/>
          <w:vertAlign w:val="subscript"/>
          <w:lang w:val="zh-CN"/>
        </w:rPr>
        <w:t xml:space="preserve">i </w:t>
      </w:r>
      <w:r w:rsidR="00A06BB0" w:rsidRPr="00326671">
        <w:rPr>
          <w:iCs/>
          <w:lang w:val="zh-CN"/>
        </w:rPr>
        <w:t>in</w:t>
      </w:r>
      <w:r w:rsidRPr="00F6021E">
        <w:rPr>
          <w:i/>
          <w:iCs/>
          <w:lang w:val="zh-CN"/>
        </w:rPr>
        <w:t xml:space="preserve"> </w:t>
      </w:r>
      <w:r w:rsidRPr="00F6021E">
        <w:rPr>
          <w:i/>
          <w:iCs/>
        </w:rPr>
        <w:t>G</w:t>
      </w:r>
      <w:r w:rsidRPr="00F6021E">
        <w:rPr>
          <w:i/>
          <w:iCs/>
          <w:vertAlign w:val="subscript"/>
        </w:rPr>
        <w:t>u</w:t>
      </w:r>
      <w:r w:rsidRPr="00F6021E">
        <w:rPr>
          <w:lang w:val="zh-CN"/>
        </w:rPr>
        <w:t>:</w:t>
      </w:r>
    </w:p>
    <w:p w14:paraId="1696FAAA" w14:textId="77777777" w:rsidR="003D144C" w:rsidRDefault="003D144C" w:rsidP="00FB68D6">
      <w:pPr>
        <w:pStyle w:val="a1"/>
        <w:numPr>
          <w:ilvl w:val="0"/>
          <w:numId w:val="25"/>
        </w:numPr>
        <w:ind w:firstLineChars="0"/>
        <w:rPr>
          <w:color w:val="000000"/>
          <w:sz w:val="20"/>
          <w:szCs w:val="20"/>
          <w:lang w:val="zh-CN"/>
        </w:rPr>
      </w:pPr>
      <w:r>
        <w:rPr>
          <w:color w:val="000000"/>
          <w:sz w:val="20"/>
          <w:szCs w:val="20"/>
          <w:lang w:val="zh-CN"/>
        </w:rPr>
        <w:t xml:space="preserve">    if </w:t>
      </w:r>
      <w:r>
        <w:rPr>
          <w:i/>
          <w:iCs/>
          <w:color w:val="000000"/>
          <w:sz w:val="20"/>
          <w:szCs w:val="20"/>
          <w:lang w:val="zh-CN"/>
        </w:rPr>
        <w:t>S</w:t>
      </w:r>
      <w:r>
        <w:rPr>
          <w:i/>
          <w:iCs/>
          <w:color w:val="000000"/>
          <w:sz w:val="20"/>
          <w:szCs w:val="20"/>
          <w:vertAlign w:val="subscript"/>
          <w:lang w:val="zh-CN"/>
        </w:rPr>
        <w:t>i</w:t>
      </w:r>
      <w:r>
        <w:rPr>
          <w:color w:val="000000"/>
          <w:sz w:val="20"/>
          <w:szCs w:val="20"/>
          <w:lang w:val="zh-CN"/>
        </w:rPr>
        <w:t xml:space="preserve"> in </w:t>
      </w:r>
      <w:r>
        <w:rPr>
          <w:i/>
          <w:iCs/>
          <w:color w:val="000000"/>
        </w:rPr>
        <w:t>G</w:t>
      </w:r>
      <w:r w:rsidR="00A06BB0" w:rsidRPr="00326671">
        <w:rPr>
          <w:iCs/>
          <w:color w:val="000000"/>
          <w:vertAlign w:val="subscript"/>
        </w:rPr>
        <w:t>0</w:t>
      </w:r>
      <w:r>
        <w:rPr>
          <w:color w:val="000000"/>
          <w:sz w:val="20"/>
          <w:szCs w:val="20"/>
          <w:lang w:val="zh-CN"/>
        </w:rPr>
        <w:t>.</w:t>
      </w:r>
    </w:p>
    <w:p w14:paraId="391B1C9B" w14:textId="77777777" w:rsidR="003D144C" w:rsidRDefault="003D144C" w:rsidP="00FB68D6">
      <w:pPr>
        <w:pStyle w:val="a1"/>
        <w:numPr>
          <w:ilvl w:val="0"/>
          <w:numId w:val="25"/>
        </w:numPr>
        <w:ind w:firstLineChars="0"/>
        <w:rPr>
          <w:color w:val="000000"/>
          <w:sz w:val="20"/>
          <w:szCs w:val="20"/>
          <w:lang w:val="zh-CN"/>
        </w:rPr>
      </w:pPr>
      <w:r>
        <w:rPr>
          <w:color w:val="000000"/>
          <w:sz w:val="20"/>
          <w:szCs w:val="20"/>
          <w:lang w:val="zh-CN"/>
        </w:rPr>
        <w:t xml:space="preserve">        </w:t>
      </w:r>
      <w:r>
        <w:rPr>
          <w:i/>
          <w:iCs/>
          <w:color w:val="000000"/>
          <w:sz w:val="20"/>
          <w:szCs w:val="20"/>
          <w:lang w:val="zh-CN"/>
        </w:rPr>
        <w:t>k</w:t>
      </w:r>
      <w:r>
        <w:rPr>
          <w:i/>
          <w:iCs/>
          <w:color w:val="000000"/>
          <w:sz w:val="20"/>
          <w:szCs w:val="20"/>
          <w:vertAlign w:val="subscript"/>
          <w:lang w:val="zh-CN"/>
        </w:rPr>
        <w:t>i</w:t>
      </w:r>
      <w:r>
        <w:rPr>
          <w:color w:val="000000"/>
          <w:sz w:val="20"/>
          <w:szCs w:val="20"/>
          <w:lang w:val="zh-CN"/>
        </w:rPr>
        <w:t xml:space="preserve"> = 1;</w:t>
      </w:r>
    </w:p>
    <w:p w14:paraId="60253FC5" w14:textId="77777777" w:rsidR="003D144C" w:rsidRDefault="003D144C" w:rsidP="00FB68D6">
      <w:pPr>
        <w:pStyle w:val="a1"/>
        <w:numPr>
          <w:ilvl w:val="0"/>
          <w:numId w:val="25"/>
        </w:numPr>
        <w:ind w:firstLineChars="0"/>
        <w:rPr>
          <w:color w:val="000000"/>
          <w:sz w:val="20"/>
          <w:szCs w:val="20"/>
          <w:lang w:val="zh-CN"/>
        </w:rPr>
      </w:pPr>
      <w:r>
        <w:rPr>
          <w:rFonts w:hint="eastAsia"/>
          <w:color w:val="000000"/>
          <w:sz w:val="20"/>
          <w:szCs w:val="20"/>
          <w:lang w:val="zh-CN"/>
        </w:rPr>
        <w:t xml:space="preserve">    </w:t>
      </w:r>
      <w:r>
        <w:rPr>
          <w:color w:val="000000"/>
          <w:sz w:val="20"/>
          <w:szCs w:val="20"/>
          <w:lang w:val="zh-CN"/>
        </w:rPr>
        <w:t>Else:</w:t>
      </w:r>
      <w:r>
        <w:rPr>
          <w:color w:val="000000"/>
          <w:sz w:val="20"/>
          <w:szCs w:val="20"/>
          <w:lang w:val="zh-CN"/>
        </w:rPr>
        <w:tab/>
      </w:r>
      <w:r>
        <w:rPr>
          <w:i/>
          <w:iCs/>
          <w:color w:val="000000"/>
          <w:sz w:val="20"/>
          <w:szCs w:val="20"/>
          <w:lang w:val="zh-CN"/>
        </w:rPr>
        <w:t>k</w:t>
      </w:r>
      <w:r>
        <w:rPr>
          <w:i/>
          <w:iCs/>
          <w:color w:val="000000"/>
          <w:sz w:val="20"/>
          <w:szCs w:val="20"/>
          <w:vertAlign w:val="subscript"/>
          <w:lang w:val="zh-CN"/>
        </w:rPr>
        <w:t>i</w:t>
      </w:r>
      <w:r>
        <w:rPr>
          <w:color w:val="000000"/>
          <w:sz w:val="20"/>
          <w:szCs w:val="20"/>
          <w:lang w:val="zh-CN"/>
        </w:rPr>
        <w:t xml:space="preserve"> = 0;</w:t>
      </w:r>
    </w:p>
    <w:p w14:paraId="100C6420" w14:textId="77777777" w:rsidR="003D144C" w:rsidRDefault="003D144C" w:rsidP="00FB68D6">
      <w:pPr>
        <w:pStyle w:val="a1"/>
        <w:numPr>
          <w:ilvl w:val="0"/>
          <w:numId w:val="25"/>
        </w:numPr>
        <w:ind w:firstLineChars="0"/>
        <w:rPr>
          <w:color w:val="000000"/>
          <w:sz w:val="20"/>
          <w:szCs w:val="20"/>
          <w:lang w:val="zh-CN"/>
        </w:rPr>
      </w:pPr>
      <w:r>
        <w:rPr>
          <w:rFonts w:hint="eastAsia"/>
          <w:color w:val="000000"/>
          <w:sz w:val="20"/>
          <w:szCs w:val="20"/>
          <w:lang w:val="zh-CN"/>
        </w:rPr>
        <w:t xml:space="preserve"> </w:t>
      </w:r>
    </w:p>
    <w:p w14:paraId="4669E742" w14:textId="77777777" w:rsidR="003D144C" w:rsidRPr="00326671" w:rsidRDefault="003D144C" w:rsidP="00FB68D6">
      <w:pPr>
        <w:pStyle w:val="a1"/>
        <w:numPr>
          <w:ilvl w:val="0"/>
          <w:numId w:val="25"/>
        </w:numPr>
        <w:ind w:firstLineChars="0"/>
        <w:rPr>
          <w:color w:val="000000"/>
          <w:sz w:val="20"/>
          <w:szCs w:val="20"/>
        </w:rPr>
      </w:pPr>
      <w:r>
        <w:t xml:space="preserve">update </w:t>
      </w:r>
      <w:r w:rsidRPr="00F6021E">
        <w:t>algorithm for the loops(</w:t>
      </w:r>
      <w:r w:rsidRPr="00F6021E">
        <w:rPr>
          <w:i/>
          <w:iCs/>
        </w:rPr>
        <w:t>G</w:t>
      </w:r>
      <w:r w:rsidR="00A06BB0" w:rsidRPr="00326671">
        <w:rPr>
          <w:iCs/>
          <w:vertAlign w:val="subscript"/>
        </w:rPr>
        <w:t>0</w:t>
      </w:r>
      <w:r w:rsidRPr="00F6021E">
        <w:t xml:space="preserve"> , </w:t>
      </w:r>
      <w:r w:rsidRPr="00F6021E">
        <w:rPr>
          <w:i/>
          <w:iCs/>
        </w:rPr>
        <w:t>G</w:t>
      </w:r>
      <w:r w:rsidR="00A06BB0" w:rsidRPr="00326671">
        <w:rPr>
          <w:iCs/>
          <w:vertAlign w:val="subscript"/>
        </w:rPr>
        <w:t>1</w:t>
      </w:r>
      <w:r w:rsidRPr="00C46486">
        <w:t xml:space="preserve"> </w:t>
      </w:r>
      <w:r w:rsidRPr="00F6021E">
        <w:t xml:space="preserve">, </w:t>
      </w:r>
      <w:r w:rsidRPr="00F6021E">
        <w:rPr>
          <w:i/>
          <w:iCs/>
        </w:rPr>
        <w:t>G</w:t>
      </w:r>
      <w:r w:rsidRPr="00F6021E">
        <w:rPr>
          <w:i/>
          <w:iCs/>
          <w:vertAlign w:val="subscript"/>
        </w:rPr>
        <w:t xml:space="preserve">u </w:t>
      </w:r>
      <w:r w:rsidRPr="00F6021E">
        <w:t>)</w:t>
      </w:r>
    </w:p>
    <w:p w14:paraId="67D99B54" w14:textId="77777777" w:rsidR="00CA64DB" w:rsidRPr="00CA64DB" w:rsidRDefault="00CA64DB" w:rsidP="00CA64DB">
      <w:pPr>
        <w:pStyle w:val="a1"/>
        <w:numPr>
          <w:ilvl w:val="0"/>
          <w:numId w:val="25"/>
        </w:numPr>
        <w:ind w:firstLineChars="0"/>
        <w:rPr>
          <w:color w:val="000000"/>
          <w:sz w:val="20"/>
          <w:szCs w:val="20"/>
          <w:lang w:val="zh-CN"/>
        </w:rPr>
      </w:pPr>
      <w:r>
        <w:rPr>
          <w:color w:val="000000"/>
          <w:sz w:val="20"/>
          <w:szCs w:val="20"/>
          <w:lang w:val="zh-CN"/>
        </w:rPr>
        <w:t xml:space="preserve">reference </w:t>
      </w:r>
      <w:r>
        <w:rPr>
          <w:rFonts w:hint="eastAsia"/>
          <w:color w:val="000000"/>
          <w:sz w:val="20"/>
          <w:szCs w:val="20"/>
          <w:lang w:val="zh-CN"/>
        </w:rPr>
        <w:t>algorithm</w:t>
      </w:r>
      <w:commentRangeEnd w:id="32"/>
      <w:r w:rsidR="008D27B3">
        <w:rPr>
          <w:rStyle w:val="ab"/>
        </w:rPr>
        <w:commentReference w:id="32"/>
      </w:r>
    </w:p>
    <w:p w14:paraId="2228C2E1" w14:textId="6BE7B617" w:rsidR="002C432B" w:rsidRDefault="00CA64DB" w:rsidP="00CA64DB">
      <w:pPr>
        <w:pStyle w:val="a1"/>
        <w:ind w:firstLineChars="0" w:firstLine="0"/>
        <w:rPr>
          <w:rFonts w:ascii="Times-Roman~1e" w:hAnsi="Times-Roman~1e" w:cs="Times-Roman~1e"/>
        </w:rPr>
      </w:pPr>
      <w:r>
        <w:rPr>
          <w:rFonts w:ascii="Times-Roman~1e" w:hAnsi="Times-Roman~1e" w:cs="Times-Roman~1e" w:hint="eastAsia"/>
        </w:rPr>
        <w:tab/>
      </w:r>
      <w:commentRangeStart w:id="33"/>
      <w:r>
        <w:rPr>
          <w:rFonts w:ascii="Times-Roman~1e" w:hAnsi="Times-Roman~1e" w:cs="Times-Roman~1e" w:hint="eastAsia"/>
        </w:rPr>
        <w:t>强连接</w:t>
      </w:r>
      <w:r>
        <w:rPr>
          <w:rFonts w:ascii="Times-Roman~1e" w:hAnsi="Times-Roman~1e" w:cs="Times-Roman~1e"/>
        </w:rPr>
        <w:t>度</w:t>
      </w:r>
      <w:r>
        <w:rPr>
          <w:rFonts w:ascii="Times-Roman~1e" w:hAnsi="Times-Roman~1e" w:cs="Times-Roman~1e" w:hint="eastAsia"/>
        </w:rPr>
        <w:t>存在性</w:t>
      </w:r>
      <w:r>
        <w:rPr>
          <w:rFonts w:ascii="Times-Roman~1e" w:hAnsi="Times-Roman~1e" w:cs="Times-Roman~1e"/>
        </w:rPr>
        <w:t>判定</w:t>
      </w:r>
      <w:r>
        <w:rPr>
          <w:rFonts w:ascii="Times-Roman~1e" w:hAnsi="Times-Roman~1e" w:cs="Times-Roman~1e" w:hint="eastAsia"/>
        </w:rPr>
        <w:t>：</w:t>
      </w:r>
      <w:r w:rsidR="009A132E">
        <w:rPr>
          <w:rFonts w:ascii="Times-Roman~1e" w:hAnsi="Times-Roman~1e" w:cs="Times-Roman~1e" w:hint="eastAsia"/>
        </w:rPr>
        <w:t xml:space="preserve">X </w:t>
      </w:r>
      <w:r w:rsidR="009A132E">
        <w:rPr>
          <w:rFonts w:ascii="Times-Roman~1e" w:hAnsi="Times-Roman~1e" w:cs="Times-Roman~1e"/>
        </w:rPr>
        <w:t xml:space="preserve">X X X X X </w:t>
      </w:r>
      <w:r w:rsidR="009A132E">
        <w:rPr>
          <w:rFonts w:ascii="Times-Roman~1e" w:hAnsi="Times-Roman~1e" w:cs="Times-Roman~1e" w:hint="eastAsia"/>
        </w:rPr>
        <w:t xml:space="preserve">X X </w:t>
      </w:r>
      <w:r w:rsidR="009A132E">
        <w:rPr>
          <w:rFonts w:ascii="Times-Roman~1e" w:hAnsi="Times-Roman~1e" w:cs="Times-Roman~1e"/>
        </w:rPr>
        <w:t xml:space="preserve">X X X </w:t>
      </w:r>
      <w:r w:rsidR="009A132E">
        <w:rPr>
          <w:rFonts w:ascii="Times-Roman~1e" w:hAnsi="Times-Roman~1e" w:cs="Times-Roman~1e" w:hint="eastAsia"/>
        </w:rPr>
        <w:t xml:space="preserve">X X X X </w:t>
      </w:r>
      <w:r w:rsidR="009A132E">
        <w:rPr>
          <w:rFonts w:ascii="Times-Roman~1e" w:hAnsi="Times-Roman~1e" w:cs="Times-Roman~1e"/>
        </w:rPr>
        <w:t xml:space="preserve">X X </w:t>
      </w:r>
      <w:r w:rsidR="009A132E">
        <w:rPr>
          <w:rFonts w:ascii="Times-Roman~1e" w:hAnsi="Times-Roman~1e" w:cs="Times-Roman~1e" w:hint="eastAsia"/>
          <w:i/>
        </w:rPr>
        <w:t xml:space="preserve">X </w:t>
      </w:r>
      <w:r w:rsidR="009A132E">
        <w:rPr>
          <w:rFonts w:ascii="Times-Roman~1e" w:hAnsi="Times-Roman~1e" w:cs="Times-Roman~1e"/>
        </w:rPr>
        <w:t xml:space="preserve">X </w:t>
      </w:r>
      <w:r w:rsidR="009A132E">
        <w:rPr>
          <w:rFonts w:ascii="Times-Roman~1e" w:hAnsi="Times-Roman~1e" w:cs="Times-Roman~1e" w:hint="eastAsia"/>
        </w:rPr>
        <w:t xml:space="preserve">X X X </w:t>
      </w:r>
      <w:r w:rsidR="009A132E">
        <w:rPr>
          <w:rFonts w:ascii="Times-Roman~1e" w:hAnsi="Times-Roman~1e" w:cs="Times-Roman~1e"/>
        </w:rPr>
        <w:t xml:space="preserve">X X X X </w:t>
      </w:r>
      <w:r w:rsidR="009A132E">
        <w:rPr>
          <w:rFonts w:ascii="Times-Roman~1e" w:hAnsi="Times-Roman~1e" w:cs="Times-Roman~1e" w:hint="eastAsia"/>
        </w:rPr>
        <w:t xml:space="preserve">X X X </w:t>
      </w:r>
      <w:r w:rsidR="009A132E">
        <w:rPr>
          <w:i/>
        </w:rPr>
        <w:t xml:space="preserve">X </w:t>
      </w:r>
      <w:r w:rsidR="009A132E">
        <w:rPr>
          <w:vertAlign w:val="subscript"/>
        </w:rPr>
        <w:t xml:space="preserve">X </w:t>
      </w:r>
      <w:r w:rsidR="009A132E">
        <w:rPr>
          <w:rFonts w:ascii="Times-Roman~1e" w:hAnsi="Times-Roman~1e" w:cs="Times-Roman~1e" w:hint="eastAsia"/>
        </w:rPr>
        <w:t xml:space="preserve">X X X </w:t>
      </w:r>
      <w:r w:rsidR="009A132E">
        <w:rPr>
          <w:rFonts w:ascii="Times-Roman~1e" w:hAnsi="Times-Roman~1e" w:cs="Times-Roman~1e"/>
        </w:rPr>
        <w:t xml:space="preserve">X X X X X </w:t>
      </w:r>
      <w:r w:rsidR="009A132E">
        <w:rPr>
          <w:i/>
        </w:rPr>
        <w:t xml:space="preserve">X </w:t>
      </w:r>
      <w:r w:rsidR="009A132E">
        <w:rPr>
          <w:vertAlign w:val="subscript"/>
        </w:rPr>
        <w:t xml:space="preserve">X </w:t>
      </w:r>
      <w:r w:rsidR="009A132E">
        <w:rPr>
          <w:rFonts w:ascii="Times-Roman~1e" w:hAnsi="Times-Roman~1e" w:cs="Times-Roman~1e" w:hint="eastAsia"/>
        </w:rPr>
        <w:t xml:space="preserve">X </w:t>
      </w:r>
      <w:r w:rsidR="009A132E">
        <w:rPr>
          <w:i/>
        </w:rPr>
        <w:t xml:space="preserve">X </w:t>
      </w:r>
      <w:r w:rsidR="009A132E">
        <w:rPr>
          <w:i/>
          <w:vertAlign w:val="subscript"/>
        </w:rPr>
        <w:t xml:space="preserve">X </w:t>
      </w:r>
      <w:r w:rsidR="009A132E">
        <w:rPr>
          <w:rFonts w:ascii="Times-Roman~1e" w:hAnsi="Times-Roman~1e" w:cs="Times-Roman~1e" w:hint="eastAsia"/>
        </w:rPr>
        <w:t xml:space="preserve">X </w:t>
      </w:r>
      <w:r w:rsidR="009A132E">
        <w:rPr>
          <w:i/>
        </w:rPr>
        <w:t xml:space="preserve">X </w:t>
      </w:r>
      <w:r w:rsidR="009A132E">
        <w:rPr>
          <w:i/>
          <w:vertAlign w:val="subscript"/>
        </w:rPr>
        <w:t xml:space="preserve">X </w:t>
      </w:r>
      <w:r w:rsidR="009A132E">
        <w:rPr>
          <w:rFonts w:ascii="Times-Roman~1e" w:hAnsi="Times-Roman~1e" w:cs="Times-Roman~1e" w:hint="eastAsia"/>
        </w:rPr>
        <w:t xml:space="preserve">X </w:t>
      </w:r>
      <w:r w:rsidR="009A132E">
        <w:rPr>
          <w:rFonts w:ascii="Times-Roman~1e" w:hAnsi="Times-Roman~1e" w:cs="Times-Roman~1e"/>
        </w:rPr>
        <w:t xml:space="preserve">X </w:t>
      </w:r>
      <w:r w:rsidR="009A132E">
        <w:rPr>
          <w:rFonts w:ascii="Times-Roman~1e" w:hAnsi="Times-Roman~1e" w:cs="Times-Roman~1e" w:hint="eastAsia"/>
        </w:rPr>
        <w:t xml:space="preserve">X X </w:t>
      </w:r>
      <w:r w:rsidR="009A132E">
        <w:rPr>
          <w:rFonts w:ascii="Times-Roman~1e" w:hAnsi="Times-Roman~1e" w:cs="Times-Roman~1e"/>
        </w:rPr>
        <w:t xml:space="preserve">X </w:t>
      </w:r>
      <w:r w:rsidR="009A132E">
        <w:rPr>
          <w:rFonts w:ascii="Times-Roman~1e" w:hAnsi="Times-Roman~1e" w:cs="Times-Roman~1e" w:hint="eastAsia"/>
        </w:rPr>
        <w:t xml:space="preserve">X X X X X X </w:t>
      </w:r>
      <w:r w:rsidR="009A132E">
        <w:rPr>
          <w:i/>
        </w:rPr>
        <w:t xml:space="preserve">X </w:t>
      </w:r>
      <w:r w:rsidR="009A132E">
        <w:rPr>
          <w:i/>
          <w:vertAlign w:val="subscript"/>
        </w:rPr>
        <w:t xml:space="preserve">X </w:t>
      </w:r>
      <w:r w:rsidR="009A132E">
        <w:rPr>
          <w:rFonts w:ascii="Times-Roman~1e" w:hAnsi="Times-Roman~1e" w:cs="Times-Roman~1e" w:hint="eastAsia"/>
        </w:rPr>
        <w:t xml:space="preserve">X </w:t>
      </w:r>
      <w:r w:rsidR="009A132E">
        <w:rPr>
          <w:i/>
        </w:rPr>
        <w:t xml:space="preserve">X </w:t>
      </w:r>
      <w:r w:rsidR="009A132E">
        <w:rPr>
          <w:i/>
          <w:vertAlign w:val="subscript"/>
        </w:rPr>
        <w:t xml:space="preserve">X </w:t>
      </w:r>
      <w:r w:rsidR="009A132E">
        <w:rPr>
          <w:rFonts w:ascii="Times-Roman~1e" w:hAnsi="Times-Roman~1e" w:cs="Times-Roman~1e" w:hint="eastAsia"/>
        </w:rPr>
        <w:t xml:space="preserve">X X X X </w:t>
      </w:r>
      <w:r w:rsidR="009A132E">
        <w:rPr>
          <w:rFonts w:ascii="Times-Roman~1e" w:hAnsi="Times-Roman~1e" w:cs="Times-Roman~1e"/>
        </w:rPr>
        <w:t xml:space="preserve">X X X </w:t>
      </w:r>
      <w:r w:rsidR="009A132E">
        <w:rPr>
          <w:rFonts w:ascii="Times-Roman~1e" w:hAnsi="Times-Roman~1e" w:cs="Times-Roman~1e"/>
          <w:i/>
        </w:rPr>
        <w:t xml:space="preserve">X </w:t>
      </w:r>
      <w:r w:rsidR="009A132E">
        <w:rPr>
          <w:rFonts w:ascii="Times-Roman~1e" w:hAnsi="Times-Roman~1e" w:cs="Times-Roman~1e"/>
          <w:i/>
          <w:vertAlign w:val="subscript"/>
        </w:rPr>
        <w:t xml:space="preserve">X </w:t>
      </w:r>
      <w:r w:rsidR="009A132E">
        <w:rPr>
          <w:rFonts w:ascii="Times-Roman~1e" w:hAnsi="Times-Roman~1e" w:cs="Times-Roman~1e" w:hint="eastAsia"/>
        </w:rPr>
        <w:t xml:space="preserve">X </w:t>
      </w:r>
      <w:r w:rsidR="009A132E">
        <w:rPr>
          <w:rFonts w:ascii="Times-Roman~1e" w:hAnsi="Times-Roman~1e" w:cs="Times-Roman~1e"/>
        </w:rPr>
        <w:t xml:space="preserve">X X </w:t>
      </w:r>
      <w:r w:rsidR="009A132E">
        <w:rPr>
          <w:rFonts w:ascii="Times-Roman~1e" w:hAnsi="Times-Roman~1e" w:cs="Times-Roman~1e" w:hint="eastAsia"/>
        </w:rPr>
        <w:t xml:space="preserve">X </w:t>
      </w:r>
      <w:r w:rsidR="009A132E">
        <w:rPr>
          <w:rFonts w:ascii="Times-Roman~1e" w:hAnsi="Times-Roman~1e" w:cs="Times-Roman~1e"/>
          <w:i/>
        </w:rPr>
        <w:t xml:space="preserve">X </w:t>
      </w:r>
      <w:r w:rsidR="009A132E">
        <w:rPr>
          <w:rFonts w:ascii="Times-Roman~1e" w:hAnsi="Times-Roman~1e" w:cs="Times-Roman~1e"/>
          <w:i/>
          <w:vertAlign w:val="subscript"/>
        </w:rPr>
        <w:t xml:space="preserve">X </w:t>
      </w:r>
      <w:r w:rsidR="009A132E">
        <w:rPr>
          <w:rFonts w:ascii="Times-Roman~1e" w:hAnsi="Times-Roman~1e" w:cs="Times-Roman~1e" w:hint="eastAsia"/>
        </w:rPr>
        <w:t xml:space="preserve">X </w:t>
      </w:r>
      <w:r w:rsidR="009A132E">
        <w:rPr>
          <w:rFonts w:ascii="Times-Roman~1e" w:hAnsi="Times-Roman~1e" w:cs="Times-Roman~1e"/>
        </w:rPr>
        <w:t xml:space="preserve">X X X X X X X X X X </w:t>
      </w:r>
      <w:r w:rsidR="009A132E">
        <w:rPr>
          <w:i/>
        </w:rPr>
        <w:t xml:space="preserve">X </w:t>
      </w:r>
      <w:r w:rsidR="009A132E">
        <w:rPr>
          <w:i/>
          <w:vertAlign w:val="subscript"/>
        </w:rPr>
        <w:t xml:space="preserve">X </w:t>
      </w:r>
      <w:r w:rsidR="009A132E">
        <w:rPr>
          <w:rFonts w:ascii="Times-Roman~1e" w:hAnsi="Times-Roman~1e" w:cs="Times-Roman~1e" w:hint="eastAsia"/>
        </w:rPr>
        <w:t xml:space="preserve">X </w:t>
      </w:r>
      <w:r w:rsidR="009A132E">
        <w:rPr>
          <w:rFonts w:ascii="Times-Roman~1e" w:hAnsi="Times-Roman~1e" w:cs="Times-Roman~1e"/>
        </w:rPr>
        <w:t xml:space="preserve">X X X X </w:t>
      </w:r>
      <w:r w:rsidR="009A132E">
        <w:rPr>
          <w:i/>
        </w:rPr>
        <w:t xml:space="preserve">X </w:t>
      </w:r>
      <w:r w:rsidR="009A132E">
        <w:rPr>
          <w:i/>
          <w:vertAlign w:val="subscript"/>
        </w:rPr>
        <w:t xml:space="preserve">X </w:t>
      </w:r>
      <w:r w:rsidR="009A132E">
        <w:rPr>
          <w:rFonts w:ascii="Times-Roman~1e" w:hAnsi="Times-Roman~1e" w:cs="Times-Roman~1e" w:hint="eastAsia"/>
        </w:rPr>
        <w:t xml:space="preserve">X X </w:t>
      </w:r>
      <w:r w:rsidR="009A132E">
        <w:rPr>
          <w:rFonts w:ascii="Times-Roman~1e" w:hAnsi="Times-Roman~1e" w:cs="Times-Roman~1e"/>
        </w:rPr>
        <w:t xml:space="preserve">X </w:t>
      </w:r>
      <w:r w:rsidR="009A132E">
        <w:rPr>
          <w:rFonts w:ascii="Times-Roman~1e" w:hAnsi="Times-Roman~1e" w:cs="Times-Roman~1e" w:hint="eastAsia"/>
        </w:rPr>
        <w:t xml:space="preserve">X X </w:t>
      </w:r>
      <w:r w:rsidR="009A132E">
        <w:rPr>
          <w:rFonts w:ascii="Times-Roman~1e" w:hAnsi="Times-Roman~1e" w:cs="Times-Roman~1e"/>
        </w:rPr>
        <w:t xml:space="preserve">X X </w:t>
      </w:r>
      <w:r w:rsidR="009A132E">
        <w:rPr>
          <w:rFonts w:ascii="Times-Roman~1e" w:hAnsi="Times-Roman~1e" w:cs="Times-Roman~1e" w:hint="eastAsia"/>
        </w:rPr>
        <w:t xml:space="preserve">X X X X </w:t>
      </w:r>
      <w:r w:rsidR="009A132E">
        <w:rPr>
          <w:rFonts w:ascii="Times-Roman~1e" w:hAnsi="Times-Roman~1e" w:cs="Times-Roman~1e" w:hint="eastAsia"/>
        </w:rPr>
        <w:t xml:space="preserve">X </w:t>
      </w:r>
      <w:r w:rsidR="009A132E">
        <w:rPr>
          <w:rFonts w:ascii="Times-Roman~1e" w:hAnsi="Times-Roman~1e" w:cs="Times-Roman~1e"/>
        </w:rPr>
        <w:t xml:space="preserve">X X X X X X X </w:t>
      </w:r>
      <w:r w:rsidR="009A132E">
        <w:rPr>
          <w:rFonts w:ascii="Times-Roman~1e" w:hAnsi="Times-Roman~1e" w:cs="Times-Roman~1e" w:hint="eastAsia"/>
        </w:rPr>
        <w:t xml:space="preserve">X X </w:t>
      </w:r>
      <w:r w:rsidR="009A132E">
        <w:rPr>
          <w:rFonts w:ascii="Times-Roman~1e" w:hAnsi="Times-Roman~1e" w:cs="Times-Roman~1e"/>
        </w:rPr>
        <w:t xml:space="preserve">X X X X X X X X </w:t>
      </w:r>
      <w:r w:rsidR="009A132E">
        <w:rPr>
          <w:rFonts w:ascii="Times-Roman~1e" w:hAnsi="Times-Roman~1e" w:cs="Times-Roman~1e" w:hint="eastAsia"/>
        </w:rPr>
        <w:t xml:space="preserve">X X </w:t>
      </w:r>
      <w:r w:rsidR="009A132E">
        <w:rPr>
          <w:rFonts w:ascii="Times-Roman~1e" w:hAnsi="Times-Roman~1e" w:cs="Times-Roman~1e"/>
        </w:rPr>
        <w:t>X X X X</w:t>
      </w:r>
      <w:r>
        <w:rPr>
          <w:rFonts w:ascii="Times-Roman~1e" w:hAnsi="Times-Roman~1e" w:cs="Times-Roman~1e" w:hint="eastAsia"/>
        </w:rPr>
        <w:t>通过</w:t>
      </w:r>
      <w:r>
        <w:rPr>
          <w:rFonts w:ascii="Times-Roman~1e" w:hAnsi="Times-Roman~1e" w:cs="Times-Roman~1e"/>
        </w:rPr>
        <w:t>Tarjan</w:t>
      </w:r>
      <w:r>
        <w:rPr>
          <w:rFonts w:ascii="Times-Roman~1e" w:hAnsi="Times-Roman~1e" w:cs="Times-Roman~1e"/>
        </w:rPr>
        <w:t>算法</w:t>
      </w:r>
      <w:r>
        <w:rPr>
          <w:rFonts w:ascii="Times-Roman~1e" w:hAnsi="Times-Roman~1e" w:cs="Times-Roman~1e" w:hint="eastAsia"/>
        </w:rPr>
        <w:t>判定</w:t>
      </w:r>
      <w:r w:rsidRPr="00115DE2">
        <w:rPr>
          <w:rFonts w:ascii="Times-Roman~1e" w:hAnsi="Times-Roman~1e" w:cs="Times-Roman~1e"/>
          <w:i/>
        </w:rPr>
        <w:t>G</w:t>
      </w:r>
      <w:r w:rsidRPr="00115DE2">
        <w:rPr>
          <w:rFonts w:ascii="Times-Roman~1e" w:hAnsi="Times-Roman~1e" w:cs="Times-Roman~1e"/>
          <w:i/>
          <w:vertAlign w:val="subscript"/>
        </w:rPr>
        <w:t>u</w:t>
      </w:r>
      <w:r>
        <w:rPr>
          <w:rFonts w:ascii="Times-Roman~1e" w:hAnsi="Times-Roman~1e" w:cs="Times-Roman~1e" w:hint="eastAsia"/>
        </w:rPr>
        <w:t>中</w:t>
      </w:r>
      <w:r>
        <w:rPr>
          <w:rFonts w:ascii="Times-Roman~1e" w:hAnsi="Times-Roman~1e" w:cs="Times-Roman~1e"/>
        </w:rPr>
        <w:t>是否存在</w:t>
      </w:r>
      <w:r>
        <w:rPr>
          <w:rFonts w:ascii="Times-Roman~1e" w:hAnsi="Times-Roman~1e" w:cs="Times-Roman~1e" w:hint="eastAsia"/>
        </w:rPr>
        <w:t>1</w:t>
      </w:r>
      <w:r>
        <w:rPr>
          <w:rFonts w:ascii="Times-Roman~1e" w:hAnsi="Times-Roman~1e" w:cs="Times-Roman~1e" w:hint="eastAsia"/>
        </w:rPr>
        <w:t>个</w:t>
      </w:r>
      <w:r>
        <w:rPr>
          <w:rFonts w:ascii="Times-Roman~1e" w:hAnsi="Times-Roman~1e" w:cs="Times-Roman~1e"/>
        </w:rPr>
        <w:t>节点以上的强</w:t>
      </w:r>
      <w:r>
        <w:rPr>
          <w:rFonts w:ascii="Times-Roman~1e" w:hAnsi="Times-Roman~1e" w:cs="Times-Roman~1e" w:hint="eastAsia"/>
        </w:rPr>
        <w:t>连通分量</w:t>
      </w:r>
      <w:r>
        <w:rPr>
          <w:rFonts w:ascii="Times-Roman~1e" w:hAnsi="Times-Roman~1e" w:cs="Times-Roman~1e" w:hint="eastAsia"/>
        </w:rPr>
        <w:t>.</w:t>
      </w:r>
    </w:p>
    <w:p w14:paraId="10C8F1A8" w14:textId="78171841" w:rsidR="00CA64DB" w:rsidRDefault="00CA64DB" w:rsidP="00CA64DB">
      <w:pPr>
        <w:pStyle w:val="a1"/>
        <w:ind w:firstLineChars="0" w:firstLine="0"/>
        <w:rPr>
          <w:rFonts w:ascii="Times-Roman~1e" w:hAnsi="Times-Roman~1e" w:cs="Times-Roman~1e"/>
        </w:rPr>
      </w:pPr>
      <w:r>
        <w:rPr>
          <w:rFonts w:ascii="Times-Roman~1e" w:hAnsi="Times-Roman~1e" w:cs="Times-Roman~1e" w:hint="eastAsia"/>
        </w:rPr>
        <w:tab/>
      </w:r>
      <w:r>
        <w:rPr>
          <w:rFonts w:ascii="Times-Roman~1e" w:hAnsi="Times-Roman~1e" w:cs="Times-Roman~1e" w:hint="eastAsia"/>
        </w:rPr>
        <w:t>若</w:t>
      </w:r>
      <w:r>
        <w:rPr>
          <w:rFonts w:ascii="Times-Roman~1e" w:hAnsi="Times-Roman~1e" w:cs="Times-Roman~1e"/>
        </w:rPr>
        <w:t>不存在</w:t>
      </w:r>
      <w:r w:rsidR="009A132E">
        <w:rPr>
          <w:rFonts w:ascii="Times-Roman~1e" w:hAnsi="Times-Roman~1e" w:cs="Times-Roman~1e" w:hint="eastAsia"/>
        </w:rPr>
        <w:t xml:space="preserve">X X </w:t>
      </w:r>
      <w:r w:rsidR="009A132E">
        <w:rPr>
          <w:rFonts w:ascii="Times-Roman~1e" w:hAnsi="Times-Roman~1e" w:cs="Times-Roman~1e"/>
        </w:rPr>
        <w:t xml:space="preserve">X X X X X X X X X X X X X X </w:t>
      </w:r>
      <w:r w:rsidR="009A132E">
        <w:rPr>
          <w:rFonts w:ascii="Times-Roman~1e" w:hAnsi="Times-Roman~1e" w:cs="Times-Roman~1e" w:hint="eastAsia"/>
        </w:rPr>
        <w:t xml:space="preserve">X </w:t>
      </w:r>
      <w:r w:rsidR="009A132E">
        <w:rPr>
          <w:rFonts w:ascii="Times-Roman~1e" w:hAnsi="Times-Roman~1e" w:cs="Times-Roman~1e"/>
          <w:i/>
        </w:rPr>
        <w:t xml:space="preserve">X </w:t>
      </w:r>
      <w:r w:rsidR="009A132E">
        <w:rPr>
          <w:rFonts w:ascii="Times-Roman~1e" w:hAnsi="Times-Roman~1e" w:cs="Times-Roman~1e"/>
          <w:i/>
          <w:vertAlign w:val="subscript"/>
        </w:rPr>
        <w:t xml:space="preserve">X </w:t>
      </w:r>
      <w:r w:rsidR="009A132E">
        <w:rPr>
          <w:rFonts w:ascii="Times-Roman~1e" w:hAnsi="Times-Roman~1e" w:cs="Times-Roman~1e" w:hint="eastAsia"/>
        </w:rPr>
        <w:t xml:space="preserve">X </w:t>
      </w:r>
      <w:r w:rsidR="009A132E">
        <w:rPr>
          <w:rFonts w:ascii="Times-Roman~1e" w:hAnsi="Times-Roman~1e" w:cs="Times-Roman~1e"/>
        </w:rPr>
        <w:t xml:space="preserve">X X X X X </w:t>
      </w:r>
      <w:r w:rsidR="009A132E">
        <w:rPr>
          <w:rFonts w:ascii="Times-Roman~1e" w:hAnsi="Times-Roman~1e" w:cs="Times-Roman~1e" w:hint="eastAsia"/>
        </w:rPr>
        <w:t xml:space="preserve">X X X </w:t>
      </w:r>
      <w:r w:rsidR="009A132E">
        <w:rPr>
          <w:rFonts w:ascii="Times-Roman~1e" w:hAnsi="Times-Roman~1e" w:cs="Times-Roman~1e"/>
        </w:rPr>
        <w:t xml:space="preserve">X X </w:t>
      </w:r>
      <w:r w:rsidR="009A132E">
        <w:rPr>
          <w:rFonts w:ascii="Times-Roman~1e" w:hAnsi="Times-Roman~1e" w:cs="Times-Roman~1e" w:hint="eastAsia"/>
        </w:rPr>
        <w:t xml:space="preserve">X X </w:t>
      </w:r>
      <w:r w:rsidR="009A132E">
        <w:rPr>
          <w:rFonts w:ascii="Times-Roman~1e" w:hAnsi="Times-Roman~1e" w:cs="Times-Roman~1e"/>
        </w:rPr>
        <w:t xml:space="preserve">X X X X X X X </w:t>
      </w:r>
      <w:r w:rsidR="009A132E">
        <w:rPr>
          <w:rFonts w:ascii="Times-Roman~1e" w:hAnsi="Times-Roman~1e" w:cs="Times-Roman~1e" w:hint="eastAsia"/>
        </w:rPr>
        <w:t xml:space="preserve">X </w:t>
      </w:r>
      <w:r w:rsidR="009A132E">
        <w:rPr>
          <w:rFonts w:ascii="Times-Roman~1e" w:hAnsi="Times-Roman~1e" w:cs="Times-Roman~1e"/>
        </w:rPr>
        <w:t xml:space="preserve">X X </w:t>
      </w:r>
      <w:r w:rsidR="009A132E">
        <w:rPr>
          <w:rFonts w:ascii="Times-Roman~1e" w:hAnsi="Times-Roman~1e" w:cs="Times-Roman~1e" w:hint="eastAsia"/>
        </w:rPr>
        <w:t xml:space="preserve">X X X X X </w:t>
      </w:r>
      <w:r>
        <w:rPr>
          <w:rFonts w:ascii="Times-Roman~1e" w:hAnsi="Times-Roman~1e" w:cs="Times-Roman~1e" w:hint="eastAsia"/>
        </w:rPr>
        <w:t>升级</w:t>
      </w:r>
      <w:r w:rsidR="00C242C6">
        <w:rPr>
          <w:rFonts w:ascii="Times-Roman~1e" w:hAnsi="Times-Roman~1e" w:cs="Times-Roman~1e" w:hint="eastAsia"/>
        </w:rPr>
        <w:t>.</w:t>
      </w:r>
    </w:p>
    <w:p w14:paraId="07EB6B30" w14:textId="1E716FC9" w:rsidR="00C242C6" w:rsidRDefault="00C242C6" w:rsidP="00C242C6">
      <w:pPr>
        <w:pStyle w:val="a1"/>
        <w:rPr>
          <w:rFonts w:ascii="Times-Roman~1e" w:hAnsi="Times-Roman~1e" w:cs="Times-Roman~1e"/>
        </w:rPr>
      </w:pPr>
      <w:r>
        <w:rPr>
          <w:rFonts w:ascii="Times-Roman~1e" w:hAnsi="Times-Roman~1e" w:cs="Times-Roman~1e" w:hint="eastAsia"/>
        </w:rPr>
        <w:t>无环</w:t>
      </w:r>
      <w:r>
        <w:rPr>
          <w:rFonts w:ascii="Times-Roman~1e" w:hAnsi="Times-Roman~1e" w:cs="Times-Roman~1e"/>
        </w:rPr>
        <w:t>升级机制</w:t>
      </w:r>
      <w:r>
        <w:rPr>
          <w:rFonts w:ascii="Times-Roman~1e" w:hAnsi="Times-Roman~1e" w:cs="Times-Roman~1e" w:hint="eastAsia"/>
        </w:rPr>
        <w:t>：</w:t>
      </w:r>
      <w:r w:rsidR="009A132E">
        <w:rPr>
          <w:rFonts w:ascii="Times-Roman~1e" w:hAnsi="Times-Roman~1e" w:cs="Times-Roman~1e" w:hint="eastAsia"/>
        </w:rPr>
        <w:t xml:space="preserve">X X X </w:t>
      </w:r>
      <w:r w:rsidR="009A132E">
        <w:rPr>
          <w:rFonts w:ascii="Times-Roman~1e" w:hAnsi="Times-Roman~1e" w:cs="Times-Roman~1e"/>
        </w:rPr>
        <w:t xml:space="preserve">X X X X </w:t>
      </w:r>
      <w:r w:rsidR="009A132E">
        <w:rPr>
          <w:i/>
        </w:rPr>
        <w:t xml:space="preserve">X </w:t>
      </w:r>
      <w:r w:rsidR="009A132E">
        <w:rPr>
          <w:i/>
          <w:vertAlign w:val="subscript"/>
        </w:rPr>
        <w:t xml:space="preserve">X </w:t>
      </w:r>
      <w:r w:rsidR="009A132E">
        <w:rPr>
          <w:rFonts w:ascii="Times-Roman~1e" w:hAnsi="Times-Roman~1e" w:cs="Times-Roman~1e" w:hint="eastAsia"/>
        </w:rPr>
        <w:t xml:space="preserve">X X </w:t>
      </w:r>
      <w:r w:rsidR="009A132E">
        <w:rPr>
          <w:rFonts w:ascii="Times-Roman~1e" w:hAnsi="Times-Roman~1e" w:cs="Times-Roman~1e"/>
        </w:rPr>
        <w:t xml:space="preserve">X X X X X </w:t>
      </w:r>
      <w:r w:rsidR="009A132E">
        <w:rPr>
          <w:i/>
        </w:rPr>
        <w:t xml:space="preserve">X </w:t>
      </w:r>
      <w:r w:rsidR="009A132E">
        <w:rPr>
          <w:i/>
          <w:vertAlign w:val="subscript"/>
        </w:rPr>
        <w:t xml:space="preserve">X </w:t>
      </w:r>
      <w:r w:rsidR="009A132E">
        <w:rPr>
          <w:rFonts w:ascii="Times-Roman~1e" w:hAnsi="Times-Roman~1e" w:cs="Times-Roman~1e" w:hint="eastAsia"/>
        </w:rPr>
        <w:t xml:space="preserve">X </w:t>
      </w:r>
      <w:r w:rsidR="009A132E">
        <w:rPr>
          <w:rFonts w:ascii="Times-Roman~1e" w:hAnsi="Times-Roman~1e" w:cs="Times-Roman~1e"/>
        </w:rPr>
        <w:t xml:space="preserve">X </w:t>
      </w:r>
      <w:r w:rsidR="009A132E">
        <w:rPr>
          <w:i/>
        </w:rPr>
        <w:t xml:space="preserve">X </w:t>
      </w:r>
      <w:r w:rsidR="009A132E">
        <w:rPr>
          <w:i/>
          <w:vertAlign w:val="subscript"/>
        </w:rPr>
        <w:t xml:space="preserve">X </w:t>
      </w:r>
      <w:r w:rsidR="009A132E">
        <w:rPr>
          <w:rFonts w:ascii="Times-Roman~1e" w:hAnsi="Times-Roman~1e" w:cs="Times-Roman~1e" w:hint="eastAsia"/>
        </w:rPr>
        <w:t xml:space="preserve">X </w:t>
      </w:r>
      <w:r w:rsidR="009A132E">
        <w:rPr>
          <w:i/>
        </w:rPr>
        <w:t xml:space="preserve">X </w:t>
      </w:r>
      <w:r w:rsidR="009A132E">
        <w:rPr>
          <w:i/>
          <w:vertAlign w:val="subscript"/>
        </w:rPr>
        <w:t xml:space="preserve">X </w:t>
      </w:r>
      <w:r w:rsidR="009A132E">
        <w:rPr>
          <w:rFonts w:ascii="Times-Roman~1e" w:hAnsi="Times-Roman~1e" w:cs="Times-Roman~1e" w:hint="eastAsia"/>
        </w:rPr>
        <w:t xml:space="preserve">X </w:t>
      </w:r>
      <w:r w:rsidR="009A132E">
        <w:rPr>
          <w:rFonts w:ascii="Times-Roman~1e" w:hAnsi="Times-Roman~1e" w:cs="Times-Roman~1e"/>
        </w:rPr>
        <w:t xml:space="preserve">X X </w:t>
      </w:r>
      <w:r w:rsidR="009A132E">
        <w:rPr>
          <w:rFonts w:ascii="Times-Roman~1e" w:hAnsi="Times-Roman~1e" w:cs="Times-Roman~1e"/>
          <w:i/>
        </w:rPr>
        <w:t xml:space="preserve">X </w:t>
      </w:r>
      <w:r w:rsidR="009A132E">
        <w:rPr>
          <w:rFonts w:ascii="Times-Roman~1e" w:hAnsi="Times-Roman~1e" w:cs="Times-Roman~1e"/>
          <w:i/>
          <w:vertAlign w:val="subscript"/>
        </w:rPr>
        <w:t xml:space="preserve">X </w:t>
      </w:r>
      <w:r w:rsidR="009A132E">
        <w:rPr>
          <w:rFonts w:ascii="Times-Roman~1e" w:hAnsi="Times-Roman~1e" w:cs="Times-Roman~1e" w:hint="eastAsia"/>
        </w:rPr>
        <w:t xml:space="preserve">X </w:t>
      </w:r>
      <w:r w:rsidR="009A132E">
        <w:rPr>
          <w:rFonts w:ascii="Times-Roman~1e" w:hAnsi="Times-Roman~1e" w:cs="Times-Roman~1e"/>
        </w:rPr>
        <w:t xml:space="preserve">X X X X X X X X X X X X X X X X </w:t>
      </w:r>
      <w:r w:rsidR="009A132E">
        <w:rPr>
          <w:rFonts w:ascii="Times-Roman~1e" w:hAnsi="Times-Roman~1e" w:cs="Times-Roman~1e"/>
          <w:i/>
        </w:rPr>
        <w:t xml:space="preserve">X </w:t>
      </w:r>
      <w:r w:rsidR="009A132E">
        <w:rPr>
          <w:rFonts w:ascii="Times-Roman~1e" w:hAnsi="Times-Roman~1e" w:cs="Times-Roman~1e"/>
          <w:i/>
          <w:vertAlign w:val="subscript"/>
        </w:rPr>
        <w:t xml:space="preserve">X </w:t>
      </w:r>
      <w:r w:rsidR="009A132E">
        <w:rPr>
          <w:rFonts w:ascii="Times-Roman~1e" w:hAnsi="Times-Roman~1e" w:cs="Times-Roman~1e" w:hint="eastAsia"/>
        </w:rPr>
        <w:t xml:space="preserve">X </w:t>
      </w:r>
      <w:r w:rsidR="009A132E">
        <w:rPr>
          <w:rFonts w:ascii="Times-Roman~1e" w:hAnsi="Times-Roman~1e" w:cs="Times-Roman~1e"/>
        </w:rPr>
        <w:t xml:space="preserve">X X X X X X X X </w:t>
      </w:r>
      <w:r w:rsidR="009A132E">
        <w:rPr>
          <w:rFonts w:ascii="Times-Roman~1e" w:hAnsi="Times-Roman~1e" w:cs="Times-Roman~1e" w:hint="eastAsia"/>
        </w:rPr>
        <w:t xml:space="preserve">X X X </w:t>
      </w:r>
      <w:r w:rsidR="009A132E">
        <w:rPr>
          <w:rFonts w:ascii="Times-Roman~1e" w:hAnsi="Times-Roman~1e" w:cs="Times-Roman~1e"/>
        </w:rPr>
        <w:t xml:space="preserve">X </w:t>
      </w:r>
      <w:r w:rsidR="009A132E">
        <w:rPr>
          <w:rFonts w:ascii="Times-Roman~1e" w:hAnsi="Times-Roman~1e" w:cs="Times-Roman~1e" w:hint="eastAsia"/>
        </w:rPr>
        <w:t xml:space="preserve">X X X X X X </w:t>
      </w:r>
      <w:r w:rsidR="009A132E">
        <w:rPr>
          <w:rFonts w:ascii="Times-Roman~1e" w:hAnsi="Times-Roman~1e" w:cs="Times-Roman~1e"/>
        </w:rPr>
        <w:t xml:space="preserve">X X X X X X </w:t>
      </w:r>
      <w:r>
        <w:rPr>
          <w:rFonts w:ascii="Times-Roman~1e" w:hAnsi="Times-Roman~1e" w:cs="Times-Roman~1e"/>
        </w:rPr>
        <w:t>升级</w:t>
      </w:r>
      <w:r w:rsidR="00043E1B">
        <w:rPr>
          <w:rFonts w:ascii="Times-Roman~1e" w:hAnsi="Times-Roman~1e" w:cs="Times-Roman~1e" w:hint="eastAsia"/>
        </w:rPr>
        <w:t>．</w:t>
      </w:r>
    </w:p>
    <w:p w14:paraId="6D7BC9E8" w14:textId="22D3CD5D" w:rsidR="00C242C6" w:rsidRDefault="00C242C6" w:rsidP="00C242C6">
      <w:pPr>
        <w:pStyle w:val="a1"/>
        <w:rPr>
          <w:rFonts w:ascii="Times-Roman~1e" w:hAnsi="Times-Roman~1e" w:cs="Times-Roman~1e"/>
        </w:rPr>
      </w:pPr>
      <w:r>
        <w:rPr>
          <w:rFonts w:ascii="Times-Roman~1e" w:hAnsi="Times-Roman~1e" w:cs="Times-Roman~1e" w:hint="eastAsia"/>
        </w:rPr>
        <w:t>1</w:t>
      </w:r>
      <w:r w:rsidR="00B449E4">
        <w:rPr>
          <w:rFonts w:ascii="Times-Roman~1e" w:hAnsi="Times-Roman~1e" w:cs="Times-Roman~1e" w:hint="eastAsia"/>
        </w:rPr>
        <w:t>)</w:t>
      </w:r>
      <w:r>
        <w:rPr>
          <w:rFonts w:ascii="Times-Roman~1e" w:hAnsi="Times-Roman~1e" w:cs="Times-Roman~1e"/>
        </w:rPr>
        <w:t xml:space="preserve"> </w:t>
      </w:r>
      <w:r>
        <w:rPr>
          <w:rFonts w:ascii="Times-Roman~1e" w:hAnsi="Times-Roman~1e" w:cs="Times-Roman~1e" w:hint="eastAsia"/>
        </w:rPr>
        <w:t>对于</w:t>
      </w:r>
      <w:r w:rsidR="009A132E">
        <w:rPr>
          <w:rFonts w:ascii="Times-Roman~1e" w:hAnsi="Times-Roman~1e" w:cs="Times-Roman~1e"/>
        </w:rPr>
        <w:t xml:space="preserve">X X </w:t>
      </w:r>
      <w:r w:rsidR="009A132E">
        <w:rPr>
          <w:rFonts w:ascii="Times-Roman~1e" w:hAnsi="Times-Roman~1e" w:cs="Times-Roman~1e" w:hint="eastAsia"/>
        </w:rPr>
        <w:t xml:space="preserve">X X </w:t>
      </w:r>
      <w:r w:rsidR="009A132E">
        <w:rPr>
          <w:rFonts w:ascii="Times-Roman~1e" w:hAnsi="Times-Roman~1e" w:cs="Times-Roman~1e"/>
        </w:rPr>
        <w:t xml:space="preserve">X X X X X X X X X X X X X X X X X </w:t>
      </w:r>
      <w:r w:rsidR="009A132E">
        <w:rPr>
          <w:rFonts w:ascii="Times-Roman~1e" w:hAnsi="Times-Roman~1e" w:cs="Times-Roman~1e" w:hint="eastAsia"/>
        </w:rPr>
        <w:t>X</w:t>
      </w:r>
      <w:r w:rsidR="009A132E" w:rsidRPr="003A75E5">
        <w:rPr>
          <w:rFonts w:ascii="Times-Roman~1e" w:hAnsi="Times-Roman~1e" w:cs="Times-Roman~1e"/>
          <w:i/>
        </w:rPr>
        <w:t xml:space="preserve"> </w:t>
      </w:r>
      <w:r w:rsidRPr="003A75E5">
        <w:rPr>
          <w:rFonts w:ascii="Times-Roman~1e" w:hAnsi="Times-Roman~1e" w:cs="Times-Roman~1e"/>
          <w:i/>
        </w:rPr>
        <w:t>v</w:t>
      </w:r>
      <w:r>
        <w:rPr>
          <w:rFonts w:ascii="Times-Roman~1e" w:hAnsi="Times-Roman~1e" w:cs="Times-Roman~1e"/>
        </w:rPr>
        <w:t>.</w:t>
      </w:r>
    </w:p>
    <w:p w14:paraId="40FDAF55" w14:textId="67C898A7" w:rsidR="00C242C6" w:rsidRDefault="00C242C6" w:rsidP="00C242C6">
      <w:pPr>
        <w:pStyle w:val="a1"/>
        <w:rPr>
          <w:rFonts w:ascii="Times-Roman~1e" w:hAnsi="Times-Roman~1e" w:cs="Times-Roman~1e"/>
        </w:rPr>
      </w:pPr>
      <w:r>
        <w:rPr>
          <w:rFonts w:ascii="Times-Roman~1e" w:hAnsi="Times-Roman~1e" w:cs="Times-Roman~1e" w:hint="eastAsia"/>
        </w:rPr>
        <w:t>2</w:t>
      </w:r>
      <w:r w:rsidR="00002D10">
        <w:rPr>
          <w:rFonts w:ascii="Times-Roman~1e" w:hAnsi="Times-Roman~1e" w:cs="Times-Roman~1e" w:hint="eastAsia"/>
        </w:rPr>
        <w:t>)</w:t>
      </w:r>
      <w:r>
        <w:rPr>
          <w:rFonts w:ascii="Times-Roman~1e" w:hAnsi="Times-Roman~1e" w:cs="Times-Roman~1e" w:hint="eastAsia"/>
        </w:rPr>
        <w:t xml:space="preserve"> </w:t>
      </w:r>
      <w:r>
        <w:rPr>
          <w:rFonts w:ascii="Times-Roman~1e" w:hAnsi="Times-Roman~1e" w:cs="Times-Roman~1e" w:hint="eastAsia"/>
        </w:rPr>
        <w:t>同时</w:t>
      </w:r>
      <w:r w:rsidR="009A132E">
        <w:rPr>
          <w:rFonts w:ascii="Times-Roman~1e" w:hAnsi="Times-Roman~1e" w:cs="Times-Roman~1e"/>
        </w:rPr>
        <w:t xml:space="preserve">X X </w:t>
      </w:r>
      <w:r w:rsidR="009A132E">
        <w:rPr>
          <w:rFonts w:ascii="Times-Roman~1e" w:hAnsi="Times-Roman~1e" w:cs="Times-Roman~1e" w:hint="eastAsia"/>
        </w:rPr>
        <w:t xml:space="preserve">X X </w:t>
      </w:r>
      <w:r w:rsidR="009A132E">
        <w:rPr>
          <w:rFonts w:ascii="Times-Roman~1e" w:hAnsi="Times-Roman~1e" w:cs="Times-Roman~1e"/>
        </w:rPr>
        <w:t xml:space="preserve">X X X X X X X X X X X X X X X X X </w:t>
      </w:r>
      <w:r w:rsidR="009A132E">
        <w:rPr>
          <w:rFonts w:ascii="Times-Roman~1e" w:hAnsi="Times-Roman~1e" w:cs="Times-Roman~1e" w:hint="eastAsia"/>
        </w:rPr>
        <w:t>X</w:t>
      </w:r>
      <w:r>
        <w:rPr>
          <w:rFonts w:ascii="Times-Roman~1e" w:hAnsi="Times-Roman~1e" w:cs="Times-Roman~1e"/>
        </w:rPr>
        <w:t>节点</w:t>
      </w:r>
      <w:r>
        <w:rPr>
          <w:rFonts w:ascii="Times-Roman~1e" w:hAnsi="Times-Roman~1e" w:cs="Times-Roman~1e"/>
        </w:rPr>
        <w:t>.</w:t>
      </w:r>
    </w:p>
    <w:p w14:paraId="5F3C3900" w14:textId="3696D888" w:rsidR="00C242C6" w:rsidRDefault="00C242C6" w:rsidP="00C242C6">
      <w:pPr>
        <w:pStyle w:val="a1"/>
        <w:ind w:firstLineChars="0" w:firstLine="0"/>
        <w:rPr>
          <w:rFonts w:ascii="Times-Roman~1e" w:hAnsi="Times-Roman~1e" w:cs="Times-Roman~1e"/>
        </w:rPr>
      </w:pPr>
      <w:r>
        <w:rPr>
          <w:rFonts w:ascii="Times-Roman~1e" w:hAnsi="Times-Roman~1e" w:cs="Times-Roman~1e"/>
        </w:rPr>
        <w:tab/>
      </w:r>
      <w:r w:rsidR="00002D10">
        <w:rPr>
          <w:rFonts w:ascii="Times-Roman~1e" w:hAnsi="Times-Roman~1e" w:cs="Times-Roman~1e" w:hint="eastAsia"/>
        </w:rPr>
        <w:t>可以</w:t>
      </w:r>
      <w:r w:rsidR="009A132E">
        <w:rPr>
          <w:rFonts w:ascii="Times-Roman~1e" w:hAnsi="Times-Roman~1e" w:cs="Times-Roman~1e"/>
        </w:rPr>
        <w:t xml:space="preserve">X X </w:t>
      </w:r>
      <w:r w:rsidR="009A132E">
        <w:rPr>
          <w:rFonts w:ascii="Times-Roman~1e" w:hAnsi="Times-Roman~1e" w:cs="Times-Roman~1e" w:hint="eastAsia"/>
        </w:rPr>
        <w:t xml:space="preserve">X X </w:t>
      </w:r>
      <w:r w:rsidR="009A132E">
        <w:rPr>
          <w:rFonts w:ascii="Times-Roman~1e" w:hAnsi="Times-Roman~1e" w:cs="Times-Roman~1e"/>
        </w:rPr>
        <w:t xml:space="preserve">X X X X X X X X X X X X X X X X X </w:t>
      </w:r>
      <w:r w:rsidR="009A132E">
        <w:rPr>
          <w:rFonts w:ascii="Times-Roman~1e" w:hAnsi="Times-Roman~1e" w:cs="Times-Roman~1e" w:hint="eastAsia"/>
        </w:rPr>
        <w:t>X</w:t>
      </w:r>
      <w:r w:rsidR="009A132E">
        <w:rPr>
          <w:rFonts w:ascii="Times-Roman~1e" w:hAnsi="Times-Roman~1e" w:cs="Times-Roman~1e"/>
        </w:rPr>
        <w:t xml:space="preserve"> X X </w:t>
      </w:r>
      <w:r w:rsidR="009A132E">
        <w:rPr>
          <w:rFonts w:ascii="Times-Roman~1e" w:hAnsi="Times-Roman~1e" w:cs="Times-Roman~1e" w:hint="eastAsia"/>
        </w:rPr>
        <w:t xml:space="preserve">X X </w:t>
      </w:r>
      <w:r w:rsidR="009A132E">
        <w:rPr>
          <w:rFonts w:ascii="Times-Roman~1e" w:hAnsi="Times-Roman~1e" w:cs="Times-Roman~1e"/>
        </w:rPr>
        <w:t xml:space="preserve">X X X X X X X X X X X X X X X X X </w:t>
      </w:r>
      <w:r w:rsidR="009A132E">
        <w:rPr>
          <w:rFonts w:ascii="Times-Roman~1e" w:hAnsi="Times-Roman~1e" w:cs="Times-Roman~1e" w:hint="eastAsia"/>
        </w:rPr>
        <w:t>X</w:t>
      </w:r>
      <w:r>
        <w:rPr>
          <w:rFonts w:ascii="Times-Roman~1e" w:hAnsi="Times-Roman~1e" w:cs="Times-Roman~1e"/>
        </w:rPr>
        <w:t>节点</w:t>
      </w:r>
      <w:r>
        <w:rPr>
          <w:rFonts w:ascii="Times-Roman~1e" w:hAnsi="Times-Roman~1e" w:cs="Times-Roman~1e"/>
        </w:rPr>
        <w:t>.</w:t>
      </w:r>
    </w:p>
    <w:p w14:paraId="2463AF23" w14:textId="5C9D4768" w:rsidR="00C242C6" w:rsidRDefault="00C242C6" w:rsidP="00C242C6">
      <w:pPr>
        <w:pStyle w:val="a1"/>
        <w:ind w:firstLineChars="0" w:firstLine="420"/>
        <w:rPr>
          <w:rFonts w:ascii="Times-Roman~1e" w:hAnsi="Times-Roman~1e" w:cs="Times-Roman~1e"/>
        </w:rPr>
      </w:pPr>
      <w:r w:rsidRPr="00F8375D">
        <w:rPr>
          <w:rFonts w:ascii="Times-Roman~1e" w:hAnsi="Times-Roman~1e" w:cs="Times-Roman~1e" w:hint="eastAsia"/>
        </w:rPr>
        <w:t>由于上行链路是存在多个叶节点指向根</w:t>
      </w:r>
      <w:r w:rsidR="00FD18C4">
        <w:rPr>
          <w:rFonts w:ascii="Times-Roman~1e" w:hAnsi="Times-Roman~1e" w:cs="Times-Roman~1e" w:hint="eastAsia"/>
        </w:rPr>
        <w:t>节</w:t>
      </w:r>
      <w:r w:rsidRPr="00F8375D">
        <w:rPr>
          <w:rFonts w:ascii="Times-Roman~1e" w:hAnsi="Times-Roman~1e" w:cs="Times-Roman~1e" w:hint="eastAsia"/>
        </w:rPr>
        <w:t>点的有向树，</w:t>
      </w:r>
      <w:r w:rsidR="009A132E">
        <w:rPr>
          <w:rFonts w:ascii="Times-Roman~1e" w:hAnsi="Times-Roman~1e" w:cs="Times-Roman~1e" w:hint="eastAsia"/>
        </w:rPr>
        <w:t xml:space="preserve">X X X X X X X X X X X X X X X X X X X X X X X X X X X X X X X </w:t>
      </w:r>
      <w:r w:rsidR="009A132E">
        <w:rPr>
          <w:rFonts w:ascii="Times-Roman~1e" w:hAnsi="Times-Roman~1e" w:cs="Times-Roman~1e"/>
        </w:rPr>
        <w:t xml:space="preserve">X </w:t>
      </w:r>
      <w:r w:rsidR="009A132E">
        <w:rPr>
          <w:rFonts w:ascii="Times-Roman~1e" w:hAnsi="Times-Roman~1e" w:cs="Times-Roman~1e" w:hint="eastAsia"/>
        </w:rPr>
        <w:t xml:space="preserve">X X X X X X X X X X X X X X X X X X X X X X X </w:t>
      </w:r>
      <w:r w:rsidR="009A132E">
        <w:rPr>
          <w:rFonts w:ascii="Times-Roman~1e" w:hAnsi="Times-Roman~1e" w:cs="Times-Roman~1e"/>
          <w:i/>
        </w:rPr>
        <w:t xml:space="preserve">X </w:t>
      </w:r>
      <w:r w:rsidR="009A132E">
        <w:rPr>
          <w:rFonts w:ascii="Times-Roman~1e" w:hAnsi="Times-Roman~1e" w:cs="Times-Roman~1e" w:hint="eastAsia"/>
        </w:rPr>
        <w:t xml:space="preserve">X X X X X X </w:t>
      </w:r>
      <w:r w:rsidR="009A132E">
        <w:rPr>
          <w:rFonts w:hint="eastAsia"/>
          <w:i/>
        </w:rPr>
        <w:t xml:space="preserve">X </w:t>
      </w:r>
      <w:r w:rsidR="009A132E">
        <w:rPr>
          <w:i/>
          <w:vertAlign w:val="subscript"/>
        </w:rPr>
        <w:t xml:space="preserve">X </w:t>
      </w:r>
      <w:r w:rsidR="009A132E">
        <w:rPr>
          <w:rFonts w:ascii="Times-Roman~1e" w:hAnsi="Times-Roman~1e" w:cs="Times-Roman~1e" w:hint="eastAsia"/>
        </w:rPr>
        <w:t xml:space="preserve">X X X X X X X X X X X X X X X X X X X X X X X X X X X X X X X X X X X X X X X X X X X X X </w:t>
      </w:r>
      <w:r w:rsidR="009A132E">
        <w:rPr>
          <w:rFonts w:ascii="Times-Roman~1e" w:hAnsi="Times-Roman~1e" w:cs="Times-Roman~1e"/>
        </w:rPr>
        <w:t xml:space="preserve">X X X X X </w:t>
      </w:r>
      <w:r w:rsidR="009A132E">
        <w:rPr>
          <w:rFonts w:ascii="Times-Roman~1e" w:hAnsi="Times-Roman~1e" w:cs="Times-Roman~1e" w:hint="eastAsia"/>
        </w:rPr>
        <w:t xml:space="preserve">X </w:t>
      </w:r>
      <w:r w:rsidR="009A132E">
        <w:rPr>
          <w:rFonts w:ascii="Times-Roman~1e" w:hAnsi="Times-Roman~1e" w:cs="Times-Roman~1e"/>
        </w:rPr>
        <w:t xml:space="preserve">X X X </w:t>
      </w:r>
      <w:r w:rsidR="009A132E">
        <w:rPr>
          <w:rFonts w:ascii="Times-Roman~1e" w:hAnsi="Times-Roman~1e" w:cs="Times-Roman~1e" w:hint="eastAsia"/>
        </w:rPr>
        <w:t xml:space="preserve">X X X X X X X X X X X X X X X X X X X X X X X X X X X X X X X X X X X X X X X X X X X X X X X X X X X X X X X X </w:t>
      </w:r>
      <w:r w:rsidR="009A132E">
        <w:rPr>
          <w:rFonts w:ascii="Times-Roman~1e" w:hAnsi="Times-Roman~1e" w:cs="Times-Roman~1e" w:hint="eastAsia"/>
        </w:rPr>
        <w:lastRenderedPageBreak/>
        <w:t xml:space="preserve">X X X X X X X X X X X X X X X </w:t>
      </w:r>
      <w:r w:rsidRPr="00F8375D">
        <w:rPr>
          <w:rFonts w:ascii="Times-Roman~1e" w:hAnsi="Times-Roman~1e" w:cs="Times-Roman~1e" w:hint="eastAsia"/>
        </w:rPr>
        <w:t>对下行链路的配置变化进行升级</w:t>
      </w:r>
      <w:r w:rsidR="00CC0C35">
        <w:rPr>
          <w:rFonts w:ascii="Times-Roman~1e" w:hAnsi="Times-Roman~1e" w:cs="Times-Roman~1e" w:hint="eastAsia"/>
        </w:rPr>
        <w:t>.</w:t>
      </w:r>
    </w:p>
    <w:p w14:paraId="1F42880A" w14:textId="2BC8321F" w:rsidR="00CC0C35" w:rsidRDefault="00CC0C35" w:rsidP="00C242C6">
      <w:pPr>
        <w:pStyle w:val="a1"/>
        <w:ind w:firstLineChars="0" w:firstLine="420"/>
        <w:rPr>
          <w:rFonts w:ascii="Times-Roman~1e" w:hAnsi="Times-Roman~1e" w:cs="Times-Roman~1e"/>
        </w:rPr>
      </w:pPr>
      <w:r>
        <w:rPr>
          <w:rFonts w:ascii="Times-Roman~1e" w:hAnsi="Times-Roman~1e" w:cs="Times-Roman~1e" w:hint="eastAsia"/>
        </w:rPr>
        <w:t>若判断存在多节点</w:t>
      </w:r>
      <w:r>
        <w:rPr>
          <w:rFonts w:ascii="Times-Roman~1e" w:hAnsi="Times-Roman~1e" w:cs="Times-Roman~1e"/>
        </w:rPr>
        <w:t>的强连通分量，</w:t>
      </w:r>
      <w:r w:rsidR="009A132E">
        <w:rPr>
          <w:rFonts w:ascii="Times-Roman~1e" w:hAnsi="Times-Roman~1e" w:cs="Times-Roman~1e"/>
        </w:rPr>
        <w:t xml:space="preserve">X X </w:t>
      </w:r>
      <w:r w:rsidR="009A132E">
        <w:rPr>
          <w:rFonts w:ascii="Times-Roman~1e" w:hAnsi="Times-Roman~1e" w:cs="Times-Roman~1e" w:hint="eastAsia"/>
        </w:rPr>
        <w:t xml:space="preserve">X </w:t>
      </w:r>
      <w:r w:rsidR="009A132E">
        <w:rPr>
          <w:rFonts w:ascii="Times-Roman~1e" w:hAnsi="Times-Roman~1e" w:cs="Times-Roman~1e"/>
        </w:rPr>
        <w:t xml:space="preserve">X X X X </w:t>
      </w:r>
      <w:r w:rsidR="009A132E">
        <w:rPr>
          <w:rFonts w:ascii="Times-Roman~1e" w:hAnsi="Times-Roman~1e" w:cs="Times-Roman~1e" w:hint="eastAsia"/>
        </w:rPr>
        <w:t xml:space="preserve">X </w:t>
      </w:r>
      <w:r w:rsidR="009A132E">
        <w:rPr>
          <w:rFonts w:ascii="Times-Roman~1e" w:hAnsi="Times-Roman~1e" w:cs="Times-Roman~1e"/>
        </w:rPr>
        <w:t xml:space="preserve">X X X X X </w:t>
      </w:r>
      <w:r w:rsidR="009A132E">
        <w:rPr>
          <w:rFonts w:ascii="Times-Roman~1e" w:hAnsi="Times-Roman~1e" w:cs="Times-Roman~1e" w:hint="eastAsia"/>
        </w:rPr>
        <w:t xml:space="preserve">X X X X </w:t>
      </w:r>
      <w:r w:rsidR="009A132E">
        <w:rPr>
          <w:rFonts w:ascii="Times-Roman~1e" w:hAnsi="Times-Roman~1e" w:cs="Times-Roman~1e"/>
        </w:rPr>
        <w:t xml:space="preserve">X X X X X X X X </w:t>
      </w:r>
      <w:r w:rsidR="009A132E">
        <w:rPr>
          <w:rFonts w:ascii="Times-Roman~1e" w:hAnsi="Times-Roman~1e" w:cs="Times-Roman~1e" w:hint="eastAsia"/>
        </w:rPr>
        <w:t xml:space="preserve">X X X </w:t>
      </w:r>
      <w:r w:rsidR="009A132E">
        <w:rPr>
          <w:rFonts w:ascii="Times-Roman~1e" w:hAnsi="Times-Roman~1e" w:cs="Times-Roman~1e"/>
        </w:rPr>
        <w:t xml:space="preserve">X X X X </w:t>
      </w:r>
      <w:r w:rsidR="009A132E">
        <w:rPr>
          <w:rFonts w:ascii="Times-Roman~1e" w:hAnsi="Times-Roman~1e" w:cs="Times-Roman~1e" w:hint="eastAsia"/>
        </w:rPr>
        <w:t xml:space="preserve">X X </w:t>
      </w:r>
      <w:r w:rsidR="009A132E">
        <w:rPr>
          <w:rFonts w:ascii="Times-Roman~1e" w:hAnsi="Times-Roman~1e" w:cs="Times-Roman~1e"/>
        </w:rPr>
        <w:t xml:space="preserve">X X </w:t>
      </w:r>
      <w:r w:rsidR="009A132E">
        <w:rPr>
          <w:rFonts w:ascii="Times-Roman~1e" w:hAnsi="Times-Roman~1e" w:cs="Times-Roman~1e" w:hint="eastAsia"/>
        </w:rPr>
        <w:t xml:space="preserve">X </w:t>
      </w:r>
      <w:r w:rsidR="009A132E">
        <w:rPr>
          <w:rFonts w:ascii="Times-Roman~1e" w:hAnsi="Times-Roman~1e" w:cs="Times-Roman~1e"/>
        </w:rPr>
        <w:t xml:space="preserve">X X X X X X </w:t>
      </w:r>
      <w:r w:rsidR="009A132E">
        <w:rPr>
          <w:rFonts w:ascii="Times-Roman~1e" w:hAnsi="Times-Roman~1e" w:cs="Times-Roman~1e" w:hint="eastAsia"/>
        </w:rPr>
        <w:t xml:space="preserve">X </w:t>
      </w:r>
      <w:r w:rsidR="009A132E">
        <w:rPr>
          <w:rFonts w:ascii="Times-Roman~1e" w:hAnsi="Times-Roman~1e" w:cs="Times-Roman~1e"/>
        </w:rPr>
        <w:t xml:space="preserve">X X </w:t>
      </w:r>
      <w:r w:rsidR="009A132E">
        <w:rPr>
          <w:rFonts w:ascii="Times-Roman~1e" w:hAnsi="Times-Roman~1e" w:cs="Times-Roman~1e" w:hint="eastAsia"/>
        </w:rPr>
        <w:t xml:space="preserve">X </w:t>
      </w:r>
      <w:r w:rsidR="009A132E">
        <w:rPr>
          <w:rFonts w:ascii="Times-Roman~1e" w:hAnsi="Times-Roman~1e" w:cs="Times-Roman~1e"/>
        </w:rPr>
        <w:t xml:space="preserve">X </w:t>
      </w:r>
      <w:r w:rsidR="009A132E">
        <w:rPr>
          <w:rFonts w:ascii="Times-Roman~1e" w:hAnsi="Times-Roman~1e" w:cs="Times-Roman~1e"/>
          <w:i/>
        </w:rPr>
        <w:t xml:space="preserve">X </w:t>
      </w:r>
      <w:r w:rsidR="009A132E">
        <w:rPr>
          <w:rFonts w:ascii="Times-Roman~1e" w:hAnsi="Times-Roman~1e" w:cs="Times-Roman~1e"/>
          <w:i/>
          <w:vertAlign w:val="subscript"/>
        </w:rPr>
        <w:t xml:space="preserve">X </w:t>
      </w:r>
      <w:r w:rsidR="009A132E">
        <w:rPr>
          <w:rFonts w:ascii="Times-Roman~1e" w:hAnsi="Times-Roman~1e" w:cs="Times-Roman~1e" w:hint="eastAsia"/>
        </w:rPr>
        <w:t xml:space="preserve">X </w:t>
      </w:r>
      <w:r w:rsidR="009A132E">
        <w:rPr>
          <w:rFonts w:ascii="Times-Roman~1e" w:hAnsi="Times-Roman~1e" w:cs="Times-Roman~1e"/>
        </w:rPr>
        <w:t xml:space="preserve">X X X X X X X X X X X X X </w:t>
      </w:r>
      <w:r w:rsidR="009A132E">
        <w:rPr>
          <w:rFonts w:ascii="Times-Roman~1e" w:hAnsi="Times-Roman~1e" w:cs="Times-Roman~1e" w:hint="eastAsia"/>
        </w:rPr>
        <w:t xml:space="preserve">X X </w:t>
      </w:r>
      <w:r w:rsidR="009A132E">
        <w:rPr>
          <w:rFonts w:ascii="Times-Roman~1e" w:hAnsi="Times-Roman~1e" w:cs="Times-Roman~1e"/>
        </w:rPr>
        <w:t xml:space="preserve">X X X X X X X </w:t>
      </w:r>
      <w:r w:rsidR="009A132E">
        <w:rPr>
          <w:rFonts w:ascii="Times-Roman~1e" w:hAnsi="Times-Roman~1e" w:cs="Times-Roman~1e" w:hint="eastAsia"/>
        </w:rPr>
        <w:t xml:space="preserve">X X </w:t>
      </w:r>
      <w:r w:rsidR="009A132E">
        <w:rPr>
          <w:rFonts w:ascii="Times-Roman~1e" w:hAnsi="Times-Roman~1e" w:cs="Times-Roman~1e"/>
        </w:rPr>
        <w:t xml:space="preserve">X X </w:t>
      </w:r>
      <w:r w:rsidR="009A132E">
        <w:rPr>
          <w:rFonts w:ascii="Times-Roman~1e" w:hAnsi="Times-Roman~1e" w:cs="Times-Roman~1e" w:hint="eastAsia"/>
        </w:rPr>
        <w:t xml:space="preserve">X X X </w:t>
      </w:r>
      <w:r w:rsidR="009A132E">
        <w:rPr>
          <w:rFonts w:ascii="Times-Roman~1e" w:hAnsi="Times-Roman~1e" w:cs="Times-Roman~1e"/>
        </w:rPr>
        <w:t xml:space="preserve">X X X X X X X X X X X X X X X X </w:t>
      </w:r>
      <w:r w:rsidR="009A132E">
        <w:rPr>
          <w:rFonts w:ascii="Times-Roman~1e" w:hAnsi="Times-Roman~1e" w:cs="Times-Roman~1e" w:hint="eastAsia"/>
        </w:rPr>
        <w:t xml:space="preserve">X X </w:t>
      </w:r>
      <w:r w:rsidR="009A132E">
        <w:rPr>
          <w:rFonts w:ascii="Times-Roman~1e" w:hAnsi="Times-Roman~1e" w:cs="Times-Roman~1e"/>
        </w:rPr>
        <w:t xml:space="preserve">X X </w:t>
      </w:r>
      <w:r w:rsidR="009A132E">
        <w:rPr>
          <w:rFonts w:ascii="Times-Roman~1e" w:hAnsi="Times-Roman~1e" w:cs="Times-Roman~1e" w:hint="eastAsia"/>
        </w:rPr>
        <w:t xml:space="preserve">X X </w:t>
      </w:r>
      <w:r w:rsidR="009A132E">
        <w:t xml:space="preserve">X X X X X X X </w:t>
      </w:r>
      <w:r w:rsidR="009A132E">
        <w:rPr>
          <w:rFonts w:ascii="Times-Roman~1e" w:hAnsi="Times-Roman~1e" w:cs="Times-Roman~1e" w:hint="eastAsia"/>
        </w:rPr>
        <w:t xml:space="preserve">X </w:t>
      </w:r>
      <w:r w:rsidR="009A132E">
        <w:rPr>
          <w:rFonts w:ascii="Times-Roman~1e" w:hAnsi="Times-Roman~1e" w:cs="Times-Roman~1e"/>
          <w:vertAlign w:val="superscript"/>
        </w:rPr>
        <w:t xml:space="preserve">X X X </w:t>
      </w:r>
      <w:r w:rsidR="009A132E">
        <w:rPr>
          <w:rFonts w:ascii="Times-Roman~1e" w:hAnsi="Times-Roman~1e" w:cs="Times-Roman~1e" w:hint="eastAsia"/>
        </w:rPr>
        <w:t xml:space="preserve">X X X </w:t>
      </w:r>
      <w:r w:rsidR="009A132E">
        <w:rPr>
          <w:rFonts w:ascii="Times-Roman~1e" w:hAnsi="Times-Roman~1e" w:cs="Times-Roman~1e"/>
        </w:rPr>
        <w:t xml:space="preserve">X X X X X X X X X X X X X </w:t>
      </w:r>
      <w:r w:rsidR="009A132E">
        <w:rPr>
          <w:rFonts w:ascii="Times-Roman~1e" w:hAnsi="Times-Roman~1e" w:cs="Times-Roman~1e" w:hint="eastAsia"/>
        </w:rPr>
        <w:t xml:space="preserve">X X X X X </w:t>
      </w:r>
      <w:r w:rsidR="009A132E">
        <w:rPr>
          <w:rFonts w:ascii="Times-Roman~1e" w:hAnsi="Times-Roman~1e" w:cs="Times-Roman~1e"/>
        </w:rPr>
        <w:t xml:space="preserve">X X </w:t>
      </w:r>
      <w:r w:rsidR="009A132E">
        <w:rPr>
          <w:rFonts w:ascii="Times-Roman~1e" w:hAnsi="Times-Roman~1e" w:cs="Times-Roman~1e" w:hint="eastAsia"/>
        </w:rPr>
        <w:t xml:space="preserve">X </w:t>
      </w:r>
      <w:r>
        <w:rPr>
          <w:rFonts w:ascii="Times-Roman~1e" w:hAnsi="Times-Roman~1e" w:cs="Times-Roman~1e"/>
        </w:rPr>
        <w:t>具体算法如下</w:t>
      </w:r>
      <w:r w:rsidR="000A1085">
        <w:rPr>
          <w:rFonts w:ascii="Times-Roman~1e" w:hAnsi="Times-Roman~1e" w:cs="Times-Roman~1e" w:hint="eastAsia"/>
        </w:rPr>
        <w:t>．</w:t>
      </w:r>
    </w:p>
    <w:p w14:paraId="5669B58F" w14:textId="23EBFC6E" w:rsidR="00CC0C35" w:rsidRDefault="00CC0C35" w:rsidP="00C242C6">
      <w:pPr>
        <w:pStyle w:val="a1"/>
        <w:ind w:firstLineChars="0" w:firstLine="420"/>
        <w:rPr>
          <w:rFonts w:ascii="Times-Roman~1e" w:hAnsi="Times-Roman~1e" w:cs="Times-Roman~1e"/>
        </w:rPr>
      </w:pPr>
      <w:r>
        <w:rPr>
          <w:rFonts w:ascii="Times-Roman~1e" w:hAnsi="Times-Roman~1e" w:cs="Times-Roman~1e"/>
        </w:rPr>
        <w:t>有环</w:t>
      </w:r>
      <w:r>
        <w:rPr>
          <w:rFonts w:ascii="Times-Roman~1e" w:hAnsi="Times-Roman~1e" w:cs="Times-Roman~1e" w:hint="eastAsia"/>
        </w:rPr>
        <w:t>的</w:t>
      </w:r>
      <w:r>
        <w:rPr>
          <w:rFonts w:ascii="Times-Roman~1e" w:hAnsi="Times-Roman~1e" w:cs="Times-Roman~1e"/>
        </w:rPr>
        <w:t>优先级求解</w:t>
      </w:r>
      <w:r>
        <w:rPr>
          <w:rFonts w:ascii="Times-Roman~1e" w:hAnsi="Times-Roman~1e" w:cs="Times-Roman~1e" w:hint="eastAsia"/>
        </w:rPr>
        <w:t>：</w:t>
      </w:r>
      <w:r w:rsidRPr="001E01AA">
        <w:rPr>
          <w:rFonts w:ascii="Times-Roman~1e" w:hAnsi="Times-Roman~1e" w:cs="Times-Roman~1e" w:hint="eastAsia"/>
        </w:rPr>
        <w:t>从初始配置</w:t>
      </w:r>
      <w:r w:rsidRPr="00F84ABF">
        <w:rPr>
          <w:i/>
        </w:rPr>
        <w:t>G</w:t>
      </w:r>
      <w:r w:rsidRPr="00F84ABF">
        <w:rPr>
          <w:i/>
          <w:vertAlign w:val="subscript"/>
        </w:rPr>
        <w:t>0</w:t>
      </w:r>
      <w:r w:rsidRPr="001E01AA">
        <w:rPr>
          <w:rFonts w:ascii="Times-Roman~1e" w:hAnsi="Times-Roman~1e" w:cs="Times-Roman~1e" w:hint="eastAsia"/>
        </w:rPr>
        <w:t>开始，对每个节点在图</w:t>
      </w:r>
      <w:r w:rsidRPr="00F84ABF">
        <w:rPr>
          <w:i/>
        </w:rPr>
        <w:t>G</w:t>
      </w:r>
      <w:r w:rsidRPr="00F84ABF">
        <w:rPr>
          <w:i/>
          <w:vertAlign w:val="subscript"/>
        </w:rPr>
        <w:t>0</w:t>
      </w:r>
      <w:r w:rsidRPr="001E01AA">
        <w:rPr>
          <w:rFonts w:ascii="Times-Roman~1e" w:hAnsi="Times-Roman~1e" w:cs="Times-Roman~1e" w:hint="eastAsia"/>
        </w:rPr>
        <w:t>中加入该节点的新的配置边，检查是否会引入回环</w:t>
      </w:r>
      <w:r w:rsidR="0026576C">
        <w:rPr>
          <w:rFonts w:ascii="Times-Roman~1e" w:hAnsi="Times-Roman~1e" w:cs="Times-Roman~1e" w:hint="eastAsia"/>
        </w:rPr>
        <w:t>，</w:t>
      </w:r>
      <w:r w:rsidRPr="001E01AA">
        <w:rPr>
          <w:rFonts w:ascii="Times-Roman~1e" w:hAnsi="Times-Roman~1e" w:cs="Times-Roman~1e" w:hint="eastAsia"/>
        </w:rPr>
        <w:t>若不会则此节点为根节点</w:t>
      </w:r>
      <w:r w:rsidR="0026576C">
        <w:rPr>
          <w:rFonts w:ascii="Times-Roman~1e" w:hAnsi="Times-Roman~1e" w:cs="Times-Roman~1e" w:hint="eastAsia"/>
        </w:rPr>
        <w:t>，</w:t>
      </w:r>
      <w:r w:rsidRPr="001E01AA">
        <w:rPr>
          <w:rFonts w:ascii="Times-Roman~1e" w:hAnsi="Times-Roman~1e" w:cs="Times-Roman~1e" w:hint="eastAsia"/>
        </w:rPr>
        <w:t>否则作为不明节点暂</w:t>
      </w:r>
      <w:r>
        <w:rPr>
          <w:rFonts w:ascii="Times-Roman~1e" w:hAnsi="Times-Roman~1e" w:cs="Times-Roman~1e" w:hint="eastAsia"/>
        </w:rPr>
        <w:t>存</w:t>
      </w:r>
      <w:r>
        <w:rPr>
          <w:rFonts w:ascii="Times-Roman~1e" w:hAnsi="Times-Roman~1e" w:cs="Times-Roman~1e" w:hint="eastAsia"/>
        </w:rPr>
        <w:t xml:space="preserve">. </w:t>
      </w:r>
      <w:r w:rsidR="009A132E">
        <w:rPr>
          <w:rFonts w:ascii="Times-Roman~1e" w:hAnsi="Times-Roman~1e" w:cs="Times-Roman~1e" w:hint="eastAsia"/>
        </w:rPr>
        <w:t xml:space="preserve">X X X X X X X X X X X X X X X X X X X X X X X X X X X X X </w:t>
      </w:r>
      <w:r w:rsidR="009A132E">
        <w:rPr>
          <w:rFonts w:ascii="Times-Roman~1e" w:hAnsi="Times-Roman~1e" w:cs="Times-Roman~1e" w:hint="eastAsia"/>
          <w:i/>
        </w:rPr>
        <w:t xml:space="preserve">X </w:t>
      </w:r>
      <w:r w:rsidR="009A132E">
        <w:rPr>
          <w:rFonts w:ascii="Times-Roman~1e" w:hAnsi="Times-Roman~1e" w:cs="Times-Roman~1e" w:hint="eastAsia"/>
        </w:rPr>
        <w:t xml:space="preserve">X X X X X </w:t>
      </w:r>
      <w:r w:rsidR="009A132E">
        <w:rPr>
          <w:rFonts w:ascii="Times-Roman~1e" w:hAnsi="Times-Roman~1e" w:cs="Times-Roman~1e" w:hint="eastAsia"/>
          <w:i/>
        </w:rPr>
        <w:t xml:space="preserve">X </w:t>
      </w:r>
      <w:r w:rsidR="009A132E">
        <w:rPr>
          <w:rFonts w:ascii="Times-Roman~1e" w:hAnsi="Times-Roman~1e" w:cs="Times-Roman~1e" w:hint="eastAsia"/>
        </w:rPr>
        <w:t xml:space="preserve">X X X X X X X X X X X X X X </w:t>
      </w:r>
      <w:r w:rsidR="009A132E">
        <w:rPr>
          <w:rFonts w:ascii="Times-Roman~1e" w:hAnsi="Times-Roman~1e" w:cs="Times-Roman~1e" w:hint="eastAsia"/>
          <w:i/>
        </w:rPr>
        <w:t xml:space="preserve">X </w:t>
      </w:r>
      <w:r w:rsidR="009A132E">
        <w:rPr>
          <w:rFonts w:ascii="Times-Roman~1e" w:hAnsi="Times-Roman~1e" w:cs="Times-Roman~1e" w:hint="eastAsia"/>
        </w:rPr>
        <w:t xml:space="preserve">X X X X X X X X X X X X </w:t>
      </w:r>
      <w:r w:rsidR="009A132E">
        <w:rPr>
          <w:rFonts w:ascii="Times-Roman~1e" w:hAnsi="Times-Roman~1e" w:cs="Times-Roman~1e" w:hint="eastAsia"/>
          <w:i/>
        </w:rPr>
        <w:t xml:space="preserve">X </w:t>
      </w:r>
      <w:r w:rsidR="009A132E">
        <w:rPr>
          <w:rFonts w:ascii="Times-Roman~1e" w:hAnsi="Times-Roman~1e" w:cs="Times-Roman~1e" w:hint="eastAsia"/>
        </w:rPr>
        <w:t xml:space="preserve">X X X X X X X X X X X X X X X X </w:t>
      </w:r>
      <w:r w:rsidR="009A132E">
        <w:rPr>
          <w:rFonts w:ascii="Times-Roman~1e" w:hAnsi="Times-Roman~1e" w:cs="Times-Roman~1e" w:hint="eastAsia"/>
          <w:i/>
        </w:rPr>
        <w:t xml:space="preserve">X </w:t>
      </w:r>
      <w:r w:rsidR="009A132E">
        <w:rPr>
          <w:rFonts w:ascii="Times-Roman~1e" w:hAnsi="Times-Roman~1e" w:cs="Times-Roman~1e" w:hint="eastAsia"/>
        </w:rPr>
        <w:t xml:space="preserve">X X X X </w:t>
      </w:r>
      <w:r w:rsidR="009A132E">
        <w:rPr>
          <w:rFonts w:ascii="Times-Roman~1e" w:hAnsi="Times-Roman~1e" w:cs="Times-Roman~1e" w:hint="eastAsia"/>
          <w:i/>
        </w:rPr>
        <w:t xml:space="preserve">X </w:t>
      </w:r>
      <w:r w:rsidR="009A132E">
        <w:rPr>
          <w:rFonts w:ascii="Times-Roman~1e" w:hAnsi="Times-Roman~1e" w:cs="Times-Roman~1e" w:hint="eastAsia"/>
        </w:rPr>
        <w:t xml:space="preserve">X X X X X X X X X </w:t>
      </w:r>
      <w:r w:rsidR="009A132E">
        <w:rPr>
          <w:rFonts w:ascii="Times-Roman~1e" w:hAnsi="Times-Roman~1e" w:cs="Times-Roman~1e" w:hint="eastAsia"/>
          <w:i/>
        </w:rPr>
        <w:t xml:space="preserve">X </w:t>
      </w:r>
      <w:r w:rsidR="009A132E">
        <w:rPr>
          <w:rFonts w:ascii="Times-Roman~1e" w:hAnsi="Times-Roman~1e" w:cs="Times-Roman~1e" w:hint="eastAsia"/>
        </w:rPr>
        <w:t xml:space="preserve">X X X X X X X X X X X X X X X X X X X X X X X X X X X X X X X X X X X X X X X X X X X X X X X X X X X </w:t>
      </w:r>
      <w:r w:rsidRPr="001E01AA">
        <w:rPr>
          <w:rFonts w:ascii="Times-Roman~1e" w:hAnsi="Times-Roman~1e" w:cs="Times-Roman~1e" w:hint="eastAsia"/>
        </w:rPr>
        <w:t>而升级时则先升级父节点，再升级其子节点，并以此类推</w:t>
      </w:r>
      <w:r w:rsidR="001F40F2">
        <w:rPr>
          <w:rFonts w:ascii="Times-Roman~1e" w:hAnsi="Times-Roman~1e" w:cs="Times-Roman~1e" w:hint="eastAsia"/>
        </w:rPr>
        <w:t xml:space="preserve">. </w:t>
      </w:r>
    </w:p>
    <w:p w14:paraId="30670531" w14:textId="271EE8C1" w:rsidR="001F40F2" w:rsidRDefault="001F40F2" w:rsidP="001F40F2">
      <w:pPr>
        <w:pStyle w:val="a1"/>
        <w:ind w:firstLineChars="0" w:firstLine="420"/>
      </w:pPr>
      <w:r>
        <w:rPr>
          <w:rFonts w:hint="eastAsia"/>
        </w:rPr>
        <w:t>如</w:t>
      </w:r>
      <w:r>
        <w:t>前文所述，</w:t>
      </w:r>
      <w:r w:rsidR="009A132E">
        <w:t xml:space="preserve">X X </w:t>
      </w:r>
      <w:r w:rsidR="009A132E">
        <w:rPr>
          <w:rFonts w:ascii="Times-Roman~1e" w:hAnsi="Times-Roman~1e" w:cs="Times-Roman~1e" w:hint="eastAsia"/>
        </w:rPr>
        <w:t xml:space="preserve">X X X X X X X </w:t>
      </w:r>
      <w:r w:rsidR="009A132E">
        <w:rPr>
          <w:rFonts w:ascii="Times-Roman~1e" w:hAnsi="Times-Roman~1e" w:cs="Times-Roman~1e"/>
        </w:rPr>
        <w:t xml:space="preserve">X X X </w:t>
      </w:r>
      <w:r w:rsidR="009A132E">
        <w:rPr>
          <w:rFonts w:ascii="Times-Roman~1e" w:hAnsi="Times-Roman~1e" w:cs="Times-Roman~1e" w:hint="eastAsia"/>
        </w:rPr>
        <w:t xml:space="preserve">X X </w:t>
      </w:r>
      <w:r w:rsidR="009A132E">
        <w:rPr>
          <w:rFonts w:ascii="Times-Roman~1e" w:hAnsi="Times-Roman~1e" w:cs="Times-Roman~1e"/>
        </w:rPr>
        <w:t xml:space="preserve">X X X </w:t>
      </w:r>
      <w:r w:rsidR="009A132E">
        <w:rPr>
          <w:rFonts w:ascii="Times-Roman~1e" w:hAnsi="Times-Roman~1e" w:cs="Times-Roman~1e" w:hint="eastAsia"/>
        </w:rPr>
        <w:t xml:space="preserve">X </w:t>
      </w:r>
      <w:r w:rsidR="009A132E">
        <w:rPr>
          <w:rFonts w:ascii="Times-Roman~1e" w:hAnsi="Times-Roman~1e" w:cs="Times-Roman~1e"/>
        </w:rPr>
        <w:t xml:space="preserve">X X </w:t>
      </w:r>
      <w:r w:rsidR="009A132E">
        <w:rPr>
          <w:rFonts w:ascii="Times-Roman~1e" w:hAnsi="Times-Roman~1e" w:cs="Times-Roman~1e" w:hint="eastAsia"/>
        </w:rPr>
        <w:t xml:space="preserve">X X X </w:t>
      </w:r>
      <w:r w:rsidR="009A132E">
        <w:rPr>
          <w:rFonts w:hint="eastAsia"/>
        </w:rPr>
        <w:t xml:space="preserve">X X X </w:t>
      </w:r>
      <w:r w:rsidR="009A132E">
        <w:t xml:space="preserve">X X </w:t>
      </w:r>
      <w:r w:rsidR="009A132E">
        <w:rPr>
          <w:rFonts w:hint="eastAsia"/>
        </w:rPr>
        <w:t xml:space="preserve">X X X </w:t>
      </w:r>
      <w:r w:rsidR="009A132E">
        <w:t xml:space="preserve">X X X X X </w:t>
      </w:r>
      <w:r w:rsidR="009A132E">
        <w:rPr>
          <w:rFonts w:hint="eastAsia"/>
        </w:rPr>
        <w:t xml:space="preserve">X X X X </w:t>
      </w:r>
      <w:r w:rsidR="009A132E">
        <w:t xml:space="preserve">X X </w:t>
      </w:r>
      <w:r w:rsidR="009A132E">
        <w:rPr>
          <w:rFonts w:hint="eastAsia"/>
        </w:rPr>
        <w:t xml:space="preserve">X X </w:t>
      </w:r>
      <w:r w:rsidR="009A132E">
        <w:t xml:space="preserve">X X X X </w:t>
      </w:r>
      <w:r w:rsidR="009A132E">
        <w:rPr>
          <w:rFonts w:hint="eastAsia"/>
        </w:rPr>
        <w:t xml:space="preserve">X X </w:t>
      </w:r>
      <w:r w:rsidR="009A132E">
        <w:t xml:space="preserve">X X X X X X X X X X X X </w:t>
      </w:r>
      <w:r w:rsidR="009A132E">
        <w:rPr>
          <w:rFonts w:hint="eastAsia"/>
        </w:rPr>
        <w:t xml:space="preserve">X X </w:t>
      </w:r>
      <w:r w:rsidR="009A132E">
        <w:t xml:space="preserve">X X </w:t>
      </w:r>
      <w:r w:rsidR="009A132E">
        <w:rPr>
          <w:rFonts w:hint="eastAsia"/>
        </w:rPr>
        <w:t xml:space="preserve">X X X X </w:t>
      </w:r>
      <w:r w:rsidR="009A132E">
        <w:t xml:space="preserve">X X X X X X X X X X X X X X X X X </w:t>
      </w:r>
      <w:r w:rsidR="009A132E">
        <w:rPr>
          <w:rFonts w:hint="eastAsia"/>
        </w:rPr>
        <w:t xml:space="preserve">X X X X </w:t>
      </w:r>
      <w:r w:rsidR="009A132E">
        <w:t xml:space="preserve">X X X X X X X X </w:t>
      </w:r>
      <w:r w:rsidR="009A132E">
        <w:rPr>
          <w:rFonts w:hint="eastAsia"/>
        </w:rPr>
        <w:t xml:space="preserve">X X </w:t>
      </w:r>
      <w:r w:rsidR="009A132E">
        <w:t xml:space="preserve">X X X X X X X X X </w:t>
      </w:r>
      <w:r w:rsidR="009A132E">
        <w:rPr>
          <w:rFonts w:hint="eastAsia"/>
        </w:rPr>
        <w:t xml:space="preserve">X </w:t>
      </w:r>
      <w:r w:rsidR="009A132E">
        <w:rPr>
          <w:rFonts w:ascii="Times-Roman~1e" w:hAnsi="Times-Roman~1e" w:cs="Times-Roman~1e"/>
        </w:rPr>
        <w:t xml:space="preserve">X X </w:t>
      </w:r>
      <w:r w:rsidR="009A132E">
        <w:rPr>
          <w:rFonts w:ascii="Times-Roman~1e" w:hAnsi="Times-Roman~1e" w:cs="Times-Roman~1e" w:hint="eastAsia"/>
        </w:rPr>
        <w:t xml:space="preserve">X X </w:t>
      </w:r>
      <w:r w:rsidR="009A132E">
        <w:rPr>
          <w:rFonts w:ascii="Times-Roman~1e" w:hAnsi="Times-Roman~1e" w:cs="Times-Roman~1e"/>
        </w:rPr>
        <w:t xml:space="preserve">X X X X X X X X X X X X X X X X X </w:t>
      </w:r>
      <w:r w:rsidR="009A132E">
        <w:rPr>
          <w:rFonts w:ascii="Times-Roman~1e" w:hAnsi="Times-Roman~1e" w:cs="Times-Roman~1e" w:hint="eastAsia"/>
        </w:rPr>
        <w:t>X</w:t>
      </w:r>
      <w:r>
        <w:rPr>
          <w:rFonts w:hint="eastAsia"/>
        </w:rPr>
        <w:t>只需保证</w:t>
      </w:r>
      <w:r>
        <w:t>升级过程中上下行链路都是无损</w:t>
      </w:r>
      <w:r>
        <w:rPr>
          <w:rFonts w:hint="eastAsia"/>
        </w:rPr>
        <w:t>通信</w:t>
      </w:r>
      <w:r>
        <w:t>即可</w:t>
      </w:r>
      <w:r w:rsidR="00D949A8">
        <w:t>．</w:t>
      </w:r>
      <w:commentRangeEnd w:id="33"/>
      <w:r w:rsidR="008D27B3">
        <w:rPr>
          <w:rStyle w:val="ab"/>
        </w:rPr>
        <w:commentReference w:id="33"/>
      </w:r>
    </w:p>
    <w:p w14:paraId="7B3F0542" w14:textId="77777777" w:rsidR="00B9076A" w:rsidRDefault="001F40F2">
      <w:pPr>
        <w:pStyle w:val="2"/>
      </w:pPr>
      <w:commentRangeStart w:id="34"/>
      <w:r>
        <w:rPr>
          <w:rFonts w:hint="eastAsia"/>
        </w:rPr>
        <w:t>算法</w:t>
      </w:r>
      <w:r>
        <w:t>分析</w:t>
      </w:r>
      <w:commentRangeEnd w:id="34"/>
      <w:r w:rsidR="008D27B3">
        <w:rPr>
          <w:rStyle w:val="ab"/>
          <w:rFonts w:eastAsia="宋体"/>
          <w:b w:val="0"/>
          <w:bCs w:val="0"/>
        </w:rPr>
        <w:commentReference w:id="34"/>
      </w:r>
    </w:p>
    <w:p w14:paraId="3BB9BAB9" w14:textId="5F85C8C8" w:rsidR="001F40F2" w:rsidRDefault="001F40F2">
      <w:pPr>
        <w:pStyle w:val="a1"/>
      </w:pPr>
      <w:commentRangeStart w:id="35"/>
      <w:r>
        <w:rPr>
          <w:rFonts w:ascii="Times-Roman~1e" w:hAnsi="Times-Roman~1e" w:cs="Times-Roman~1e" w:hint="eastAsia"/>
        </w:rPr>
        <w:t>与</w:t>
      </w:r>
      <w:r w:rsidR="008139AA">
        <w:rPr>
          <w:rFonts w:ascii="Times-Roman~1e" w:hAnsi="Times-Roman~1e" w:cs="Times-Roman~1e" w:hint="eastAsia"/>
        </w:rPr>
        <w:t>文献</w:t>
      </w:r>
      <w:r>
        <w:rPr>
          <w:rFonts w:ascii="Times-Roman~1e" w:hAnsi="Times-Roman~1e" w:cs="Times-Roman~1e" w:hint="eastAsia"/>
        </w:rPr>
        <w:t>[</w:t>
      </w:r>
      <w:r w:rsidR="00B805FD">
        <w:rPr>
          <w:rFonts w:ascii="Times-Roman~1e" w:hAnsi="Times-Roman~1e" w:cs="Times-Roman~1e"/>
        </w:rPr>
        <w:t>1</w:t>
      </w:r>
      <w:r>
        <w:rPr>
          <w:rFonts w:ascii="Times-Roman~1e" w:hAnsi="Times-Roman~1e" w:cs="Times-Roman~1e" w:hint="eastAsia"/>
        </w:rPr>
        <w:t>]</w:t>
      </w:r>
      <w:r w:rsidR="009A132E">
        <w:rPr>
          <w:rFonts w:ascii="Times-Roman~1e" w:hAnsi="Times-Roman~1e" w:cs="Times-Roman~1e" w:hint="eastAsia"/>
        </w:rPr>
        <w:t xml:space="preserve">X X X X X X X </w:t>
      </w:r>
      <w:r w:rsidR="009A132E">
        <w:rPr>
          <w:rFonts w:ascii="Times-Roman~1e" w:hAnsi="Times-Roman~1e" w:cs="Times-Roman~1e"/>
        </w:rPr>
        <w:t xml:space="preserve">X X X </w:t>
      </w:r>
      <w:r w:rsidR="009A132E">
        <w:rPr>
          <w:rFonts w:ascii="Times-Roman~1e" w:hAnsi="Times-Roman~1e" w:cs="Times-Roman~1e" w:hint="eastAsia"/>
        </w:rPr>
        <w:t xml:space="preserve">X </w:t>
      </w:r>
      <w:r w:rsidR="009A132E">
        <w:rPr>
          <w:rFonts w:ascii="Times-Roman~1e" w:hAnsi="Times-Roman~1e" w:cs="Times-Roman~1e"/>
        </w:rPr>
        <w:t xml:space="preserve">X X X X X </w:t>
      </w:r>
      <w:r w:rsidR="009A132E">
        <w:rPr>
          <w:rFonts w:ascii="Times-Roman~1e" w:hAnsi="Times-Roman~1e" w:cs="Times-Roman~1e" w:hint="eastAsia"/>
        </w:rPr>
        <w:t xml:space="preserve">X X X </w:t>
      </w:r>
      <w:r w:rsidR="009A132E">
        <w:rPr>
          <w:rFonts w:ascii="Times-Roman~1e" w:hAnsi="Times-Roman~1e" w:cs="Times-Roman~1e"/>
        </w:rPr>
        <w:t xml:space="preserve">X X X </w:t>
      </w:r>
      <w:r w:rsidR="009A132E">
        <w:rPr>
          <w:rFonts w:ascii="Times-Roman~1e" w:hAnsi="Times-Roman~1e" w:cs="Times-Roman~1e" w:hint="eastAsia"/>
        </w:rPr>
        <w:t xml:space="preserve">X </w:t>
      </w:r>
      <w:r w:rsidR="009A132E">
        <w:rPr>
          <w:rFonts w:ascii="Times-Roman~1e" w:hAnsi="Times-Roman~1e" w:cs="Times-Roman~1e"/>
        </w:rPr>
        <w:t xml:space="preserve">X X X X X X </w:t>
      </w:r>
      <w:r w:rsidR="009A132E">
        <w:rPr>
          <w:rFonts w:ascii="Times-Roman~1e" w:hAnsi="Times-Roman~1e" w:cs="Times-Roman~1e" w:hint="eastAsia"/>
        </w:rPr>
        <w:t xml:space="preserve">X X </w:t>
      </w:r>
      <w:r w:rsidR="009A132E">
        <w:rPr>
          <w:rFonts w:ascii="Times-Roman~1e" w:hAnsi="Times-Roman~1e" w:cs="Times-Roman~1e"/>
        </w:rPr>
        <w:t xml:space="preserve">X X X </w:t>
      </w:r>
      <w:r w:rsidR="009A132E">
        <w:rPr>
          <w:rFonts w:ascii="Times-Roman~1e" w:hAnsi="Times-Roman~1e" w:cs="Times-Roman~1e" w:hint="eastAsia"/>
        </w:rPr>
        <w:t xml:space="preserve">X X X X X </w:t>
      </w:r>
      <w:r w:rsidR="009A132E">
        <w:rPr>
          <w:rFonts w:ascii="Times-Roman~1e" w:hAnsi="Times-Roman~1e" w:cs="Times-Roman~1e"/>
        </w:rPr>
        <w:t xml:space="preserve">X X </w:t>
      </w:r>
      <w:r w:rsidR="009A132E">
        <w:rPr>
          <w:rFonts w:ascii="Times-Roman~1e" w:hAnsi="Times-Roman~1e" w:cs="Times-Roman~1e" w:hint="eastAsia"/>
        </w:rPr>
        <w:t xml:space="preserve">X </w:t>
      </w:r>
      <w:r w:rsidR="009A132E">
        <w:rPr>
          <w:rFonts w:ascii="Times-Roman~1e" w:hAnsi="Times-Roman~1e" w:cs="Times-Roman~1e"/>
        </w:rPr>
        <w:t xml:space="preserve">X X X X X X X </w:t>
      </w:r>
      <w:r w:rsidR="009A132E">
        <w:rPr>
          <w:rFonts w:ascii="Times-Roman~1e" w:hAnsi="Times-Roman~1e" w:cs="Times-Roman~1e" w:hint="eastAsia"/>
        </w:rPr>
        <w:t xml:space="preserve">X X </w:t>
      </w:r>
      <w:r w:rsidR="009A132E">
        <w:rPr>
          <w:rFonts w:ascii="Times-Roman~1e" w:hAnsi="Times-Roman~1e" w:cs="Times-Roman~1e"/>
        </w:rPr>
        <w:t xml:space="preserve">X X X X </w:t>
      </w:r>
      <w:r w:rsidR="009A132E">
        <w:rPr>
          <w:rFonts w:ascii="Times-Roman~1e" w:hAnsi="Times-Roman~1e" w:cs="Times-Roman~1e" w:hint="eastAsia"/>
        </w:rPr>
        <w:t xml:space="preserve">X X </w:t>
      </w:r>
      <w:r w:rsidR="009A132E">
        <w:rPr>
          <w:rFonts w:ascii="Times-Roman~1e" w:hAnsi="Times-Roman~1e" w:cs="Times-Roman~1e"/>
        </w:rPr>
        <w:t xml:space="preserve">X X </w:t>
      </w:r>
      <w:r w:rsidR="009A132E">
        <w:rPr>
          <w:rFonts w:ascii="Times-Roman~1e" w:hAnsi="Times-Roman~1e" w:cs="Times-Roman~1e" w:hint="eastAsia"/>
        </w:rPr>
        <w:t xml:space="preserve">X </w:t>
      </w:r>
      <w:r w:rsidR="009A132E">
        <w:rPr>
          <w:rFonts w:ascii="Times-Roman~1e" w:hAnsi="Times-Roman~1e" w:cs="Times-Roman~1e"/>
        </w:rPr>
        <w:t xml:space="preserve">X X X X X X X X X X X X X X X </w:t>
      </w:r>
      <w:r>
        <w:rPr>
          <w:rFonts w:ascii="Times-Roman~1e" w:hAnsi="Times-Roman~1e" w:cs="Times-Roman~1e"/>
        </w:rPr>
        <w:t>处理</w:t>
      </w:r>
      <w:r>
        <w:rPr>
          <w:rFonts w:ascii="Times-Roman~1e" w:hAnsi="Times-Roman~1e" w:cs="Times-Roman~1e" w:hint="eastAsia"/>
        </w:rPr>
        <w:t>.</w:t>
      </w:r>
    </w:p>
    <w:p w14:paraId="5F3D2DE3" w14:textId="276465F0" w:rsidR="00B9076A" w:rsidRDefault="001F40F2">
      <w:pPr>
        <w:pStyle w:val="a1"/>
      </w:pPr>
      <w:r>
        <w:rPr>
          <w:rFonts w:ascii="Times-Roman~1e" w:hAnsi="Times-Roman~1e" w:cs="Times-Roman~1e" w:hint="eastAsia"/>
        </w:rPr>
        <w:t>对</w:t>
      </w:r>
      <w:r>
        <w:rPr>
          <w:rFonts w:ascii="Times-Roman~1e" w:hAnsi="Times-Roman~1e" w:cs="Times-Roman~1e"/>
        </w:rPr>
        <w:t>下行流表来说，</w:t>
      </w:r>
      <w:r w:rsidR="009A132E">
        <w:rPr>
          <w:rFonts w:ascii="Times-Roman~1e" w:hAnsi="Times-Roman~1e" w:cs="Times-Roman~1e"/>
        </w:rPr>
        <w:t xml:space="preserve">X X </w:t>
      </w:r>
      <w:r w:rsidR="009A132E">
        <w:rPr>
          <w:rFonts w:ascii="Times-Roman~1e" w:hAnsi="Times-Roman~1e" w:cs="Times-Roman~1e" w:hint="eastAsia"/>
        </w:rPr>
        <w:t xml:space="preserve">X X </w:t>
      </w:r>
      <w:r w:rsidR="009A132E">
        <w:rPr>
          <w:rFonts w:ascii="Times-Roman~1e" w:hAnsi="Times-Roman~1e" w:cs="Times-Roman~1e"/>
        </w:rPr>
        <w:t xml:space="preserve">X X X X X X X X </w:t>
      </w:r>
      <w:r w:rsidR="009A132E">
        <w:rPr>
          <w:rFonts w:ascii="Times-Roman~1e" w:hAnsi="Times-Roman~1e" w:cs="Times-Roman~1e" w:hint="eastAsia"/>
        </w:rPr>
        <w:t xml:space="preserve">X </w:t>
      </w:r>
      <w:r w:rsidR="009A132E">
        <w:rPr>
          <w:rFonts w:ascii="Times-Roman~1e" w:hAnsi="Times-Roman~1e" w:cs="Times-Roman~1e"/>
        </w:rPr>
        <w:t xml:space="preserve">X X </w:t>
      </w:r>
      <w:r w:rsidR="009A132E">
        <w:rPr>
          <w:rFonts w:ascii="Times-Roman~1e" w:hAnsi="Times-Roman~1e" w:cs="Times-Roman~1e" w:hint="eastAsia"/>
        </w:rPr>
        <w:t xml:space="preserve">X X </w:t>
      </w:r>
      <w:r w:rsidR="009A132E">
        <w:rPr>
          <w:rFonts w:ascii="Times-Roman~1e" w:hAnsi="Times-Roman~1e" w:cs="Times-Roman~1e"/>
        </w:rPr>
        <w:t xml:space="preserve">X </w:t>
      </w:r>
      <w:r w:rsidR="009A132E">
        <w:rPr>
          <w:rFonts w:ascii="Times-Roman~1e" w:hAnsi="Times-Roman~1e" w:cs="Times-Roman~1e" w:hint="eastAsia"/>
        </w:rPr>
        <w:t xml:space="preserve">X X X X </w:t>
      </w:r>
      <w:r w:rsidR="009A132E">
        <w:rPr>
          <w:rFonts w:ascii="Times-Roman~1e" w:hAnsi="Times-Roman~1e" w:cs="Times-Roman~1e"/>
        </w:rPr>
        <w:t xml:space="preserve">X X X X X X X X X </w:t>
      </w:r>
      <w:r w:rsidR="009A132E">
        <w:rPr>
          <w:rFonts w:hint="eastAsia"/>
        </w:rPr>
        <w:t xml:space="preserve">X </w:t>
      </w:r>
      <w:r w:rsidR="009A132E">
        <w:t xml:space="preserve">X X X X </w:t>
      </w:r>
      <w:r w:rsidR="009A132E">
        <w:rPr>
          <w:rFonts w:hint="eastAsia"/>
        </w:rPr>
        <w:t xml:space="preserve">X X </w:t>
      </w:r>
      <w:r w:rsidR="009A132E">
        <w:t xml:space="preserve">X X X X X X X X X X X X X X X X X X X X X X X X X X X X X X X X X X </w:t>
      </w:r>
      <w:r w:rsidR="009A132E">
        <w:rPr>
          <w:rFonts w:hint="eastAsia"/>
        </w:rPr>
        <w:t xml:space="preserve">X </w:t>
      </w:r>
      <w:r w:rsidR="009A132E">
        <w:rPr>
          <w:rFonts w:ascii="Times-Roman~1e" w:hAnsi="Times-Roman~1e" w:cs="Times-Roman~1e"/>
        </w:rPr>
        <w:t xml:space="preserve">X X X X X X X X X X X X </w:t>
      </w:r>
      <w:r w:rsidR="009A132E">
        <w:rPr>
          <w:rFonts w:ascii="Times-Roman~1e" w:hAnsi="Times-Roman~1e" w:cs="Times-Roman~1e" w:hint="eastAsia"/>
        </w:rPr>
        <w:t xml:space="preserve">X X X </w:t>
      </w:r>
      <w:r w:rsidR="009A132E">
        <w:rPr>
          <w:rFonts w:ascii="Times-Roman~1e" w:hAnsi="Times-Roman~1e" w:cs="Times-Roman~1e"/>
        </w:rPr>
        <w:t xml:space="preserve">X X X X </w:t>
      </w:r>
      <w:r w:rsidR="009A132E">
        <w:rPr>
          <w:rFonts w:ascii="Times-Roman~1e" w:hAnsi="Times-Roman~1e" w:cs="Times-Roman~1e" w:hint="eastAsia"/>
        </w:rPr>
        <w:t xml:space="preserve">X X </w:t>
      </w:r>
      <w:r w:rsidR="009A132E">
        <w:rPr>
          <w:rFonts w:ascii="Times-Roman~1e" w:hAnsi="Times-Roman~1e" w:cs="Times-Roman~1e"/>
        </w:rPr>
        <w:t xml:space="preserve">X X X X </w:t>
      </w:r>
      <w:r w:rsidR="009A132E">
        <w:rPr>
          <w:rFonts w:ascii="Times-Roman~1e" w:hAnsi="Times-Roman~1e" w:cs="Times-Roman~1e" w:hint="eastAsia"/>
        </w:rPr>
        <w:t xml:space="preserve">X X X X X </w:t>
      </w:r>
      <w:r w:rsidR="009A132E">
        <w:rPr>
          <w:rFonts w:ascii="Times-Roman~1e" w:hAnsi="Times-Roman~1e" w:cs="Times-Roman~1e"/>
        </w:rPr>
        <w:t xml:space="preserve">X X </w:t>
      </w:r>
      <w:r w:rsidR="009A132E">
        <w:rPr>
          <w:rFonts w:ascii="Times-Roman~1e" w:hAnsi="Times-Roman~1e" w:cs="Times-Roman~1e" w:hint="eastAsia"/>
        </w:rPr>
        <w:t xml:space="preserve">X X </w:t>
      </w:r>
      <w:r w:rsidR="009A132E">
        <w:rPr>
          <w:rFonts w:ascii="Times-Roman~1e" w:hAnsi="Times-Roman~1e" w:cs="Times-Roman~1e"/>
        </w:rPr>
        <w:t xml:space="preserve">X X </w:t>
      </w:r>
      <w:r w:rsidR="009A132E">
        <w:rPr>
          <w:rFonts w:ascii="Times-Roman~1e" w:hAnsi="Times-Roman~1e" w:cs="Times-Roman~1e" w:hint="eastAsia"/>
        </w:rPr>
        <w:t xml:space="preserve">X X </w:t>
      </w:r>
      <w:r w:rsidR="009A132E">
        <w:rPr>
          <w:rFonts w:ascii="Times-Roman~1e" w:hAnsi="Times-Roman~1e" w:cs="Times-Roman~1e"/>
        </w:rPr>
        <w:t xml:space="preserve">X X </w:t>
      </w:r>
      <w:r w:rsidR="009A132E">
        <w:rPr>
          <w:rFonts w:ascii="Times-Roman~1e" w:hAnsi="Times-Roman~1e" w:cs="Times-Roman~1e" w:hint="eastAsia"/>
        </w:rPr>
        <w:t xml:space="preserve">X </w:t>
      </w:r>
      <w:r w:rsidR="009A132E">
        <w:rPr>
          <w:rFonts w:ascii="Times-Roman~1e" w:hAnsi="Times-Roman~1e" w:cs="Times-Roman~1e"/>
        </w:rPr>
        <w:t xml:space="preserve">X </w:t>
      </w:r>
      <w:r w:rsidR="009A132E">
        <w:rPr>
          <w:rFonts w:ascii="Times-Roman~1e" w:hAnsi="Times-Roman~1e" w:cs="Times-Roman~1e" w:hint="eastAsia"/>
        </w:rPr>
        <w:t xml:space="preserve">X </w:t>
      </w:r>
      <w:r w:rsidR="009A132E">
        <w:rPr>
          <w:rFonts w:ascii="Times-Roman~1e" w:hAnsi="Times-Roman~1e" w:cs="Times-Roman~1e"/>
        </w:rPr>
        <w:t xml:space="preserve">X X X </w:t>
      </w:r>
      <w:r w:rsidR="009A132E">
        <w:rPr>
          <w:rFonts w:ascii="Times-Roman~1e" w:hAnsi="Times-Roman~1e" w:cs="Times-Roman~1e" w:hint="eastAsia"/>
        </w:rPr>
        <w:t xml:space="preserve">X </w:t>
      </w:r>
      <w:r w:rsidR="009A132E">
        <w:rPr>
          <w:rFonts w:ascii="Times-Roman~1e" w:hAnsi="Times-Roman~1e" w:cs="Times-Roman~1e"/>
        </w:rPr>
        <w:t xml:space="preserve">X X X X X </w:t>
      </w:r>
      <w:r w:rsidR="009A132E">
        <w:rPr>
          <w:rFonts w:ascii="Times-Roman~1e" w:hAnsi="Times-Roman~1e" w:cs="Times-Roman~1e" w:hint="eastAsia"/>
        </w:rPr>
        <w:t xml:space="preserve">X X X X X </w:t>
      </w:r>
      <w:r w:rsidR="009A132E">
        <w:rPr>
          <w:rFonts w:ascii="Times-Roman~1e" w:hAnsi="Times-Roman~1e" w:cs="Times-Roman~1e"/>
        </w:rPr>
        <w:t xml:space="preserve">X X X X </w:t>
      </w:r>
      <w:r w:rsidR="009A132E">
        <w:rPr>
          <w:rFonts w:ascii="Times-Roman~1e" w:hAnsi="Times-Roman~1e" w:cs="Times-Roman~1e" w:hint="eastAsia"/>
        </w:rPr>
        <w:t xml:space="preserve">X X </w:t>
      </w:r>
      <w:r w:rsidR="009A132E">
        <w:rPr>
          <w:rFonts w:ascii="Times-Roman~1e" w:hAnsi="Times-Roman~1e" w:cs="Times-Roman~1e"/>
        </w:rPr>
        <w:t xml:space="preserve">X X X X X X X X </w:t>
      </w:r>
      <w:r w:rsidR="009A132E">
        <w:rPr>
          <w:rFonts w:ascii="Times-Roman~1e" w:hAnsi="Times-Roman~1e" w:cs="Times-Roman~1e" w:hint="eastAsia"/>
        </w:rPr>
        <w:t xml:space="preserve">X X X X X X X X X X X X X X X X X X X X X X X X X X X X X X X X X X X X X X X X X X X X X X X X X X X X X X X X X X X X X X X X X X X X X X X X X X X X X X X X X X X X X X X X X X X X X X X X X X X X X X X X X </w:t>
      </w:r>
      <w:r w:rsidRPr="002C3B02">
        <w:rPr>
          <w:rFonts w:ascii="Times-Roman~1e" w:hAnsi="Times-Roman~1e" w:cs="Times-Roman~1e" w:hint="eastAsia"/>
        </w:rPr>
        <w:t>如带给交换机和控制器额外的处理压力、传输路径偏移问题等，需要进一步的研究</w:t>
      </w:r>
      <w:r w:rsidR="00424A7C">
        <w:rPr>
          <w:rFonts w:hint="eastAsia"/>
        </w:rPr>
        <w:t xml:space="preserve">. </w:t>
      </w:r>
    </w:p>
    <w:p w14:paraId="49163FC5" w14:textId="2B90091C" w:rsidR="001F40F2" w:rsidRPr="001F40F2" w:rsidRDefault="001F40F2" w:rsidP="001F40F2">
      <w:pPr>
        <w:pStyle w:val="a1"/>
        <w:rPr>
          <w:rFonts w:ascii="Times-Roman~1e" w:hAnsi="Times-Roman~1e" w:cs="Times-Roman~1e"/>
        </w:rPr>
      </w:pPr>
      <w:r>
        <w:rPr>
          <w:rFonts w:ascii="Times-Roman~1e" w:hAnsi="Times-Roman~1e" w:cs="Times-Roman~1e" w:hint="eastAsia"/>
        </w:rPr>
        <w:t>对上行流表</w:t>
      </w:r>
      <w:r>
        <w:rPr>
          <w:rFonts w:ascii="Times-Roman~1e" w:hAnsi="Times-Roman~1e" w:cs="Times-Roman~1e"/>
        </w:rPr>
        <w:t>来说，</w:t>
      </w:r>
      <w:r w:rsidR="009A132E">
        <w:rPr>
          <w:rFonts w:ascii="Times-Roman~1e" w:hAnsi="Times-Roman~1e" w:cs="Times-Roman~1e" w:hint="eastAsia"/>
        </w:rPr>
        <w:t xml:space="preserve">X X X X </w:t>
      </w:r>
      <w:r w:rsidR="009A132E">
        <w:rPr>
          <w:rFonts w:ascii="Times-Roman~1e" w:hAnsi="Times-Roman~1e" w:cs="Times-Roman~1e"/>
        </w:rPr>
        <w:t xml:space="preserve">X X X X </w:t>
      </w:r>
      <w:r w:rsidR="009A132E">
        <w:rPr>
          <w:rFonts w:ascii="Times-Roman~1e" w:hAnsi="Times-Roman~1e" w:cs="Times-Roman~1e" w:hint="eastAsia"/>
        </w:rPr>
        <w:t xml:space="preserve">X </w:t>
      </w:r>
      <w:r w:rsidR="009A132E">
        <w:rPr>
          <w:rFonts w:ascii="Times-Roman~1e" w:hAnsi="Times-Roman~1e" w:cs="Times-Roman~1e"/>
        </w:rPr>
        <w:t xml:space="preserve">X X X X X X </w:t>
      </w:r>
      <w:r w:rsidR="009A132E">
        <w:rPr>
          <w:rFonts w:ascii="Times-Roman~1e" w:hAnsi="Times-Roman~1e" w:cs="Times-Roman~1e" w:hint="eastAsia"/>
        </w:rPr>
        <w:t xml:space="preserve">X X </w:t>
      </w:r>
      <w:r w:rsidR="009A132E">
        <w:rPr>
          <w:rFonts w:ascii="Times-Roman~1e" w:hAnsi="Times-Roman~1e" w:cs="Times-Roman~1e"/>
        </w:rPr>
        <w:t xml:space="preserve">X X X X </w:t>
      </w:r>
      <w:r w:rsidR="009A132E">
        <w:rPr>
          <w:rFonts w:ascii="Times-Roman~1e" w:hAnsi="Times-Roman~1e" w:cs="Times-Roman~1e" w:hint="eastAsia"/>
        </w:rPr>
        <w:t xml:space="preserve">X </w:t>
      </w:r>
      <w:r w:rsidR="009A132E">
        <w:rPr>
          <w:rFonts w:ascii="Times-Roman~1e" w:hAnsi="Times-Roman~1e" w:cs="Times-Roman~1e"/>
        </w:rPr>
        <w:t xml:space="preserve">X X X X X X X X </w:t>
      </w:r>
      <w:r w:rsidR="009A132E">
        <w:rPr>
          <w:rFonts w:ascii="Times-Roman~1e" w:hAnsi="Times-Roman~1e" w:cs="Times-Roman~1e" w:hint="eastAsia"/>
        </w:rPr>
        <w:t xml:space="preserve">X X X </w:t>
      </w:r>
      <w:r w:rsidR="009A132E">
        <w:rPr>
          <w:rFonts w:ascii="Times-Roman~1e" w:hAnsi="Times-Roman~1e" w:cs="Times-Roman~1e"/>
        </w:rPr>
        <w:t xml:space="preserve">X X X </w:t>
      </w:r>
      <w:r w:rsidR="009A132E">
        <w:rPr>
          <w:rFonts w:ascii="Times-Roman~1e" w:hAnsi="Times-Roman~1e" w:cs="Times-Roman~1e" w:hint="eastAsia"/>
        </w:rPr>
        <w:t xml:space="preserve">X X X </w:t>
      </w:r>
      <w:r w:rsidR="009A132E">
        <w:rPr>
          <w:rFonts w:ascii="Times-Roman~1e" w:hAnsi="Times-Roman~1e" w:cs="Times-Roman~1e"/>
        </w:rPr>
        <w:t xml:space="preserve">X X </w:t>
      </w:r>
      <w:r w:rsidR="009A132E">
        <w:rPr>
          <w:rFonts w:ascii="Times-Roman~1e" w:hAnsi="Times-Roman~1e" w:cs="Times-Roman~1e" w:hint="eastAsia"/>
        </w:rPr>
        <w:t xml:space="preserve">X </w:t>
      </w:r>
      <w:r w:rsidR="009A132E">
        <w:rPr>
          <w:rFonts w:ascii="Times-Roman~1e" w:hAnsi="Times-Roman~1e" w:cs="Times-Roman~1e"/>
        </w:rPr>
        <w:t xml:space="preserve">X X X X X X X X X X X X X X X X X X </w:t>
      </w:r>
      <w:r w:rsidR="009A132E">
        <w:rPr>
          <w:rFonts w:ascii="Times-Roman~1e" w:hAnsi="Times-Roman~1e" w:cs="Times-Roman~1e" w:hint="eastAsia"/>
        </w:rPr>
        <w:t xml:space="preserve">X X </w:t>
      </w:r>
      <w:r w:rsidR="009A132E">
        <w:rPr>
          <w:rFonts w:ascii="Times-Roman~1e" w:hAnsi="Times-Roman~1e" w:cs="Times-Roman~1e"/>
        </w:rPr>
        <w:t xml:space="preserve">X X </w:t>
      </w:r>
      <w:r w:rsidR="009A132E">
        <w:rPr>
          <w:rFonts w:ascii="Times-Roman~1e" w:hAnsi="Times-Roman~1e" w:cs="Times-Roman~1e" w:hint="eastAsia"/>
        </w:rPr>
        <w:t xml:space="preserve">X </w:t>
      </w:r>
      <w:r w:rsidR="009A132E">
        <w:rPr>
          <w:rFonts w:ascii="Times-Roman~1e" w:hAnsi="Times-Roman~1e" w:cs="Times-Roman~1e"/>
        </w:rPr>
        <w:t xml:space="preserve">X </w:t>
      </w:r>
      <w:r w:rsidR="009A132E">
        <w:rPr>
          <w:rFonts w:ascii="Times-Roman~1e" w:hAnsi="Times-Roman~1e" w:cs="Times-Roman~1e" w:hint="eastAsia"/>
        </w:rPr>
        <w:t xml:space="preserve">X X </w:t>
      </w:r>
      <w:r w:rsidR="009A132E">
        <w:rPr>
          <w:rFonts w:ascii="Times-Roman~1e" w:hAnsi="Times-Roman~1e" w:cs="Times-Roman~1e"/>
        </w:rPr>
        <w:t xml:space="preserve">X X </w:t>
      </w:r>
      <w:r w:rsidR="009A132E">
        <w:rPr>
          <w:rFonts w:ascii="Times-Roman~1e" w:hAnsi="Times-Roman~1e" w:cs="Times-Roman~1e" w:hint="eastAsia"/>
        </w:rPr>
        <w:t xml:space="preserve">X X X </w:t>
      </w:r>
      <w:r w:rsidR="009A132E">
        <w:rPr>
          <w:rFonts w:ascii="Times-Roman~1e" w:hAnsi="Times-Roman~1e" w:cs="Times-Roman~1e"/>
        </w:rPr>
        <w:t xml:space="preserve">X X X X X X X </w:t>
      </w:r>
      <w:r w:rsidR="009A132E">
        <w:rPr>
          <w:rFonts w:ascii="Times-Roman~1e" w:hAnsi="Times-Roman~1e" w:cs="Times-Roman~1e" w:hint="eastAsia"/>
        </w:rPr>
        <w:t xml:space="preserve">X X </w:t>
      </w:r>
      <w:r w:rsidR="009A132E">
        <w:rPr>
          <w:rFonts w:ascii="Times-Roman~1e" w:hAnsi="Times-Roman~1e" w:cs="Times-Roman~1e"/>
        </w:rPr>
        <w:t xml:space="preserve">X X X X X X </w:t>
      </w:r>
      <w:r w:rsidR="009A132E">
        <w:rPr>
          <w:rFonts w:ascii="Times-Roman~1e" w:hAnsi="Times-Roman~1e" w:cs="Times-Roman~1e" w:hint="eastAsia"/>
        </w:rPr>
        <w:t xml:space="preserve">X X </w:t>
      </w:r>
      <w:r w:rsidR="009A132E">
        <w:rPr>
          <w:rFonts w:ascii="Times-Roman~1e" w:hAnsi="Times-Roman~1e" w:cs="Times-Roman~1e"/>
        </w:rPr>
        <w:t xml:space="preserve">X X </w:t>
      </w:r>
      <w:r w:rsidR="009A132E">
        <w:rPr>
          <w:rFonts w:ascii="Times-Roman~1e" w:hAnsi="Times-Roman~1e" w:cs="Times-Roman~1e" w:hint="eastAsia"/>
        </w:rPr>
        <w:t xml:space="preserve">X </w:t>
      </w:r>
      <w:r w:rsidR="009A132E">
        <w:rPr>
          <w:rFonts w:ascii="Times-Roman~1e" w:hAnsi="Times-Roman~1e" w:cs="Times-Roman~1e"/>
        </w:rPr>
        <w:t xml:space="preserve">X X X X X X X X </w:t>
      </w:r>
      <w:r w:rsidR="009A132E">
        <w:rPr>
          <w:rFonts w:ascii="Times-Roman~1e" w:hAnsi="Times-Roman~1e" w:cs="Times-Roman~1e"/>
          <w:position w:val="-10"/>
        </w:rPr>
        <w:t xml:space="preserve">X </w:t>
      </w:r>
      <w:r w:rsidR="009A132E">
        <w:rPr>
          <w:rFonts w:ascii="Times-Roman~1e" w:hAnsi="Times-Roman~1e" w:cs="Times-Roman~1e" w:hint="eastAsia"/>
        </w:rPr>
        <w:t xml:space="preserve">X </w:t>
      </w:r>
      <w:r>
        <w:rPr>
          <w:rFonts w:ascii="Times-Roman~1e" w:hAnsi="Times-Roman~1e" w:cs="Times-Roman~1e"/>
        </w:rPr>
        <w:t>存在</w:t>
      </w:r>
      <w:r>
        <w:rPr>
          <w:rFonts w:ascii="Times-Roman~1e" w:hAnsi="Times-Roman~1e" w:cs="Times-Roman~1e" w:hint="eastAsia"/>
        </w:rPr>
        <w:t>环路</w:t>
      </w:r>
      <w:r>
        <w:rPr>
          <w:rFonts w:ascii="Times-Roman~1e" w:hAnsi="Times-Roman~1e" w:cs="Times-Roman~1e"/>
        </w:rPr>
        <w:t>时的时间复杂度为</w:t>
      </w:r>
      <w:r w:rsidRPr="00E1384E">
        <w:rPr>
          <w:rFonts w:ascii="Times-Roman~1e" w:hAnsi="Times-Roman~1e" w:cs="Times-Roman~1e"/>
          <w:position w:val="-10"/>
        </w:rPr>
        <w:object w:dxaOrig="840" w:dyaOrig="360" w14:anchorId="2DB357B4">
          <v:shape id="_x0000_i1027" type="#_x0000_t75" style="width:36pt;height:16.75pt" o:ole="">
            <v:imagedata r:id="rId11" o:title=""/>
          </v:shape>
          <o:OLEObject Type="Embed" ProgID="Equation.DSMT4" ShapeID="_x0000_i1027" DrawAspect="Content" ObjectID="_1579957332" r:id="rId12"/>
        </w:object>
      </w:r>
      <w:r>
        <w:rPr>
          <w:rFonts w:ascii="Times-Roman~1e" w:hAnsi="Times-Roman~1e" w:cs="Times-Roman~1e" w:hint="eastAsia"/>
        </w:rPr>
        <w:t>，</w:t>
      </w:r>
      <w:r w:rsidRPr="00326671">
        <w:rPr>
          <w:rFonts w:ascii="Times-Roman~1e" w:hAnsi="Times-Roman~1e" w:cs="Times-Roman~1e"/>
          <w:i/>
          <w:strike/>
        </w:rPr>
        <w:t>V</w:t>
      </w:r>
      <w:r w:rsidRPr="00326671">
        <w:rPr>
          <w:rFonts w:ascii="Times-Roman~1e" w:hAnsi="Times-Roman~1e" w:cs="Times-Roman~1e" w:hint="eastAsia"/>
          <w:strike/>
        </w:rPr>
        <w:t>和</w:t>
      </w:r>
      <w:r w:rsidRPr="00326671">
        <w:rPr>
          <w:rFonts w:ascii="Times-Roman~1e" w:hAnsi="Times-Roman~1e" w:cs="Times-Roman~1e"/>
          <w:i/>
          <w:strike/>
        </w:rPr>
        <w:t>E</w:t>
      </w:r>
      <w:r w:rsidRPr="00326671">
        <w:rPr>
          <w:rFonts w:ascii="Times-Roman~1e" w:hAnsi="Times-Roman~1e" w:cs="Times-Roman~1e" w:hint="eastAsia"/>
          <w:strike/>
        </w:rPr>
        <w:t>的定义与前文相同</w:t>
      </w:r>
      <w:r w:rsidRPr="00326671">
        <w:rPr>
          <w:rFonts w:ascii="Times-Roman~1e" w:hAnsi="Times-Roman~1e" w:cs="Times-Roman~1e"/>
          <w:strike/>
        </w:rPr>
        <w:t>.</w:t>
      </w:r>
      <w:commentRangeEnd w:id="35"/>
      <w:r w:rsidR="008D27B3">
        <w:rPr>
          <w:rStyle w:val="ab"/>
        </w:rPr>
        <w:commentReference w:id="35"/>
      </w:r>
    </w:p>
    <w:p w14:paraId="75994E64" w14:textId="77777777" w:rsidR="00B9076A" w:rsidRDefault="001F40F2">
      <w:pPr>
        <w:pStyle w:val="1"/>
      </w:pPr>
      <w:commentRangeStart w:id="36"/>
      <w:r>
        <w:rPr>
          <w:rFonts w:hint="eastAsia"/>
        </w:rPr>
        <w:t>实验</w:t>
      </w:r>
      <w:r>
        <w:t>仿真</w:t>
      </w:r>
      <w:commentRangeEnd w:id="36"/>
      <w:r w:rsidR="008D27B3">
        <w:rPr>
          <w:rStyle w:val="ab"/>
          <w:rFonts w:eastAsia="宋体"/>
          <w:b w:val="0"/>
          <w:bCs w:val="0"/>
          <w:snapToGrid/>
        </w:rPr>
        <w:commentReference w:id="36"/>
      </w:r>
    </w:p>
    <w:p w14:paraId="15614CC4" w14:textId="4FEDE2DC" w:rsidR="008201B7" w:rsidRDefault="008201B7" w:rsidP="008201B7">
      <w:pPr>
        <w:pStyle w:val="a1"/>
      </w:pPr>
      <w:commentRangeStart w:id="37"/>
      <w:r>
        <w:rPr>
          <w:rFonts w:hint="eastAsia"/>
        </w:rPr>
        <w:t>在仿真中</w:t>
      </w:r>
      <w:r>
        <w:t>使用了</w:t>
      </w:r>
      <w:r w:rsidR="00022946">
        <w:rPr>
          <w:rFonts w:hint="eastAsia"/>
        </w:rPr>
        <w:t>2</w:t>
      </w:r>
      <w:r>
        <w:rPr>
          <w:rFonts w:hint="eastAsia"/>
        </w:rPr>
        <w:t>个</w:t>
      </w:r>
      <w:r>
        <w:t>拓扑数据库</w:t>
      </w:r>
      <w:r w:rsidR="009A132E">
        <w:t xml:space="preserve">X </w:t>
      </w:r>
      <w:r w:rsidR="009A132E">
        <w:rPr>
          <w:rFonts w:hint="eastAsia"/>
        </w:rPr>
        <w:t xml:space="preserve">X </w:t>
      </w:r>
      <w:r w:rsidR="009A132E">
        <w:t xml:space="preserve">X X X X X X X X X X X X X X X X X X X </w:t>
      </w:r>
      <w:r w:rsidR="009A132E">
        <w:rPr>
          <w:rFonts w:hint="eastAsia"/>
        </w:rPr>
        <w:t xml:space="preserve">X X X </w:t>
      </w:r>
      <w:r w:rsidR="009A132E">
        <w:t xml:space="preserve">X X X X X X X X X X X X X X X X X </w:t>
      </w:r>
      <w:r w:rsidR="009A132E">
        <w:rPr>
          <w:rFonts w:hint="eastAsia"/>
        </w:rPr>
        <w:t xml:space="preserve">X X X X X X X X X </w:t>
      </w:r>
      <w:r w:rsidR="009A132E">
        <w:t xml:space="preserve">X X X X X X X </w:t>
      </w:r>
      <w:r w:rsidR="009A132E">
        <w:rPr>
          <w:rFonts w:hint="eastAsia"/>
        </w:rPr>
        <w:t xml:space="preserve">X X </w:t>
      </w:r>
      <w:r w:rsidR="009A132E">
        <w:t xml:space="preserve">X X X X X X X X X X X X X X X X X X X X X X X X </w:t>
      </w:r>
      <w:r w:rsidR="009A132E">
        <w:rPr>
          <w:rFonts w:hint="eastAsia"/>
        </w:rPr>
        <w:t xml:space="preserve">X X X X </w:t>
      </w:r>
      <w:r w:rsidR="009A132E">
        <w:t xml:space="preserve">X </w:t>
      </w:r>
      <w:r w:rsidR="009A132E">
        <w:rPr>
          <w:rFonts w:hint="eastAsia"/>
        </w:rPr>
        <w:t xml:space="preserve">X X X </w:t>
      </w:r>
      <w:r w:rsidR="009A132E">
        <w:t xml:space="preserve">X </w:t>
      </w:r>
      <w:r w:rsidR="009A132E">
        <w:rPr>
          <w:rFonts w:hint="eastAsia"/>
        </w:rPr>
        <w:t xml:space="preserve">X </w:t>
      </w:r>
      <w:r w:rsidR="009A132E">
        <w:t xml:space="preserve">X X X X X X X X X X X X </w:t>
      </w:r>
      <w:r w:rsidR="009A132E">
        <w:rPr>
          <w:rFonts w:hint="eastAsia"/>
        </w:rPr>
        <w:t xml:space="preserve">X X X </w:t>
      </w:r>
      <w:r w:rsidR="009A132E">
        <w:t xml:space="preserve">X X X X X X </w:t>
      </w:r>
      <w:r w:rsidR="009A132E">
        <w:rPr>
          <w:rFonts w:hint="eastAsia"/>
        </w:rPr>
        <w:t xml:space="preserve">X X X X X X X </w:t>
      </w:r>
      <w:r w:rsidR="009A132E">
        <w:t xml:space="preserve">X X X X X </w:t>
      </w:r>
      <w:r w:rsidR="009A132E">
        <w:rPr>
          <w:rFonts w:hint="eastAsia"/>
        </w:rPr>
        <w:t xml:space="preserve">X </w:t>
      </w:r>
      <w:r w:rsidR="009A132E">
        <w:t xml:space="preserve">X X X X X X X X X </w:t>
      </w:r>
      <w:r w:rsidR="009A132E">
        <w:rPr>
          <w:rFonts w:hint="eastAsia"/>
        </w:rPr>
        <w:t xml:space="preserve">X </w:t>
      </w:r>
      <w:r w:rsidR="009A132E">
        <w:t xml:space="preserve">X X X X X X </w:t>
      </w:r>
      <w:r w:rsidR="009A132E">
        <w:rPr>
          <w:rFonts w:hint="eastAsia"/>
        </w:rPr>
        <w:t xml:space="preserve">X </w:t>
      </w:r>
      <w:r w:rsidR="009A132E">
        <w:t xml:space="preserve">X X X X X X X X X X X X X </w:t>
      </w:r>
      <w:r w:rsidR="009A132E">
        <w:rPr>
          <w:rFonts w:hint="eastAsia"/>
        </w:rPr>
        <w:t xml:space="preserve">X </w:t>
      </w:r>
      <w:r w:rsidR="009A132E">
        <w:t xml:space="preserve">X X X X X X X X X X X X </w:t>
      </w:r>
      <w:r w:rsidR="009A132E">
        <w:rPr>
          <w:rFonts w:hint="eastAsia"/>
        </w:rPr>
        <w:t xml:space="preserve">X X </w:t>
      </w:r>
      <w:r w:rsidR="009A132E">
        <w:t xml:space="preserve">X </w:t>
      </w:r>
      <w:r w:rsidR="009A132E">
        <w:rPr>
          <w:rFonts w:hint="eastAsia"/>
        </w:rPr>
        <w:t xml:space="preserve">X X </w:t>
      </w:r>
      <w:r w:rsidR="009A132E">
        <w:t xml:space="preserve">X X X </w:t>
      </w:r>
      <w:r w:rsidR="009A132E">
        <w:rPr>
          <w:rFonts w:hint="eastAsia"/>
        </w:rPr>
        <w:t xml:space="preserve">X X X X </w:t>
      </w:r>
      <w:r w:rsidR="009A132E">
        <w:t xml:space="preserve">X X X X X X X X X </w:t>
      </w:r>
      <w:r w:rsidR="009A132E">
        <w:rPr>
          <w:rFonts w:hint="eastAsia"/>
        </w:rPr>
        <w:t xml:space="preserve">X </w:t>
      </w:r>
      <w:r w:rsidR="009A132E">
        <w:t xml:space="preserve">X X X X X X X X X X X X X X X </w:t>
      </w:r>
      <w:r w:rsidR="009A132E">
        <w:rPr>
          <w:rFonts w:hint="eastAsia"/>
        </w:rPr>
        <w:t xml:space="preserve">X </w:t>
      </w:r>
      <w:r w:rsidR="009A132E">
        <w:t xml:space="preserve">X X </w:t>
      </w:r>
      <w:r w:rsidR="009A132E">
        <w:rPr>
          <w:rFonts w:hint="eastAsia"/>
        </w:rPr>
        <w:t xml:space="preserve">X </w:t>
      </w:r>
      <w:r w:rsidR="009A132E">
        <w:t xml:space="preserve">X X X </w:t>
      </w:r>
      <w:r w:rsidR="009A132E">
        <w:rPr>
          <w:rFonts w:hint="eastAsia"/>
        </w:rPr>
        <w:t xml:space="preserve">X </w:t>
      </w:r>
      <w:r w:rsidR="009A132E">
        <w:t xml:space="preserve">X X X X X X </w:t>
      </w:r>
      <w:r w:rsidR="009A132E">
        <w:rPr>
          <w:rFonts w:hint="eastAsia"/>
        </w:rPr>
        <w:t xml:space="preserve">X X </w:t>
      </w:r>
      <w:r w:rsidR="009A132E">
        <w:t xml:space="preserve">X X X X X X </w:t>
      </w:r>
      <w:r w:rsidR="009A132E">
        <w:rPr>
          <w:rFonts w:hint="eastAsia"/>
        </w:rPr>
        <w:t xml:space="preserve">X </w:t>
      </w:r>
      <w:r w:rsidR="009A132E">
        <w:t xml:space="preserve">X X X X X X X </w:t>
      </w:r>
      <w:r w:rsidR="009A132E">
        <w:rPr>
          <w:rFonts w:hint="eastAsia"/>
        </w:rPr>
        <w:t xml:space="preserve">X X X </w:t>
      </w:r>
      <w:r w:rsidR="009A132E">
        <w:t xml:space="preserve">X X X X X X </w:t>
      </w:r>
      <w:r w:rsidR="009A132E">
        <w:rPr>
          <w:rFonts w:hint="eastAsia"/>
        </w:rPr>
        <w:t xml:space="preserve">X X X X </w:t>
      </w:r>
      <w:r w:rsidR="009A132E">
        <w:t xml:space="preserve">X </w:t>
      </w:r>
      <w:r w:rsidR="009A132E">
        <w:rPr>
          <w:rFonts w:hint="eastAsia"/>
        </w:rPr>
        <w:t xml:space="preserve">X X X X X X X X </w:t>
      </w:r>
      <w:r w:rsidR="009A132E">
        <w:t xml:space="preserve">X X X X X X X </w:t>
      </w:r>
      <w:r w:rsidR="009A132E">
        <w:rPr>
          <w:rFonts w:hint="eastAsia"/>
        </w:rPr>
        <w:t xml:space="preserve">X X </w:t>
      </w:r>
      <w:r w:rsidR="009A132E">
        <w:t xml:space="preserve">X X </w:t>
      </w:r>
      <w:r w:rsidR="009A132E">
        <w:rPr>
          <w:rFonts w:hint="eastAsia"/>
        </w:rPr>
        <w:t xml:space="preserve">X X X X X </w:t>
      </w:r>
      <w:r w:rsidR="009A132E">
        <w:t xml:space="preserve">X X X X X X </w:t>
      </w:r>
      <w:r w:rsidR="009A132E">
        <w:rPr>
          <w:rFonts w:hint="eastAsia"/>
        </w:rPr>
        <w:t xml:space="preserve">X X X X </w:t>
      </w:r>
      <w:r w:rsidR="009A132E">
        <w:t xml:space="preserve">X X X X X </w:t>
      </w:r>
      <w:r w:rsidR="009A132E">
        <w:rPr>
          <w:rFonts w:hint="eastAsia"/>
        </w:rPr>
        <w:t xml:space="preserve">X </w:t>
      </w:r>
      <w:r w:rsidR="009A132E">
        <w:t xml:space="preserve">X X X X X X X X X </w:t>
      </w:r>
      <w:r w:rsidR="009A132E">
        <w:rPr>
          <w:rFonts w:hint="eastAsia"/>
        </w:rPr>
        <w:t xml:space="preserve">X X </w:t>
      </w:r>
      <w:r w:rsidR="009A132E">
        <w:t xml:space="preserve">X X X X X X X </w:t>
      </w:r>
      <w:r w:rsidR="009A132E">
        <w:rPr>
          <w:rFonts w:hint="eastAsia"/>
        </w:rPr>
        <w:t xml:space="preserve">X X </w:t>
      </w:r>
      <w:r w:rsidR="009A132E">
        <w:t xml:space="preserve">X X </w:t>
      </w:r>
      <w:r w:rsidR="009A132E">
        <w:rPr>
          <w:rFonts w:hint="eastAsia"/>
        </w:rPr>
        <w:t xml:space="preserve">X X X X </w:t>
      </w:r>
      <w:r w:rsidR="009A132E">
        <w:t xml:space="preserve">X X </w:t>
      </w:r>
      <w:r w:rsidR="009A132E">
        <w:rPr>
          <w:rFonts w:hint="eastAsia"/>
        </w:rPr>
        <w:t xml:space="preserve">X X </w:t>
      </w:r>
      <w:r>
        <w:rPr>
          <w:rFonts w:hint="eastAsia"/>
        </w:rPr>
        <w:t xml:space="preserve">. </w:t>
      </w:r>
      <w:r>
        <w:rPr>
          <w:rFonts w:hint="eastAsia"/>
        </w:rPr>
        <w:t>下面</w:t>
      </w:r>
      <w:r>
        <w:t>来</w:t>
      </w:r>
      <w:r>
        <w:rPr>
          <w:rFonts w:hint="eastAsia"/>
        </w:rPr>
        <w:t>分别</w:t>
      </w:r>
      <w:r>
        <w:t>讨论对于上行链路和下行链路的配置升级的实验情况</w:t>
      </w:r>
      <w:ins w:id="38" w:author="DCL_ZK" w:date="2017-07-15T15:51:00Z">
        <w:r w:rsidR="008D27B3">
          <w:rPr>
            <w:rFonts w:hint="eastAsia"/>
          </w:rPr>
          <w:t>.</w:t>
        </w:r>
      </w:ins>
      <w:del w:id="39" w:author="DCL_ZK" w:date="2017-07-15T15:51:00Z">
        <w:r w:rsidR="00142884" w:rsidDel="008D27B3">
          <w:rPr>
            <w:rFonts w:hint="eastAsia"/>
          </w:rPr>
          <w:delText>．</w:delText>
        </w:r>
        <w:commentRangeEnd w:id="37"/>
        <w:r w:rsidR="008D27B3" w:rsidDel="008D27B3">
          <w:rPr>
            <w:rStyle w:val="ab"/>
          </w:rPr>
          <w:commentReference w:id="37"/>
        </w:r>
      </w:del>
    </w:p>
    <w:p w14:paraId="50CAA72F" w14:textId="46409EA1" w:rsidR="008201B7" w:rsidRDefault="000A311C" w:rsidP="008201B7">
      <w:pPr>
        <w:pStyle w:val="a1"/>
      </w:pPr>
      <w:commentRangeStart w:id="40"/>
      <w:commentRangeStart w:id="41"/>
      <w:r>
        <w:rPr>
          <w:noProof/>
        </w:rPr>
        <w:drawing>
          <wp:anchor distT="0" distB="0" distL="114300" distR="114300" simplePos="0" relativeHeight="251652608" behindDoc="0" locked="0" layoutInCell="1" allowOverlap="1" wp14:anchorId="3B6E04B2" wp14:editId="7CF4BC40">
            <wp:simplePos x="0" y="0"/>
            <wp:positionH relativeFrom="column">
              <wp:posOffset>3834448</wp:posOffset>
            </wp:positionH>
            <wp:positionV relativeFrom="paragraph">
              <wp:posOffset>1045528</wp:posOffset>
            </wp:positionV>
            <wp:extent cx="2152650" cy="1636395"/>
            <wp:effectExtent l="0" t="0" r="0" b="0"/>
            <wp:wrapTight wrapText="bothSides">
              <wp:wrapPolygon edited="0">
                <wp:start x="0" y="0"/>
                <wp:lineTo x="0" y="21122"/>
                <wp:lineTo x="21409" y="21122"/>
                <wp:lineTo x="21409" y="0"/>
                <wp:lineTo x="0" y="0"/>
              </wp:wrapPolygon>
            </wp:wrapTight>
            <wp:docPr id="12"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4" descr="result1239"/>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bwMode="auto">
                    <a:xfrm>
                      <a:off x="0" y="0"/>
                      <a:ext cx="2152650" cy="1636395"/>
                    </a:xfrm>
                    <a:prstGeom prst="rect">
                      <a:avLst/>
                    </a:prstGeom>
                    <a:noFill/>
                  </pic:spPr>
                </pic:pic>
              </a:graphicData>
            </a:graphic>
            <wp14:sizeRelH relativeFrom="page">
              <wp14:pctWidth>0</wp14:pctWidth>
            </wp14:sizeRelH>
            <wp14:sizeRelV relativeFrom="page">
              <wp14:pctHeight>0</wp14:pctHeight>
            </wp14:sizeRelV>
          </wp:anchor>
        </w:drawing>
      </w:r>
      <w:commentRangeEnd w:id="40"/>
      <w:r w:rsidR="000858FB">
        <w:rPr>
          <w:rStyle w:val="ab"/>
        </w:rPr>
        <w:commentReference w:id="40"/>
      </w:r>
      <w:r w:rsidR="008201B7">
        <w:rPr>
          <w:rFonts w:hint="eastAsia"/>
        </w:rPr>
        <w:t>实验主要</w:t>
      </w:r>
      <w:r w:rsidR="008201B7">
        <w:t>关注的是上行</w:t>
      </w:r>
      <w:r w:rsidR="008201B7">
        <w:rPr>
          <w:rFonts w:hint="eastAsia"/>
        </w:rPr>
        <w:t>链路</w:t>
      </w:r>
      <w:r w:rsidR="008201B7">
        <w:t>的升级</w:t>
      </w:r>
      <w:r w:rsidR="008201B7">
        <w:rPr>
          <w:rFonts w:hint="eastAsia"/>
        </w:rPr>
        <w:t>计算</w:t>
      </w:r>
      <w:r w:rsidR="009A132E">
        <w:t xml:space="preserve">X </w:t>
      </w:r>
      <w:r w:rsidR="009A132E">
        <w:rPr>
          <w:rFonts w:hint="eastAsia"/>
        </w:rPr>
        <w:t xml:space="preserve">X </w:t>
      </w:r>
      <w:r w:rsidR="009A132E">
        <w:t xml:space="preserve">X X X X X X X X X </w:t>
      </w:r>
      <w:r w:rsidR="009A132E">
        <w:rPr>
          <w:rFonts w:hint="eastAsia"/>
        </w:rPr>
        <w:t xml:space="preserve">X X </w:t>
      </w:r>
      <w:r w:rsidR="009A132E">
        <w:t xml:space="preserve">X X X X X X X X X X X X X X X X X X X X X X X X X X X X X X X X X X X X X </w:t>
      </w:r>
      <w:r w:rsidR="009A132E">
        <w:rPr>
          <w:rFonts w:hint="eastAsia"/>
        </w:rPr>
        <w:t xml:space="preserve">X X </w:t>
      </w:r>
      <w:r w:rsidR="009A132E">
        <w:t xml:space="preserve">X X </w:t>
      </w:r>
      <w:r w:rsidR="009A132E">
        <w:rPr>
          <w:rFonts w:hint="eastAsia"/>
        </w:rPr>
        <w:t xml:space="preserve">X </w:t>
      </w:r>
      <w:r w:rsidR="009A132E">
        <w:t xml:space="preserve">X X X X X X X X X X X X X X </w:t>
      </w:r>
      <w:r w:rsidR="009A132E">
        <w:rPr>
          <w:rFonts w:hint="eastAsia"/>
        </w:rPr>
        <w:t xml:space="preserve">X </w:t>
      </w:r>
      <w:r w:rsidR="009A132E">
        <w:t xml:space="preserve">X X X X X X X X X X X X X X X X X </w:t>
      </w:r>
      <w:r w:rsidR="009A132E">
        <w:rPr>
          <w:rFonts w:hint="eastAsia"/>
        </w:rPr>
        <w:t xml:space="preserve">X X X X </w:t>
      </w:r>
      <w:r w:rsidR="009A132E">
        <w:t xml:space="preserve">X X X X X X X </w:t>
      </w:r>
      <w:r w:rsidR="009A132E">
        <w:rPr>
          <w:rFonts w:hint="eastAsia"/>
        </w:rPr>
        <w:t xml:space="preserve">X </w:t>
      </w:r>
      <w:r w:rsidR="009A132E">
        <w:t xml:space="preserve">X X X X X X X X X X X X </w:t>
      </w:r>
      <w:r w:rsidR="009A132E">
        <w:rPr>
          <w:rFonts w:hint="eastAsia"/>
        </w:rPr>
        <w:t xml:space="preserve">X X X </w:t>
      </w:r>
      <w:r w:rsidR="009A132E">
        <w:t xml:space="preserve">X </w:t>
      </w:r>
      <w:r w:rsidR="009A132E">
        <w:rPr>
          <w:rFonts w:hint="eastAsia"/>
        </w:rPr>
        <w:t xml:space="preserve">X X X X </w:t>
      </w:r>
      <w:r w:rsidR="009A132E">
        <w:t xml:space="preserve">X X X X X X X X X </w:t>
      </w:r>
      <w:r w:rsidR="009A132E">
        <w:rPr>
          <w:rFonts w:hint="eastAsia"/>
        </w:rPr>
        <w:t xml:space="preserve">X X </w:t>
      </w:r>
      <w:r w:rsidR="009A132E">
        <w:t xml:space="preserve">X </w:t>
      </w:r>
      <w:r w:rsidR="009A132E">
        <w:rPr>
          <w:rFonts w:hint="eastAsia"/>
        </w:rPr>
        <w:t xml:space="preserve">X X </w:t>
      </w:r>
      <w:r w:rsidR="009A132E">
        <w:t xml:space="preserve">X X X X X X X X X X X X </w:t>
      </w:r>
      <w:r w:rsidR="009A132E">
        <w:rPr>
          <w:rFonts w:hint="eastAsia"/>
        </w:rPr>
        <w:t xml:space="preserve">X </w:t>
      </w:r>
      <w:r w:rsidR="008201B7">
        <w:rPr>
          <w:rFonts w:hint="eastAsia"/>
        </w:rPr>
        <w:t>需要</w:t>
      </w:r>
      <w:r w:rsidR="008201B7">
        <w:t>的计算更为复杂</w:t>
      </w:r>
      <w:r w:rsidR="008201B7">
        <w:rPr>
          <w:rFonts w:hint="eastAsia"/>
        </w:rPr>
        <w:t>，</w:t>
      </w:r>
      <w:r w:rsidR="000A0A5A">
        <w:t>所以</w:t>
      </w:r>
      <w:r w:rsidR="008201B7">
        <w:t>以上行链路的计算所需时间来进行</w:t>
      </w:r>
      <w:r w:rsidR="006968B1">
        <w:rPr>
          <w:rFonts w:hint="eastAsia"/>
        </w:rPr>
        <w:t>参照</w:t>
      </w:r>
      <w:r w:rsidR="006968B1">
        <w:rPr>
          <w:rFonts w:hint="eastAsia"/>
        </w:rPr>
        <w:t>.</w:t>
      </w:r>
      <w:commentRangeEnd w:id="41"/>
      <w:r w:rsidR="008D27B3">
        <w:rPr>
          <w:rStyle w:val="ab"/>
        </w:rPr>
        <w:commentReference w:id="41"/>
      </w:r>
      <w:ins w:id="42" w:author="DCL_ZK" w:date="2017-07-15T15:52:00Z">
        <w:r w:rsidR="008D27B3">
          <w:t xml:space="preserve"> </w:t>
        </w:r>
      </w:ins>
    </w:p>
    <w:p w14:paraId="097CA7D2" w14:textId="3F9653CE" w:rsidR="008201B7" w:rsidRDefault="00C434EC" w:rsidP="008201B7">
      <w:pPr>
        <w:pStyle w:val="a1"/>
      </w:pPr>
      <w:commentRangeStart w:id="43"/>
      <w:r>
        <w:rPr>
          <w:noProof/>
        </w:rPr>
        <w:pict w14:anchorId="30F46844">
          <v:shape id="文本框 20" o:spid="_x0000_s1034" type="#_x0000_t202" style="position:absolute;left:0;text-align:left;margin-left:306.2pt;margin-top:94pt;width:187.05pt;height:28.45pt;z-index:251674624;visibility:visible;mso-wrap-edited:f" wrapcoords="-87 0 -87 21032 21600 21032 21600 0 -87 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" stroked="f">
            <v:textbox style="mso-next-textbox:#文本框 20" inset="0,0,0,0">
              <w:txbxContent>
                <w:p w14:paraId="62A21D92" w14:textId="77777777" w:rsidR="00336CD5" w:rsidRPr="006724DE" w:rsidRDefault="00336CD5" w:rsidP="00336CD5">
                  <w:pPr>
                    <w:pStyle w:val="a8"/>
                    <w:rPr>
                      <w:rFonts w:asciiTheme="minorEastAsia" w:eastAsiaTheme="minorEastAsia" w:hAnsiTheme="minorEastAsia" w:cs="Times New Roman"/>
                      <w:sz w:val="18"/>
                      <w:szCs w:val="18"/>
                    </w:rPr>
                  </w:pPr>
                  <w:r>
                    <w:t xml:space="preserve">  </w:t>
                  </w:r>
                  <w:r w:rsidRPr="006724DE">
                    <w:rPr>
                      <w:rFonts w:asciiTheme="minorEastAsia" w:eastAsiaTheme="minorEastAsia" w:hAnsiTheme="minorEastAsia" w:hint="eastAsia"/>
                      <w:sz w:val="18"/>
                      <w:szCs w:val="18"/>
                    </w:rPr>
                    <w:t xml:space="preserve">图 </w:t>
                  </w:r>
                  <w:r w:rsidR="000A0A5A" w:rsidRPr="006724DE">
                    <w:rPr>
                      <w:rFonts w:asciiTheme="minorEastAsia" w:eastAsiaTheme="minorEastAsia" w:hAnsiTheme="minorEastAsia"/>
                      <w:sz w:val="18"/>
                      <w:szCs w:val="18"/>
                    </w:rPr>
                    <w:t>2</w:t>
                  </w:r>
                  <w:r w:rsidRPr="006724DE">
                    <w:rPr>
                      <w:rFonts w:asciiTheme="minorEastAsia" w:eastAsiaTheme="minorEastAsia" w:hAnsiTheme="minorEastAsia"/>
                      <w:sz w:val="18"/>
                      <w:szCs w:val="18"/>
                    </w:rPr>
                    <w:t xml:space="preserve"> </w:t>
                  </w:r>
                  <w:r w:rsidR="006724DE" w:rsidRPr="006724DE">
                    <w:rPr>
                      <w:rFonts w:asciiTheme="minorEastAsia" w:eastAsiaTheme="minorEastAsia" w:hAnsiTheme="minorEastAsia" w:hint="eastAsia"/>
                      <w:sz w:val="18"/>
                      <w:szCs w:val="18"/>
                    </w:rPr>
                    <w:t xml:space="preserve"> </w:t>
                  </w:r>
                  <w:r w:rsidRPr="006724DE">
                    <w:rPr>
                      <w:rFonts w:asciiTheme="minorEastAsia" w:eastAsiaTheme="minorEastAsia" w:hAnsiTheme="minorEastAsia"/>
                      <w:sz w:val="18"/>
                      <w:szCs w:val="18"/>
                    </w:rPr>
                    <w:t>不同拓扑下的所需升级</w:t>
                  </w:r>
                  <w:r w:rsidRPr="006724DE">
                    <w:rPr>
                      <w:rFonts w:asciiTheme="minorEastAsia" w:eastAsiaTheme="minorEastAsia" w:hAnsiTheme="minorEastAsia" w:hint="eastAsia"/>
                      <w:sz w:val="18"/>
                      <w:szCs w:val="18"/>
                    </w:rPr>
                    <w:t>周期</w:t>
                  </w:r>
                  <w:r w:rsidRPr="006724DE">
                    <w:rPr>
                      <w:rFonts w:asciiTheme="minorEastAsia" w:eastAsiaTheme="minorEastAsia" w:hAnsiTheme="minorEastAsia"/>
                      <w:sz w:val="18"/>
                      <w:szCs w:val="18"/>
                    </w:rPr>
                    <w:t>次数</w:t>
                  </w:r>
                </w:p>
              </w:txbxContent>
            </v:textbox>
            <w10:wrap type="tight"/>
          </v:shape>
        </w:pict>
      </w:r>
      <w:r w:rsidR="008201B7" w:rsidRPr="00F12CC8">
        <w:rPr>
          <w:rFonts w:hint="eastAsia"/>
        </w:rPr>
        <w:t>图</w:t>
      </w:r>
      <w:r w:rsidR="000A0A5A">
        <w:t>1</w:t>
      </w:r>
      <w:r w:rsidR="002A0594">
        <w:rPr>
          <w:rFonts w:hint="eastAsia"/>
        </w:rPr>
        <w:t>所示为</w:t>
      </w:r>
      <w:r w:rsidR="008201B7" w:rsidRPr="00F12CC8">
        <w:rPr>
          <w:rFonts w:hint="eastAsia"/>
        </w:rPr>
        <w:t>在从</w:t>
      </w:r>
      <w:r w:rsidR="008201B7" w:rsidRPr="00F12CC8">
        <w:rPr>
          <w:rFonts w:hint="eastAsia"/>
        </w:rPr>
        <w:t>10</w:t>
      </w:r>
      <w:r w:rsidR="008201B7" w:rsidRPr="00F12CC8">
        <w:rPr>
          <w:rFonts w:hint="eastAsia"/>
        </w:rPr>
        <w:t>个节点增加到</w:t>
      </w:r>
      <w:r w:rsidR="008201B7" w:rsidRPr="00F12CC8">
        <w:rPr>
          <w:rFonts w:hint="eastAsia"/>
        </w:rPr>
        <w:t>50</w:t>
      </w:r>
      <w:r w:rsidR="008201B7" w:rsidRPr="00F12CC8">
        <w:rPr>
          <w:rFonts w:hint="eastAsia"/>
        </w:rPr>
        <w:t>个节点，</w:t>
      </w:r>
      <w:r w:rsidR="009A132E">
        <w:rPr>
          <w:rFonts w:hint="eastAsia"/>
        </w:rPr>
        <w:t xml:space="preserve">X X X X X X X X X X X X X X X X X X X X X X X X X X X X X X X X X X X X X X X X X X X X X X X X X X X X X X X X X X X X X X X X X X X X X X X X X X X X X X X X X X X X X X X X X X X X X X X X X X X X X X X X X X X X X X X X X X X X X X X X X X </w:t>
      </w:r>
      <w:r w:rsidR="000A0A5A">
        <w:rPr>
          <w:rFonts w:hint="eastAsia"/>
        </w:rPr>
        <w:t>，节约了求解的时间</w:t>
      </w:r>
      <w:r w:rsidR="000A0A5A">
        <w:rPr>
          <w:rFonts w:hint="eastAsia"/>
        </w:rPr>
        <w:t>.</w:t>
      </w:r>
      <w:commentRangeEnd w:id="43"/>
      <w:r w:rsidR="000858FB">
        <w:rPr>
          <w:rStyle w:val="ab"/>
        </w:rPr>
        <w:commentReference w:id="43"/>
      </w:r>
      <w:ins w:id="44" w:author="DCL_ZK" w:date="2017-07-15T15:53:00Z">
        <w:r w:rsidR="000858FB">
          <w:t xml:space="preserve"> </w:t>
        </w:r>
      </w:ins>
    </w:p>
    <w:p w14:paraId="0E3ECC6E" w14:textId="4BB3C990" w:rsidR="00336CD5" w:rsidRDefault="008D27B3" w:rsidP="00336CD5">
      <w:pPr>
        <w:pStyle w:val="a1"/>
      </w:pPr>
      <w:commentRangeStart w:id="45"/>
      <w:commentRangeStart w:id="46"/>
      <w:r>
        <w:rPr>
          <w:noProof/>
        </w:rPr>
        <w:drawing>
          <wp:anchor distT="0" distB="0" distL="114300" distR="114300" simplePos="0" relativeHeight="251665920" behindDoc="0" locked="0" layoutInCell="1" allowOverlap="1" wp14:anchorId="0AB8625D" wp14:editId="7B804D49">
            <wp:simplePos x="0" y="0"/>
            <wp:positionH relativeFrom="column">
              <wp:posOffset>87630</wp:posOffset>
            </wp:positionH>
            <wp:positionV relativeFrom="paragraph">
              <wp:posOffset>705485</wp:posOffset>
            </wp:positionV>
            <wp:extent cx="2680970" cy="2122805"/>
            <wp:effectExtent l="0" t="0" r="0" b="0"/>
            <wp:wrapTight wrapText="bothSides">
              <wp:wrapPolygon edited="0">
                <wp:start x="0" y="0"/>
                <wp:lineTo x="0" y="21322"/>
                <wp:lineTo x="21487" y="21322"/>
                <wp:lineTo x="21487" y="0"/>
                <wp:lineTo x="0" y="0"/>
              </wp:wrapPolygon>
            </wp:wrapTight>
            <wp:docPr id="15"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3" descr="比较"/>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bwMode="auto">
                    <a:xfrm>
                      <a:off x="0" y="0"/>
                      <a:ext cx="2680970" cy="2122805"/>
                    </a:xfrm>
                    <a:prstGeom prst="rect">
                      <a:avLst/>
                    </a:prstGeom>
                    <a:noFill/>
                  </pic:spPr>
                </pic:pic>
              </a:graphicData>
            </a:graphic>
            <wp14:sizeRelH relativeFrom="page">
              <wp14:pctWidth>0</wp14:pctWidth>
            </wp14:sizeRelH>
            <wp14:sizeRelV relativeFrom="page">
              <wp14:pctHeight>0</wp14:pctHeight>
            </wp14:sizeRelV>
          </wp:anchor>
        </w:drawing>
      </w:r>
      <w:commentRangeEnd w:id="45"/>
      <w:r w:rsidR="000858FB">
        <w:rPr>
          <w:rStyle w:val="ab"/>
        </w:rPr>
        <w:commentReference w:id="45"/>
      </w:r>
      <w:r w:rsidR="00C434EC">
        <w:rPr>
          <w:noProof/>
        </w:rPr>
        <w:pict w14:anchorId="0EE19E5D">
          <v:shape id="文本框 14" o:spid="_x0000_s1040" type="#_x0000_t202" style="position:absolute;left:0;text-align:left;margin-left:10.4pt;margin-top:212.4pt;width:187.85pt;height:28.55pt;z-index:251676672;visibility:visible;mso-wrap-edited:f;mso-position-horizontal-relative:text;mso-position-vertical-relative:text" wrapcoords="-86 0 -86 21032 21600 21032 21600 0 -86 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mGdJdwgAA&#10;ANsAAAAPAAAAZHJzL2Rvd25yZXYueG1sRE9La8JAEL4L/Q/LFHqRumkoQVJXabWFHuohKp6H7JgE&#10;s7Nhd83j33cLBW/z8T1ntRlNK3pyvrGs4GWRgCAurW64UnA6fj0vQfiArLG1TAom8rBZP8xWmGs7&#10;cEH9IVQihrDPUUEdQpdL6cuaDPqF7Ygjd7HOYIjQVVI7HGK4aWWaJJk02HBsqLGjbU3l9XAzCrKd&#10;uw0Fb+e70+cP7rsqPX9MZ6WeHsf3NxCBxnAX/7u/dZz/Cn+/xAPk+hc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OYZ0l3CAAAA2wAAAA8AAAAAAAAAAAAAAAAAlwIAAGRycy9kb3du&#10;cmV2LnhtbFBLBQYAAAAABAAEAPUAAACGAwAAAAA=&#10;" stroked="f">
            <v:textbox style="mso-next-textbox:#文本框 14" inset="0,0,0,0">
              <w:txbxContent>
                <w:p w14:paraId="63C90D02" w14:textId="68BC7874" w:rsidR="00A8382A" w:rsidRPr="006724DE" w:rsidRDefault="00336CD5" w:rsidP="00A8382A">
                  <w:pPr>
                    <w:pStyle w:val="a8"/>
                    <w:rPr>
                      <w:rFonts w:asciiTheme="minorEastAsia" w:eastAsiaTheme="minorEastAsia" w:hAnsiTheme="minorEastAsia"/>
                      <w:sz w:val="18"/>
                      <w:szCs w:val="18"/>
                    </w:rPr>
                  </w:pPr>
                  <w:r>
                    <w:t xml:space="preserve">   </w:t>
                  </w:r>
                  <w:r w:rsidRPr="006724DE">
                    <w:rPr>
                      <w:rFonts w:asciiTheme="minorEastAsia" w:eastAsiaTheme="minorEastAsia" w:hAnsiTheme="minorEastAsia"/>
                      <w:sz w:val="18"/>
                      <w:szCs w:val="18"/>
                    </w:rPr>
                    <w:t xml:space="preserve">  </w:t>
                  </w:r>
                  <w:r w:rsidR="00A8382A" w:rsidRPr="006724DE">
                    <w:rPr>
                      <w:rFonts w:asciiTheme="minorEastAsia" w:eastAsiaTheme="minorEastAsia" w:hAnsiTheme="minorEastAsia" w:hint="eastAsia"/>
                      <w:sz w:val="18"/>
                      <w:szCs w:val="18"/>
                    </w:rPr>
                    <w:t xml:space="preserve">图 </w:t>
                  </w:r>
                  <w:r w:rsidR="00A06BB0" w:rsidRPr="006724DE">
                    <w:rPr>
                      <w:rFonts w:asciiTheme="minorEastAsia" w:eastAsiaTheme="minorEastAsia" w:hAnsiTheme="minorEastAsia"/>
                      <w:sz w:val="18"/>
                      <w:szCs w:val="18"/>
                    </w:rPr>
                    <w:fldChar w:fldCharType="begin"/>
                  </w:r>
                  <w:r w:rsidR="00A8382A" w:rsidRPr="006724DE">
                    <w:rPr>
                      <w:rFonts w:asciiTheme="minorEastAsia" w:eastAsiaTheme="minorEastAsia" w:hAnsiTheme="minorEastAsia"/>
                      <w:sz w:val="18"/>
                      <w:szCs w:val="18"/>
                    </w:rPr>
                    <w:instrText xml:space="preserve"> </w:instrText>
                  </w:r>
                  <w:r w:rsidR="00A8382A" w:rsidRPr="006724DE">
                    <w:rPr>
                      <w:rFonts w:asciiTheme="minorEastAsia" w:eastAsiaTheme="minorEastAsia" w:hAnsiTheme="minorEastAsia" w:hint="eastAsia"/>
                      <w:sz w:val="18"/>
                      <w:szCs w:val="18"/>
                    </w:rPr>
                    <w:instrText xml:space="preserve">SEQ </w:instrText>
                  </w:r>
                  <w:r w:rsidR="00A06BB0" w:rsidRPr="00326671">
                    <w:rPr>
                      <w:rFonts w:asciiTheme="minorEastAsia" w:eastAsiaTheme="minorEastAsia" w:hAnsiTheme="minorEastAsia" w:hint="eastAsia"/>
                      <w:sz w:val="18"/>
                      <w:szCs w:val="18"/>
                    </w:rPr>
                    <w:instrText>图</w:instrText>
                  </w:r>
                  <w:r w:rsidR="00A8382A" w:rsidRPr="006724DE">
                    <w:rPr>
                      <w:rFonts w:asciiTheme="minorEastAsia" w:eastAsiaTheme="minorEastAsia" w:hAnsiTheme="minorEastAsia" w:hint="eastAsia"/>
                      <w:sz w:val="18"/>
                      <w:szCs w:val="18"/>
                    </w:rPr>
                    <w:instrText xml:space="preserve"> \* ARABIC</w:instrText>
                  </w:r>
                  <w:r w:rsidR="00A8382A" w:rsidRPr="006724DE">
                    <w:rPr>
                      <w:rFonts w:asciiTheme="minorEastAsia" w:eastAsiaTheme="minorEastAsia" w:hAnsiTheme="minorEastAsia"/>
                      <w:sz w:val="18"/>
                      <w:szCs w:val="18"/>
                    </w:rPr>
                    <w:instrText xml:space="preserve"> </w:instrText>
                  </w:r>
                  <w:r w:rsidR="00A06BB0" w:rsidRPr="006724DE">
                    <w:rPr>
                      <w:rFonts w:asciiTheme="minorEastAsia" w:eastAsiaTheme="minorEastAsia" w:hAnsiTheme="minorEastAsia"/>
                      <w:sz w:val="18"/>
                      <w:szCs w:val="18"/>
                    </w:rPr>
                    <w:fldChar w:fldCharType="separate"/>
                  </w:r>
                  <w:r w:rsidR="00A8382A" w:rsidRPr="006724DE">
                    <w:rPr>
                      <w:rFonts w:asciiTheme="minorEastAsia" w:eastAsiaTheme="minorEastAsia" w:hAnsiTheme="minorEastAsia"/>
                      <w:sz w:val="18"/>
                      <w:szCs w:val="18"/>
                    </w:rPr>
                    <w:t>1</w:t>
                  </w:r>
                  <w:r w:rsidR="00A06BB0" w:rsidRPr="006724DE">
                    <w:rPr>
                      <w:rFonts w:asciiTheme="minorEastAsia" w:eastAsiaTheme="minorEastAsia" w:hAnsiTheme="minorEastAsia"/>
                      <w:sz w:val="18"/>
                      <w:szCs w:val="18"/>
                    </w:rPr>
                    <w:fldChar w:fldCharType="end"/>
                  </w:r>
                  <w:r w:rsidR="00A8382A" w:rsidRPr="006724DE">
                    <w:rPr>
                      <w:rFonts w:asciiTheme="minorEastAsia" w:eastAsiaTheme="minorEastAsia" w:hAnsiTheme="minorEastAsia"/>
                      <w:sz w:val="18"/>
                      <w:szCs w:val="18"/>
                    </w:rPr>
                    <w:t xml:space="preserve"> </w:t>
                  </w:r>
                  <w:r w:rsidR="006724DE" w:rsidRPr="006724DE">
                    <w:rPr>
                      <w:rFonts w:asciiTheme="minorEastAsia" w:eastAsiaTheme="minorEastAsia" w:hAnsiTheme="minorEastAsia" w:hint="eastAsia"/>
                      <w:sz w:val="18"/>
                      <w:szCs w:val="18"/>
                    </w:rPr>
                    <w:t xml:space="preserve"> 2</w:t>
                  </w:r>
                  <w:r w:rsidR="00A8382A" w:rsidRPr="006724DE">
                    <w:rPr>
                      <w:rFonts w:asciiTheme="minorEastAsia" w:eastAsiaTheme="minorEastAsia" w:hAnsiTheme="minorEastAsia"/>
                      <w:sz w:val="18"/>
                      <w:szCs w:val="18"/>
                    </w:rPr>
                    <w:t>种算法的所需时间比较</w:t>
                  </w:r>
                </w:p>
              </w:txbxContent>
            </v:textbox>
            <w10:wrap type="tight"/>
          </v:shape>
        </w:pict>
      </w:r>
      <w:r w:rsidR="008201B7">
        <w:t>在不同</w:t>
      </w:r>
      <w:r w:rsidR="008201B7">
        <w:rPr>
          <w:rFonts w:hint="eastAsia"/>
        </w:rPr>
        <w:t>拓扑</w:t>
      </w:r>
      <w:r w:rsidR="008201B7">
        <w:t>规模下</w:t>
      </w:r>
      <w:r w:rsidR="008201B7">
        <w:rPr>
          <w:rFonts w:hint="eastAsia"/>
        </w:rPr>
        <w:t>，</w:t>
      </w:r>
      <w:r w:rsidR="009A132E">
        <w:rPr>
          <w:rFonts w:hint="eastAsia"/>
        </w:rPr>
        <w:t xml:space="preserve">X X </w:t>
      </w:r>
      <w:r w:rsidR="009A132E">
        <w:t xml:space="preserve">X X X X </w:t>
      </w:r>
      <w:r w:rsidR="009A132E">
        <w:rPr>
          <w:rFonts w:hint="eastAsia"/>
        </w:rPr>
        <w:t xml:space="preserve">X X X X X X X </w:t>
      </w:r>
      <w:r w:rsidR="009A132E">
        <w:t xml:space="preserve">X X X X </w:t>
      </w:r>
      <w:r w:rsidR="009A132E">
        <w:rPr>
          <w:rFonts w:hint="eastAsia"/>
        </w:rPr>
        <w:t xml:space="preserve">X X X X </w:t>
      </w:r>
      <w:r w:rsidR="009A132E">
        <w:t xml:space="preserve">X X </w:t>
      </w:r>
      <w:r w:rsidR="009A132E">
        <w:rPr>
          <w:rFonts w:hint="eastAsia"/>
        </w:rPr>
        <w:t xml:space="preserve">X X X X X X </w:t>
      </w:r>
      <w:r w:rsidR="009A132E">
        <w:t xml:space="preserve">X X X </w:t>
      </w:r>
      <w:r w:rsidR="009A132E">
        <w:rPr>
          <w:rFonts w:hint="eastAsia"/>
        </w:rPr>
        <w:t xml:space="preserve">X X X X X X X X X </w:t>
      </w:r>
      <w:r w:rsidR="009A132E">
        <w:t xml:space="preserve">X X X X X X X </w:t>
      </w:r>
      <w:r w:rsidR="009A132E">
        <w:rPr>
          <w:rFonts w:hint="eastAsia"/>
        </w:rPr>
        <w:t xml:space="preserve">X X X X X X X X X X X X </w:t>
      </w:r>
      <w:r w:rsidR="009A132E">
        <w:t xml:space="preserve">X X X X X X X X X </w:t>
      </w:r>
      <w:r w:rsidR="009A132E">
        <w:rPr>
          <w:rFonts w:hint="eastAsia"/>
        </w:rPr>
        <w:t xml:space="preserve">X X </w:t>
      </w:r>
      <w:r w:rsidR="009A132E">
        <w:t xml:space="preserve">X X X X </w:t>
      </w:r>
      <w:r w:rsidR="009A132E">
        <w:rPr>
          <w:rFonts w:hint="eastAsia"/>
        </w:rPr>
        <w:t xml:space="preserve">X X </w:t>
      </w:r>
      <w:r w:rsidR="009A132E">
        <w:t xml:space="preserve">X </w:t>
      </w:r>
      <w:r w:rsidR="009A132E">
        <w:lastRenderedPageBreak/>
        <w:t xml:space="preserve">X X X X X X </w:t>
      </w:r>
      <w:r w:rsidR="008201B7">
        <w:t>配</w:t>
      </w:r>
      <w:commentRangeEnd w:id="46"/>
      <w:r w:rsidR="000858FB">
        <w:rPr>
          <w:rStyle w:val="ab"/>
        </w:rPr>
        <w:commentReference w:id="46"/>
      </w:r>
      <w:commentRangeStart w:id="47"/>
      <w:r w:rsidR="008201B7">
        <w:t>置</w:t>
      </w:r>
      <w:r w:rsidR="00795646">
        <w:rPr>
          <w:rFonts w:hint="eastAsia"/>
        </w:rPr>
        <w:t>，</w:t>
      </w:r>
      <w:r w:rsidR="009A132E">
        <w:t xml:space="preserve">X X </w:t>
      </w:r>
      <w:r w:rsidR="009A132E">
        <w:rPr>
          <w:rFonts w:hint="eastAsia"/>
        </w:rPr>
        <w:t xml:space="preserve">X X </w:t>
      </w:r>
      <w:r w:rsidR="009A132E">
        <w:t xml:space="preserve">X X X X X X X X X X X X X X X X X </w:t>
      </w:r>
      <w:r w:rsidR="009A132E">
        <w:rPr>
          <w:rFonts w:hint="eastAsia"/>
        </w:rPr>
        <w:t xml:space="preserve">X X X </w:t>
      </w:r>
      <w:r w:rsidR="009A132E">
        <w:t xml:space="preserve">X X X </w:t>
      </w:r>
      <w:r w:rsidR="009A132E">
        <w:rPr>
          <w:rFonts w:hint="eastAsia"/>
        </w:rPr>
        <w:t xml:space="preserve">X X X X </w:t>
      </w:r>
      <w:r w:rsidR="009A132E">
        <w:t xml:space="preserve">X X X X </w:t>
      </w:r>
      <w:r w:rsidR="009A132E">
        <w:rPr>
          <w:rFonts w:hint="eastAsia"/>
        </w:rPr>
        <w:t xml:space="preserve">X X X </w:t>
      </w:r>
      <w:r w:rsidR="009A132E">
        <w:t xml:space="preserve">X X </w:t>
      </w:r>
      <w:r w:rsidR="009A132E">
        <w:rPr>
          <w:rFonts w:hint="eastAsia"/>
        </w:rPr>
        <w:t xml:space="preserve">X X </w:t>
      </w:r>
      <w:r w:rsidR="009A132E">
        <w:t xml:space="preserve">X X X X </w:t>
      </w:r>
      <w:r w:rsidR="009A132E">
        <w:rPr>
          <w:rFonts w:hint="eastAsia"/>
        </w:rPr>
        <w:t xml:space="preserve">X X </w:t>
      </w:r>
      <w:r w:rsidR="009A132E">
        <w:t xml:space="preserve">X </w:t>
      </w:r>
      <w:r w:rsidR="008201B7">
        <w:t>仍然</w:t>
      </w:r>
      <w:r w:rsidR="008201B7">
        <w:rPr>
          <w:rFonts w:hint="eastAsia"/>
        </w:rPr>
        <w:t>在</w:t>
      </w:r>
      <w:r w:rsidR="00336CD5">
        <w:t>一个可接受的时间范围内</w:t>
      </w:r>
      <w:r w:rsidR="00D949A8">
        <w:t>．</w:t>
      </w:r>
    </w:p>
    <w:p w14:paraId="1A3540B9" w14:textId="259CDEE9" w:rsidR="008201B7" w:rsidRDefault="008201B7" w:rsidP="00336CD5">
      <w:pPr>
        <w:pStyle w:val="a1"/>
      </w:pPr>
      <w:r>
        <w:rPr>
          <w:rFonts w:hint="eastAsia"/>
        </w:rPr>
        <w:t>图</w:t>
      </w:r>
      <w:r w:rsidR="000A0A5A">
        <w:t>2</w:t>
      </w:r>
      <w:r w:rsidR="009A132E">
        <w:rPr>
          <w:rFonts w:hint="eastAsia"/>
        </w:rPr>
        <w:t xml:space="preserve">X X X </w:t>
      </w:r>
      <w:r w:rsidR="009A132E">
        <w:t xml:space="preserve">X </w:t>
      </w:r>
      <w:r w:rsidR="009A132E">
        <w:rPr>
          <w:rFonts w:hint="eastAsia"/>
        </w:rPr>
        <w:t xml:space="preserve">X X </w:t>
      </w:r>
      <w:r w:rsidR="009A132E">
        <w:t xml:space="preserve">X X X X X X </w:t>
      </w:r>
      <w:r w:rsidR="009A132E">
        <w:rPr>
          <w:rFonts w:hint="eastAsia"/>
        </w:rPr>
        <w:t xml:space="preserve">X X </w:t>
      </w:r>
      <w:r w:rsidR="009A132E">
        <w:t xml:space="preserve">X X X X X X X X X X X </w:t>
      </w:r>
      <w:r w:rsidR="009A132E">
        <w:rPr>
          <w:rFonts w:hint="eastAsia"/>
        </w:rPr>
        <w:t xml:space="preserve">X </w:t>
      </w:r>
      <w:r w:rsidR="009A132E">
        <w:t xml:space="preserve">X X X </w:t>
      </w:r>
      <w:r w:rsidR="009A132E">
        <w:rPr>
          <w:rFonts w:hint="eastAsia"/>
        </w:rPr>
        <w:t xml:space="preserve">X X X </w:t>
      </w:r>
      <w:r w:rsidR="009A132E">
        <w:t xml:space="preserve">X X X </w:t>
      </w:r>
      <w:r w:rsidR="009A132E">
        <w:rPr>
          <w:rFonts w:hint="eastAsia"/>
        </w:rPr>
        <w:t xml:space="preserve">X X </w:t>
      </w:r>
      <w:r w:rsidR="009A132E">
        <w:t xml:space="preserve">X X X X X X </w:t>
      </w:r>
      <w:r w:rsidR="009A132E">
        <w:rPr>
          <w:rFonts w:hint="eastAsia"/>
        </w:rPr>
        <w:t xml:space="preserve">X X </w:t>
      </w:r>
      <w:r w:rsidR="009A132E">
        <w:t xml:space="preserve">X X X X </w:t>
      </w:r>
      <w:r w:rsidR="009A132E">
        <w:rPr>
          <w:rFonts w:hint="eastAsia"/>
        </w:rPr>
        <w:t xml:space="preserve">X </w:t>
      </w:r>
      <w:r w:rsidR="009A132E">
        <w:t xml:space="preserve">X X X X </w:t>
      </w:r>
      <w:r w:rsidR="009A132E">
        <w:rPr>
          <w:rFonts w:hint="eastAsia"/>
        </w:rPr>
        <w:t xml:space="preserve">X X X X </w:t>
      </w:r>
      <w:r w:rsidR="009A132E">
        <w:t xml:space="preserve">X X </w:t>
      </w:r>
      <w:r w:rsidR="009A132E">
        <w:rPr>
          <w:rFonts w:hint="eastAsia"/>
        </w:rPr>
        <w:t xml:space="preserve">X X X </w:t>
      </w:r>
      <w:r w:rsidR="009A132E">
        <w:t xml:space="preserve">X X </w:t>
      </w:r>
      <w:r w:rsidR="009A132E">
        <w:rPr>
          <w:rFonts w:hint="eastAsia"/>
        </w:rPr>
        <w:t xml:space="preserve">X X X X X </w:t>
      </w:r>
      <w:r w:rsidR="009A132E">
        <w:t xml:space="preserve">X X X X X X X X </w:t>
      </w:r>
      <w:r>
        <w:t>可完成升级</w:t>
      </w:r>
      <w:r w:rsidR="00B83DD8">
        <w:rPr>
          <w:rFonts w:hint="eastAsia"/>
        </w:rPr>
        <w:t>.</w:t>
      </w:r>
    </w:p>
    <w:p w14:paraId="0800CBDB" w14:textId="5571DBB4" w:rsidR="00B9076A" w:rsidRDefault="008201B7" w:rsidP="000A0A5A">
      <w:pPr>
        <w:pStyle w:val="a1"/>
        <w:rPr>
          <w:rFonts w:ascii="Times-Roman~1e" w:hAnsi="Times-Roman~1e" w:cs="Times-Roman~1e"/>
        </w:rPr>
      </w:pPr>
      <w:r w:rsidRPr="00B805FD">
        <w:rPr>
          <w:rFonts w:ascii="Times-Roman~1e" w:hAnsi="Times-Roman~1e" w:cs="Times-Roman~1e" w:hint="eastAsia"/>
          <w:color w:val="000000" w:themeColor="text1"/>
        </w:rPr>
        <w:t>图</w:t>
      </w:r>
      <w:r w:rsidR="000A0A5A" w:rsidRPr="00B805FD">
        <w:rPr>
          <w:rFonts w:ascii="Times-Roman~1e" w:hAnsi="Times-Roman~1e" w:cs="Times-Roman~1e"/>
          <w:color w:val="000000" w:themeColor="text1"/>
        </w:rPr>
        <w:t>3</w:t>
      </w:r>
      <w:r w:rsidRPr="00B805FD">
        <w:rPr>
          <w:rFonts w:ascii="Times-Roman~1e" w:hAnsi="Times-Roman~1e" w:cs="Times-Roman~1e" w:hint="eastAsia"/>
          <w:color w:val="000000" w:themeColor="text1"/>
        </w:rPr>
        <w:t>中</w:t>
      </w:r>
      <w:r w:rsidRPr="00B805FD">
        <w:rPr>
          <w:rFonts w:ascii="Times-Roman~1e" w:hAnsi="Times-Roman~1e" w:cs="Times-Roman~1e"/>
          <w:color w:val="000000" w:themeColor="text1"/>
        </w:rPr>
        <w:t>，</w:t>
      </w:r>
      <w:r w:rsidRPr="00B805FD">
        <w:rPr>
          <w:rFonts w:ascii="Times-Roman~1e" w:hAnsi="Times-Roman~1e" w:cs="Times-Roman~1e" w:hint="eastAsia"/>
          <w:color w:val="000000" w:themeColor="text1"/>
        </w:rPr>
        <w:t>将</w:t>
      </w:r>
      <w:r w:rsidR="000A3F21">
        <w:rPr>
          <w:rFonts w:ascii="Times-Roman~1e" w:hAnsi="Times-Roman~1e" w:cs="Times-Roman~1e" w:hint="eastAsia"/>
          <w:color w:val="000000" w:themeColor="text1"/>
        </w:rPr>
        <w:t>所</w:t>
      </w:r>
      <w:r w:rsidRPr="00B805FD">
        <w:rPr>
          <w:rFonts w:ascii="Times-Roman~1e" w:hAnsi="Times-Roman~1e" w:cs="Times-Roman~1e"/>
          <w:color w:val="000000" w:themeColor="text1"/>
        </w:rPr>
        <w:t>提出的分类处理</w:t>
      </w:r>
      <w:r w:rsidRPr="00B805FD">
        <w:rPr>
          <w:rFonts w:ascii="Times-Roman~1e" w:hAnsi="Times-Roman~1e" w:cs="Times-Roman~1e" w:hint="eastAsia"/>
          <w:color w:val="000000" w:themeColor="text1"/>
        </w:rPr>
        <w:t>升级</w:t>
      </w:r>
      <w:r w:rsidRPr="00B805FD">
        <w:rPr>
          <w:rFonts w:ascii="Times-Roman~1e" w:hAnsi="Times-Roman~1e" w:cs="Times-Roman~1e"/>
          <w:color w:val="000000" w:themeColor="text1"/>
        </w:rPr>
        <w:t>机制与目前通用的两相升级</w:t>
      </w:r>
      <w:r w:rsidRPr="00B805FD">
        <w:rPr>
          <w:rFonts w:ascii="Times-Roman~1e" w:hAnsi="Times-Roman~1e" w:cs="Times-Roman~1e" w:hint="eastAsia"/>
          <w:color w:val="000000" w:themeColor="text1"/>
        </w:rPr>
        <w:t>机制</w:t>
      </w:r>
      <w:r w:rsidRPr="00B805FD">
        <w:rPr>
          <w:rFonts w:ascii="Times-Roman~1e" w:hAnsi="Times-Roman~1e" w:cs="Times-Roman~1e"/>
          <w:color w:val="000000" w:themeColor="text1"/>
        </w:rPr>
        <w:t>进行了实验</w:t>
      </w:r>
      <w:r w:rsidR="000A0A5A" w:rsidRPr="00B805FD">
        <w:rPr>
          <w:rFonts w:ascii="Times-Roman~1e" w:hAnsi="Times-Roman~1e" w:cs="Times-Roman~1e"/>
          <w:color w:val="000000" w:themeColor="text1"/>
        </w:rPr>
        <w:t>对比</w:t>
      </w:r>
      <w:r w:rsidR="000A0A5A" w:rsidRPr="00B805FD">
        <w:rPr>
          <w:rFonts w:ascii="Times-Roman~1e" w:hAnsi="Times-Roman~1e" w:cs="Times-Roman~1e"/>
          <w:color w:val="000000" w:themeColor="text1"/>
        </w:rPr>
        <w:t>.</w:t>
      </w:r>
      <w:r w:rsidR="009A132E">
        <w:rPr>
          <w:rFonts w:ascii="Times-Roman~1e" w:hAnsi="Times-Roman~1e" w:cs="Times-Roman~1e"/>
          <w:color w:val="000000" w:themeColor="text1"/>
        </w:rPr>
        <w:t xml:space="preserve">X X X X </w:t>
      </w:r>
      <w:r w:rsidR="009A132E">
        <w:rPr>
          <w:rFonts w:hint="eastAsia"/>
          <w:color w:val="000000" w:themeColor="text1"/>
        </w:rPr>
        <w:t xml:space="preserve">X X X </w:t>
      </w:r>
      <w:r w:rsidR="009A132E">
        <w:rPr>
          <w:rFonts w:ascii="Times-Roman~1e" w:hAnsi="Times-Roman~1e" w:cs="Times-Roman~1e" w:hint="eastAsia"/>
          <w:color w:val="000000" w:themeColor="text1"/>
        </w:rPr>
        <w:t xml:space="preserve">X X X </w:t>
      </w:r>
      <w:r w:rsidR="009A132E">
        <w:rPr>
          <w:rFonts w:ascii="Times-Roman~1e" w:hAnsi="Times-Roman~1e" w:cs="Times-Roman~1e"/>
          <w:color w:val="000000" w:themeColor="text1"/>
        </w:rPr>
        <w:t xml:space="preserve">X X </w:t>
      </w:r>
      <w:r w:rsidR="009A132E">
        <w:rPr>
          <w:rFonts w:ascii="Times-Roman~1e" w:hAnsi="Times-Roman~1e" w:cs="Times-Roman~1e" w:hint="eastAsia"/>
          <w:color w:val="000000" w:themeColor="text1"/>
        </w:rPr>
        <w:t xml:space="preserve">X X </w:t>
      </w:r>
      <w:r w:rsidR="009A132E">
        <w:rPr>
          <w:rFonts w:ascii="Times-Roman~1e" w:hAnsi="Times-Roman~1e" w:cs="Times-Roman~1e"/>
          <w:color w:val="000000" w:themeColor="text1"/>
        </w:rPr>
        <w:t xml:space="preserve">X </w:t>
      </w:r>
      <w:r w:rsidR="009A132E">
        <w:rPr>
          <w:rFonts w:ascii="Times-Roman~1e" w:hAnsi="Times-Roman~1e" w:cs="Times-Roman~1e" w:hint="eastAsia"/>
          <w:color w:val="000000" w:themeColor="text1"/>
        </w:rPr>
        <w:t xml:space="preserve">X </w:t>
      </w:r>
      <w:r w:rsidR="009A132E">
        <w:rPr>
          <w:rFonts w:ascii="Times-Roman~1e" w:hAnsi="Times-Roman~1e" w:cs="Times-Roman~1e"/>
          <w:color w:val="000000" w:themeColor="text1"/>
        </w:rPr>
        <w:t xml:space="preserve">X X X X X X X X </w:t>
      </w:r>
      <w:r w:rsidR="009A132E">
        <w:rPr>
          <w:rFonts w:ascii="Times-Roman~1e" w:hAnsi="Times-Roman~1e" w:cs="Times-Roman~1e" w:hint="eastAsia"/>
          <w:color w:val="000000" w:themeColor="text1"/>
        </w:rPr>
        <w:t xml:space="preserve">X X X </w:t>
      </w:r>
      <w:r w:rsidR="009A132E">
        <w:rPr>
          <w:rFonts w:ascii="Times-Roman~1e" w:hAnsi="Times-Roman~1e" w:cs="Times-Roman~1e"/>
          <w:color w:val="000000" w:themeColor="text1"/>
        </w:rPr>
        <w:t xml:space="preserve">X X X X X </w:t>
      </w:r>
      <w:r w:rsidR="009A132E">
        <w:rPr>
          <w:rFonts w:ascii="Times-Roman~1e" w:hAnsi="Times-Roman~1e" w:cs="Times-Roman~1e" w:hint="eastAsia"/>
          <w:color w:val="000000" w:themeColor="text1"/>
        </w:rPr>
        <w:t xml:space="preserve">X X </w:t>
      </w:r>
      <w:r w:rsidR="009A132E">
        <w:rPr>
          <w:rFonts w:ascii="Times-Roman~1e" w:hAnsi="Times-Roman~1e" w:cs="Times-Roman~1e"/>
          <w:color w:val="000000" w:themeColor="text1"/>
        </w:rPr>
        <w:t xml:space="preserve">X X </w:t>
      </w:r>
      <w:r w:rsidR="009A132E">
        <w:rPr>
          <w:rFonts w:ascii="Times-Roman~1e" w:hAnsi="Times-Roman~1e" w:cs="Times-Roman~1e" w:hint="eastAsia"/>
          <w:color w:val="000000" w:themeColor="text1"/>
        </w:rPr>
        <w:t xml:space="preserve">X X </w:t>
      </w:r>
      <w:r w:rsidR="009A132E">
        <w:rPr>
          <w:rFonts w:ascii="Times-Roman~1e" w:hAnsi="Times-Roman~1e" w:cs="Times-Roman~1e"/>
          <w:color w:val="000000" w:themeColor="text1"/>
        </w:rPr>
        <w:t xml:space="preserve">X X X X X X </w:t>
      </w:r>
      <w:r w:rsidR="009A132E">
        <w:rPr>
          <w:rFonts w:ascii="Times-Roman~1e" w:hAnsi="Times-Roman~1e" w:cs="Times-Roman~1e" w:hint="eastAsia"/>
          <w:color w:val="000000" w:themeColor="text1"/>
        </w:rPr>
        <w:t xml:space="preserve">X X </w:t>
      </w:r>
      <w:r w:rsidR="009A132E">
        <w:rPr>
          <w:rFonts w:ascii="Times-Roman~1e" w:hAnsi="Times-Roman~1e" w:cs="Times-Roman~1e"/>
          <w:color w:val="000000" w:themeColor="text1"/>
        </w:rPr>
        <w:t xml:space="preserve">X X X X X X X </w:t>
      </w:r>
      <w:r w:rsidR="009A132E">
        <w:rPr>
          <w:rFonts w:ascii="Times-Roman~1e" w:hAnsi="Times-Roman~1e" w:cs="Times-Roman~1e" w:hint="eastAsia"/>
          <w:color w:val="000000" w:themeColor="text1"/>
        </w:rPr>
        <w:t xml:space="preserve">X X X </w:t>
      </w:r>
      <w:r w:rsidR="009A132E">
        <w:rPr>
          <w:rFonts w:ascii="Times-Roman~1e" w:hAnsi="Times-Roman~1e" w:cs="Times-Roman~1e"/>
          <w:color w:val="000000" w:themeColor="text1"/>
        </w:rPr>
        <w:t xml:space="preserve">X X X </w:t>
      </w:r>
      <w:r w:rsidR="009A132E">
        <w:rPr>
          <w:rFonts w:ascii="Times-Roman~1e" w:hAnsi="Times-Roman~1e" w:cs="Times-Roman~1e" w:hint="eastAsia"/>
          <w:color w:val="000000" w:themeColor="text1"/>
        </w:rPr>
        <w:t xml:space="preserve">X X X X </w:t>
      </w:r>
      <w:r w:rsidR="009A132E">
        <w:rPr>
          <w:rFonts w:ascii="Times-Roman~1e" w:hAnsi="Times-Roman~1e" w:cs="Times-Roman~1e"/>
          <w:color w:val="000000" w:themeColor="text1"/>
        </w:rPr>
        <w:t xml:space="preserve">X X X X X X X X X X X X </w:t>
      </w:r>
      <w:r w:rsidR="009A132E">
        <w:rPr>
          <w:rFonts w:ascii="Times-Roman~1e" w:hAnsi="Times-Roman~1e" w:cs="Times-Roman~1e" w:hint="eastAsia"/>
          <w:color w:val="000000" w:themeColor="text1"/>
        </w:rPr>
        <w:t xml:space="preserve">X </w:t>
      </w:r>
      <w:r w:rsidR="009A132E">
        <w:rPr>
          <w:rFonts w:ascii="Times-Roman~1e" w:hAnsi="Times-Roman~1e" w:cs="Times-Roman~1e"/>
          <w:color w:val="000000" w:themeColor="text1"/>
        </w:rPr>
        <w:t xml:space="preserve">X X X X X X X X X X X X </w:t>
      </w:r>
      <w:r w:rsidR="009A132E">
        <w:rPr>
          <w:rFonts w:ascii="Times-Roman~1e" w:hAnsi="Times-Roman~1e" w:cs="Times-Roman~1e" w:hint="eastAsia"/>
          <w:color w:val="000000" w:themeColor="text1"/>
        </w:rPr>
        <w:t xml:space="preserve">X X X </w:t>
      </w:r>
      <w:r w:rsidR="009A132E">
        <w:rPr>
          <w:rFonts w:ascii="Times-Roman~1e" w:hAnsi="Times-Roman~1e" w:cs="Times-Roman~1e"/>
          <w:color w:val="000000" w:themeColor="text1"/>
        </w:rPr>
        <w:t xml:space="preserve">X </w:t>
      </w:r>
      <w:r w:rsidR="009A132E">
        <w:rPr>
          <w:rFonts w:ascii="Times-Roman~1e" w:hAnsi="Times-Roman~1e" w:cs="Times-Roman~1e" w:hint="eastAsia"/>
          <w:color w:val="000000" w:themeColor="text1"/>
        </w:rPr>
        <w:t xml:space="preserve">X X X X </w:t>
      </w:r>
      <w:r w:rsidR="009A132E">
        <w:rPr>
          <w:rFonts w:ascii="Times-Roman~1e" w:hAnsi="Times-Roman~1e" w:cs="Times-Roman~1e"/>
          <w:color w:val="000000" w:themeColor="text1"/>
        </w:rPr>
        <w:t xml:space="preserve">X </w:t>
      </w:r>
      <w:r w:rsidR="009A132E">
        <w:rPr>
          <w:rFonts w:ascii="Times-Roman~1e" w:hAnsi="Times-Roman~1e" w:cs="Times-Roman~1e" w:hint="eastAsia"/>
          <w:color w:val="000000" w:themeColor="text1"/>
        </w:rPr>
        <w:t xml:space="preserve">X X </w:t>
      </w:r>
      <w:r w:rsidR="009A132E">
        <w:rPr>
          <w:rFonts w:ascii="Times-Roman~1e" w:hAnsi="Times-Roman~1e" w:cs="Times-Roman~1e"/>
          <w:color w:val="000000" w:themeColor="text1"/>
        </w:rPr>
        <w:t xml:space="preserve">X X X X X X X </w:t>
      </w:r>
      <w:r w:rsidR="009A132E">
        <w:rPr>
          <w:rFonts w:ascii="Times-Roman~1e" w:hAnsi="Times-Roman~1e" w:cs="Times-Roman~1e" w:hint="eastAsia"/>
          <w:color w:val="000000" w:themeColor="text1"/>
        </w:rPr>
        <w:t xml:space="preserve">X X </w:t>
      </w:r>
      <w:r w:rsidR="009A132E">
        <w:rPr>
          <w:rFonts w:ascii="Times-Roman~1e" w:hAnsi="Times-Roman~1e" w:cs="Times-Roman~1e"/>
          <w:color w:val="000000" w:themeColor="text1"/>
        </w:rPr>
        <w:t xml:space="preserve">X X X X X X X </w:t>
      </w:r>
      <w:r w:rsidR="009A132E">
        <w:rPr>
          <w:rFonts w:ascii="Times-Roman~1e" w:hAnsi="Times-Roman~1e" w:cs="Times-Roman~1e" w:hint="eastAsia"/>
          <w:color w:val="000000" w:themeColor="text1"/>
        </w:rPr>
        <w:t xml:space="preserve">X X </w:t>
      </w:r>
      <w:r w:rsidR="009A132E">
        <w:rPr>
          <w:rFonts w:ascii="Times-Roman~1e" w:hAnsi="Times-Roman~1e" w:cs="Times-Roman~1e"/>
          <w:color w:val="000000" w:themeColor="text1"/>
        </w:rPr>
        <w:t xml:space="preserve">X </w:t>
      </w:r>
      <w:r w:rsidR="009A132E">
        <w:rPr>
          <w:rFonts w:ascii="Times-Roman~1e" w:hAnsi="Times-Roman~1e" w:cs="Times-Roman~1e" w:hint="eastAsia"/>
          <w:color w:val="000000" w:themeColor="text1"/>
        </w:rPr>
        <w:t xml:space="preserve">X X X X </w:t>
      </w:r>
      <w:r w:rsidR="009A132E">
        <w:rPr>
          <w:rFonts w:ascii="Times-Roman~1e" w:hAnsi="Times-Roman~1e" w:cs="Times-Roman~1e"/>
          <w:color w:val="000000" w:themeColor="text1"/>
        </w:rPr>
        <w:t xml:space="preserve">X X X X X X X X X X X X X X X X </w:t>
      </w:r>
      <w:r w:rsidR="009A132E">
        <w:rPr>
          <w:rFonts w:ascii="Times-Roman~1e" w:hAnsi="Times-Roman~1e" w:cs="Times-Roman~1e" w:hint="eastAsia"/>
          <w:color w:val="000000" w:themeColor="text1"/>
        </w:rPr>
        <w:t xml:space="preserve">X X X X </w:t>
      </w:r>
      <w:r w:rsidR="009A132E">
        <w:rPr>
          <w:rFonts w:ascii="Times-Roman~1e" w:hAnsi="Times-Roman~1e" w:cs="Times-Roman~1e"/>
          <w:color w:val="000000" w:themeColor="text1"/>
        </w:rPr>
        <w:t xml:space="preserve">X X X X </w:t>
      </w:r>
      <w:r w:rsidR="009A132E">
        <w:rPr>
          <w:rFonts w:ascii="Times-Roman~1e" w:hAnsi="Times-Roman~1e" w:cs="Times-Roman~1e" w:hint="eastAsia"/>
          <w:color w:val="000000" w:themeColor="text1"/>
        </w:rPr>
        <w:t xml:space="preserve">X X </w:t>
      </w:r>
      <w:r w:rsidR="009A132E">
        <w:rPr>
          <w:rFonts w:ascii="Times-Roman~1e" w:hAnsi="Times-Roman~1e" w:cs="Times-Roman~1e"/>
          <w:color w:val="000000" w:themeColor="text1"/>
        </w:rPr>
        <w:t xml:space="preserve">X X X X X X </w:t>
      </w:r>
      <w:r w:rsidR="009A132E">
        <w:rPr>
          <w:rFonts w:ascii="Times-Roman~1e" w:hAnsi="Times-Roman~1e" w:cs="Times-Roman~1e" w:hint="eastAsia"/>
          <w:color w:val="000000" w:themeColor="text1"/>
        </w:rPr>
        <w:t xml:space="preserve">X X </w:t>
      </w:r>
      <w:r w:rsidR="009A132E">
        <w:rPr>
          <w:rFonts w:ascii="Times-Roman~1e" w:hAnsi="Times-Roman~1e" w:cs="Times-Roman~1e"/>
          <w:color w:val="000000" w:themeColor="text1"/>
        </w:rPr>
        <w:t xml:space="preserve">X X </w:t>
      </w:r>
      <w:r w:rsidR="009A132E">
        <w:rPr>
          <w:rFonts w:ascii="Times-Roman~1e" w:hAnsi="Times-Roman~1e" w:cs="Times-Roman~1e" w:hint="eastAsia"/>
          <w:color w:val="000000" w:themeColor="text1"/>
        </w:rPr>
        <w:t xml:space="preserve">X </w:t>
      </w:r>
      <w:r w:rsidR="009A132E">
        <w:rPr>
          <w:rFonts w:ascii="Times-Roman~1e" w:hAnsi="Times-Roman~1e" w:cs="Times-Roman~1e"/>
          <w:color w:val="000000" w:themeColor="text1"/>
        </w:rPr>
        <w:t xml:space="preserve">X X </w:t>
      </w:r>
      <w:r w:rsidR="009A132E">
        <w:rPr>
          <w:rFonts w:ascii="Times-Roman~1e" w:hAnsi="Times-Roman~1e" w:cs="Times-Roman~1e" w:hint="eastAsia"/>
          <w:color w:val="000000" w:themeColor="text1"/>
        </w:rPr>
        <w:t xml:space="preserve">X X X X X </w:t>
      </w:r>
      <w:r w:rsidR="009A132E">
        <w:rPr>
          <w:rFonts w:ascii="Times-Roman~1e" w:hAnsi="Times-Roman~1e" w:cs="Times-Roman~1e"/>
          <w:color w:val="000000" w:themeColor="text1"/>
        </w:rPr>
        <w:t xml:space="preserve">X X X X X X </w:t>
      </w:r>
      <w:r w:rsidR="009A132E">
        <w:rPr>
          <w:rFonts w:ascii="Times-Roman~1e" w:hAnsi="Times-Roman~1e" w:cs="Times-Roman~1e" w:hint="eastAsia"/>
          <w:color w:val="000000" w:themeColor="text1"/>
        </w:rPr>
        <w:t xml:space="preserve">X </w:t>
      </w:r>
      <w:r w:rsidR="009A132E">
        <w:rPr>
          <w:rFonts w:ascii="Times-Roman~1e" w:hAnsi="Times-Roman~1e" w:cs="Times-Roman~1e"/>
          <w:color w:val="000000" w:themeColor="text1"/>
        </w:rPr>
        <w:t xml:space="preserve">X X X X X X </w:t>
      </w:r>
      <w:r w:rsidR="009A132E">
        <w:rPr>
          <w:rFonts w:ascii="Times-Roman~1e" w:hAnsi="Times-Roman~1e" w:cs="Times-Roman~1e" w:hint="eastAsia"/>
          <w:color w:val="000000" w:themeColor="text1"/>
        </w:rPr>
        <w:t xml:space="preserve">X X </w:t>
      </w:r>
      <w:r w:rsidR="009A132E">
        <w:rPr>
          <w:rFonts w:ascii="Times-Roman~1e" w:hAnsi="Times-Roman~1e" w:cs="Times-Roman~1e"/>
          <w:color w:val="000000" w:themeColor="text1"/>
        </w:rPr>
        <w:t xml:space="preserve">X X X X X X X X X </w:t>
      </w:r>
      <w:r w:rsidR="009A132E">
        <w:rPr>
          <w:rFonts w:ascii="Times-Roman~1e" w:hAnsi="Times-Roman~1e" w:cs="Times-Roman~1e" w:hint="eastAsia"/>
          <w:color w:val="000000" w:themeColor="text1"/>
        </w:rPr>
        <w:t xml:space="preserve">X </w:t>
      </w:r>
      <w:r w:rsidR="009A132E">
        <w:rPr>
          <w:rFonts w:ascii="Times-Roman~1e" w:hAnsi="Times-Roman~1e" w:cs="Times-Roman~1e"/>
          <w:color w:val="000000" w:themeColor="text1"/>
        </w:rPr>
        <w:t xml:space="preserve">X X X X </w:t>
      </w:r>
      <w:r w:rsidR="009A132E">
        <w:rPr>
          <w:rFonts w:ascii="Times-Roman~1e" w:hAnsi="Times-Roman~1e" w:cs="Times-Roman~1e" w:hint="eastAsia"/>
          <w:color w:val="000000" w:themeColor="text1"/>
        </w:rPr>
        <w:t xml:space="preserve">X X </w:t>
      </w:r>
      <w:r w:rsidR="009A132E">
        <w:rPr>
          <w:rFonts w:ascii="Times-Roman~1e" w:hAnsi="Times-Roman~1e" w:cs="Times-Roman~1e"/>
          <w:color w:val="000000" w:themeColor="text1"/>
        </w:rPr>
        <w:t xml:space="preserve">X X X X </w:t>
      </w:r>
      <w:r w:rsidR="009A132E">
        <w:rPr>
          <w:rFonts w:ascii="Times-Roman~1e" w:hAnsi="Times-Roman~1e" w:cs="Times-Roman~1e" w:hint="eastAsia"/>
          <w:color w:val="000000" w:themeColor="text1"/>
        </w:rPr>
        <w:t xml:space="preserve">X </w:t>
      </w:r>
      <w:r w:rsidR="009A132E">
        <w:rPr>
          <w:rFonts w:ascii="Times-Roman~1e" w:hAnsi="Times-Roman~1e" w:cs="Times-Roman~1e"/>
          <w:color w:val="000000" w:themeColor="text1"/>
        </w:rPr>
        <w:t xml:space="preserve">X </w:t>
      </w:r>
      <w:r w:rsidR="009A132E">
        <w:rPr>
          <w:rFonts w:ascii="Times-Roman~1e" w:hAnsi="Times-Roman~1e" w:cs="Times-Roman~1e" w:hint="eastAsia"/>
          <w:color w:val="000000" w:themeColor="text1"/>
        </w:rPr>
        <w:t xml:space="preserve">X X </w:t>
      </w:r>
      <w:r w:rsidR="009A132E">
        <w:rPr>
          <w:rFonts w:ascii="Times-Roman~1e" w:hAnsi="Times-Roman~1e" w:cs="Times-Roman~1e"/>
          <w:color w:val="000000" w:themeColor="text1"/>
        </w:rPr>
        <w:t xml:space="preserve">X X </w:t>
      </w:r>
      <w:r w:rsidR="009A132E">
        <w:rPr>
          <w:rFonts w:ascii="Times-Roman~1e" w:hAnsi="Times-Roman~1e" w:cs="Times-Roman~1e" w:hint="eastAsia"/>
          <w:color w:val="000000" w:themeColor="text1"/>
        </w:rPr>
        <w:t xml:space="preserve">X X </w:t>
      </w:r>
      <w:r w:rsidR="009A132E">
        <w:rPr>
          <w:rFonts w:ascii="Times-Roman~1e" w:hAnsi="Times-Roman~1e" w:cs="Times-Roman~1e"/>
          <w:color w:val="000000" w:themeColor="text1"/>
        </w:rPr>
        <w:t xml:space="preserve">X X X X </w:t>
      </w:r>
      <w:r w:rsidR="009A132E">
        <w:rPr>
          <w:rFonts w:ascii="Times-Roman~1e" w:hAnsi="Times-Roman~1e" w:cs="Times-Roman~1e" w:hint="eastAsia"/>
          <w:color w:val="000000" w:themeColor="text1"/>
        </w:rPr>
        <w:t xml:space="preserve">X X X X X X </w:t>
      </w:r>
      <w:r w:rsidR="009A132E">
        <w:rPr>
          <w:rFonts w:ascii="Times-Roman~1e" w:hAnsi="Times-Roman~1e" w:cs="Times-Roman~1e"/>
          <w:color w:val="000000" w:themeColor="text1"/>
        </w:rPr>
        <w:t xml:space="preserve">X X X </w:t>
      </w:r>
      <w:r w:rsidR="009A132E">
        <w:rPr>
          <w:rFonts w:ascii="Times-Roman~1e" w:hAnsi="Times-Roman~1e" w:cs="Times-Roman~1e" w:hint="eastAsia"/>
          <w:color w:val="000000" w:themeColor="text1"/>
        </w:rPr>
        <w:t xml:space="preserve">X X </w:t>
      </w:r>
      <w:r w:rsidR="009A132E">
        <w:rPr>
          <w:rFonts w:ascii="Times-Roman~1e" w:hAnsi="Times-Roman~1e" w:cs="Times-Roman~1e"/>
          <w:color w:val="000000" w:themeColor="text1"/>
        </w:rPr>
        <w:t xml:space="preserve">X X X X X X </w:t>
      </w:r>
      <w:r w:rsidR="009A132E">
        <w:rPr>
          <w:rFonts w:ascii="Times-Roman~1e" w:hAnsi="Times-Roman~1e" w:cs="Times-Roman~1e" w:hint="eastAsia"/>
          <w:color w:val="000000" w:themeColor="text1"/>
        </w:rPr>
        <w:t xml:space="preserve">X </w:t>
      </w:r>
      <w:r w:rsidR="009A132E">
        <w:rPr>
          <w:rFonts w:ascii="Times-Roman~1e" w:hAnsi="Times-Roman~1e" w:cs="Times-Roman~1e"/>
          <w:color w:val="000000" w:themeColor="text1"/>
        </w:rPr>
        <w:t xml:space="preserve">X X X X X X X X X X X X X X X X X X X X X X </w:t>
      </w:r>
      <w:r w:rsidR="009A132E">
        <w:rPr>
          <w:rFonts w:ascii="Times-Roman~1e" w:hAnsi="Times-Roman~1e" w:cs="Times-Roman~1e" w:hint="eastAsia"/>
          <w:color w:val="000000" w:themeColor="text1"/>
        </w:rPr>
        <w:t xml:space="preserve">X X </w:t>
      </w:r>
      <w:r w:rsidR="009A132E">
        <w:rPr>
          <w:rFonts w:ascii="Times-Roman~1e" w:hAnsi="Times-Roman~1e" w:cs="Times-Roman~1e"/>
          <w:color w:val="000000" w:themeColor="text1"/>
        </w:rPr>
        <w:t xml:space="preserve">X X X </w:t>
      </w:r>
      <w:r w:rsidR="009A132E">
        <w:rPr>
          <w:rFonts w:ascii="Times-Roman~1e" w:hAnsi="Times-Roman~1e" w:cs="Times-Roman~1e" w:hint="eastAsia"/>
          <w:color w:val="000000" w:themeColor="text1"/>
        </w:rPr>
        <w:t xml:space="preserve">X X X X </w:t>
      </w:r>
      <w:r w:rsidR="009A132E">
        <w:rPr>
          <w:rFonts w:ascii="Times-Roman~1e" w:hAnsi="Times-Roman~1e" w:cs="Times-Roman~1e"/>
          <w:color w:val="000000" w:themeColor="text1"/>
        </w:rPr>
        <w:t xml:space="preserve">X X X X X X X </w:t>
      </w:r>
      <w:r w:rsidR="009A132E">
        <w:rPr>
          <w:rFonts w:ascii="Times-Roman~1e" w:hAnsi="Times-Roman~1e" w:cs="Times-Roman~1e" w:hint="eastAsia"/>
          <w:color w:val="000000" w:themeColor="text1"/>
        </w:rPr>
        <w:t xml:space="preserve">X X X X X X </w:t>
      </w:r>
      <w:r w:rsidR="009A132E">
        <w:rPr>
          <w:rFonts w:ascii="Times-Roman~1e" w:hAnsi="Times-Roman~1e" w:cs="Times-Roman~1e"/>
          <w:color w:val="000000" w:themeColor="text1"/>
        </w:rPr>
        <w:t xml:space="preserve">X X X X X X X X X X X X X X X </w:t>
      </w:r>
      <w:r w:rsidR="009A132E">
        <w:rPr>
          <w:rFonts w:ascii="Times-Roman~1e" w:hAnsi="Times-Roman~1e" w:cs="Times-Roman~1e" w:hint="eastAsia"/>
          <w:color w:val="000000" w:themeColor="text1"/>
        </w:rPr>
        <w:t xml:space="preserve">X X </w:t>
      </w:r>
      <w:r w:rsidR="009A132E">
        <w:rPr>
          <w:rFonts w:ascii="Times-Roman~1e" w:hAnsi="Times-Roman~1e" w:cs="Times-Roman~1e"/>
          <w:color w:val="000000" w:themeColor="text1"/>
        </w:rPr>
        <w:t xml:space="preserve">X </w:t>
      </w:r>
      <w:r w:rsidR="009A132E">
        <w:rPr>
          <w:rFonts w:ascii="Times-Roman~1e" w:hAnsi="Times-Roman~1e" w:cs="Times-Roman~1e" w:hint="eastAsia"/>
          <w:color w:val="000000" w:themeColor="text1"/>
        </w:rPr>
        <w:t xml:space="preserve">X X X X </w:t>
      </w:r>
      <w:r w:rsidR="009A132E">
        <w:rPr>
          <w:rFonts w:ascii="Times-Roman~1e" w:hAnsi="Times-Roman~1e" w:cs="Times-Roman~1e"/>
          <w:color w:val="000000" w:themeColor="text1"/>
        </w:rPr>
        <w:t xml:space="preserve">X X X </w:t>
      </w:r>
      <w:r w:rsidRPr="00B805FD">
        <w:rPr>
          <w:rFonts w:ascii="Times-Roman~1e" w:hAnsi="Times-Roman~1e" w:cs="Times-Roman~1e" w:hint="eastAsia"/>
          <w:color w:val="000000" w:themeColor="text1"/>
        </w:rPr>
        <w:t>同时不需要</w:t>
      </w:r>
      <w:r w:rsidRPr="00B805FD">
        <w:rPr>
          <w:rFonts w:ascii="Times-Roman~1e" w:hAnsi="Times-Roman~1e" w:cs="Times-Roman~1e"/>
          <w:color w:val="000000" w:themeColor="text1"/>
        </w:rPr>
        <w:t>与两相升级机制一样在所有转</w:t>
      </w:r>
      <w:r>
        <w:rPr>
          <w:rFonts w:ascii="Times-Roman~1e" w:hAnsi="Times-Roman~1e" w:cs="Times-Roman~1e"/>
        </w:rPr>
        <w:t>发节点上使用双倍的</w:t>
      </w:r>
      <w:r>
        <w:rPr>
          <w:rFonts w:ascii="Times-Roman~1e" w:hAnsi="Times-Roman~1e" w:cs="Times-Roman~1e" w:hint="eastAsia"/>
        </w:rPr>
        <w:t>流表</w:t>
      </w:r>
      <w:r>
        <w:rPr>
          <w:rFonts w:ascii="Times-Roman~1e" w:hAnsi="Times-Roman~1e" w:cs="Times-Roman~1e"/>
        </w:rPr>
        <w:t>空间</w:t>
      </w:r>
      <w:r w:rsidR="00B83DD8">
        <w:rPr>
          <w:rFonts w:ascii="Times-Roman~1e" w:hAnsi="Times-Roman~1e" w:cs="Times-Roman~1e"/>
        </w:rPr>
        <w:t>.</w:t>
      </w:r>
      <w:commentRangeEnd w:id="47"/>
      <w:r w:rsidR="000858FB">
        <w:rPr>
          <w:rStyle w:val="ab"/>
        </w:rPr>
        <w:commentReference w:id="47"/>
      </w:r>
    </w:p>
    <w:p w14:paraId="21995173" w14:textId="7EC41ECD" w:rsidR="00F31A65" w:rsidRDefault="00F31A65" w:rsidP="00F31A65">
      <w:pPr>
        <w:pStyle w:val="1"/>
      </w:pPr>
      <w:commentRangeStart w:id="48"/>
      <w:r>
        <w:rPr>
          <w:rFonts w:hint="eastAsia"/>
        </w:rPr>
        <w:t>结束语</w:t>
      </w:r>
      <w:commentRangeEnd w:id="48"/>
      <w:r w:rsidR="000858FB">
        <w:rPr>
          <w:rStyle w:val="ab"/>
          <w:rFonts w:eastAsia="宋体"/>
          <w:b w:val="0"/>
          <w:bCs w:val="0"/>
          <w:snapToGrid/>
        </w:rPr>
        <w:commentReference w:id="48"/>
      </w:r>
    </w:p>
    <w:p w14:paraId="11D667CC" w14:textId="5647B1A1" w:rsidR="00F31A65" w:rsidRDefault="000858FB" w:rsidP="000A0A5A">
      <w:pPr>
        <w:pStyle w:val="a1"/>
      </w:pPr>
      <w:commentRangeStart w:id="49"/>
      <w:commentRangeStart w:id="50"/>
      <w:r>
        <w:rPr>
          <w:noProof/>
        </w:rPr>
        <w:drawing>
          <wp:anchor distT="0" distB="0" distL="114300" distR="114300" simplePos="0" relativeHeight="251659776" behindDoc="0" locked="0" layoutInCell="1" allowOverlap="1" wp14:anchorId="7013F0E1" wp14:editId="27AB6B0F">
            <wp:simplePos x="0" y="0"/>
            <wp:positionH relativeFrom="column">
              <wp:posOffset>288925</wp:posOffset>
            </wp:positionH>
            <wp:positionV relativeFrom="paragraph">
              <wp:posOffset>467677</wp:posOffset>
            </wp:positionV>
            <wp:extent cx="2394585" cy="1795780"/>
            <wp:effectExtent l="0" t="0" r="0" b="0"/>
            <wp:wrapTight wrapText="bothSides">
              <wp:wrapPolygon edited="0">
                <wp:start x="0" y="0"/>
                <wp:lineTo x="0" y="21386"/>
                <wp:lineTo x="21308" y="21386"/>
                <wp:lineTo x="21308" y="0"/>
                <wp:lineTo x="0" y="0"/>
              </wp:wrapPolygon>
            </wp:wrapTight>
            <wp:docPr id="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9" descr="优先级长度"/>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bwMode="auto">
                    <a:xfrm>
                      <a:off x="0" y="0"/>
                      <a:ext cx="2394585" cy="1795780"/>
                    </a:xfrm>
                    <a:prstGeom prst="rect">
                      <a:avLst/>
                    </a:prstGeom>
                    <a:noFill/>
                  </pic:spPr>
                </pic:pic>
              </a:graphicData>
            </a:graphic>
            <wp14:sizeRelH relativeFrom="page">
              <wp14:pctWidth>0</wp14:pctWidth>
            </wp14:sizeRelH>
            <wp14:sizeRelV relativeFrom="page">
              <wp14:pctHeight>0</wp14:pctHeight>
            </wp14:sizeRelV>
          </wp:anchor>
        </w:drawing>
      </w:r>
      <w:commentRangeEnd w:id="49"/>
      <w:r>
        <w:rPr>
          <w:rStyle w:val="ab"/>
        </w:rPr>
        <w:commentReference w:id="49"/>
      </w:r>
      <w:r w:rsidR="00C434EC">
        <w:rPr>
          <w:noProof/>
        </w:rPr>
        <w:pict w14:anchorId="351F53C0">
          <v:shape id="文本框 1" o:spid="_x0000_s1037" type="#_x0000_t202" style="position:absolute;left:0;text-align:left;margin-left:25.45pt;margin-top:147.85pt;width:181.9pt;height:31.3pt;z-index:251672576;visibility:visible;mso-wrap-edited:f;mso-position-horizontal-relative:text;mso-position-vertical-relative:text" wrapcoords="-89 0 -89 21086 21600 21086 21600 0 -89 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s1sSkwgAA&#10;ANoAAAAPAAAAZHJzL2Rvd25yZXYueG1sRE9NawIxEL0L/Q9hCr1IzVZFymoUkQptL+LqxduwGTfb&#10;biZLktXtvzdCwdPweJ+zWPW2ERfyoXas4G2UgSAuna65UnA8bF/fQYSIrLFxTAr+KMBq+TRYYK7d&#10;lfd0KWIlUgiHHBWYGNtcylAashhGriVO3Nl5izFBX0nt8ZrCbSPHWTaTFmtODQZb2hgqf4vOKthN&#10;Tzsz7M4f3+vpxH8du83spyqUennu13MQkfr4EP+7P3WaD/dX7lcub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GzWxKTCAAAA2gAAAA8AAAAAAAAAAAAAAAAAlwIAAGRycy9kb3du&#10;cmV2LnhtbFBLBQYAAAAABAAEAPUAAACGAwAAAAA=&#10;" stroked="f">
            <v:textbox style="mso-next-textbox:#文本框 1;mso-fit-shape-to-text:t" inset="0,0,0,0">
              <w:txbxContent>
                <w:p w14:paraId="620963CB" w14:textId="77777777" w:rsidR="000A0A5A" w:rsidRPr="00583F37" w:rsidRDefault="000A0A5A" w:rsidP="005445E2">
                  <w:pPr>
                    <w:pStyle w:val="a8"/>
                    <w:ind w:firstLineChars="150" w:firstLine="275"/>
                    <w:rPr>
                      <w:rFonts w:asciiTheme="minorEastAsia" w:eastAsiaTheme="minorEastAsia" w:hAnsiTheme="minorEastAsia" w:cs="Times New Roman"/>
                      <w:sz w:val="18"/>
                      <w:szCs w:val="18"/>
                    </w:rPr>
                  </w:pPr>
                  <w:r w:rsidRPr="00583F37">
                    <w:rPr>
                      <w:rFonts w:asciiTheme="minorEastAsia" w:eastAsiaTheme="minorEastAsia" w:hAnsiTheme="minorEastAsia" w:hint="eastAsia"/>
                      <w:sz w:val="18"/>
                      <w:szCs w:val="18"/>
                    </w:rPr>
                    <w:t xml:space="preserve">图 </w:t>
                  </w:r>
                  <w:r w:rsidRPr="00583F37">
                    <w:rPr>
                      <w:rFonts w:asciiTheme="minorEastAsia" w:eastAsiaTheme="minorEastAsia" w:hAnsiTheme="minorEastAsia"/>
                      <w:sz w:val="18"/>
                      <w:szCs w:val="18"/>
                    </w:rPr>
                    <w:t>3</w:t>
                  </w:r>
                  <w:r w:rsidR="008957FB">
                    <w:rPr>
                      <w:rFonts w:asciiTheme="minorEastAsia" w:eastAsiaTheme="minorEastAsia" w:hAnsiTheme="minorEastAsia" w:hint="eastAsia"/>
                      <w:sz w:val="18"/>
                      <w:szCs w:val="18"/>
                    </w:rPr>
                    <w:t xml:space="preserve">  </w:t>
                  </w:r>
                  <w:r w:rsidRPr="00583F37">
                    <w:rPr>
                      <w:rFonts w:asciiTheme="minorEastAsia" w:eastAsiaTheme="minorEastAsia" w:hAnsiTheme="minorEastAsia" w:hint="eastAsia"/>
                      <w:sz w:val="18"/>
                      <w:szCs w:val="18"/>
                    </w:rPr>
                    <w:t>与</w:t>
                  </w:r>
                  <w:r w:rsidRPr="00583F37">
                    <w:rPr>
                      <w:rFonts w:asciiTheme="minorEastAsia" w:eastAsiaTheme="minorEastAsia" w:hAnsiTheme="minorEastAsia"/>
                      <w:sz w:val="18"/>
                      <w:szCs w:val="18"/>
                    </w:rPr>
                    <w:t>当前算法</w:t>
                  </w:r>
                  <w:r w:rsidRPr="00583F37">
                    <w:rPr>
                      <w:rFonts w:asciiTheme="minorEastAsia" w:eastAsiaTheme="minorEastAsia" w:hAnsiTheme="minorEastAsia" w:hint="eastAsia"/>
                      <w:sz w:val="18"/>
                      <w:szCs w:val="18"/>
                    </w:rPr>
                    <w:t>的</w:t>
                  </w:r>
                  <w:r w:rsidRPr="00583F37">
                    <w:rPr>
                      <w:rFonts w:asciiTheme="minorEastAsia" w:eastAsiaTheme="minorEastAsia" w:hAnsiTheme="minorEastAsia"/>
                      <w:sz w:val="18"/>
                      <w:szCs w:val="18"/>
                    </w:rPr>
                    <w:t>升级所需</w:t>
                  </w:r>
                  <w:r w:rsidRPr="00583F37">
                    <w:rPr>
                      <w:rFonts w:asciiTheme="minorEastAsia" w:eastAsiaTheme="minorEastAsia" w:hAnsiTheme="minorEastAsia" w:hint="eastAsia"/>
                      <w:sz w:val="18"/>
                      <w:szCs w:val="18"/>
                    </w:rPr>
                    <w:t>时间</w:t>
                  </w:r>
                  <w:r w:rsidRPr="00583F37">
                    <w:rPr>
                      <w:rFonts w:asciiTheme="minorEastAsia" w:eastAsiaTheme="minorEastAsia" w:hAnsiTheme="minorEastAsia"/>
                      <w:sz w:val="18"/>
                      <w:szCs w:val="18"/>
                    </w:rPr>
                    <w:t>比较</w:t>
                  </w:r>
                </w:p>
              </w:txbxContent>
            </v:textbox>
            <w10:wrap type="tight"/>
          </v:shape>
        </w:pict>
      </w:r>
      <w:r w:rsidR="00F31A65">
        <w:rPr>
          <w:rFonts w:hint="eastAsia"/>
        </w:rPr>
        <w:t>对</w:t>
      </w:r>
      <w:r w:rsidR="00F31A65">
        <w:t>带内模式</w:t>
      </w:r>
      <w:r w:rsidR="00F31A65">
        <w:rPr>
          <w:rFonts w:hint="eastAsia"/>
        </w:rPr>
        <w:t>下</w:t>
      </w:r>
      <w:r w:rsidR="00F31A65">
        <w:t>控制</w:t>
      </w:r>
      <w:r w:rsidR="00F31A65">
        <w:rPr>
          <w:rFonts w:hint="eastAsia"/>
        </w:rPr>
        <w:t>链路的配置</w:t>
      </w:r>
      <w:r w:rsidR="00F31A65">
        <w:t>升级问题，</w:t>
      </w:r>
      <w:r w:rsidR="009A132E">
        <w:t xml:space="preserve">X X X </w:t>
      </w:r>
      <w:r w:rsidR="009A132E">
        <w:rPr>
          <w:rFonts w:hint="eastAsia"/>
        </w:rPr>
        <w:t xml:space="preserve">X X </w:t>
      </w:r>
      <w:r w:rsidR="009A132E">
        <w:t xml:space="preserve">X X X X X X </w:t>
      </w:r>
      <w:r w:rsidR="009A132E">
        <w:rPr>
          <w:rFonts w:hint="eastAsia"/>
        </w:rPr>
        <w:t xml:space="preserve">X X X X X X X X X X </w:t>
      </w:r>
      <w:r w:rsidR="009A132E">
        <w:t xml:space="preserve">X X X X X </w:t>
      </w:r>
      <w:r w:rsidR="009A132E">
        <w:rPr>
          <w:rFonts w:hint="eastAsia"/>
        </w:rPr>
        <w:t xml:space="preserve">X X </w:t>
      </w:r>
      <w:r w:rsidR="009A132E">
        <w:t xml:space="preserve">X X X X X X </w:t>
      </w:r>
      <w:r w:rsidR="00F31A65">
        <w:t>行</w:t>
      </w:r>
      <w:r w:rsidR="00F31A65">
        <w:rPr>
          <w:rFonts w:hint="eastAsia"/>
        </w:rPr>
        <w:t>分</w:t>
      </w:r>
      <w:commentRangeEnd w:id="50"/>
      <w:r>
        <w:rPr>
          <w:rStyle w:val="ab"/>
        </w:rPr>
        <w:lastRenderedPageBreak/>
        <w:commentReference w:id="50"/>
      </w:r>
      <w:commentRangeStart w:id="51"/>
      <w:r w:rsidR="00F31A65">
        <w:rPr>
          <w:rFonts w:hint="eastAsia"/>
        </w:rPr>
        <w:t>割</w:t>
      </w:r>
      <w:r w:rsidR="00B66CF9">
        <w:rPr>
          <w:rFonts w:hint="eastAsia"/>
        </w:rPr>
        <w:t>，</w:t>
      </w:r>
      <w:r w:rsidR="009A132E">
        <w:t xml:space="preserve">X X X X X X X X X X X X X </w:t>
      </w:r>
      <w:r w:rsidR="009A132E">
        <w:rPr>
          <w:rFonts w:hint="eastAsia"/>
        </w:rPr>
        <w:t xml:space="preserve">X X </w:t>
      </w:r>
      <w:r w:rsidR="009A132E">
        <w:t xml:space="preserve">X X </w:t>
      </w:r>
      <w:r w:rsidR="009A132E">
        <w:rPr>
          <w:rFonts w:hint="eastAsia"/>
        </w:rPr>
        <w:t xml:space="preserve">X </w:t>
      </w:r>
      <w:r w:rsidR="009A132E">
        <w:t xml:space="preserve">X X X X X X X X X X X X X X X X </w:t>
      </w:r>
      <w:r w:rsidR="009A132E">
        <w:rPr>
          <w:rFonts w:hint="eastAsia"/>
        </w:rPr>
        <w:t xml:space="preserve">X X </w:t>
      </w:r>
      <w:r w:rsidR="009A132E">
        <w:t xml:space="preserve">X X X X X X </w:t>
      </w:r>
      <w:r w:rsidR="009A132E">
        <w:rPr>
          <w:rFonts w:hint="eastAsia"/>
        </w:rPr>
        <w:t xml:space="preserve">X X X X X X </w:t>
      </w:r>
      <w:r w:rsidR="009A132E">
        <w:t xml:space="preserve">X X X X X </w:t>
      </w:r>
      <w:r w:rsidR="009A132E">
        <w:rPr>
          <w:rFonts w:hint="eastAsia"/>
        </w:rPr>
        <w:t xml:space="preserve">X X </w:t>
      </w:r>
      <w:r w:rsidR="009A132E">
        <w:t xml:space="preserve">X X </w:t>
      </w:r>
      <w:r w:rsidR="009A132E">
        <w:rPr>
          <w:rFonts w:hint="eastAsia"/>
        </w:rPr>
        <w:t xml:space="preserve">X X X X X </w:t>
      </w:r>
      <w:r w:rsidR="009A132E">
        <w:t xml:space="preserve">X X X X </w:t>
      </w:r>
      <w:r w:rsidR="009A132E">
        <w:rPr>
          <w:rFonts w:hint="eastAsia"/>
        </w:rPr>
        <w:t xml:space="preserve">X X </w:t>
      </w:r>
      <w:r w:rsidR="009A132E">
        <w:t xml:space="preserve">X </w:t>
      </w:r>
      <w:r w:rsidR="009A132E">
        <w:rPr>
          <w:rFonts w:hint="eastAsia"/>
        </w:rPr>
        <w:t xml:space="preserve">X </w:t>
      </w:r>
      <w:r w:rsidR="009A132E">
        <w:t xml:space="preserve">X X </w:t>
      </w:r>
      <w:r w:rsidR="009A132E">
        <w:rPr>
          <w:rFonts w:hint="eastAsia"/>
        </w:rPr>
        <w:t xml:space="preserve">X X </w:t>
      </w:r>
      <w:r w:rsidR="009A132E">
        <w:t xml:space="preserve">X X X X </w:t>
      </w:r>
      <w:r w:rsidR="009A132E">
        <w:rPr>
          <w:rFonts w:hint="eastAsia"/>
        </w:rPr>
        <w:t xml:space="preserve">X X X X X </w:t>
      </w:r>
      <w:r w:rsidR="009A132E">
        <w:t xml:space="preserve">X X </w:t>
      </w:r>
      <w:r w:rsidR="00F31A65">
        <w:t>预期</w:t>
      </w:r>
      <w:r w:rsidR="00F31A65">
        <w:t>.</w:t>
      </w:r>
      <w:commentRangeEnd w:id="51"/>
      <w:r>
        <w:rPr>
          <w:rStyle w:val="ab"/>
        </w:rPr>
        <w:commentReference w:id="51"/>
      </w:r>
    </w:p>
    <w:p w14:paraId="6958A75E" w14:textId="7F6883E6" w:rsidR="00B9076A" w:rsidRPr="00382066" w:rsidRDefault="00B9076A">
      <w:pPr>
        <w:pStyle w:val="a9"/>
      </w:pPr>
      <w:commentRangeStart w:id="52"/>
      <w:r w:rsidRPr="00382066">
        <w:rPr>
          <w:rFonts w:hint="eastAsia"/>
        </w:rPr>
        <w:t>参考文献</w:t>
      </w:r>
      <w:r>
        <w:rPr>
          <w:rFonts w:hint="eastAsia"/>
        </w:rPr>
        <w:t>:</w:t>
      </w:r>
      <w:commentRangeEnd w:id="52"/>
      <w:r w:rsidR="000858FB">
        <w:rPr>
          <w:rStyle w:val="ab"/>
          <w:rFonts w:eastAsia="宋体"/>
          <w:b w:val="0"/>
        </w:rPr>
        <w:commentReference w:id="52"/>
      </w:r>
    </w:p>
    <w:p w14:paraId="0919AC13" w14:textId="652919F8" w:rsidR="00D47B2D" w:rsidRDefault="00B83DD8" w:rsidP="00326671">
      <w:pPr>
        <w:pStyle w:val="a"/>
        <w:jc w:val="both"/>
      </w:pPr>
      <w:commentRangeStart w:id="53"/>
      <w:r>
        <w:t>Zhang Shuyuan, et al. In-band update for n</w:t>
      </w:r>
      <w:r w:rsidRPr="00860C59">
        <w:t>e</w:t>
      </w:r>
      <w:r>
        <w:t>twork routing policy migration</w:t>
      </w:r>
      <w:r w:rsidR="00BF6A67">
        <w:rPr>
          <w:rFonts w:hint="eastAsia"/>
        </w:rPr>
        <w:t>[C]</w:t>
      </w:r>
      <w:r>
        <w:t>//</w:t>
      </w:r>
      <w:r w:rsidRPr="007C75EF">
        <w:t>2014 IEEE 22</w:t>
      </w:r>
      <w:r w:rsidR="00A06BB0" w:rsidRPr="00326671">
        <w:rPr>
          <w:vertAlign w:val="superscript"/>
        </w:rPr>
        <w:t>nd</w:t>
      </w:r>
      <w:r w:rsidRPr="007C75EF">
        <w:t xml:space="preserve"> International Conference on Network Protocols (ICNP </w:t>
      </w:r>
      <w:r w:rsidRPr="00860C59">
        <w:t>2014</w:t>
      </w:r>
      <w:r w:rsidRPr="007C75EF">
        <w:t>).</w:t>
      </w:r>
      <w:r w:rsidR="00B805FD" w:rsidRPr="007C75EF">
        <w:rPr>
          <w:rFonts w:hint="eastAsia"/>
        </w:rPr>
        <w:t xml:space="preserve"> [</w:t>
      </w:r>
      <w:r w:rsidR="009E12AF">
        <w:rPr>
          <w:rFonts w:hint="eastAsia"/>
        </w:rPr>
        <w:t>s</w:t>
      </w:r>
      <w:r w:rsidR="00B805FD" w:rsidRPr="007C75EF">
        <w:rPr>
          <w:rFonts w:hint="eastAsia"/>
        </w:rPr>
        <w:t>.l.]</w:t>
      </w:r>
      <w:r w:rsidR="009E12AF">
        <w:rPr>
          <w:rFonts w:hint="eastAsia"/>
        </w:rPr>
        <w:t>:</w:t>
      </w:r>
      <w:r w:rsidRPr="00B83DD8">
        <w:t xml:space="preserve"> IEEE, 2014: 356-361</w:t>
      </w:r>
      <w:commentRangeEnd w:id="53"/>
      <w:r w:rsidR="000858FB">
        <w:rPr>
          <w:rStyle w:val="ab"/>
        </w:rPr>
        <w:commentReference w:id="53"/>
      </w:r>
    </w:p>
    <w:p w14:paraId="38EB1019" w14:textId="3810606F" w:rsidR="00D47B2D" w:rsidRDefault="00B805FD" w:rsidP="00326671">
      <w:pPr>
        <w:pStyle w:val="a"/>
        <w:jc w:val="both"/>
      </w:pPr>
      <w:commentRangeStart w:id="54"/>
      <w:r w:rsidRPr="00B805FD">
        <w:t>Mahajan R, Wattenhofer R. On consistent updates in software defined networks[C]//</w:t>
      </w:r>
      <w:r w:rsidR="00F31A65">
        <w:t xml:space="preserve">2013  </w:t>
      </w:r>
      <w:r w:rsidRPr="00B805FD">
        <w:lastRenderedPageBreak/>
        <w:t>Proceedings of the Twelfth ACM Workshop on Hot Topics in Networks</w:t>
      </w:r>
      <w:r w:rsidR="007C75EF">
        <w:t>(</w:t>
      </w:r>
      <w:r w:rsidR="00F31A65">
        <w:t>HoT</w:t>
      </w:r>
      <w:r w:rsidR="00F31A65">
        <w:rPr>
          <w:rFonts w:hint="eastAsia"/>
        </w:rPr>
        <w:t>Nets</w:t>
      </w:r>
      <w:r w:rsidR="00F31A65">
        <w:t xml:space="preserve"> 2013</w:t>
      </w:r>
      <w:r w:rsidR="007C75EF">
        <w:t>)</w:t>
      </w:r>
      <w:r w:rsidR="002F4B8E">
        <w:rPr>
          <w:rFonts w:hint="eastAsia"/>
        </w:rPr>
        <w:t>.</w:t>
      </w:r>
      <w:r w:rsidRPr="00B805FD">
        <w:t xml:space="preserve"> </w:t>
      </w:r>
      <w:r w:rsidR="007C75EF" w:rsidRPr="007C75EF">
        <w:rPr>
          <w:rFonts w:hint="eastAsia"/>
        </w:rPr>
        <w:t>[</w:t>
      </w:r>
      <w:r w:rsidR="002F4B8E">
        <w:rPr>
          <w:rFonts w:hint="eastAsia"/>
        </w:rPr>
        <w:t>s</w:t>
      </w:r>
      <w:r w:rsidR="007C75EF" w:rsidRPr="007C75EF">
        <w:rPr>
          <w:rFonts w:hint="eastAsia"/>
        </w:rPr>
        <w:t>.l.]</w:t>
      </w:r>
      <w:r w:rsidR="002F4B8E">
        <w:rPr>
          <w:rFonts w:hint="eastAsia"/>
        </w:rPr>
        <w:t>:</w:t>
      </w:r>
      <w:r w:rsidR="007C75EF">
        <w:t xml:space="preserve"> </w:t>
      </w:r>
      <w:r w:rsidRPr="00B805FD">
        <w:t>ACM, 2013: 20.</w:t>
      </w:r>
      <w:r>
        <w:t xml:space="preserve"> </w:t>
      </w:r>
      <w:commentRangeEnd w:id="54"/>
      <w:r w:rsidR="000858FB">
        <w:rPr>
          <w:rStyle w:val="ab"/>
        </w:rPr>
        <w:commentReference w:id="54"/>
      </w:r>
    </w:p>
    <w:p w14:paraId="2CD55597" w14:textId="2061DC70" w:rsidR="00D47B2D" w:rsidRDefault="007C75EF" w:rsidP="00326671">
      <w:pPr>
        <w:pStyle w:val="a"/>
        <w:jc w:val="both"/>
      </w:pPr>
      <w:commentRangeStart w:id="55"/>
      <w:r w:rsidRPr="007C75EF">
        <w:t>Curtis A R, Mogul J C, Tourrilhes J,</w:t>
      </w:r>
      <w:r w:rsidR="00DD0A94">
        <w:rPr>
          <w:rFonts w:hint="eastAsia"/>
        </w:rPr>
        <w:t>et al</w:t>
      </w:r>
      <w:r w:rsidR="00C232BE">
        <w:rPr>
          <w:rFonts w:hint="eastAsia"/>
        </w:rPr>
        <w:t xml:space="preserve">. </w:t>
      </w:r>
      <w:r w:rsidR="00F31A65">
        <w:t xml:space="preserve">DevoFlow: </w:t>
      </w:r>
      <w:r w:rsidR="00F31A65">
        <w:rPr>
          <w:rFonts w:hint="eastAsia"/>
        </w:rPr>
        <w:t>s</w:t>
      </w:r>
      <w:r w:rsidRPr="007C75EF">
        <w:t>caling flow management for high-performance networks</w:t>
      </w:r>
      <w:r w:rsidR="00743601">
        <w:rPr>
          <w:rFonts w:hint="eastAsia"/>
        </w:rPr>
        <w:t>[C]</w:t>
      </w:r>
      <w:r w:rsidR="00F31A65">
        <w:t>// 2011</w:t>
      </w:r>
      <w:r w:rsidRPr="007C75EF">
        <w:t xml:space="preserve"> ACM SIGCOMM Computer Communication Review</w:t>
      </w:r>
      <w:r w:rsidR="00F31A65">
        <w:t>(CCR 2011)</w:t>
      </w:r>
      <w:r w:rsidR="00743601">
        <w:rPr>
          <w:rFonts w:hint="eastAsia"/>
        </w:rPr>
        <w:t>.</w:t>
      </w:r>
      <w:r w:rsidRPr="007C75EF">
        <w:t xml:space="preserve"> </w:t>
      </w:r>
      <w:r w:rsidR="00743601" w:rsidRPr="007C75EF">
        <w:rPr>
          <w:rFonts w:hint="eastAsia"/>
        </w:rPr>
        <w:t>[</w:t>
      </w:r>
      <w:r w:rsidR="00743601">
        <w:rPr>
          <w:rFonts w:hint="eastAsia"/>
        </w:rPr>
        <w:t>s</w:t>
      </w:r>
      <w:r w:rsidR="00743601" w:rsidRPr="007C75EF">
        <w:rPr>
          <w:rFonts w:hint="eastAsia"/>
        </w:rPr>
        <w:t>.l.]</w:t>
      </w:r>
      <w:r w:rsidR="00743601">
        <w:rPr>
          <w:rFonts w:hint="eastAsia"/>
        </w:rPr>
        <w:t xml:space="preserve">: </w:t>
      </w:r>
      <w:r w:rsidRPr="007C75EF">
        <w:t>ACM</w:t>
      </w:r>
      <w:r w:rsidR="00743601">
        <w:rPr>
          <w:rFonts w:hint="eastAsia"/>
        </w:rPr>
        <w:t>,</w:t>
      </w:r>
      <w:r w:rsidR="00F31A65" w:rsidRPr="007C75EF">
        <w:t xml:space="preserve"> </w:t>
      </w:r>
      <w:r w:rsidR="00743601">
        <w:t>2011</w:t>
      </w:r>
      <w:r w:rsidR="00743601">
        <w:rPr>
          <w:rFonts w:hint="eastAsia"/>
        </w:rPr>
        <w:t xml:space="preserve">: </w:t>
      </w:r>
      <w:r w:rsidR="00F31A65" w:rsidRPr="007C75EF">
        <w:t>254-265</w:t>
      </w:r>
      <w:commentRangeEnd w:id="55"/>
      <w:r w:rsidR="000858FB">
        <w:rPr>
          <w:rStyle w:val="ab"/>
        </w:rPr>
        <w:commentReference w:id="55"/>
      </w:r>
    </w:p>
    <w:p w14:paraId="0F4158C7" w14:textId="695552E0" w:rsidR="00B56E10" w:rsidRDefault="007C75EF" w:rsidP="00433B6D">
      <w:pPr>
        <w:pStyle w:val="a"/>
        <w:jc w:val="both"/>
        <w:sectPr w:rsidR="00B56E10" w:rsidSect="009F7E83">
          <w:type w:val="continuous"/>
          <w:pgSz w:w="11907" w:h="16840" w:code="9"/>
          <w:pgMar w:top="1077" w:right="964" w:bottom="1588" w:left="964" w:header="851" w:footer="992" w:gutter="0"/>
          <w:cols w:num="2" w:space="363"/>
          <w:docGrid w:type="linesAndChars" w:linePitch="314" w:charSpace="640"/>
        </w:sectPr>
      </w:pPr>
      <w:commentRangeStart w:id="56"/>
      <w:r w:rsidRPr="007C75EF">
        <w:t xml:space="preserve">Kazemian P, Varghese </w:t>
      </w:r>
      <w:r>
        <w:t>G, McKeown N.</w:t>
      </w:r>
      <w:r w:rsidRPr="007C75EF">
        <w:t xml:space="preserve"> Header </w:t>
      </w:r>
      <w:r w:rsidR="00433B6D">
        <w:rPr>
          <w:rFonts w:hint="eastAsia"/>
        </w:rPr>
        <w:t>s</w:t>
      </w:r>
      <w:r w:rsidRPr="007C75EF">
        <w:t xml:space="preserve">pace </w:t>
      </w:r>
      <w:r w:rsidR="00433B6D">
        <w:rPr>
          <w:rFonts w:hint="eastAsia"/>
        </w:rPr>
        <w:t>a</w:t>
      </w:r>
      <w:r w:rsidRPr="007C75EF">
        <w:t xml:space="preserve">nalysis: </w:t>
      </w:r>
      <w:r w:rsidR="00433B6D">
        <w:rPr>
          <w:rFonts w:hint="eastAsia"/>
        </w:rPr>
        <w:t>s</w:t>
      </w:r>
      <w:r w:rsidRPr="007C75EF">
        <w:t xml:space="preserve">tatic </w:t>
      </w:r>
      <w:r w:rsidR="00433B6D">
        <w:rPr>
          <w:rFonts w:hint="eastAsia"/>
        </w:rPr>
        <w:t>c</w:t>
      </w:r>
      <w:r w:rsidRPr="007C75EF">
        <w:t xml:space="preserve">hecking for </w:t>
      </w:r>
      <w:r w:rsidR="00433B6D">
        <w:rPr>
          <w:rFonts w:hint="eastAsia"/>
        </w:rPr>
        <w:t>n</w:t>
      </w:r>
      <w:r w:rsidRPr="007C75EF">
        <w:t>etworks</w:t>
      </w:r>
      <w:r w:rsidR="00433B6D">
        <w:rPr>
          <w:rFonts w:hint="eastAsia"/>
        </w:rPr>
        <w:t>[C]</w:t>
      </w:r>
      <w:r>
        <w:t>//</w:t>
      </w:r>
      <w:r w:rsidRPr="007C75EF">
        <w:rPr>
          <w:rFonts w:ascii="Arial" w:hAnsi="Arial" w:cs="Arial"/>
          <w:color w:val="424242"/>
          <w:sz w:val="26"/>
          <w:szCs w:val="26"/>
        </w:rPr>
        <w:t xml:space="preserve"> </w:t>
      </w:r>
      <w:r w:rsidRPr="007C75EF">
        <w:t>USENIX Symposium on Networked Systems Design and Implementation</w:t>
      </w:r>
      <w:r w:rsidR="00433B6D">
        <w:rPr>
          <w:rFonts w:hint="eastAsia"/>
        </w:rPr>
        <w:t xml:space="preserve"> </w:t>
      </w:r>
      <w:r>
        <w:t>(</w:t>
      </w:r>
      <w:r w:rsidRPr="007C75EF">
        <w:t>NSDI</w:t>
      </w:r>
      <w:r>
        <w:t xml:space="preserve"> 2012)</w:t>
      </w:r>
      <w:r w:rsidR="00433B6D">
        <w:rPr>
          <w:rFonts w:hint="eastAsia"/>
        </w:rPr>
        <w:t>.</w:t>
      </w:r>
      <w:r w:rsidRPr="007C75EF">
        <w:t xml:space="preserve"> </w:t>
      </w:r>
      <w:r w:rsidRPr="007C75EF">
        <w:rPr>
          <w:rFonts w:hint="eastAsia"/>
        </w:rPr>
        <w:t>[</w:t>
      </w:r>
      <w:r w:rsidR="00350F7D">
        <w:rPr>
          <w:rFonts w:hint="eastAsia"/>
        </w:rPr>
        <w:t>s</w:t>
      </w:r>
      <w:r w:rsidRPr="007C75EF">
        <w:rPr>
          <w:rFonts w:hint="eastAsia"/>
        </w:rPr>
        <w:t>.l.]</w:t>
      </w:r>
      <w:r w:rsidR="00433B6D">
        <w:rPr>
          <w:rFonts w:hint="eastAsia"/>
        </w:rPr>
        <w:t>:</w:t>
      </w:r>
      <w:r>
        <w:t xml:space="preserve"> IEEE, 2012:</w:t>
      </w:r>
      <w:r w:rsidR="00433B6D">
        <w:rPr>
          <w:rFonts w:hint="eastAsia"/>
        </w:rPr>
        <w:t xml:space="preserve"> </w:t>
      </w:r>
      <w:r>
        <w:t>113-126</w:t>
      </w:r>
      <w:r w:rsidRPr="007C75EF">
        <w:t>.</w:t>
      </w:r>
      <w:commentRangeEnd w:id="56"/>
      <w:r w:rsidR="000858FB">
        <w:rPr>
          <w:rStyle w:val="ab"/>
        </w:rPr>
        <w:commentReference w:id="56"/>
      </w:r>
    </w:p>
    <w:p w14:paraId="58F77261" w14:textId="77777777" w:rsidR="00B723BF" w:rsidRDefault="00B723BF"/>
    <w:sectPr w:rsidR="00B723BF" w:rsidSect="00FE06DC">
      <w:type w:val="continuous"/>
      <w:pgSz w:w="11907" w:h="16840" w:code="9"/>
      <w:pgMar w:top="1077" w:right="964" w:bottom="1570" w:left="964" w:header="851" w:footer="992" w:gutter="0"/>
      <w:cols w:space="363"/>
      <w:docGrid w:type="linesAndChars" w:linePitch="314" w:charSpace="64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DCL_ZK" w:date="2017-07-31T13:15:00Z" w:initials="DCL_ZK">
    <w:p w14:paraId="247780A8" w14:textId="53C5C2A5" w:rsidR="008D27B3" w:rsidRDefault="008D27B3">
      <w:pPr>
        <w:pStyle w:val="ac"/>
      </w:pPr>
      <w:r>
        <w:fldChar w:fldCharType="begin"/>
      </w:r>
      <w:r>
        <w:rPr>
          <w:rStyle w:val="ab"/>
        </w:rPr>
        <w:instrText xml:space="preserve"> </w:instrText>
      </w:r>
      <w:r>
        <w:instrText>PAGE</w:instrText>
      </w:r>
      <w:r>
        <w:rPr>
          <w:rFonts w:hint="eastAsia"/>
        </w:rPr>
        <w:instrText xml:space="preserve"> \# "'</w:instrText>
      </w:r>
      <w:r>
        <w:rPr>
          <w:rFonts w:hint="eastAsia"/>
        </w:rPr>
        <w:instrText>页</w:instrText>
      </w:r>
      <w:r>
        <w:rPr>
          <w:rFonts w:hint="eastAsia"/>
        </w:rPr>
        <w:instrText>: '#'</w:instrText>
      </w:r>
      <w:r>
        <w:rPr>
          <w:rFonts w:hint="eastAsia"/>
        </w:rPr>
        <w:br/>
        <w:instrText>'"</w:instrText>
      </w:r>
      <w:r>
        <w:rPr>
          <w:rStyle w:val="ab"/>
        </w:rPr>
        <w:instrText xml:space="preserve"> </w:instrText>
      </w:r>
      <w:r>
        <w:fldChar w:fldCharType="end"/>
      </w:r>
      <w:r>
        <w:rPr>
          <w:rStyle w:val="ab"/>
        </w:rPr>
        <w:annotationRef/>
      </w:r>
      <w:r w:rsidR="00B109AB">
        <w:rPr>
          <w:rFonts w:hint="eastAsia"/>
        </w:rPr>
        <w:t>学报期刊信息</w:t>
      </w:r>
      <w:r w:rsidR="00B109AB">
        <w:rPr>
          <w:rFonts w:hint="eastAsia"/>
        </w:rPr>
        <w:t>_xslw5000*No1</w:t>
      </w:r>
    </w:p>
  </w:comment>
  <w:comment w:id="1" w:author="DCL_ZK" w:date="2017-07-31T13:15:00Z" w:initials="DCL_ZK">
    <w:p w14:paraId="0540259B" w14:textId="0F6A8B9C" w:rsidR="008D27B3" w:rsidRDefault="008D27B3">
      <w:pPr>
        <w:pStyle w:val="ac"/>
      </w:pPr>
      <w:r>
        <w:fldChar w:fldCharType="begin"/>
      </w:r>
      <w:r>
        <w:rPr>
          <w:rStyle w:val="ab"/>
        </w:rPr>
        <w:instrText xml:space="preserve"> </w:instrText>
      </w:r>
      <w:r>
        <w:instrText>PAGE</w:instrText>
      </w:r>
      <w:r>
        <w:rPr>
          <w:rFonts w:hint="eastAsia"/>
        </w:rPr>
        <w:instrText xml:space="preserve"> \# "'</w:instrText>
      </w:r>
      <w:r>
        <w:rPr>
          <w:rFonts w:hint="eastAsia"/>
        </w:rPr>
        <w:instrText>页</w:instrText>
      </w:r>
      <w:r>
        <w:rPr>
          <w:rFonts w:hint="eastAsia"/>
        </w:rPr>
        <w:instrText>: '#'</w:instrText>
      </w:r>
      <w:r>
        <w:rPr>
          <w:rFonts w:hint="eastAsia"/>
        </w:rPr>
        <w:br/>
        <w:instrText>'"</w:instrText>
      </w:r>
      <w:r>
        <w:rPr>
          <w:rStyle w:val="ab"/>
        </w:rPr>
        <w:instrText xml:space="preserve"> </w:instrText>
      </w:r>
      <w:r>
        <w:fldChar w:fldCharType="end"/>
      </w:r>
      <w:r>
        <w:rPr>
          <w:rStyle w:val="ab"/>
        </w:rPr>
        <w:annotationRef/>
      </w:r>
      <w:r w:rsidR="00B109AB">
        <w:rPr>
          <w:rFonts w:hint="eastAsia"/>
        </w:rPr>
        <w:t>文章编号标题</w:t>
      </w:r>
      <w:r w:rsidR="00B109AB">
        <w:rPr>
          <w:rFonts w:hint="eastAsia"/>
        </w:rPr>
        <w:t>_xslw5030*No2</w:t>
      </w:r>
    </w:p>
  </w:comment>
  <w:comment w:id="2" w:author="DCL_ZK" w:date="2017-07-31T13:15:00Z" w:initials="DCL_ZK">
    <w:p w14:paraId="353B573F" w14:textId="49A2B387" w:rsidR="008D27B3" w:rsidRDefault="008D27B3">
      <w:pPr>
        <w:pStyle w:val="ac"/>
      </w:pPr>
      <w:r>
        <w:fldChar w:fldCharType="begin"/>
      </w:r>
      <w:r>
        <w:rPr>
          <w:rStyle w:val="ab"/>
        </w:rPr>
        <w:instrText xml:space="preserve"> </w:instrText>
      </w:r>
      <w:r>
        <w:instrText>PAGE</w:instrText>
      </w:r>
      <w:r>
        <w:rPr>
          <w:rFonts w:hint="eastAsia"/>
        </w:rPr>
        <w:instrText xml:space="preserve"> \# "'</w:instrText>
      </w:r>
      <w:r>
        <w:rPr>
          <w:rFonts w:hint="eastAsia"/>
        </w:rPr>
        <w:instrText>页</w:instrText>
      </w:r>
      <w:r>
        <w:rPr>
          <w:rFonts w:hint="eastAsia"/>
        </w:rPr>
        <w:instrText>: '#'</w:instrText>
      </w:r>
      <w:r>
        <w:rPr>
          <w:rFonts w:hint="eastAsia"/>
        </w:rPr>
        <w:br/>
        <w:instrText>'"</w:instrText>
      </w:r>
      <w:r>
        <w:rPr>
          <w:rStyle w:val="ab"/>
        </w:rPr>
        <w:instrText xml:space="preserve"> </w:instrText>
      </w:r>
      <w:r>
        <w:fldChar w:fldCharType="end"/>
      </w:r>
      <w:r>
        <w:rPr>
          <w:rStyle w:val="ab"/>
        </w:rPr>
        <w:annotationRef/>
      </w:r>
      <w:r w:rsidR="00B109AB">
        <w:rPr>
          <w:rFonts w:hint="eastAsia"/>
        </w:rPr>
        <w:t>文章编号内容</w:t>
      </w:r>
      <w:r w:rsidR="00B109AB">
        <w:rPr>
          <w:rFonts w:hint="eastAsia"/>
        </w:rPr>
        <w:t>_xslw5031*No3</w:t>
      </w:r>
    </w:p>
  </w:comment>
  <w:comment w:id="3" w:author="DCL_ZK" w:date="2017-07-31T13:15:00Z" w:initials="DCL_ZK">
    <w:p w14:paraId="72FB261F" w14:textId="5DFBDD26" w:rsidR="008D27B3" w:rsidRDefault="008D27B3">
      <w:pPr>
        <w:pStyle w:val="ac"/>
      </w:pPr>
      <w:r>
        <w:fldChar w:fldCharType="begin"/>
      </w:r>
      <w:r>
        <w:rPr>
          <w:rStyle w:val="ab"/>
        </w:rPr>
        <w:instrText xml:space="preserve"> </w:instrText>
      </w:r>
      <w:r>
        <w:instrText>PAGE</w:instrText>
      </w:r>
      <w:r>
        <w:rPr>
          <w:rFonts w:hint="eastAsia"/>
        </w:rPr>
        <w:instrText xml:space="preserve"> \# "'</w:instrText>
      </w:r>
      <w:r>
        <w:rPr>
          <w:rFonts w:hint="eastAsia"/>
        </w:rPr>
        <w:instrText>页</w:instrText>
      </w:r>
      <w:r>
        <w:rPr>
          <w:rFonts w:hint="eastAsia"/>
        </w:rPr>
        <w:instrText>: '#'</w:instrText>
      </w:r>
      <w:r>
        <w:rPr>
          <w:rFonts w:hint="eastAsia"/>
        </w:rPr>
        <w:br/>
        <w:instrText>'"</w:instrText>
      </w:r>
      <w:r>
        <w:rPr>
          <w:rStyle w:val="ab"/>
        </w:rPr>
        <w:instrText xml:space="preserve"> </w:instrText>
      </w:r>
      <w:r>
        <w:fldChar w:fldCharType="end"/>
      </w:r>
      <w:r>
        <w:rPr>
          <w:rStyle w:val="ab"/>
        </w:rPr>
        <w:annotationRef/>
      </w:r>
      <w:r w:rsidR="00B109AB">
        <w:rPr>
          <w:rFonts w:hint="eastAsia"/>
        </w:rPr>
        <w:t>中文论文题目</w:t>
      </w:r>
      <w:r w:rsidR="00B109AB">
        <w:rPr>
          <w:rFonts w:hint="eastAsia"/>
        </w:rPr>
        <w:t>_xslw1000*No4</w:t>
      </w:r>
    </w:p>
  </w:comment>
  <w:comment w:id="4" w:author="DCL_ZK" w:date="2017-07-31T13:15:00Z" w:initials="DCL_ZK">
    <w:p w14:paraId="7AFF9F02" w14:textId="51C3E2BC" w:rsidR="008D27B3" w:rsidRDefault="008D27B3">
      <w:pPr>
        <w:pStyle w:val="ac"/>
      </w:pPr>
      <w:r>
        <w:fldChar w:fldCharType="begin"/>
      </w:r>
      <w:r>
        <w:rPr>
          <w:rStyle w:val="ab"/>
        </w:rPr>
        <w:instrText xml:space="preserve"> </w:instrText>
      </w:r>
      <w:r>
        <w:instrText>PAGE</w:instrText>
      </w:r>
      <w:r>
        <w:rPr>
          <w:rFonts w:hint="eastAsia"/>
        </w:rPr>
        <w:instrText xml:space="preserve"> \# "'</w:instrText>
      </w:r>
      <w:r>
        <w:rPr>
          <w:rFonts w:hint="eastAsia"/>
        </w:rPr>
        <w:instrText>页</w:instrText>
      </w:r>
      <w:r>
        <w:rPr>
          <w:rFonts w:hint="eastAsia"/>
        </w:rPr>
        <w:instrText>: '#'</w:instrText>
      </w:r>
      <w:r>
        <w:rPr>
          <w:rFonts w:hint="eastAsia"/>
        </w:rPr>
        <w:br/>
        <w:instrText>'"</w:instrText>
      </w:r>
      <w:r>
        <w:rPr>
          <w:rStyle w:val="ab"/>
        </w:rPr>
        <w:instrText xml:space="preserve"> </w:instrText>
      </w:r>
      <w:r>
        <w:fldChar w:fldCharType="end"/>
      </w:r>
      <w:r>
        <w:rPr>
          <w:rStyle w:val="ab"/>
        </w:rPr>
        <w:annotationRef/>
      </w:r>
      <w:r w:rsidR="00B109AB">
        <w:rPr>
          <w:rFonts w:hint="eastAsia"/>
        </w:rPr>
        <w:t>中文作者</w:t>
      </w:r>
      <w:r w:rsidR="00B109AB">
        <w:rPr>
          <w:rFonts w:hint="eastAsia"/>
        </w:rPr>
        <w:t>_xslw1020*No5</w:t>
      </w:r>
    </w:p>
  </w:comment>
  <w:comment w:id="5" w:author="DCL_ZK" w:date="2017-07-31T13:15:00Z" w:initials="DCL_ZK">
    <w:p w14:paraId="12E74536" w14:textId="018EAD58" w:rsidR="008D27B3" w:rsidRDefault="008D27B3">
      <w:pPr>
        <w:pStyle w:val="ac"/>
      </w:pPr>
      <w:r>
        <w:fldChar w:fldCharType="begin"/>
      </w:r>
      <w:r>
        <w:rPr>
          <w:rStyle w:val="ab"/>
        </w:rPr>
        <w:instrText xml:space="preserve"> </w:instrText>
      </w:r>
      <w:r>
        <w:instrText>PAGE</w:instrText>
      </w:r>
      <w:r>
        <w:rPr>
          <w:rFonts w:hint="eastAsia"/>
        </w:rPr>
        <w:instrText xml:space="preserve"> \# "'</w:instrText>
      </w:r>
      <w:r>
        <w:rPr>
          <w:rFonts w:hint="eastAsia"/>
        </w:rPr>
        <w:instrText>页</w:instrText>
      </w:r>
      <w:r>
        <w:rPr>
          <w:rFonts w:hint="eastAsia"/>
        </w:rPr>
        <w:instrText>: '#'</w:instrText>
      </w:r>
      <w:r>
        <w:rPr>
          <w:rFonts w:hint="eastAsia"/>
        </w:rPr>
        <w:br/>
        <w:instrText>'"</w:instrText>
      </w:r>
      <w:r>
        <w:rPr>
          <w:rStyle w:val="ab"/>
        </w:rPr>
        <w:instrText xml:space="preserve"> </w:instrText>
      </w:r>
      <w:r>
        <w:fldChar w:fldCharType="end"/>
      </w:r>
      <w:r>
        <w:rPr>
          <w:rStyle w:val="ab"/>
        </w:rPr>
        <w:annotationRef/>
      </w:r>
      <w:r w:rsidR="00B109AB">
        <w:rPr>
          <w:rFonts w:hint="eastAsia"/>
        </w:rPr>
        <w:t>中文作者单位</w:t>
      </w:r>
      <w:r w:rsidR="00B109AB">
        <w:rPr>
          <w:rFonts w:hint="eastAsia"/>
        </w:rPr>
        <w:t>_xslw1021*No6</w:t>
      </w:r>
    </w:p>
  </w:comment>
  <w:comment w:id="6" w:author="DCL_ZK" w:date="2017-07-31T13:15:00Z" w:initials="DCL_ZK">
    <w:p w14:paraId="3D167C9E" w14:textId="6C411B3B" w:rsidR="008D27B3" w:rsidRDefault="008D27B3">
      <w:pPr>
        <w:pStyle w:val="ac"/>
      </w:pPr>
      <w:r>
        <w:fldChar w:fldCharType="begin"/>
      </w:r>
      <w:r>
        <w:rPr>
          <w:rStyle w:val="ab"/>
        </w:rPr>
        <w:instrText xml:space="preserve"> </w:instrText>
      </w:r>
      <w:r>
        <w:instrText>PAGE</w:instrText>
      </w:r>
      <w:r>
        <w:rPr>
          <w:rFonts w:hint="eastAsia"/>
        </w:rPr>
        <w:instrText xml:space="preserve"> \# "'</w:instrText>
      </w:r>
      <w:r>
        <w:rPr>
          <w:rFonts w:hint="eastAsia"/>
        </w:rPr>
        <w:instrText>页</w:instrText>
      </w:r>
      <w:r>
        <w:rPr>
          <w:rFonts w:hint="eastAsia"/>
        </w:rPr>
        <w:instrText>: '#'</w:instrText>
      </w:r>
      <w:r>
        <w:rPr>
          <w:rFonts w:hint="eastAsia"/>
        </w:rPr>
        <w:br/>
        <w:instrText>'"</w:instrText>
      </w:r>
      <w:r>
        <w:rPr>
          <w:rStyle w:val="ab"/>
        </w:rPr>
        <w:instrText xml:space="preserve"> </w:instrText>
      </w:r>
      <w:r>
        <w:fldChar w:fldCharType="end"/>
      </w:r>
      <w:r>
        <w:rPr>
          <w:rStyle w:val="ab"/>
        </w:rPr>
        <w:annotationRef/>
      </w:r>
      <w:r w:rsidR="00B109AB">
        <w:rPr>
          <w:rFonts w:hint="eastAsia"/>
        </w:rPr>
        <w:t>中文摘要标题</w:t>
      </w:r>
      <w:r w:rsidR="00B109AB">
        <w:rPr>
          <w:rFonts w:hint="eastAsia"/>
        </w:rPr>
        <w:t>_xslw1030*No7</w:t>
      </w:r>
    </w:p>
  </w:comment>
  <w:comment w:id="7" w:author="DCL_ZK" w:date="2017-07-31T13:15:00Z" w:initials="DCL_ZK">
    <w:p w14:paraId="72A31772" w14:textId="655C0957" w:rsidR="008D27B3" w:rsidRDefault="008D27B3">
      <w:pPr>
        <w:pStyle w:val="ac"/>
      </w:pPr>
      <w:r>
        <w:fldChar w:fldCharType="begin"/>
      </w:r>
      <w:r>
        <w:rPr>
          <w:rStyle w:val="ab"/>
        </w:rPr>
        <w:instrText xml:space="preserve"> </w:instrText>
      </w:r>
      <w:r>
        <w:instrText>PAGE</w:instrText>
      </w:r>
      <w:r>
        <w:rPr>
          <w:rFonts w:hint="eastAsia"/>
        </w:rPr>
        <w:instrText xml:space="preserve"> \# "'</w:instrText>
      </w:r>
      <w:r>
        <w:rPr>
          <w:rFonts w:hint="eastAsia"/>
        </w:rPr>
        <w:instrText>页</w:instrText>
      </w:r>
      <w:r>
        <w:rPr>
          <w:rFonts w:hint="eastAsia"/>
        </w:rPr>
        <w:instrText>: '#'</w:instrText>
      </w:r>
      <w:r>
        <w:rPr>
          <w:rFonts w:hint="eastAsia"/>
        </w:rPr>
        <w:br/>
        <w:instrText>'"</w:instrText>
      </w:r>
      <w:r>
        <w:rPr>
          <w:rStyle w:val="ab"/>
        </w:rPr>
        <w:instrText xml:space="preserve"> </w:instrText>
      </w:r>
      <w:r>
        <w:fldChar w:fldCharType="end"/>
      </w:r>
      <w:r>
        <w:rPr>
          <w:rStyle w:val="ab"/>
        </w:rPr>
        <w:annotationRef/>
      </w:r>
      <w:r w:rsidR="00B109AB">
        <w:rPr>
          <w:rFonts w:hint="eastAsia"/>
        </w:rPr>
        <w:t>中文摘要内容</w:t>
      </w:r>
      <w:r w:rsidR="00B109AB">
        <w:rPr>
          <w:rFonts w:hint="eastAsia"/>
        </w:rPr>
        <w:t>_xslw1031*No8</w:t>
      </w:r>
    </w:p>
  </w:comment>
  <w:comment w:id="8" w:author="DCL_ZK" w:date="2017-07-31T13:15:00Z" w:initials="DCL_ZK">
    <w:p w14:paraId="5047841B" w14:textId="0B0E045B" w:rsidR="008D27B3" w:rsidRDefault="008D27B3">
      <w:pPr>
        <w:pStyle w:val="ac"/>
      </w:pPr>
      <w:r>
        <w:fldChar w:fldCharType="begin"/>
      </w:r>
      <w:r>
        <w:rPr>
          <w:rStyle w:val="ab"/>
        </w:rPr>
        <w:instrText xml:space="preserve"> </w:instrText>
      </w:r>
      <w:r>
        <w:instrText>PAGE</w:instrText>
      </w:r>
      <w:r>
        <w:rPr>
          <w:rFonts w:hint="eastAsia"/>
        </w:rPr>
        <w:instrText xml:space="preserve"> \# "'</w:instrText>
      </w:r>
      <w:r>
        <w:rPr>
          <w:rFonts w:hint="eastAsia"/>
        </w:rPr>
        <w:instrText>页</w:instrText>
      </w:r>
      <w:r>
        <w:rPr>
          <w:rFonts w:hint="eastAsia"/>
        </w:rPr>
        <w:instrText>: '#'</w:instrText>
      </w:r>
      <w:r>
        <w:rPr>
          <w:rFonts w:hint="eastAsia"/>
        </w:rPr>
        <w:br/>
        <w:instrText>'"</w:instrText>
      </w:r>
      <w:r>
        <w:rPr>
          <w:rStyle w:val="ab"/>
        </w:rPr>
        <w:instrText xml:space="preserve"> </w:instrText>
      </w:r>
      <w:r>
        <w:fldChar w:fldCharType="end"/>
      </w:r>
      <w:r>
        <w:rPr>
          <w:rStyle w:val="ab"/>
        </w:rPr>
        <w:annotationRef/>
      </w:r>
      <w:r w:rsidR="00B109AB">
        <w:rPr>
          <w:rFonts w:hint="eastAsia"/>
        </w:rPr>
        <w:t>中文关键字标题</w:t>
      </w:r>
      <w:r w:rsidR="00B109AB">
        <w:rPr>
          <w:rFonts w:hint="eastAsia"/>
        </w:rPr>
        <w:t>_xslw1040*No9</w:t>
      </w:r>
    </w:p>
  </w:comment>
  <w:comment w:id="9" w:author="DCL_ZK" w:date="2017-07-31T13:15:00Z" w:initials="DCL_ZK">
    <w:p w14:paraId="3A427791" w14:textId="5FD616A8" w:rsidR="008D27B3" w:rsidRDefault="008D27B3">
      <w:pPr>
        <w:pStyle w:val="ac"/>
      </w:pPr>
      <w:r>
        <w:fldChar w:fldCharType="begin"/>
      </w:r>
      <w:r>
        <w:rPr>
          <w:rStyle w:val="ab"/>
        </w:rPr>
        <w:instrText xml:space="preserve"> </w:instrText>
      </w:r>
      <w:r>
        <w:instrText>PAGE</w:instrText>
      </w:r>
      <w:r>
        <w:rPr>
          <w:rFonts w:hint="eastAsia"/>
        </w:rPr>
        <w:instrText xml:space="preserve"> \# "'</w:instrText>
      </w:r>
      <w:r>
        <w:rPr>
          <w:rFonts w:hint="eastAsia"/>
        </w:rPr>
        <w:instrText>页</w:instrText>
      </w:r>
      <w:r>
        <w:rPr>
          <w:rFonts w:hint="eastAsia"/>
        </w:rPr>
        <w:instrText>: '#'</w:instrText>
      </w:r>
      <w:r>
        <w:rPr>
          <w:rFonts w:hint="eastAsia"/>
        </w:rPr>
        <w:br/>
        <w:instrText>'"</w:instrText>
      </w:r>
      <w:r>
        <w:rPr>
          <w:rStyle w:val="ab"/>
        </w:rPr>
        <w:instrText xml:space="preserve"> </w:instrText>
      </w:r>
      <w:r>
        <w:fldChar w:fldCharType="end"/>
      </w:r>
      <w:r>
        <w:rPr>
          <w:rStyle w:val="ab"/>
        </w:rPr>
        <w:annotationRef/>
      </w:r>
      <w:r w:rsidR="00B109AB">
        <w:rPr>
          <w:rFonts w:hint="eastAsia"/>
        </w:rPr>
        <w:t>中文关键字内容</w:t>
      </w:r>
      <w:r w:rsidR="00B109AB">
        <w:rPr>
          <w:rFonts w:hint="eastAsia"/>
        </w:rPr>
        <w:t>_xslw1041*No10</w:t>
      </w:r>
    </w:p>
  </w:comment>
  <w:comment w:id="10" w:author="DCL_ZK" w:date="2017-07-31T13:15:00Z" w:initials="DCL_ZK">
    <w:p w14:paraId="0262AA0E" w14:textId="544BCFC7" w:rsidR="008D27B3" w:rsidRDefault="008D27B3">
      <w:pPr>
        <w:pStyle w:val="ac"/>
      </w:pPr>
      <w:r>
        <w:fldChar w:fldCharType="begin"/>
      </w:r>
      <w:r>
        <w:rPr>
          <w:rStyle w:val="ab"/>
        </w:rPr>
        <w:instrText xml:space="preserve"> </w:instrText>
      </w:r>
      <w:r>
        <w:instrText>PAGE</w:instrText>
      </w:r>
      <w:r>
        <w:rPr>
          <w:rFonts w:hint="eastAsia"/>
        </w:rPr>
        <w:instrText xml:space="preserve"> \# "'</w:instrText>
      </w:r>
      <w:r>
        <w:rPr>
          <w:rFonts w:hint="eastAsia"/>
        </w:rPr>
        <w:instrText>页</w:instrText>
      </w:r>
      <w:r>
        <w:rPr>
          <w:rFonts w:hint="eastAsia"/>
        </w:rPr>
        <w:instrText>: '#'</w:instrText>
      </w:r>
      <w:r>
        <w:rPr>
          <w:rFonts w:hint="eastAsia"/>
        </w:rPr>
        <w:br/>
        <w:instrText>'"</w:instrText>
      </w:r>
      <w:r>
        <w:rPr>
          <w:rStyle w:val="ab"/>
        </w:rPr>
        <w:instrText xml:space="preserve"> </w:instrText>
      </w:r>
      <w:r>
        <w:fldChar w:fldCharType="end"/>
      </w:r>
      <w:r>
        <w:rPr>
          <w:rStyle w:val="ab"/>
        </w:rPr>
        <w:annotationRef/>
      </w:r>
      <w:r w:rsidR="00B109AB">
        <w:rPr>
          <w:rFonts w:hint="eastAsia"/>
        </w:rPr>
        <w:t>中图分类号标题</w:t>
      </w:r>
      <w:r w:rsidR="00B109AB">
        <w:rPr>
          <w:rFonts w:hint="eastAsia"/>
        </w:rPr>
        <w:t>_xslw5010*No11</w:t>
      </w:r>
    </w:p>
  </w:comment>
  <w:comment w:id="11" w:author="DCL_ZK" w:date="2017-07-31T13:15:00Z" w:initials="DCL_ZK">
    <w:p w14:paraId="66273E5F" w14:textId="68CEBD5F" w:rsidR="008D27B3" w:rsidRDefault="008D27B3">
      <w:pPr>
        <w:pStyle w:val="ac"/>
      </w:pPr>
      <w:r>
        <w:fldChar w:fldCharType="begin"/>
      </w:r>
      <w:r>
        <w:rPr>
          <w:rStyle w:val="ab"/>
        </w:rPr>
        <w:instrText xml:space="preserve"> </w:instrText>
      </w:r>
      <w:r>
        <w:instrText>PAGE</w:instrText>
      </w:r>
      <w:r>
        <w:rPr>
          <w:rFonts w:hint="eastAsia"/>
        </w:rPr>
        <w:instrText xml:space="preserve"> \# "'</w:instrText>
      </w:r>
      <w:r>
        <w:rPr>
          <w:rFonts w:hint="eastAsia"/>
        </w:rPr>
        <w:instrText>页</w:instrText>
      </w:r>
      <w:r>
        <w:rPr>
          <w:rFonts w:hint="eastAsia"/>
        </w:rPr>
        <w:instrText>: '#'</w:instrText>
      </w:r>
      <w:r>
        <w:rPr>
          <w:rFonts w:hint="eastAsia"/>
        </w:rPr>
        <w:br/>
        <w:instrText>'"</w:instrText>
      </w:r>
      <w:r>
        <w:rPr>
          <w:rStyle w:val="ab"/>
        </w:rPr>
        <w:instrText xml:space="preserve"> </w:instrText>
      </w:r>
      <w:r>
        <w:fldChar w:fldCharType="end"/>
      </w:r>
      <w:r>
        <w:rPr>
          <w:rStyle w:val="ab"/>
        </w:rPr>
        <w:annotationRef/>
      </w:r>
      <w:r w:rsidR="00B109AB">
        <w:rPr>
          <w:rFonts w:hint="eastAsia"/>
        </w:rPr>
        <w:t>中图分类号内容</w:t>
      </w:r>
      <w:r w:rsidR="00B109AB">
        <w:rPr>
          <w:rFonts w:hint="eastAsia"/>
        </w:rPr>
        <w:t>_xslw5011*No12</w:t>
      </w:r>
    </w:p>
  </w:comment>
  <w:comment w:id="12" w:author="DCL_ZK" w:date="2017-07-31T13:15:00Z" w:initials="DCL_ZK">
    <w:p w14:paraId="4D0CE005" w14:textId="6DC4EFAB" w:rsidR="008D27B3" w:rsidRDefault="008D27B3">
      <w:pPr>
        <w:pStyle w:val="ac"/>
      </w:pPr>
      <w:r>
        <w:fldChar w:fldCharType="begin"/>
      </w:r>
      <w:r>
        <w:rPr>
          <w:rStyle w:val="ab"/>
        </w:rPr>
        <w:instrText xml:space="preserve"> </w:instrText>
      </w:r>
      <w:r>
        <w:instrText>PAGE</w:instrText>
      </w:r>
      <w:r>
        <w:rPr>
          <w:rFonts w:hint="eastAsia"/>
        </w:rPr>
        <w:instrText xml:space="preserve"> \# "'</w:instrText>
      </w:r>
      <w:r>
        <w:rPr>
          <w:rFonts w:hint="eastAsia"/>
        </w:rPr>
        <w:instrText>页</w:instrText>
      </w:r>
      <w:r>
        <w:rPr>
          <w:rFonts w:hint="eastAsia"/>
        </w:rPr>
        <w:instrText>: '#'</w:instrText>
      </w:r>
      <w:r>
        <w:rPr>
          <w:rFonts w:hint="eastAsia"/>
        </w:rPr>
        <w:br/>
        <w:instrText>'"</w:instrText>
      </w:r>
      <w:r>
        <w:rPr>
          <w:rStyle w:val="ab"/>
        </w:rPr>
        <w:instrText xml:space="preserve"> </w:instrText>
      </w:r>
      <w:r>
        <w:fldChar w:fldCharType="end"/>
      </w:r>
      <w:r>
        <w:rPr>
          <w:rStyle w:val="ab"/>
        </w:rPr>
        <w:annotationRef/>
      </w:r>
      <w:r w:rsidR="00B109AB">
        <w:rPr>
          <w:rFonts w:hint="eastAsia"/>
        </w:rPr>
        <w:t>文献标志码标题</w:t>
      </w:r>
      <w:r w:rsidR="00B109AB">
        <w:rPr>
          <w:rFonts w:hint="eastAsia"/>
        </w:rPr>
        <w:t>_xslw5020*No13</w:t>
      </w:r>
    </w:p>
  </w:comment>
  <w:comment w:id="13" w:author="DCL_ZK" w:date="2017-07-31T13:15:00Z" w:initials="DCL_ZK">
    <w:p w14:paraId="01D7DF73" w14:textId="159B6F71" w:rsidR="008D27B3" w:rsidRDefault="008D27B3">
      <w:pPr>
        <w:pStyle w:val="ac"/>
      </w:pPr>
      <w:r>
        <w:fldChar w:fldCharType="begin"/>
      </w:r>
      <w:r>
        <w:rPr>
          <w:rStyle w:val="ab"/>
        </w:rPr>
        <w:instrText xml:space="preserve"> </w:instrText>
      </w:r>
      <w:r>
        <w:instrText>PAGE</w:instrText>
      </w:r>
      <w:r>
        <w:rPr>
          <w:rFonts w:hint="eastAsia"/>
        </w:rPr>
        <w:instrText xml:space="preserve"> \# "'</w:instrText>
      </w:r>
      <w:r>
        <w:rPr>
          <w:rFonts w:hint="eastAsia"/>
        </w:rPr>
        <w:instrText>页</w:instrText>
      </w:r>
      <w:r>
        <w:rPr>
          <w:rFonts w:hint="eastAsia"/>
        </w:rPr>
        <w:instrText>: '#'</w:instrText>
      </w:r>
      <w:r>
        <w:rPr>
          <w:rFonts w:hint="eastAsia"/>
        </w:rPr>
        <w:br/>
        <w:instrText>'"</w:instrText>
      </w:r>
      <w:r>
        <w:rPr>
          <w:rStyle w:val="ab"/>
        </w:rPr>
        <w:instrText xml:space="preserve"> </w:instrText>
      </w:r>
      <w:r>
        <w:fldChar w:fldCharType="end"/>
      </w:r>
      <w:r>
        <w:rPr>
          <w:rStyle w:val="ab"/>
        </w:rPr>
        <w:annotationRef/>
      </w:r>
      <w:r w:rsidR="00B109AB">
        <w:rPr>
          <w:rFonts w:hint="eastAsia"/>
        </w:rPr>
        <w:t>文献标志码内容</w:t>
      </w:r>
      <w:r w:rsidR="00B109AB">
        <w:rPr>
          <w:rFonts w:hint="eastAsia"/>
        </w:rPr>
        <w:t>_xslw5021*No14</w:t>
      </w:r>
    </w:p>
  </w:comment>
  <w:comment w:id="14" w:author="DCL_ZK" w:date="2017-07-31T13:15:00Z" w:initials="DCL_ZK">
    <w:p w14:paraId="2AF8DE2B" w14:textId="64F961B0" w:rsidR="008D27B3" w:rsidRDefault="008D27B3">
      <w:pPr>
        <w:pStyle w:val="ac"/>
      </w:pPr>
      <w:r>
        <w:fldChar w:fldCharType="begin"/>
      </w:r>
      <w:r>
        <w:rPr>
          <w:rStyle w:val="ab"/>
        </w:rPr>
        <w:instrText xml:space="preserve"> </w:instrText>
      </w:r>
      <w:r>
        <w:instrText>PAGE</w:instrText>
      </w:r>
      <w:r>
        <w:rPr>
          <w:rFonts w:hint="eastAsia"/>
        </w:rPr>
        <w:instrText xml:space="preserve"> \# "'</w:instrText>
      </w:r>
      <w:r>
        <w:rPr>
          <w:rFonts w:hint="eastAsia"/>
        </w:rPr>
        <w:instrText>页</w:instrText>
      </w:r>
      <w:r>
        <w:rPr>
          <w:rFonts w:hint="eastAsia"/>
        </w:rPr>
        <w:instrText>: '#'</w:instrText>
      </w:r>
      <w:r>
        <w:rPr>
          <w:rFonts w:hint="eastAsia"/>
        </w:rPr>
        <w:br/>
        <w:instrText>'"</w:instrText>
      </w:r>
      <w:r>
        <w:rPr>
          <w:rStyle w:val="ab"/>
        </w:rPr>
        <w:instrText xml:space="preserve"> </w:instrText>
      </w:r>
      <w:r>
        <w:fldChar w:fldCharType="end"/>
      </w:r>
      <w:r>
        <w:rPr>
          <w:rStyle w:val="ab"/>
        </w:rPr>
        <w:annotationRef/>
      </w:r>
      <w:r w:rsidR="00B109AB">
        <w:rPr>
          <w:rFonts w:hint="eastAsia"/>
        </w:rPr>
        <w:t>英文论文题目</w:t>
      </w:r>
      <w:r w:rsidR="00B109AB">
        <w:rPr>
          <w:rFonts w:hint="eastAsia"/>
        </w:rPr>
        <w:t>_xslw2000*No15</w:t>
      </w:r>
    </w:p>
  </w:comment>
  <w:comment w:id="15" w:author="DCL_ZK" w:date="2017-07-31T13:15:00Z" w:initials="DCL_ZK">
    <w:p w14:paraId="1CD909D3" w14:textId="0E47A219" w:rsidR="008D27B3" w:rsidRDefault="008D27B3">
      <w:pPr>
        <w:pStyle w:val="ac"/>
      </w:pPr>
      <w:r>
        <w:fldChar w:fldCharType="begin"/>
      </w:r>
      <w:r>
        <w:rPr>
          <w:rStyle w:val="ab"/>
        </w:rPr>
        <w:instrText xml:space="preserve"> </w:instrText>
      </w:r>
      <w:r>
        <w:instrText>PAGE</w:instrText>
      </w:r>
      <w:r>
        <w:rPr>
          <w:rFonts w:hint="eastAsia"/>
        </w:rPr>
        <w:instrText xml:space="preserve"> \# "'</w:instrText>
      </w:r>
      <w:r>
        <w:rPr>
          <w:rFonts w:hint="eastAsia"/>
        </w:rPr>
        <w:instrText>页</w:instrText>
      </w:r>
      <w:r>
        <w:rPr>
          <w:rFonts w:hint="eastAsia"/>
        </w:rPr>
        <w:instrText>: '#'</w:instrText>
      </w:r>
      <w:r>
        <w:rPr>
          <w:rFonts w:hint="eastAsia"/>
        </w:rPr>
        <w:br/>
        <w:instrText>'"</w:instrText>
      </w:r>
      <w:r>
        <w:rPr>
          <w:rStyle w:val="ab"/>
        </w:rPr>
        <w:instrText xml:space="preserve"> </w:instrText>
      </w:r>
      <w:r>
        <w:fldChar w:fldCharType="end"/>
      </w:r>
      <w:r>
        <w:rPr>
          <w:rStyle w:val="ab"/>
        </w:rPr>
        <w:annotationRef/>
      </w:r>
      <w:r w:rsidR="00B109AB">
        <w:rPr>
          <w:rFonts w:hint="eastAsia"/>
        </w:rPr>
        <w:t>英文作者</w:t>
      </w:r>
      <w:r w:rsidR="00B109AB">
        <w:rPr>
          <w:rFonts w:hint="eastAsia"/>
        </w:rPr>
        <w:t>_xslw2020*No16</w:t>
      </w:r>
    </w:p>
  </w:comment>
  <w:comment w:id="16" w:author="DCL_ZK" w:date="2017-07-31T13:15:00Z" w:initials="DCL_ZK">
    <w:p w14:paraId="48F6A989" w14:textId="586CB548" w:rsidR="008D27B3" w:rsidRDefault="008D27B3">
      <w:pPr>
        <w:pStyle w:val="ac"/>
      </w:pPr>
      <w:r>
        <w:fldChar w:fldCharType="begin"/>
      </w:r>
      <w:r>
        <w:rPr>
          <w:rStyle w:val="ab"/>
        </w:rPr>
        <w:instrText xml:space="preserve"> </w:instrText>
      </w:r>
      <w:r>
        <w:instrText>PAGE</w:instrText>
      </w:r>
      <w:r>
        <w:rPr>
          <w:rFonts w:hint="eastAsia"/>
        </w:rPr>
        <w:instrText xml:space="preserve"> \# "'</w:instrText>
      </w:r>
      <w:r>
        <w:rPr>
          <w:rFonts w:hint="eastAsia"/>
        </w:rPr>
        <w:instrText>页</w:instrText>
      </w:r>
      <w:r>
        <w:rPr>
          <w:rFonts w:hint="eastAsia"/>
        </w:rPr>
        <w:instrText>: '#'</w:instrText>
      </w:r>
      <w:r>
        <w:rPr>
          <w:rFonts w:hint="eastAsia"/>
        </w:rPr>
        <w:br/>
        <w:instrText>'"</w:instrText>
      </w:r>
      <w:r>
        <w:rPr>
          <w:rStyle w:val="ab"/>
        </w:rPr>
        <w:instrText xml:space="preserve"> </w:instrText>
      </w:r>
      <w:r>
        <w:fldChar w:fldCharType="end"/>
      </w:r>
      <w:r>
        <w:rPr>
          <w:rStyle w:val="ab"/>
        </w:rPr>
        <w:annotationRef/>
      </w:r>
      <w:r w:rsidR="00B109AB">
        <w:rPr>
          <w:rFonts w:hint="eastAsia"/>
        </w:rPr>
        <w:t>英文作者单位</w:t>
      </w:r>
      <w:r w:rsidR="00B109AB">
        <w:rPr>
          <w:rFonts w:hint="eastAsia"/>
        </w:rPr>
        <w:t>_xslw2021*No17</w:t>
      </w:r>
    </w:p>
  </w:comment>
  <w:comment w:id="17" w:author="DCL_ZK" w:date="2017-07-31T13:15:00Z" w:initials="DCL_ZK">
    <w:p w14:paraId="752DDFEE" w14:textId="3323AC33" w:rsidR="008D27B3" w:rsidRDefault="008D27B3">
      <w:pPr>
        <w:pStyle w:val="ac"/>
      </w:pPr>
      <w:r>
        <w:fldChar w:fldCharType="begin"/>
      </w:r>
      <w:r>
        <w:rPr>
          <w:rStyle w:val="ab"/>
        </w:rPr>
        <w:instrText xml:space="preserve"> </w:instrText>
      </w:r>
      <w:r>
        <w:instrText>PAGE</w:instrText>
      </w:r>
      <w:r>
        <w:rPr>
          <w:rFonts w:hint="eastAsia"/>
        </w:rPr>
        <w:instrText xml:space="preserve"> \# "'</w:instrText>
      </w:r>
      <w:r>
        <w:rPr>
          <w:rFonts w:hint="eastAsia"/>
        </w:rPr>
        <w:instrText>页</w:instrText>
      </w:r>
      <w:r>
        <w:rPr>
          <w:rFonts w:hint="eastAsia"/>
        </w:rPr>
        <w:instrText>: '#'</w:instrText>
      </w:r>
      <w:r>
        <w:rPr>
          <w:rFonts w:hint="eastAsia"/>
        </w:rPr>
        <w:br/>
        <w:instrText>'"</w:instrText>
      </w:r>
      <w:r>
        <w:rPr>
          <w:rStyle w:val="ab"/>
        </w:rPr>
        <w:instrText xml:space="preserve"> </w:instrText>
      </w:r>
      <w:r>
        <w:fldChar w:fldCharType="end"/>
      </w:r>
      <w:r>
        <w:rPr>
          <w:rStyle w:val="ab"/>
        </w:rPr>
        <w:annotationRef/>
      </w:r>
      <w:r w:rsidR="00B109AB">
        <w:rPr>
          <w:rFonts w:hint="eastAsia"/>
        </w:rPr>
        <w:t>英文摘要标题</w:t>
      </w:r>
      <w:r w:rsidR="00B109AB">
        <w:rPr>
          <w:rFonts w:hint="eastAsia"/>
        </w:rPr>
        <w:t>_xslw2030*No18</w:t>
      </w:r>
    </w:p>
  </w:comment>
  <w:comment w:id="18" w:author="DCL_ZK" w:date="2017-07-31T13:15:00Z" w:initials="DCL_ZK">
    <w:p w14:paraId="53A60B17" w14:textId="4D66F802" w:rsidR="008D27B3" w:rsidRDefault="008D27B3">
      <w:pPr>
        <w:pStyle w:val="ac"/>
      </w:pPr>
      <w:r>
        <w:fldChar w:fldCharType="begin"/>
      </w:r>
      <w:r>
        <w:rPr>
          <w:rStyle w:val="ab"/>
        </w:rPr>
        <w:instrText xml:space="preserve"> </w:instrText>
      </w:r>
      <w:r>
        <w:instrText>PAGE</w:instrText>
      </w:r>
      <w:r>
        <w:rPr>
          <w:rFonts w:hint="eastAsia"/>
        </w:rPr>
        <w:instrText xml:space="preserve"> \# "'</w:instrText>
      </w:r>
      <w:r>
        <w:rPr>
          <w:rFonts w:hint="eastAsia"/>
        </w:rPr>
        <w:instrText>页</w:instrText>
      </w:r>
      <w:r>
        <w:rPr>
          <w:rFonts w:hint="eastAsia"/>
        </w:rPr>
        <w:instrText>: '#'</w:instrText>
      </w:r>
      <w:r>
        <w:rPr>
          <w:rFonts w:hint="eastAsia"/>
        </w:rPr>
        <w:br/>
        <w:instrText>'"</w:instrText>
      </w:r>
      <w:r>
        <w:rPr>
          <w:rStyle w:val="ab"/>
        </w:rPr>
        <w:instrText xml:space="preserve"> </w:instrText>
      </w:r>
      <w:r>
        <w:fldChar w:fldCharType="end"/>
      </w:r>
      <w:r>
        <w:rPr>
          <w:rStyle w:val="ab"/>
        </w:rPr>
        <w:annotationRef/>
      </w:r>
      <w:r w:rsidR="00B109AB">
        <w:rPr>
          <w:rFonts w:hint="eastAsia"/>
        </w:rPr>
        <w:t>英文摘要内容</w:t>
      </w:r>
      <w:r w:rsidR="00B109AB">
        <w:rPr>
          <w:rFonts w:hint="eastAsia"/>
        </w:rPr>
        <w:t>_xslw2031*No19</w:t>
      </w:r>
    </w:p>
  </w:comment>
  <w:comment w:id="19" w:author="DCL_ZK" w:date="2017-07-31T13:15:00Z" w:initials="DCL_ZK">
    <w:p w14:paraId="02BDC5E6" w14:textId="3846F247" w:rsidR="008D27B3" w:rsidRDefault="008D27B3">
      <w:pPr>
        <w:pStyle w:val="ac"/>
      </w:pPr>
      <w:r>
        <w:fldChar w:fldCharType="begin"/>
      </w:r>
      <w:r>
        <w:rPr>
          <w:rStyle w:val="ab"/>
        </w:rPr>
        <w:instrText xml:space="preserve"> </w:instrText>
      </w:r>
      <w:r>
        <w:instrText>PAGE</w:instrText>
      </w:r>
      <w:r>
        <w:rPr>
          <w:rFonts w:hint="eastAsia"/>
        </w:rPr>
        <w:instrText xml:space="preserve"> \# "'</w:instrText>
      </w:r>
      <w:r>
        <w:rPr>
          <w:rFonts w:hint="eastAsia"/>
        </w:rPr>
        <w:instrText>页</w:instrText>
      </w:r>
      <w:r>
        <w:rPr>
          <w:rFonts w:hint="eastAsia"/>
        </w:rPr>
        <w:instrText>: '#'</w:instrText>
      </w:r>
      <w:r>
        <w:rPr>
          <w:rFonts w:hint="eastAsia"/>
        </w:rPr>
        <w:br/>
        <w:instrText>'"</w:instrText>
      </w:r>
      <w:r>
        <w:rPr>
          <w:rStyle w:val="ab"/>
        </w:rPr>
        <w:instrText xml:space="preserve"> </w:instrText>
      </w:r>
      <w:r>
        <w:fldChar w:fldCharType="end"/>
      </w:r>
      <w:r>
        <w:rPr>
          <w:rStyle w:val="ab"/>
        </w:rPr>
        <w:annotationRef/>
      </w:r>
      <w:r w:rsidR="00B109AB">
        <w:rPr>
          <w:rFonts w:hint="eastAsia"/>
        </w:rPr>
        <w:t>英文关键字标题</w:t>
      </w:r>
      <w:r w:rsidR="00B109AB">
        <w:rPr>
          <w:rFonts w:hint="eastAsia"/>
        </w:rPr>
        <w:t>_xslw2040*No20</w:t>
      </w:r>
    </w:p>
  </w:comment>
  <w:comment w:id="20" w:author="DCL_ZK" w:date="2017-07-31T13:15:00Z" w:initials="DCL_ZK">
    <w:p w14:paraId="16FB52A8" w14:textId="09D985BA" w:rsidR="008D27B3" w:rsidRDefault="008D27B3">
      <w:pPr>
        <w:pStyle w:val="ac"/>
      </w:pPr>
      <w:r>
        <w:fldChar w:fldCharType="begin"/>
      </w:r>
      <w:r>
        <w:rPr>
          <w:rStyle w:val="ab"/>
        </w:rPr>
        <w:instrText xml:space="preserve"> </w:instrText>
      </w:r>
      <w:r>
        <w:instrText>PAGE</w:instrText>
      </w:r>
      <w:r>
        <w:rPr>
          <w:rFonts w:hint="eastAsia"/>
        </w:rPr>
        <w:instrText xml:space="preserve"> \# "'</w:instrText>
      </w:r>
      <w:r>
        <w:rPr>
          <w:rFonts w:hint="eastAsia"/>
        </w:rPr>
        <w:instrText>页</w:instrText>
      </w:r>
      <w:r>
        <w:rPr>
          <w:rFonts w:hint="eastAsia"/>
        </w:rPr>
        <w:instrText>: '#'</w:instrText>
      </w:r>
      <w:r>
        <w:rPr>
          <w:rFonts w:hint="eastAsia"/>
        </w:rPr>
        <w:br/>
        <w:instrText>'"</w:instrText>
      </w:r>
      <w:r>
        <w:rPr>
          <w:rStyle w:val="ab"/>
        </w:rPr>
        <w:instrText xml:space="preserve"> </w:instrText>
      </w:r>
      <w:r>
        <w:fldChar w:fldCharType="end"/>
      </w:r>
      <w:r>
        <w:rPr>
          <w:rStyle w:val="ab"/>
        </w:rPr>
        <w:annotationRef/>
      </w:r>
      <w:r w:rsidR="00B109AB">
        <w:rPr>
          <w:rFonts w:hint="eastAsia"/>
        </w:rPr>
        <w:t>英文关键字内容</w:t>
      </w:r>
      <w:r w:rsidR="00B109AB">
        <w:rPr>
          <w:rFonts w:hint="eastAsia"/>
        </w:rPr>
        <w:t>_xslw2041*No21</w:t>
      </w:r>
    </w:p>
  </w:comment>
  <w:comment w:id="21" w:author="DCL_ZK" w:date="2017-07-31T13:15:00Z" w:initials="DCL_ZK">
    <w:p w14:paraId="24DB5E3A" w14:textId="0A792A7A" w:rsidR="008D27B3" w:rsidRDefault="008D27B3">
      <w:pPr>
        <w:pStyle w:val="ac"/>
      </w:pPr>
      <w:r>
        <w:fldChar w:fldCharType="begin"/>
      </w:r>
      <w:r>
        <w:rPr>
          <w:rStyle w:val="ab"/>
        </w:rPr>
        <w:instrText xml:space="preserve"> </w:instrText>
      </w:r>
      <w:r>
        <w:instrText>PAGE</w:instrText>
      </w:r>
      <w:r>
        <w:rPr>
          <w:rFonts w:hint="eastAsia"/>
        </w:rPr>
        <w:instrText xml:space="preserve"> \# "'</w:instrText>
      </w:r>
      <w:r>
        <w:rPr>
          <w:rFonts w:hint="eastAsia"/>
        </w:rPr>
        <w:instrText>页</w:instrText>
      </w:r>
      <w:r>
        <w:rPr>
          <w:rFonts w:hint="eastAsia"/>
        </w:rPr>
        <w:instrText>: '#'</w:instrText>
      </w:r>
      <w:r>
        <w:rPr>
          <w:rFonts w:hint="eastAsia"/>
        </w:rPr>
        <w:br/>
        <w:instrText>'"</w:instrText>
      </w:r>
      <w:r>
        <w:rPr>
          <w:rStyle w:val="ab"/>
        </w:rPr>
        <w:instrText xml:space="preserve"> </w:instrText>
      </w:r>
      <w:r>
        <w:fldChar w:fldCharType="end"/>
      </w:r>
      <w:r>
        <w:rPr>
          <w:rStyle w:val="ab"/>
        </w:rPr>
        <w:annotationRef/>
      </w:r>
      <w:r w:rsidR="00B109AB">
        <w:rPr>
          <w:rFonts w:hint="eastAsia"/>
        </w:rPr>
        <w:t>文本段落</w:t>
      </w:r>
      <w:r w:rsidR="00B109AB">
        <w:rPr>
          <w:rFonts w:hint="eastAsia"/>
        </w:rPr>
        <w:t>_xslw3050*No22</w:t>
      </w:r>
    </w:p>
  </w:comment>
  <w:comment w:id="22" w:author="DCL_ZK" w:date="2017-07-31T13:15:00Z" w:initials="DCL_ZK">
    <w:p w14:paraId="20C7D449" w14:textId="1381B963" w:rsidR="008D27B3" w:rsidRDefault="008D27B3">
      <w:pPr>
        <w:pStyle w:val="ac"/>
      </w:pPr>
      <w:r>
        <w:fldChar w:fldCharType="begin"/>
      </w:r>
      <w:r>
        <w:rPr>
          <w:rStyle w:val="ab"/>
        </w:rPr>
        <w:instrText xml:space="preserve"> </w:instrText>
      </w:r>
      <w:r>
        <w:instrText>PAGE</w:instrText>
      </w:r>
      <w:r>
        <w:rPr>
          <w:rFonts w:hint="eastAsia"/>
        </w:rPr>
        <w:instrText xml:space="preserve"> \# "'</w:instrText>
      </w:r>
      <w:r>
        <w:rPr>
          <w:rFonts w:hint="eastAsia"/>
        </w:rPr>
        <w:instrText>页</w:instrText>
      </w:r>
      <w:r>
        <w:rPr>
          <w:rFonts w:hint="eastAsia"/>
        </w:rPr>
        <w:instrText>: '#'</w:instrText>
      </w:r>
      <w:r>
        <w:rPr>
          <w:rFonts w:hint="eastAsia"/>
        </w:rPr>
        <w:br/>
        <w:instrText>'"</w:instrText>
      </w:r>
      <w:r>
        <w:rPr>
          <w:rStyle w:val="ab"/>
        </w:rPr>
        <w:instrText xml:space="preserve"> </w:instrText>
      </w:r>
      <w:r>
        <w:fldChar w:fldCharType="end"/>
      </w:r>
      <w:r>
        <w:rPr>
          <w:rStyle w:val="ab"/>
        </w:rPr>
        <w:annotationRef/>
      </w:r>
      <w:r w:rsidR="00B109AB">
        <w:rPr>
          <w:rFonts w:hint="eastAsia"/>
        </w:rPr>
        <w:t>文本段落</w:t>
      </w:r>
      <w:r w:rsidR="00B109AB">
        <w:rPr>
          <w:rFonts w:hint="eastAsia"/>
        </w:rPr>
        <w:t>_xslw3050*No23</w:t>
      </w:r>
    </w:p>
  </w:comment>
  <w:comment w:id="24" w:author="DCL_ZK" w:date="2017-07-31T13:15:00Z" w:initials="DCL_ZK">
    <w:p w14:paraId="53D4F870" w14:textId="272BCF00" w:rsidR="008D27B3" w:rsidRDefault="008D27B3">
      <w:pPr>
        <w:pStyle w:val="ac"/>
      </w:pPr>
      <w:r>
        <w:fldChar w:fldCharType="begin"/>
      </w:r>
      <w:r>
        <w:rPr>
          <w:rStyle w:val="ab"/>
        </w:rPr>
        <w:instrText xml:space="preserve"> </w:instrText>
      </w:r>
      <w:r>
        <w:instrText>PAGE</w:instrText>
      </w:r>
      <w:r>
        <w:rPr>
          <w:rFonts w:hint="eastAsia"/>
        </w:rPr>
        <w:instrText xml:space="preserve"> \# "'</w:instrText>
      </w:r>
      <w:r>
        <w:rPr>
          <w:rFonts w:hint="eastAsia"/>
        </w:rPr>
        <w:instrText>页</w:instrText>
      </w:r>
      <w:r>
        <w:rPr>
          <w:rFonts w:hint="eastAsia"/>
        </w:rPr>
        <w:instrText>: '#'</w:instrText>
      </w:r>
      <w:r>
        <w:rPr>
          <w:rFonts w:hint="eastAsia"/>
        </w:rPr>
        <w:br/>
        <w:instrText>'"</w:instrText>
      </w:r>
      <w:r>
        <w:rPr>
          <w:rStyle w:val="ab"/>
        </w:rPr>
        <w:instrText xml:space="preserve"> </w:instrText>
      </w:r>
      <w:r>
        <w:fldChar w:fldCharType="end"/>
      </w:r>
      <w:r>
        <w:rPr>
          <w:rStyle w:val="ab"/>
        </w:rPr>
        <w:annotationRef/>
      </w:r>
      <w:r w:rsidR="00B109AB">
        <w:rPr>
          <w:rFonts w:hint="eastAsia"/>
        </w:rPr>
        <w:t>一级标题内容</w:t>
      </w:r>
      <w:r w:rsidR="00B109AB">
        <w:rPr>
          <w:rFonts w:hint="eastAsia"/>
        </w:rPr>
        <w:t>_xslw3001*No24</w:t>
      </w:r>
    </w:p>
  </w:comment>
  <w:comment w:id="25" w:author="DCL_ZK" w:date="2017-07-31T13:15:00Z" w:initials="DCL_ZK">
    <w:p w14:paraId="387F5E0A" w14:textId="607D2ED4" w:rsidR="008D27B3" w:rsidRDefault="008D27B3">
      <w:pPr>
        <w:pStyle w:val="ac"/>
      </w:pPr>
      <w:r>
        <w:fldChar w:fldCharType="begin"/>
      </w:r>
      <w:r>
        <w:rPr>
          <w:rStyle w:val="ab"/>
        </w:rPr>
        <w:instrText xml:space="preserve"> </w:instrText>
      </w:r>
      <w:r>
        <w:instrText>PAGE</w:instrText>
      </w:r>
      <w:r>
        <w:rPr>
          <w:rFonts w:hint="eastAsia"/>
        </w:rPr>
        <w:instrText xml:space="preserve"> \# "'</w:instrText>
      </w:r>
      <w:r>
        <w:rPr>
          <w:rFonts w:hint="eastAsia"/>
        </w:rPr>
        <w:instrText>页</w:instrText>
      </w:r>
      <w:r>
        <w:rPr>
          <w:rFonts w:hint="eastAsia"/>
        </w:rPr>
        <w:instrText>: '#'</w:instrText>
      </w:r>
      <w:r>
        <w:rPr>
          <w:rFonts w:hint="eastAsia"/>
        </w:rPr>
        <w:br/>
        <w:instrText>'"</w:instrText>
      </w:r>
      <w:r>
        <w:rPr>
          <w:rStyle w:val="ab"/>
        </w:rPr>
        <w:instrText xml:space="preserve"> </w:instrText>
      </w:r>
      <w:r>
        <w:fldChar w:fldCharType="end"/>
      </w:r>
      <w:r>
        <w:rPr>
          <w:rStyle w:val="ab"/>
        </w:rPr>
        <w:annotationRef/>
      </w:r>
      <w:r w:rsidR="00B109AB">
        <w:rPr>
          <w:rFonts w:hint="eastAsia"/>
        </w:rPr>
        <w:t>二级标题内容</w:t>
      </w:r>
      <w:r w:rsidR="00B109AB">
        <w:rPr>
          <w:rFonts w:hint="eastAsia"/>
        </w:rPr>
        <w:t>_xslw3011*No25</w:t>
      </w:r>
    </w:p>
  </w:comment>
  <w:comment w:id="26" w:author="DCL_ZK" w:date="2017-07-31T13:15:00Z" w:initials="DCL_ZK">
    <w:p w14:paraId="673B8073" w14:textId="1C01859C" w:rsidR="008D27B3" w:rsidRDefault="008D27B3">
      <w:pPr>
        <w:pStyle w:val="ac"/>
      </w:pPr>
      <w:r>
        <w:fldChar w:fldCharType="begin"/>
      </w:r>
      <w:r>
        <w:rPr>
          <w:rStyle w:val="ab"/>
        </w:rPr>
        <w:instrText xml:space="preserve"> </w:instrText>
      </w:r>
      <w:r>
        <w:instrText>PAGE</w:instrText>
      </w:r>
      <w:r>
        <w:rPr>
          <w:rFonts w:hint="eastAsia"/>
        </w:rPr>
        <w:instrText xml:space="preserve"> \# "'</w:instrText>
      </w:r>
      <w:r>
        <w:rPr>
          <w:rFonts w:hint="eastAsia"/>
        </w:rPr>
        <w:instrText>页</w:instrText>
      </w:r>
      <w:r>
        <w:rPr>
          <w:rFonts w:hint="eastAsia"/>
        </w:rPr>
        <w:instrText>: '#'</w:instrText>
      </w:r>
      <w:r>
        <w:rPr>
          <w:rFonts w:hint="eastAsia"/>
        </w:rPr>
        <w:br/>
        <w:instrText>'"</w:instrText>
      </w:r>
      <w:r>
        <w:rPr>
          <w:rStyle w:val="ab"/>
        </w:rPr>
        <w:instrText xml:space="preserve"> </w:instrText>
      </w:r>
      <w:r>
        <w:fldChar w:fldCharType="end"/>
      </w:r>
      <w:r>
        <w:rPr>
          <w:rStyle w:val="ab"/>
        </w:rPr>
        <w:annotationRef/>
      </w:r>
      <w:r w:rsidR="00B109AB">
        <w:rPr>
          <w:rFonts w:hint="eastAsia"/>
        </w:rPr>
        <w:t>文本段落</w:t>
      </w:r>
      <w:r w:rsidR="00B109AB">
        <w:rPr>
          <w:rFonts w:hint="eastAsia"/>
        </w:rPr>
        <w:t>_xslw3050*No26</w:t>
      </w:r>
    </w:p>
  </w:comment>
  <w:comment w:id="27" w:author="DCL_ZK" w:date="2017-07-31T13:15:00Z" w:initials="DCL_ZK">
    <w:p w14:paraId="31172A4C" w14:textId="29DE7099" w:rsidR="008D27B3" w:rsidRDefault="008D27B3">
      <w:pPr>
        <w:pStyle w:val="ac"/>
      </w:pPr>
      <w:r>
        <w:fldChar w:fldCharType="begin"/>
      </w:r>
      <w:r>
        <w:rPr>
          <w:rStyle w:val="ab"/>
        </w:rPr>
        <w:instrText xml:space="preserve"> </w:instrText>
      </w:r>
      <w:r>
        <w:instrText>PAGE</w:instrText>
      </w:r>
      <w:r>
        <w:rPr>
          <w:rFonts w:hint="eastAsia"/>
        </w:rPr>
        <w:instrText xml:space="preserve"> \# "'</w:instrText>
      </w:r>
      <w:r>
        <w:rPr>
          <w:rFonts w:hint="eastAsia"/>
        </w:rPr>
        <w:instrText>页</w:instrText>
      </w:r>
      <w:r>
        <w:rPr>
          <w:rFonts w:hint="eastAsia"/>
        </w:rPr>
        <w:instrText>: '#'</w:instrText>
      </w:r>
      <w:r>
        <w:rPr>
          <w:rFonts w:hint="eastAsia"/>
        </w:rPr>
        <w:br/>
        <w:instrText>'"</w:instrText>
      </w:r>
      <w:r>
        <w:rPr>
          <w:rStyle w:val="ab"/>
        </w:rPr>
        <w:instrText xml:space="preserve"> </w:instrText>
      </w:r>
      <w:r>
        <w:fldChar w:fldCharType="end"/>
      </w:r>
      <w:r>
        <w:rPr>
          <w:rStyle w:val="ab"/>
        </w:rPr>
        <w:annotationRef/>
      </w:r>
      <w:r w:rsidR="00B109AB">
        <w:rPr>
          <w:rFonts w:hint="eastAsia"/>
        </w:rPr>
        <w:t>二级标题内容</w:t>
      </w:r>
      <w:r w:rsidR="00B109AB">
        <w:rPr>
          <w:rFonts w:hint="eastAsia"/>
        </w:rPr>
        <w:t>_xslw3011*No27</w:t>
      </w:r>
    </w:p>
  </w:comment>
  <w:comment w:id="28" w:author="DCL_ZK" w:date="2017-07-31T13:15:00Z" w:initials="DCL_ZK">
    <w:p w14:paraId="26167288" w14:textId="6DA356ED" w:rsidR="008D27B3" w:rsidRDefault="008D27B3">
      <w:pPr>
        <w:pStyle w:val="ac"/>
      </w:pPr>
      <w:r>
        <w:fldChar w:fldCharType="begin"/>
      </w:r>
      <w:r>
        <w:rPr>
          <w:rStyle w:val="ab"/>
        </w:rPr>
        <w:instrText xml:space="preserve"> </w:instrText>
      </w:r>
      <w:r>
        <w:instrText>PAGE</w:instrText>
      </w:r>
      <w:r>
        <w:rPr>
          <w:rFonts w:hint="eastAsia"/>
        </w:rPr>
        <w:instrText xml:space="preserve"> \# "'</w:instrText>
      </w:r>
      <w:r>
        <w:rPr>
          <w:rFonts w:hint="eastAsia"/>
        </w:rPr>
        <w:instrText>页</w:instrText>
      </w:r>
      <w:r>
        <w:rPr>
          <w:rFonts w:hint="eastAsia"/>
        </w:rPr>
        <w:instrText>: '#'</w:instrText>
      </w:r>
      <w:r>
        <w:rPr>
          <w:rFonts w:hint="eastAsia"/>
        </w:rPr>
        <w:br/>
        <w:instrText>'"</w:instrText>
      </w:r>
      <w:r>
        <w:rPr>
          <w:rStyle w:val="ab"/>
        </w:rPr>
        <w:instrText xml:space="preserve"> </w:instrText>
      </w:r>
      <w:r>
        <w:fldChar w:fldCharType="end"/>
      </w:r>
      <w:r>
        <w:rPr>
          <w:rStyle w:val="ab"/>
        </w:rPr>
        <w:annotationRef/>
      </w:r>
      <w:r w:rsidR="00B109AB">
        <w:rPr>
          <w:rFonts w:hint="eastAsia"/>
        </w:rPr>
        <w:t>文本段落</w:t>
      </w:r>
      <w:r w:rsidR="00B109AB">
        <w:rPr>
          <w:rFonts w:hint="eastAsia"/>
        </w:rPr>
        <w:t>_xslw3050*No28</w:t>
      </w:r>
    </w:p>
  </w:comment>
  <w:comment w:id="29" w:author="DCL_ZK" w:date="2017-07-31T13:15:00Z" w:initials="DCL_ZK">
    <w:p w14:paraId="08C9388E" w14:textId="00CE469C" w:rsidR="008D27B3" w:rsidRDefault="008D27B3">
      <w:pPr>
        <w:pStyle w:val="ac"/>
      </w:pPr>
      <w:r>
        <w:fldChar w:fldCharType="begin"/>
      </w:r>
      <w:r>
        <w:rPr>
          <w:rStyle w:val="ab"/>
        </w:rPr>
        <w:instrText xml:space="preserve"> </w:instrText>
      </w:r>
      <w:r>
        <w:instrText>PAGE</w:instrText>
      </w:r>
      <w:r>
        <w:rPr>
          <w:rFonts w:hint="eastAsia"/>
        </w:rPr>
        <w:instrText xml:space="preserve"> \# "'</w:instrText>
      </w:r>
      <w:r>
        <w:rPr>
          <w:rFonts w:hint="eastAsia"/>
        </w:rPr>
        <w:instrText>页</w:instrText>
      </w:r>
      <w:r>
        <w:rPr>
          <w:rFonts w:hint="eastAsia"/>
        </w:rPr>
        <w:instrText>: '#'</w:instrText>
      </w:r>
      <w:r>
        <w:rPr>
          <w:rFonts w:hint="eastAsia"/>
        </w:rPr>
        <w:br/>
        <w:instrText>'"</w:instrText>
      </w:r>
      <w:r>
        <w:rPr>
          <w:rStyle w:val="ab"/>
        </w:rPr>
        <w:instrText xml:space="preserve"> </w:instrText>
      </w:r>
      <w:r>
        <w:fldChar w:fldCharType="end"/>
      </w:r>
      <w:r>
        <w:rPr>
          <w:rStyle w:val="ab"/>
        </w:rPr>
        <w:annotationRef/>
      </w:r>
      <w:r w:rsidR="00B109AB">
        <w:rPr>
          <w:rFonts w:hint="eastAsia"/>
        </w:rPr>
        <w:t>一级标题内容</w:t>
      </w:r>
      <w:r w:rsidR="00B109AB">
        <w:rPr>
          <w:rFonts w:hint="eastAsia"/>
        </w:rPr>
        <w:t>_xslw3001*No29</w:t>
      </w:r>
    </w:p>
  </w:comment>
  <w:comment w:id="30" w:author="DCL_ZK" w:date="2017-07-31T13:15:00Z" w:initials="DCL_ZK">
    <w:p w14:paraId="4F2EF47D" w14:textId="767E2C59" w:rsidR="008D27B3" w:rsidRDefault="008D27B3">
      <w:pPr>
        <w:pStyle w:val="ac"/>
      </w:pPr>
      <w:r>
        <w:fldChar w:fldCharType="begin"/>
      </w:r>
      <w:r>
        <w:rPr>
          <w:rStyle w:val="ab"/>
        </w:rPr>
        <w:instrText xml:space="preserve"> </w:instrText>
      </w:r>
      <w:r>
        <w:instrText>PAGE</w:instrText>
      </w:r>
      <w:r>
        <w:rPr>
          <w:rFonts w:hint="eastAsia"/>
        </w:rPr>
        <w:instrText xml:space="preserve"> \# "'</w:instrText>
      </w:r>
      <w:r>
        <w:rPr>
          <w:rFonts w:hint="eastAsia"/>
        </w:rPr>
        <w:instrText>页</w:instrText>
      </w:r>
      <w:r>
        <w:rPr>
          <w:rFonts w:hint="eastAsia"/>
        </w:rPr>
        <w:instrText>: '#'</w:instrText>
      </w:r>
      <w:r>
        <w:rPr>
          <w:rFonts w:hint="eastAsia"/>
        </w:rPr>
        <w:br/>
        <w:instrText>'"</w:instrText>
      </w:r>
      <w:r>
        <w:rPr>
          <w:rStyle w:val="ab"/>
        </w:rPr>
        <w:instrText xml:space="preserve"> </w:instrText>
      </w:r>
      <w:r>
        <w:fldChar w:fldCharType="end"/>
      </w:r>
      <w:r>
        <w:rPr>
          <w:rStyle w:val="ab"/>
        </w:rPr>
        <w:annotationRef/>
      </w:r>
      <w:r w:rsidR="00B109AB">
        <w:rPr>
          <w:rFonts w:hint="eastAsia"/>
        </w:rPr>
        <w:t>二级标题内容</w:t>
      </w:r>
      <w:r w:rsidR="00B109AB">
        <w:rPr>
          <w:rFonts w:hint="eastAsia"/>
        </w:rPr>
        <w:t>_xslw3011*No30</w:t>
      </w:r>
    </w:p>
  </w:comment>
  <w:comment w:id="31" w:author="DCL_ZK" w:date="2017-07-31T13:15:00Z" w:initials="DCL_ZK">
    <w:p w14:paraId="6156091F" w14:textId="5DF3AB35" w:rsidR="008D27B3" w:rsidRDefault="008D27B3">
      <w:pPr>
        <w:pStyle w:val="ac"/>
      </w:pPr>
      <w:r>
        <w:fldChar w:fldCharType="begin"/>
      </w:r>
      <w:r>
        <w:rPr>
          <w:rStyle w:val="ab"/>
        </w:rPr>
        <w:instrText xml:space="preserve"> </w:instrText>
      </w:r>
      <w:r>
        <w:instrText>PAGE</w:instrText>
      </w:r>
      <w:r>
        <w:rPr>
          <w:rFonts w:hint="eastAsia"/>
        </w:rPr>
        <w:instrText xml:space="preserve"> \# "'</w:instrText>
      </w:r>
      <w:r>
        <w:rPr>
          <w:rFonts w:hint="eastAsia"/>
        </w:rPr>
        <w:instrText>页</w:instrText>
      </w:r>
      <w:r>
        <w:rPr>
          <w:rFonts w:hint="eastAsia"/>
        </w:rPr>
        <w:instrText>: '#'</w:instrText>
      </w:r>
      <w:r>
        <w:rPr>
          <w:rFonts w:hint="eastAsia"/>
        </w:rPr>
        <w:br/>
        <w:instrText>'"</w:instrText>
      </w:r>
      <w:r>
        <w:rPr>
          <w:rStyle w:val="ab"/>
        </w:rPr>
        <w:instrText xml:space="preserve"> </w:instrText>
      </w:r>
      <w:r>
        <w:fldChar w:fldCharType="end"/>
      </w:r>
      <w:r>
        <w:rPr>
          <w:rStyle w:val="ab"/>
        </w:rPr>
        <w:annotationRef/>
      </w:r>
      <w:r w:rsidR="00B109AB">
        <w:rPr>
          <w:rFonts w:hint="eastAsia"/>
        </w:rPr>
        <w:t>文本段落</w:t>
      </w:r>
      <w:r w:rsidR="00B109AB">
        <w:rPr>
          <w:rFonts w:hint="eastAsia"/>
        </w:rPr>
        <w:t>_xslw3050*No31</w:t>
      </w:r>
    </w:p>
  </w:comment>
  <w:comment w:id="32" w:author="DCL_ZK" w:date="2017-07-31T13:15:00Z" w:initials="DCL_ZK">
    <w:p w14:paraId="1B4B92B9" w14:textId="4ADC9803" w:rsidR="008D27B3" w:rsidRDefault="008D27B3">
      <w:pPr>
        <w:pStyle w:val="ac"/>
      </w:pPr>
      <w:r>
        <w:fldChar w:fldCharType="begin"/>
      </w:r>
      <w:r>
        <w:rPr>
          <w:rStyle w:val="ab"/>
        </w:rPr>
        <w:instrText xml:space="preserve"> </w:instrText>
      </w:r>
      <w:r>
        <w:instrText>PAGE</w:instrText>
      </w:r>
      <w:r>
        <w:rPr>
          <w:rFonts w:hint="eastAsia"/>
        </w:rPr>
        <w:instrText xml:space="preserve"> \# "'</w:instrText>
      </w:r>
      <w:r>
        <w:rPr>
          <w:rFonts w:hint="eastAsia"/>
        </w:rPr>
        <w:instrText>页</w:instrText>
      </w:r>
      <w:r>
        <w:rPr>
          <w:rFonts w:hint="eastAsia"/>
        </w:rPr>
        <w:instrText>: '#'</w:instrText>
      </w:r>
      <w:r>
        <w:rPr>
          <w:rFonts w:hint="eastAsia"/>
        </w:rPr>
        <w:br/>
        <w:instrText>'"</w:instrText>
      </w:r>
      <w:r>
        <w:rPr>
          <w:rStyle w:val="ab"/>
        </w:rPr>
        <w:instrText xml:space="preserve"> </w:instrText>
      </w:r>
      <w:r>
        <w:fldChar w:fldCharType="end"/>
      </w:r>
      <w:r>
        <w:rPr>
          <w:rStyle w:val="ab"/>
        </w:rPr>
        <w:annotationRef/>
      </w:r>
      <w:r w:rsidR="00B109AB">
        <w:rPr>
          <w:rFonts w:hint="eastAsia"/>
        </w:rPr>
        <w:t>程序代码</w:t>
      </w:r>
      <w:r w:rsidR="00B109AB">
        <w:rPr>
          <w:rFonts w:hint="eastAsia"/>
        </w:rPr>
        <w:t>_xslw3100*No32</w:t>
      </w:r>
    </w:p>
  </w:comment>
  <w:comment w:id="33" w:author="DCL_ZK" w:date="2017-07-31T13:15:00Z" w:initials="DCL_ZK">
    <w:p w14:paraId="38FB0F31" w14:textId="767E7030" w:rsidR="008D27B3" w:rsidRDefault="008D27B3">
      <w:pPr>
        <w:pStyle w:val="ac"/>
      </w:pPr>
      <w:r>
        <w:fldChar w:fldCharType="begin"/>
      </w:r>
      <w:r>
        <w:rPr>
          <w:rStyle w:val="ab"/>
        </w:rPr>
        <w:instrText xml:space="preserve"> </w:instrText>
      </w:r>
      <w:r>
        <w:instrText>PAGE</w:instrText>
      </w:r>
      <w:r>
        <w:rPr>
          <w:rFonts w:hint="eastAsia"/>
        </w:rPr>
        <w:instrText xml:space="preserve"> \# "'</w:instrText>
      </w:r>
      <w:r>
        <w:rPr>
          <w:rFonts w:hint="eastAsia"/>
        </w:rPr>
        <w:instrText>页</w:instrText>
      </w:r>
      <w:r>
        <w:rPr>
          <w:rFonts w:hint="eastAsia"/>
        </w:rPr>
        <w:instrText>: '#'</w:instrText>
      </w:r>
      <w:r>
        <w:rPr>
          <w:rFonts w:hint="eastAsia"/>
        </w:rPr>
        <w:br/>
        <w:instrText>'"</w:instrText>
      </w:r>
      <w:r>
        <w:rPr>
          <w:rStyle w:val="ab"/>
        </w:rPr>
        <w:instrText xml:space="preserve"> </w:instrText>
      </w:r>
      <w:r>
        <w:fldChar w:fldCharType="end"/>
      </w:r>
      <w:r>
        <w:rPr>
          <w:rStyle w:val="ab"/>
        </w:rPr>
        <w:annotationRef/>
      </w:r>
      <w:r w:rsidR="00B109AB">
        <w:rPr>
          <w:rFonts w:hint="eastAsia"/>
        </w:rPr>
        <w:t>文本段落</w:t>
      </w:r>
      <w:r w:rsidR="00B109AB">
        <w:rPr>
          <w:rFonts w:hint="eastAsia"/>
        </w:rPr>
        <w:t>_xslw3050*No33</w:t>
      </w:r>
    </w:p>
  </w:comment>
  <w:comment w:id="34" w:author="DCL_ZK" w:date="2017-07-31T13:15:00Z" w:initials="DCL_ZK">
    <w:p w14:paraId="6E9AA378" w14:textId="5F952655" w:rsidR="008D27B3" w:rsidRDefault="008D27B3">
      <w:pPr>
        <w:pStyle w:val="ac"/>
      </w:pPr>
      <w:r>
        <w:fldChar w:fldCharType="begin"/>
      </w:r>
      <w:r>
        <w:rPr>
          <w:rStyle w:val="ab"/>
        </w:rPr>
        <w:instrText xml:space="preserve"> </w:instrText>
      </w:r>
      <w:r>
        <w:instrText>PAGE</w:instrText>
      </w:r>
      <w:r>
        <w:rPr>
          <w:rFonts w:hint="eastAsia"/>
        </w:rPr>
        <w:instrText xml:space="preserve"> \# "'</w:instrText>
      </w:r>
      <w:r>
        <w:rPr>
          <w:rFonts w:hint="eastAsia"/>
        </w:rPr>
        <w:instrText>页</w:instrText>
      </w:r>
      <w:r>
        <w:rPr>
          <w:rFonts w:hint="eastAsia"/>
        </w:rPr>
        <w:instrText>: '#'</w:instrText>
      </w:r>
      <w:r>
        <w:rPr>
          <w:rFonts w:hint="eastAsia"/>
        </w:rPr>
        <w:br/>
        <w:instrText>'"</w:instrText>
      </w:r>
      <w:r>
        <w:rPr>
          <w:rStyle w:val="ab"/>
        </w:rPr>
        <w:instrText xml:space="preserve"> </w:instrText>
      </w:r>
      <w:r>
        <w:fldChar w:fldCharType="end"/>
      </w:r>
      <w:r>
        <w:rPr>
          <w:rStyle w:val="ab"/>
        </w:rPr>
        <w:annotationRef/>
      </w:r>
      <w:r w:rsidR="00B109AB">
        <w:rPr>
          <w:rFonts w:hint="eastAsia"/>
        </w:rPr>
        <w:t>二级标题内容</w:t>
      </w:r>
      <w:r w:rsidR="00B109AB">
        <w:rPr>
          <w:rFonts w:hint="eastAsia"/>
        </w:rPr>
        <w:t>_xslw3011*No34</w:t>
      </w:r>
    </w:p>
  </w:comment>
  <w:comment w:id="35" w:author="DCL_ZK" w:date="2017-07-31T13:15:00Z" w:initials="DCL_ZK">
    <w:p w14:paraId="2C3E2900" w14:textId="42A73B1A" w:rsidR="008D27B3" w:rsidRDefault="008D27B3">
      <w:pPr>
        <w:pStyle w:val="ac"/>
      </w:pPr>
      <w:r>
        <w:fldChar w:fldCharType="begin"/>
      </w:r>
      <w:r>
        <w:rPr>
          <w:rStyle w:val="ab"/>
        </w:rPr>
        <w:instrText xml:space="preserve"> </w:instrText>
      </w:r>
      <w:r>
        <w:instrText>PAGE</w:instrText>
      </w:r>
      <w:r>
        <w:rPr>
          <w:rFonts w:hint="eastAsia"/>
        </w:rPr>
        <w:instrText xml:space="preserve"> \# "'</w:instrText>
      </w:r>
      <w:r>
        <w:rPr>
          <w:rFonts w:hint="eastAsia"/>
        </w:rPr>
        <w:instrText>页</w:instrText>
      </w:r>
      <w:r>
        <w:rPr>
          <w:rFonts w:hint="eastAsia"/>
        </w:rPr>
        <w:instrText>: '#'</w:instrText>
      </w:r>
      <w:r>
        <w:rPr>
          <w:rFonts w:hint="eastAsia"/>
        </w:rPr>
        <w:br/>
        <w:instrText>'"</w:instrText>
      </w:r>
      <w:r>
        <w:rPr>
          <w:rStyle w:val="ab"/>
        </w:rPr>
        <w:instrText xml:space="preserve"> </w:instrText>
      </w:r>
      <w:r>
        <w:fldChar w:fldCharType="end"/>
      </w:r>
      <w:r>
        <w:rPr>
          <w:rStyle w:val="ab"/>
        </w:rPr>
        <w:annotationRef/>
      </w:r>
      <w:r w:rsidR="00B109AB">
        <w:rPr>
          <w:rFonts w:hint="eastAsia"/>
        </w:rPr>
        <w:t>文本段落</w:t>
      </w:r>
      <w:r w:rsidR="00B109AB">
        <w:rPr>
          <w:rFonts w:hint="eastAsia"/>
        </w:rPr>
        <w:t>_xslw3050*No35</w:t>
      </w:r>
    </w:p>
  </w:comment>
  <w:comment w:id="36" w:author="DCL_ZK" w:date="2017-07-31T13:15:00Z" w:initials="DCL_ZK">
    <w:p w14:paraId="64E47C32" w14:textId="3E2CAF24" w:rsidR="008D27B3" w:rsidRDefault="008D27B3">
      <w:pPr>
        <w:pStyle w:val="ac"/>
      </w:pPr>
      <w:r>
        <w:fldChar w:fldCharType="begin"/>
      </w:r>
      <w:r>
        <w:rPr>
          <w:rStyle w:val="ab"/>
        </w:rPr>
        <w:instrText xml:space="preserve"> </w:instrText>
      </w:r>
      <w:r>
        <w:instrText>PAGE</w:instrText>
      </w:r>
      <w:r>
        <w:rPr>
          <w:rFonts w:hint="eastAsia"/>
        </w:rPr>
        <w:instrText xml:space="preserve"> \# "'</w:instrText>
      </w:r>
      <w:r>
        <w:rPr>
          <w:rFonts w:hint="eastAsia"/>
        </w:rPr>
        <w:instrText>页</w:instrText>
      </w:r>
      <w:r>
        <w:rPr>
          <w:rFonts w:hint="eastAsia"/>
        </w:rPr>
        <w:instrText>: '#'</w:instrText>
      </w:r>
      <w:r>
        <w:rPr>
          <w:rFonts w:hint="eastAsia"/>
        </w:rPr>
        <w:br/>
        <w:instrText>'"</w:instrText>
      </w:r>
      <w:r>
        <w:rPr>
          <w:rStyle w:val="ab"/>
        </w:rPr>
        <w:instrText xml:space="preserve"> </w:instrText>
      </w:r>
      <w:r>
        <w:fldChar w:fldCharType="end"/>
      </w:r>
      <w:r>
        <w:rPr>
          <w:rStyle w:val="ab"/>
        </w:rPr>
        <w:annotationRef/>
      </w:r>
      <w:r w:rsidR="00B109AB">
        <w:rPr>
          <w:rFonts w:hint="eastAsia"/>
        </w:rPr>
        <w:t>一级标题内容</w:t>
      </w:r>
      <w:r w:rsidR="00B109AB">
        <w:rPr>
          <w:rFonts w:hint="eastAsia"/>
        </w:rPr>
        <w:t>_xslw3001*No36</w:t>
      </w:r>
    </w:p>
  </w:comment>
  <w:comment w:id="37" w:author="DCL_ZK" w:date="2017-07-31T13:15:00Z" w:initials="DCL_ZK">
    <w:p w14:paraId="1B13F548" w14:textId="023F1939" w:rsidR="008D27B3" w:rsidRDefault="008D27B3">
      <w:pPr>
        <w:pStyle w:val="ac"/>
      </w:pPr>
      <w:r>
        <w:fldChar w:fldCharType="begin"/>
      </w:r>
      <w:r>
        <w:rPr>
          <w:rStyle w:val="ab"/>
        </w:rPr>
        <w:instrText xml:space="preserve"> </w:instrText>
      </w:r>
      <w:r>
        <w:instrText>PAGE</w:instrText>
      </w:r>
      <w:r>
        <w:rPr>
          <w:rFonts w:hint="eastAsia"/>
        </w:rPr>
        <w:instrText xml:space="preserve"> \# "'</w:instrText>
      </w:r>
      <w:r>
        <w:rPr>
          <w:rFonts w:hint="eastAsia"/>
        </w:rPr>
        <w:instrText>页</w:instrText>
      </w:r>
      <w:r>
        <w:rPr>
          <w:rFonts w:hint="eastAsia"/>
        </w:rPr>
        <w:instrText>: '#'</w:instrText>
      </w:r>
      <w:r>
        <w:rPr>
          <w:rFonts w:hint="eastAsia"/>
        </w:rPr>
        <w:br/>
        <w:instrText>'"</w:instrText>
      </w:r>
      <w:r>
        <w:rPr>
          <w:rStyle w:val="ab"/>
        </w:rPr>
        <w:instrText xml:space="preserve"> </w:instrText>
      </w:r>
      <w:r>
        <w:fldChar w:fldCharType="end"/>
      </w:r>
      <w:r>
        <w:rPr>
          <w:rStyle w:val="ab"/>
        </w:rPr>
        <w:annotationRef/>
      </w:r>
      <w:r w:rsidR="00B109AB">
        <w:rPr>
          <w:rFonts w:hint="eastAsia"/>
        </w:rPr>
        <w:t>文本段落</w:t>
      </w:r>
      <w:r w:rsidR="00B109AB">
        <w:rPr>
          <w:rFonts w:hint="eastAsia"/>
        </w:rPr>
        <w:t>_xslw3050*No37</w:t>
      </w:r>
    </w:p>
  </w:comment>
  <w:comment w:id="40" w:author="DCL_ZK" w:date="2017-07-31T13:15:00Z" w:initials="DCL_ZK">
    <w:p w14:paraId="6142C893" w14:textId="1A2FB60B" w:rsidR="000858FB" w:rsidRDefault="000858FB">
      <w:pPr>
        <w:pStyle w:val="ac"/>
      </w:pPr>
      <w:r>
        <w:fldChar w:fldCharType="begin"/>
      </w:r>
      <w:r>
        <w:rPr>
          <w:rStyle w:val="ab"/>
        </w:rPr>
        <w:instrText xml:space="preserve"> </w:instrText>
      </w:r>
      <w:r>
        <w:instrText>PAGE</w:instrText>
      </w:r>
      <w:r>
        <w:rPr>
          <w:rFonts w:hint="eastAsia"/>
        </w:rPr>
        <w:instrText xml:space="preserve"> \# "'</w:instrText>
      </w:r>
      <w:r>
        <w:rPr>
          <w:rFonts w:hint="eastAsia"/>
        </w:rPr>
        <w:instrText>页</w:instrText>
      </w:r>
      <w:r>
        <w:rPr>
          <w:rFonts w:hint="eastAsia"/>
        </w:rPr>
        <w:instrText>: '#'</w:instrText>
      </w:r>
      <w:r>
        <w:rPr>
          <w:rFonts w:hint="eastAsia"/>
        </w:rPr>
        <w:br/>
        <w:instrText>'"</w:instrText>
      </w:r>
      <w:r>
        <w:rPr>
          <w:rStyle w:val="ab"/>
        </w:rPr>
        <w:instrText xml:space="preserve"> </w:instrText>
      </w:r>
      <w:r>
        <w:fldChar w:fldCharType="end"/>
      </w:r>
      <w:r>
        <w:rPr>
          <w:rStyle w:val="ab"/>
        </w:rPr>
        <w:annotationRef/>
      </w:r>
      <w:r w:rsidR="00B109AB">
        <w:rPr>
          <w:rFonts w:hint="eastAsia"/>
        </w:rPr>
        <w:t>图片</w:t>
      </w:r>
      <w:r w:rsidR="00B109AB">
        <w:rPr>
          <w:rFonts w:hint="eastAsia"/>
        </w:rPr>
        <w:t>_xslw3060*No38</w:t>
      </w:r>
    </w:p>
  </w:comment>
  <w:comment w:id="41" w:author="DCL_ZK" w:date="2017-07-31T13:15:00Z" w:initials="DCL_ZK">
    <w:p w14:paraId="386DFB40" w14:textId="2487414F" w:rsidR="008D27B3" w:rsidRDefault="008D27B3">
      <w:pPr>
        <w:pStyle w:val="ac"/>
      </w:pPr>
      <w:r>
        <w:fldChar w:fldCharType="begin"/>
      </w:r>
      <w:r>
        <w:rPr>
          <w:rStyle w:val="ab"/>
        </w:rPr>
        <w:instrText xml:space="preserve"> </w:instrText>
      </w:r>
      <w:r>
        <w:instrText>PAGE</w:instrText>
      </w:r>
      <w:r>
        <w:rPr>
          <w:rFonts w:hint="eastAsia"/>
        </w:rPr>
        <w:instrText xml:space="preserve"> \# "'</w:instrText>
      </w:r>
      <w:r>
        <w:rPr>
          <w:rFonts w:hint="eastAsia"/>
        </w:rPr>
        <w:instrText>页</w:instrText>
      </w:r>
      <w:r>
        <w:rPr>
          <w:rFonts w:hint="eastAsia"/>
        </w:rPr>
        <w:instrText>: '#'</w:instrText>
      </w:r>
      <w:r>
        <w:rPr>
          <w:rFonts w:hint="eastAsia"/>
        </w:rPr>
        <w:br/>
        <w:instrText>'"</w:instrText>
      </w:r>
      <w:r>
        <w:rPr>
          <w:rStyle w:val="ab"/>
        </w:rPr>
        <w:instrText xml:space="preserve"> </w:instrText>
      </w:r>
      <w:r>
        <w:fldChar w:fldCharType="end"/>
      </w:r>
      <w:r>
        <w:rPr>
          <w:rStyle w:val="ab"/>
        </w:rPr>
        <w:annotationRef/>
      </w:r>
      <w:r w:rsidR="00B109AB">
        <w:rPr>
          <w:rFonts w:hint="eastAsia"/>
        </w:rPr>
        <w:t>文本段落</w:t>
      </w:r>
      <w:r w:rsidR="00B109AB">
        <w:rPr>
          <w:rFonts w:hint="eastAsia"/>
        </w:rPr>
        <w:t>_xslw3050*No39</w:t>
      </w:r>
    </w:p>
  </w:comment>
  <w:comment w:id="43" w:author="DCL_ZK" w:date="2017-07-31T13:15:00Z" w:initials="DCL_ZK">
    <w:p w14:paraId="5C462429" w14:textId="24F85DDA" w:rsidR="000858FB" w:rsidRDefault="000858FB">
      <w:pPr>
        <w:pStyle w:val="ac"/>
      </w:pPr>
      <w:r>
        <w:fldChar w:fldCharType="begin"/>
      </w:r>
      <w:r>
        <w:rPr>
          <w:rStyle w:val="ab"/>
        </w:rPr>
        <w:instrText xml:space="preserve"> </w:instrText>
      </w:r>
      <w:r>
        <w:instrText>PAGE</w:instrText>
      </w:r>
      <w:r>
        <w:rPr>
          <w:rFonts w:hint="eastAsia"/>
        </w:rPr>
        <w:instrText xml:space="preserve"> \# "'</w:instrText>
      </w:r>
      <w:r>
        <w:rPr>
          <w:rFonts w:hint="eastAsia"/>
        </w:rPr>
        <w:instrText>页</w:instrText>
      </w:r>
      <w:r>
        <w:rPr>
          <w:rFonts w:hint="eastAsia"/>
        </w:rPr>
        <w:instrText>: '#'</w:instrText>
      </w:r>
      <w:r>
        <w:rPr>
          <w:rFonts w:hint="eastAsia"/>
        </w:rPr>
        <w:br/>
        <w:instrText>'"</w:instrText>
      </w:r>
      <w:r>
        <w:rPr>
          <w:rStyle w:val="ab"/>
        </w:rPr>
        <w:instrText xml:space="preserve"> </w:instrText>
      </w:r>
      <w:r>
        <w:fldChar w:fldCharType="end"/>
      </w:r>
      <w:r>
        <w:rPr>
          <w:rStyle w:val="ab"/>
        </w:rPr>
        <w:annotationRef/>
      </w:r>
      <w:r w:rsidR="00B109AB">
        <w:rPr>
          <w:rFonts w:hint="eastAsia"/>
        </w:rPr>
        <w:t>文本段落</w:t>
      </w:r>
      <w:r w:rsidR="00B109AB">
        <w:rPr>
          <w:rFonts w:hint="eastAsia"/>
        </w:rPr>
        <w:t>_xslw3050*No40</w:t>
      </w:r>
    </w:p>
  </w:comment>
  <w:comment w:id="45" w:author="DCL_ZK" w:date="2017-07-31T13:15:00Z" w:initials="DCL_ZK">
    <w:p w14:paraId="4427F5D0" w14:textId="7E483741" w:rsidR="000858FB" w:rsidRDefault="000858FB">
      <w:pPr>
        <w:pStyle w:val="ac"/>
      </w:pPr>
      <w:r>
        <w:fldChar w:fldCharType="begin"/>
      </w:r>
      <w:r>
        <w:rPr>
          <w:rStyle w:val="ab"/>
        </w:rPr>
        <w:instrText xml:space="preserve"> </w:instrText>
      </w:r>
      <w:r>
        <w:instrText>PAGE</w:instrText>
      </w:r>
      <w:r>
        <w:rPr>
          <w:rFonts w:hint="eastAsia"/>
        </w:rPr>
        <w:instrText xml:space="preserve"> \# "'</w:instrText>
      </w:r>
      <w:r>
        <w:rPr>
          <w:rFonts w:hint="eastAsia"/>
        </w:rPr>
        <w:instrText>页</w:instrText>
      </w:r>
      <w:r>
        <w:rPr>
          <w:rFonts w:hint="eastAsia"/>
        </w:rPr>
        <w:instrText>: '#'</w:instrText>
      </w:r>
      <w:r>
        <w:rPr>
          <w:rFonts w:hint="eastAsia"/>
        </w:rPr>
        <w:br/>
        <w:instrText>'"</w:instrText>
      </w:r>
      <w:r>
        <w:rPr>
          <w:rStyle w:val="ab"/>
        </w:rPr>
        <w:instrText xml:space="preserve"> </w:instrText>
      </w:r>
      <w:r>
        <w:fldChar w:fldCharType="end"/>
      </w:r>
      <w:r>
        <w:rPr>
          <w:rStyle w:val="ab"/>
        </w:rPr>
        <w:annotationRef/>
      </w:r>
      <w:r w:rsidR="00B109AB">
        <w:rPr>
          <w:rFonts w:hint="eastAsia"/>
        </w:rPr>
        <w:t>图片</w:t>
      </w:r>
      <w:r w:rsidR="00B109AB">
        <w:rPr>
          <w:rFonts w:hint="eastAsia"/>
        </w:rPr>
        <w:t>_xslw3060*No41</w:t>
      </w:r>
    </w:p>
  </w:comment>
  <w:comment w:id="46" w:author="DCL_ZK" w:date="2017-07-31T13:15:00Z" w:initials="DCL_ZK">
    <w:p w14:paraId="4EE6B2D6" w14:textId="536634B0" w:rsidR="000858FB" w:rsidRDefault="000858FB">
      <w:pPr>
        <w:pStyle w:val="ac"/>
      </w:pPr>
      <w:r>
        <w:fldChar w:fldCharType="begin"/>
      </w:r>
      <w:r>
        <w:rPr>
          <w:rStyle w:val="ab"/>
        </w:rPr>
        <w:instrText xml:space="preserve"> </w:instrText>
      </w:r>
      <w:r>
        <w:instrText>PAGE</w:instrText>
      </w:r>
      <w:r>
        <w:rPr>
          <w:rFonts w:hint="eastAsia"/>
        </w:rPr>
        <w:instrText xml:space="preserve"> \# "'</w:instrText>
      </w:r>
      <w:r>
        <w:rPr>
          <w:rFonts w:hint="eastAsia"/>
        </w:rPr>
        <w:instrText>页</w:instrText>
      </w:r>
      <w:r>
        <w:rPr>
          <w:rFonts w:hint="eastAsia"/>
        </w:rPr>
        <w:instrText>: '#'</w:instrText>
      </w:r>
      <w:r>
        <w:rPr>
          <w:rFonts w:hint="eastAsia"/>
        </w:rPr>
        <w:br/>
        <w:instrText>'"</w:instrText>
      </w:r>
      <w:r>
        <w:rPr>
          <w:rStyle w:val="ab"/>
        </w:rPr>
        <w:instrText xml:space="preserve"> </w:instrText>
      </w:r>
      <w:r>
        <w:fldChar w:fldCharType="end"/>
      </w:r>
      <w:r>
        <w:rPr>
          <w:rStyle w:val="ab"/>
        </w:rPr>
        <w:annotationRef/>
      </w:r>
      <w:r w:rsidR="00B109AB">
        <w:rPr>
          <w:rFonts w:hint="eastAsia"/>
        </w:rPr>
        <w:t>文本段落</w:t>
      </w:r>
      <w:r w:rsidR="00B109AB">
        <w:rPr>
          <w:rFonts w:hint="eastAsia"/>
        </w:rPr>
        <w:t>_xslw3050*No42</w:t>
      </w:r>
    </w:p>
  </w:comment>
  <w:comment w:id="47" w:author="DCL_ZK" w:date="2017-07-31T13:15:00Z" w:initials="DCL_ZK">
    <w:p w14:paraId="11190AA9" w14:textId="08A27487" w:rsidR="000858FB" w:rsidRDefault="000858FB">
      <w:pPr>
        <w:pStyle w:val="ac"/>
      </w:pPr>
      <w:r>
        <w:fldChar w:fldCharType="begin"/>
      </w:r>
      <w:r>
        <w:rPr>
          <w:rStyle w:val="ab"/>
        </w:rPr>
        <w:instrText xml:space="preserve"> </w:instrText>
      </w:r>
      <w:r>
        <w:instrText>PAGE</w:instrText>
      </w:r>
      <w:r>
        <w:rPr>
          <w:rFonts w:hint="eastAsia"/>
        </w:rPr>
        <w:instrText xml:space="preserve"> \# "'</w:instrText>
      </w:r>
      <w:r>
        <w:rPr>
          <w:rFonts w:hint="eastAsia"/>
        </w:rPr>
        <w:instrText>页</w:instrText>
      </w:r>
      <w:r>
        <w:rPr>
          <w:rFonts w:hint="eastAsia"/>
        </w:rPr>
        <w:instrText>: '#'</w:instrText>
      </w:r>
      <w:r>
        <w:rPr>
          <w:rFonts w:hint="eastAsia"/>
        </w:rPr>
        <w:br/>
        <w:instrText>'"</w:instrText>
      </w:r>
      <w:r>
        <w:rPr>
          <w:rStyle w:val="ab"/>
        </w:rPr>
        <w:instrText xml:space="preserve"> </w:instrText>
      </w:r>
      <w:r>
        <w:fldChar w:fldCharType="end"/>
      </w:r>
      <w:r>
        <w:rPr>
          <w:rStyle w:val="ab"/>
        </w:rPr>
        <w:annotationRef/>
      </w:r>
      <w:r w:rsidR="00B109AB">
        <w:rPr>
          <w:rFonts w:hint="eastAsia"/>
        </w:rPr>
        <w:t>文本段落</w:t>
      </w:r>
      <w:r w:rsidR="00B109AB">
        <w:rPr>
          <w:rFonts w:hint="eastAsia"/>
        </w:rPr>
        <w:t>_xslw3050*No43</w:t>
      </w:r>
    </w:p>
  </w:comment>
  <w:comment w:id="48" w:author="DCL_ZK" w:date="2017-07-31T13:15:00Z" w:initials="DCL_ZK">
    <w:p w14:paraId="7D7089B3" w14:textId="1ACD7ED0" w:rsidR="000858FB" w:rsidRDefault="000858FB">
      <w:pPr>
        <w:pStyle w:val="ac"/>
      </w:pPr>
      <w:r>
        <w:fldChar w:fldCharType="begin"/>
      </w:r>
      <w:r>
        <w:rPr>
          <w:rStyle w:val="ab"/>
        </w:rPr>
        <w:instrText xml:space="preserve"> </w:instrText>
      </w:r>
      <w:r>
        <w:instrText>PAGE</w:instrText>
      </w:r>
      <w:r>
        <w:rPr>
          <w:rFonts w:hint="eastAsia"/>
        </w:rPr>
        <w:instrText xml:space="preserve"> \# "'</w:instrText>
      </w:r>
      <w:r>
        <w:rPr>
          <w:rFonts w:hint="eastAsia"/>
        </w:rPr>
        <w:instrText>页</w:instrText>
      </w:r>
      <w:r>
        <w:rPr>
          <w:rFonts w:hint="eastAsia"/>
        </w:rPr>
        <w:instrText>: '#'</w:instrText>
      </w:r>
      <w:r>
        <w:rPr>
          <w:rFonts w:hint="eastAsia"/>
        </w:rPr>
        <w:br/>
        <w:instrText>'"</w:instrText>
      </w:r>
      <w:r>
        <w:rPr>
          <w:rStyle w:val="ab"/>
        </w:rPr>
        <w:instrText xml:space="preserve"> </w:instrText>
      </w:r>
      <w:r>
        <w:fldChar w:fldCharType="end"/>
      </w:r>
      <w:r>
        <w:rPr>
          <w:rStyle w:val="ab"/>
        </w:rPr>
        <w:annotationRef/>
      </w:r>
      <w:r w:rsidR="00B109AB">
        <w:rPr>
          <w:rFonts w:hint="eastAsia"/>
        </w:rPr>
        <w:t>一级标题内容</w:t>
      </w:r>
      <w:r w:rsidR="00B109AB">
        <w:rPr>
          <w:rFonts w:hint="eastAsia"/>
        </w:rPr>
        <w:t>_xslw3001*No44</w:t>
      </w:r>
    </w:p>
  </w:comment>
  <w:comment w:id="49" w:author="DCL_ZK" w:date="2017-07-31T13:15:00Z" w:initials="DCL_ZK">
    <w:p w14:paraId="25F85090" w14:textId="42170F8D" w:rsidR="000858FB" w:rsidRDefault="000858FB">
      <w:pPr>
        <w:pStyle w:val="ac"/>
      </w:pPr>
      <w:r>
        <w:fldChar w:fldCharType="begin"/>
      </w:r>
      <w:r>
        <w:rPr>
          <w:rStyle w:val="ab"/>
        </w:rPr>
        <w:instrText xml:space="preserve"> </w:instrText>
      </w:r>
      <w:r>
        <w:instrText>PAGE</w:instrText>
      </w:r>
      <w:r>
        <w:rPr>
          <w:rFonts w:hint="eastAsia"/>
        </w:rPr>
        <w:instrText xml:space="preserve"> \# "'</w:instrText>
      </w:r>
      <w:r>
        <w:rPr>
          <w:rFonts w:hint="eastAsia"/>
        </w:rPr>
        <w:instrText>页</w:instrText>
      </w:r>
      <w:r>
        <w:rPr>
          <w:rFonts w:hint="eastAsia"/>
        </w:rPr>
        <w:instrText>: '#'</w:instrText>
      </w:r>
      <w:r>
        <w:rPr>
          <w:rFonts w:hint="eastAsia"/>
        </w:rPr>
        <w:br/>
        <w:instrText>'"</w:instrText>
      </w:r>
      <w:r>
        <w:rPr>
          <w:rStyle w:val="ab"/>
        </w:rPr>
        <w:instrText xml:space="preserve"> </w:instrText>
      </w:r>
      <w:r>
        <w:fldChar w:fldCharType="end"/>
      </w:r>
      <w:r>
        <w:rPr>
          <w:rStyle w:val="ab"/>
        </w:rPr>
        <w:annotationRef/>
      </w:r>
      <w:r w:rsidR="00B109AB">
        <w:rPr>
          <w:rFonts w:hint="eastAsia"/>
        </w:rPr>
        <w:t>图片</w:t>
      </w:r>
      <w:r w:rsidR="00B109AB">
        <w:rPr>
          <w:rFonts w:hint="eastAsia"/>
        </w:rPr>
        <w:t>_xslw3060*No45</w:t>
      </w:r>
    </w:p>
  </w:comment>
  <w:comment w:id="50" w:author="DCL_ZK" w:date="2017-07-31T13:15:00Z" w:initials="DCL_ZK">
    <w:p w14:paraId="3134365B" w14:textId="1F35B233" w:rsidR="000858FB" w:rsidRDefault="000858FB">
      <w:pPr>
        <w:pStyle w:val="ac"/>
      </w:pPr>
      <w:r>
        <w:fldChar w:fldCharType="begin"/>
      </w:r>
      <w:r>
        <w:rPr>
          <w:rStyle w:val="ab"/>
        </w:rPr>
        <w:instrText xml:space="preserve"> </w:instrText>
      </w:r>
      <w:r>
        <w:instrText>PAGE</w:instrText>
      </w:r>
      <w:r>
        <w:rPr>
          <w:rFonts w:hint="eastAsia"/>
        </w:rPr>
        <w:instrText xml:space="preserve"> \# "'</w:instrText>
      </w:r>
      <w:r>
        <w:rPr>
          <w:rFonts w:hint="eastAsia"/>
        </w:rPr>
        <w:instrText>页</w:instrText>
      </w:r>
      <w:r>
        <w:rPr>
          <w:rFonts w:hint="eastAsia"/>
        </w:rPr>
        <w:instrText>: '#'</w:instrText>
      </w:r>
      <w:r>
        <w:rPr>
          <w:rFonts w:hint="eastAsia"/>
        </w:rPr>
        <w:br/>
        <w:instrText>'"</w:instrText>
      </w:r>
      <w:r>
        <w:rPr>
          <w:rStyle w:val="ab"/>
        </w:rPr>
        <w:instrText xml:space="preserve"> </w:instrText>
      </w:r>
      <w:r>
        <w:fldChar w:fldCharType="end"/>
      </w:r>
      <w:r>
        <w:rPr>
          <w:rStyle w:val="ab"/>
        </w:rPr>
        <w:annotationRef/>
      </w:r>
      <w:r w:rsidR="00B109AB">
        <w:rPr>
          <w:rFonts w:hint="eastAsia"/>
        </w:rPr>
        <w:t>文本段落</w:t>
      </w:r>
      <w:r w:rsidR="00B109AB">
        <w:rPr>
          <w:rFonts w:hint="eastAsia"/>
        </w:rPr>
        <w:t>_xslw3050*No46</w:t>
      </w:r>
    </w:p>
  </w:comment>
  <w:comment w:id="51" w:author="DCL_ZK" w:date="2017-07-31T13:15:00Z" w:initials="DCL_ZK">
    <w:p w14:paraId="676C545F" w14:textId="6BEDFCB2" w:rsidR="000858FB" w:rsidRDefault="000858FB">
      <w:pPr>
        <w:pStyle w:val="ac"/>
      </w:pPr>
      <w:r>
        <w:fldChar w:fldCharType="begin"/>
      </w:r>
      <w:r>
        <w:rPr>
          <w:rStyle w:val="ab"/>
        </w:rPr>
        <w:instrText xml:space="preserve"> </w:instrText>
      </w:r>
      <w:r>
        <w:instrText>PAGE</w:instrText>
      </w:r>
      <w:r>
        <w:rPr>
          <w:rFonts w:hint="eastAsia"/>
        </w:rPr>
        <w:instrText xml:space="preserve"> \# "'</w:instrText>
      </w:r>
      <w:r>
        <w:rPr>
          <w:rFonts w:hint="eastAsia"/>
        </w:rPr>
        <w:instrText>页</w:instrText>
      </w:r>
      <w:r>
        <w:rPr>
          <w:rFonts w:hint="eastAsia"/>
        </w:rPr>
        <w:instrText>: '#'</w:instrText>
      </w:r>
      <w:r>
        <w:rPr>
          <w:rFonts w:hint="eastAsia"/>
        </w:rPr>
        <w:br/>
        <w:instrText>'"</w:instrText>
      </w:r>
      <w:r>
        <w:rPr>
          <w:rStyle w:val="ab"/>
        </w:rPr>
        <w:instrText xml:space="preserve"> </w:instrText>
      </w:r>
      <w:r>
        <w:fldChar w:fldCharType="end"/>
      </w:r>
      <w:r>
        <w:rPr>
          <w:rStyle w:val="ab"/>
        </w:rPr>
        <w:annotationRef/>
      </w:r>
      <w:r w:rsidR="00B109AB">
        <w:rPr>
          <w:rFonts w:hint="eastAsia"/>
        </w:rPr>
        <w:t>文本段落</w:t>
      </w:r>
      <w:r w:rsidR="00B109AB">
        <w:rPr>
          <w:rFonts w:hint="eastAsia"/>
        </w:rPr>
        <w:t>_xslw3050*No47</w:t>
      </w:r>
    </w:p>
  </w:comment>
  <w:comment w:id="52" w:author="DCL_ZK" w:date="2017-07-31T13:15:00Z" w:initials="DCL_ZK">
    <w:p w14:paraId="272A5CCC" w14:textId="4CCABF13" w:rsidR="000858FB" w:rsidRDefault="000858FB">
      <w:pPr>
        <w:pStyle w:val="ac"/>
      </w:pPr>
      <w:r>
        <w:fldChar w:fldCharType="begin"/>
      </w:r>
      <w:r>
        <w:rPr>
          <w:rStyle w:val="ab"/>
        </w:rPr>
        <w:instrText xml:space="preserve"> </w:instrText>
      </w:r>
      <w:r>
        <w:instrText>PAGE</w:instrText>
      </w:r>
      <w:r>
        <w:rPr>
          <w:rFonts w:hint="eastAsia"/>
        </w:rPr>
        <w:instrText xml:space="preserve"> \# "'</w:instrText>
      </w:r>
      <w:r>
        <w:rPr>
          <w:rFonts w:hint="eastAsia"/>
        </w:rPr>
        <w:instrText>页</w:instrText>
      </w:r>
      <w:r>
        <w:rPr>
          <w:rFonts w:hint="eastAsia"/>
        </w:rPr>
        <w:instrText>: '#'</w:instrText>
      </w:r>
      <w:r>
        <w:rPr>
          <w:rFonts w:hint="eastAsia"/>
        </w:rPr>
        <w:br/>
        <w:instrText>'"</w:instrText>
      </w:r>
      <w:r>
        <w:rPr>
          <w:rStyle w:val="ab"/>
        </w:rPr>
        <w:instrText xml:space="preserve"> </w:instrText>
      </w:r>
      <w:r>
        <w:fldChar w:fldCharType="end"/>
      </w:r>
      <w:r>
        <w:rPr>
          <w:rStyle w:val="ab"/>
        </w:rPr>
        <w:annotationRef/>
      </w:r>
      <w:r w:rsidR="00B109AB">
        <w:rPr>
          <w:rFonts w:hint="eastAsia"/>
        </w:rPr>
        <w:t>参考文献标题</w:t>
      </w:r>
      <w:r w:rsidR="00B109AB">
        <w:rPr>
          <w:rFonts w:hint="eastAsia"/>
        </w:rPr>
        <w:t>_xslw4000*No48</w:t>
      </w:r>
    </w:p>
  </w:comment>
  <w:comment w:id="53" w:author="DCL_ZK" w:date="2017-07-31T13:15:00Z" w:initials="DCL_ZK">
    <w:p w14:paraId="3A99A115" w14:textId="4247AB7E" w:rsidR="000858FB" w:rsidRDefault="000858FB">
      <w:pPr>
        <w:pStyle w:val="ac"/>
      </w:pPr>
      <w:r>
        <w:fldChar w:fldCharType="begin"/>
      </w:r>
      <w:r>
        <w:rPr>
          <w:rStyle w:val="ab"/>
        </w:rPr>
        <w:instrText xml:space="preserve"> </w:instrText>
      </w:r>
      <w:r>
        <w:instrText>PAGE</w:instrText>
      </w:r>
      <w:r>
        <w:rPr>
          <w:rFonts w:hint="eastAsia"/>
        </w:rPr>
        <w:instrText xml:space="preserve"> \# "'</w:instrText>
      </w:r>
      <w:r>
        <w:rPr>
          <w:rFonts w:hint="eastAsia"/>
        </w:rPr>
        <w:instrText>页</w:instrText>
      </w:r>
      <w:r>
        <w:rPr>
          <w:rFonts w:hint="eastAsia"/>
        </w:rPr>
        <w:instrText>: '#'</w:instrText>
      </w:r>
      <w:r>
        <w:rPr>
          <w:rFonts w:hint="eastAsia"/>
        </w:rPr>
        <w:br/>
        <w:instrText>'"</w:instrText>
      </w:r>
      <w:r>
        <w:rPr>
          <w:rStyle w:val="ab"/>
        </w:rPr>
        <w:instrText xml:space="preserve"> </w:instrText>
      </w:r>
      <w:r>
        <w:fldChar w:fldCharType="end"/>
      </w:r>
      <w:r>
        <w:rPr>
          <w:rStyle w:val="ab"/>
        </w:rPr>
        <w:annotationRef/>
      </w:r>
      <w:r w:rsidR="00B109AB">
        <w:rPr>
          <w:rFonts w:hint="eastAsia"/>
        </w:rPr>
        <w:t>参考文献条目</w:t>
      </w:r>
      <w:r w:rsidR="00B109AB">
        <w:rPr>
          <w:rFonts w:hint="eastAsia"/>
        </w:rPr>
        <w:t>_xslw4001*No49</w:t>
      </w:r>
    </w:p>
  </w:comment>
  <w:comment w:id="54" w:author="DCL_ZK" w:date="2017-07-31T13:15:00Z" w:initials="DCL_ZK">
    <w:p w14:paraId="3D624A04" w14:textId="35531ACD" w:rsidR="000858FB" w:rsidRDefault="000858FB">
      <w:pPr>
        <w:pStyle w:val="ac"/>
      </w:pPr>
      <w:r>
        <w:fldChar w:fldCharType="begin"/>
      </w:r>
      <w:r>
        <w:rPr>
          <w:rStyle w:val="ab"/>
        </w:rPr>
        <w:instrText xml:space="preserve"> </w:instrText>
      </w:r>
      <w:r>
        <w:instrText>PAGE</w:instrText>
      </w:r>
      <w:r>
        <w:rPr>
          <w:rFonts w:hint="eastAsia"/>
        </w:rPr>
        <w:instrText xml:space="preserve"> \# "'</w:instrText>
      </w:r>
      <w:r>
        <w:rPr>
          <w:rFonts w:hint="eastAsia"/>
        </w:rPr>
        <w:instrText>页</w:instrText>
      </w:r>
      <w:r>
        <w:rPr>
          <w:rFonts w:hint="eastAsia"/>
        </w:rPr>
        <w:instrText>: '#'</w:instrText>
      </w:r>
      <w:r>
        <w:rPr>
          <w:rFonts w:hint="eastAsia"/>
        </w:rPr>
        <w:br/>
        <w:instrText>'"</w:instrText>
      </w:r>
      <w:r>
        <w:rPr>
          <w:rStyle w:val="ab"/>
        </w:rPr>
        <w:instrText xml:space="preserve"> </w:instrText>
      </w:r>
      <w:r>
        <w:fldChar w:fldCharType="end"/>
      </w:r>
      <w:r>
        <w:rPr>
          <w:rStyle w:val="ab"/>
        </w:rPr>
        <w:annotationRef/>
      </w:r>
      <w:r w:rsidR="00B109AB">
        <w:rPr>
          <w:rFonts w:hint="eastAsia"/>
        </w:rPr>
        <w:t>参考文献条目</w:t>
      </w:r>
      <w:r w:rsidR="00B109AB">
        <w:rPr>
          <w:rFonts w:hint="eastAsia"/>
        </w:rPr>
        <w:t>_xslw4001*No50</w:t>
      </w:r>
    </w:p>
  </w:comment>
  <w:comment w:id="55" w:author="DCL_ZK" w:date="2017-07-31T13:15:00Z" w:initials="DCL_ZK">
    <w:p w14:paraId="50B297B5" w14:textId="0EBFB19C" w:rsidR="000858FB" w:rsidRDefault="000858FB">
      <w:pPr>
        <w:pStyle w:val="ac"/>
      </w:pPr>
      <w:r>
        <w:fldChar w:fldCharType="begin"/>
      </w:r>
      <w:r>
        <w:rPr>
          <w:rStyle w:val="ab"/>
        </w:rPr>
        <w:instrText xml:space="preserve"> </w:instrText>
      </w:r>
      <w:r>
        <w:instrText>PAGE</w:instrText>
      </w:r>
      <w:r>
        <w:rPr>
          <w:rFonts w:hint="eastAsia"/>
        </w:rPr>
        <w:instrText xml:space="preserve"> \# "'</w:instrText>
      </w:r>
      <w:r>
        <w:rPr>
          <w:rFonts w:hint="eastAsia"/>
        </w:rPr>
        <w:instrText>页</w:instrText>
      </w:r>
      <w:r>
        <w:rPr>
          <w:rFonts w:hint="eastAsia"/>
        </w:rPr>
        <w:instrText>: '#'</w:instrText>
      </w:r>
      <w:r>
        <w:rPr>
          <w:rFonts w:hint="eastAsia"/>
        </w:rPr>
        <w:br/>
        <w:instrText>'"</w:instrText>
      </w:r>
      <w:r>
        <w:rPr>
          <w:rStyle w:val="ab"/>
        </w:rPr>
        <w:instrText xml:space="preserve"> </w:instrText>
      </w:r>
      <w:r>
        <w:fldChar w:fldCharType="end"/>
      </w:r>
      <w:r>
        <w:rPr>
          <w:rStyle w:val="ab"/>
        </w:rPr>
        <w:annotationRef/>
      </w:r>
      <w:r w:rsidR="00B109AB">
        <w:rPr>
          <w:rFonts w:hint="eastAsia"/>
        </w:rPr>
        <w:t>参考文献条目</w:t>
      </w:r>
      <w:r w:rsidR="00B109AB">
        <w:rPr>
          <w:rFonts w:hint="eastAsia"/>
        </w:rPr>
        <w:t>_xslw4001*No51</w:t>
      </w:r>
    </w:p>
  </w:comment>
  <w:comment w:id="56" w:author="DCL_ZK" w:date="2017-07-31T13:15:00Z" w:initials="DCL_ZK">
    <w:p w14:paraId="7FBA899C" w14:textId="7D4BC9D7" w:rsidR="000858FB" w:rsidRDefault="000858FB">
      <w:pPr>
        <w:pStyle w:val="ac"/>
      </w:pPr>
      <w:r>
        <w:fldChar w:fldCharType="begin"/>
      </w:r>
      <w:r>
        <w:rPr>
          <w:rStyle w:val="ab"/>
        </w:rPr>
        <w:instrText xml:space="preserve"> </w:instrText>
      </w:r>
      <w:r>
        <w:instrText>PAGE</w:instrText>
      </w:r>
      <w:r>
        <w:rPr>
          <w:rFonts w:hint="eastAsia"/>
        </w:rPr>
        <w:instrText xml:space="preserve"> \# "'</w:instrText>
      </w:r>
      <w:r>
        <w:rPr>
          <w:rFonts w:hint="eastAsia"/>
        </w:rPr>
        <w:instrText>页</w:instrText>
      </w:r>
      <w:r>
        <w:rPr>
          <w:rFonts w:hint="eastAsia"/>
        </w:rPr>
        <w:instrText>: '#'</w:instrText>
      </w:r>
      <w:r>
        <w:rPr>
          <w:rFonts w:hint="eastAsia"/>
        </w:rPr>
        <w:br/>
        <w:instrText>'"</w:instrText>
      </w:r>
      <w:r>
        <w:rPr>
          <w:rStyle w:val="ab"/>
        </w:rPr>
        <w:instrText xml:space="preserve"> </w:instrText>
      </w:r>
      <w:r>
        <w:fldChar w:fldCharType="end"/>
      </w:r>
      <w:r>
        <w:rPr>
          <w:rStyle w:val="ab"/>
        </w:rPr>
        <w:annotationRef/>
      </w:r>
      <w:r w:rsidR="00B109AB">
        <w:rPr>
          <w:rFonts w:hint="eastAsia"/>
        </w:rPr>
        <w:t>参考文献条目</w:t>
      </w:r>
      <w:r w:rsidR="00B109AB">
        <w:rPr>
          <w:rFonts w:hint="eastAsia"/>
        </w:rPr>
        <w:t>_xslw4001*No52</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47780A8" w15:done="0"/>
  <w15:commentEx w15:paraId="0540259B" w15:done="0"/>
  <w15:commentEx w15:paraId="353B573F" w15:done="0"/>
  <w15:commentEx w15:paraId="72FB261F" w15:done="0"/>
  <w15:commentEx w15:paraId="7AFF9F02" w15:done="0"/>
  <w15:commentEx w15:paraId="12E74536" w15:done="0"/>
  <w15:commentEx w15:paraId="3D167C9E" w15:done="0"/>
  <w15:commentEx w15:paraId="72A31772" w15:done="0"/>
  <w15:commentEx w15:paraId="5047841B" w15:done="0"/>
  <w15:commentEx w15:paraId="3A427791" w15:done="0"/>
  <w15:commentEx w15:paraId="0262AA0E" w15:done="0"/>
  <w15:commentEx w15:paraId="66273E5F" w15:done="0"/>
  <w15:commentEx w15:paraId="4D0CE005" w15:done="0"/>
  <w15:commentEx w15:paraId="01D7DF73" w15:done="0"/>
  <w15:commentEx w15:paraId="2AF8DE2B" w15:done="0"/>
  <w15:commentEx w15:paraId="1CD909D3" w15:done="0"/>
  <w15:commentEx w15:paraId="48F6A989" w15:done="0"/>
  <w15:commentEx w15:paraId="752DDFEE" w15:done="0"/>
  <w15:commentEx w15:paraId="53A60B17" w15:done="0"/>
  <w15:commentEx w15:paraId="02BDC5E6" w15:done="0"/>
  <w15:commentEx w15:paraId="16FB52A8" w15:done="0"/>
  <w15:commentEx w15:paraId="24DB5E3A" w15:done="0"/>
  <w15:commentEx w15:paraId="20C7D449" w15:done="0"/>
  <w15:commentEx w15:paraId="53D4F870" w15:done="0"/>
  <w15:commentEx w15:paraId="387F5E0A" w15:done="0"/>
  <w15:commentEx w15:paraId="673B8073" w15:done="0"/>
  <w15:commentEx w15:paraId="31172A4C" w15:done="0"/>
  <w15:commentEx w15:paraId="26167288" w15:done="0"/>
  <w15:commentEx w15:paraId="08C9388E" w15:done="0"/>
  <w15:commentEx w15:paraId="4F2EF47D" w15:done="0"/>
  <w15:commentEx w15:paraId="6156091F" w15:done="0"/>
  <w15:commentEx w15:paraId="1B4B92B9" w15:done="0"/>
  <w15:commentEx w15:paraId="38FB0F31" w15:done="0"/>
  <w15:commentEx w15:paraId="6E9AA378" w15:done="0"/>
  <w15:commentEx w15:paraId="2C3E2900" w15:done="0"/>
  <w15:commentEx w15:paraId="64E47C32" w15:done="0"/>
  <w15:commentEx w15:paraId="1B13F548" w15:done="0"/>
  <w15:commentEx w15:paraId="6142C893" w15:done="0"/>
  <w15:commentEx w15:paraId="386DFB40" w15:done="0"/>
  <w15:commentEx w15:paraId="5C462429" w15:done="0"/>
  <w15:commentEx w15:paraId="4427F5D0" w15:done="0"/>
  <w15:commentEx w15:paraId="4EE6B2D6" w15:done="0"/>
  <w15:commentEx w15:paraId="11190AA9" w15:done="0"/>
  <w15:commentEx w15:paraId="7D7089B3" w15:done="0"/>
  <w15:commentEx w15:paraId="25F85090" w15:done="0"/>
  <w15:commentEx w15:paraId="3134365B" w15:done="0"/>
  <w15:commentEx w15:paraId="676C545F" w15:done="0"/>
  <w15:commentEx w15:paraId="272A5CCC" w15:done="0"/>
  <w15:commentEx w15:paraId="3A99A115" w15:done="0"/>
  <w15:commentEx w15:paraId="3D624A04" w15:done="0"/>
  <w15:commentEx w15:paraId="50B297B5" w15:done="0"/>
  <w15:commentEx w15:paraId="7FBA899C"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1914822" w14:textId="77777777" w:rsidR="00C434EC" w:rsidRDefault="00C434EC"/>
  </w:endnote>
  <w:endnote w:type="continuationSeparator" w:id="0">
    <w:p w14:paraId="328A5B46" w14:textId="77777777" w:rsidR="00C434EC" w:rsidRDefault="00C434E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黑体">
    <w:altName w:val="Microsoft YaHei UI"/>
    <w:panose1 w:val="02010600030101010101"/>
    <w:charset w:val="86"/>
    <w:family w:val="modern"/>
    <w:notTrueType/>
    <w:pitch w:val="fixed"/>
    <w:sig w:usb0="00000000"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新宋体">
    <w:altName w:val="宋体"/>
    <w:panose1 w:val="02010609030101010101"/>
    <w:charset w:val="86"/>
    <w:family w:val="modern"/>
    <w:pitch w:val="fixed"/>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Arial Unicode MS">
    <w:altName w:val="Arial"/>
    <w:panose1 w:val="020B0604020202020204"/>
    <w:charset w:val="00"/>
    <w:family w:val="roman"/>
    <w:notTrueType/>
    <w:pitch w:val="variable"/>
    <w:sig w:usb0="00000003" w:usb1="00000000" w:usb2="00000000" w:usb3="00000000" w:csb0="00000001" w:csb1="00000000"/>
  </w:font>
  <w:font w:name="Times-Roman~1e">
    <w:altName w:val="Times New Roman"/>
    <w:charset w:val="00"/>
    <w:family w:val="auto"/>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196BC22" w14:textId="77777777" w:rsidR="00C434EC" w:rsidRDefault="00C434EC"/>
  </w:footnote>
  <w:footnote w:type="continuationSeparator" w:id="0">
    <w:p w14:paraId="58A498C9" w14:textId="77777777" w:rsidR="00C434EC" w:rsidRDefault="00C434EC"/>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C9E29DEE"/>
    <w:lvl w:ilvl="0">
      <w:start w:val="1"/>
      <w:numFmt w:val="decimal"/>
      <w:lvlText w:val="%1."/>
      <w:lvlJc w:val="left"/>
      <w:pPr>
        <w:tabs>
          <w:tab w:val="num" w:pos="2040"/>
        </w:tabs>
        <w:ind w:leftChars="800" w:left="2040" w:hangingChars="200" w:hanging="360"/>
      </w:pPr>
    </w:lvl>
  </w:abstractNum>
  <w:abstractNum w:abstractNumId="1">
    <w:nsid w:val="FFFFFF7D"/>
    <w:multiLevelType w:val="singleLevel"/>
    <w:tmpl w:val="C8FA91F8"/>
    <w:lvl w:ilvl="0">
      <w:start w:val="1"/>
      <w:numFmt w:val="decimal"/>
      <w:lvlText w:val="%1."/>
      <w:lvlJc w:val="left"/>
      <w:pPr>
        <w:tabs>
          <w:tab w:val="num" w:pos="1620"/>
        </w:tabs>
        <w:ind w:leftChars="600" w:left="1620" w:hangingChars="200" w:hanging="360"/>
      </w:pPr>
    </w:lvl>
  </w:abstractNum>
  <w:abstractNum w:abstractNumId="2">
    <w:nsid w:val="FFFFFF7E"/>
    <w:multiLevelType w:val="singleLevel"/>
    <w:tmpl w:val="39D89454"/>
    <w:lvl w:ilvl="0">
      <w:start w:val="1"/>
      <w:numFmt w:val="decimal"/>
      <w:lvlText w:val="%1."/>
      <w:lvlJc w:val="left"/>
      <w:pPr>
        <w:tabs>
          <w:tab w:val="num" w:pos="1200"/>
        </w:tabs>
        <w:ind w:leftChars="400" w:left="1200" w:hangingChars="200" w:hanging="360"/>
      </w:pPr>
    </w:lvl>
  </w:abstractNum>
  <w:abstractNum w:abstractNumId="3">
    <w:nsid w:val="FFFFFF7F"/>
    <w:multiLevelType w:val="singleLevel"/>
    <w:tmpl w:val="BD70FB16"/>
    <w:lvl w:ilvl="0">
      <w:start w:val="1"/>
      <w:numFmt w:val="decimal"/>
      <w:lvlText w:val="%1."/>
      <w:lvlJc w:val="left"/>
      <w:pPr>
        <w:tabs>
          <w:tab w:val="num" w:pos="780"/>
        </w:tabs>
        <w:ind w:leftChars="200" w:left="780" w:hangingChars="200" w:hanging="360"/>
      </w:pPr>
    </w:lvl>
  </w:abstractNum>
  <w:abstractNum w:abstractNumId="4">
    <w:nsid w:val="FFFFFF80"/>
    <w:multiLevelType w:val="singleLevel"/>
    <w:tmpl w:val="51D48BB2"/>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5">
    <w:nsid w:val="FFFFFF81"/>
    <w:multiLevelType w:val="singleLevel"/>
    <w:tmpl w:val="9952823A"/>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6">
    <w:nsid w:val="FFFFFF82"/>
    <w:multiLevelType w:val="singleLevel"/>
    <w:tmpl w:val="E7AAFE70"/>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7">
    <w:nsid w:val="FFFFFF83"/>
    <w:multiLevelType w:val="singleLevel"/>
    <w:tmpl w:val="62C0FC6E"/>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8">
    <w:nsid w:val="FFFFFF88"/>
    <w:multiLevelType w:val="singleLevel"/>
    <w:tmpl w:val="5C8AA87E"/>
    <w:lvl w:ilvl="0">
      <w:start w:val="1"/>
      <w:numFmt w:val="decimal"/>
      <w:lvlText w:val="%1."/>
      <w:lvlJc w:val="left"/>
      <w:pPr>
        <w:tabs>
          <w:tab w:val="num" w:pos="360"/>
        </w:tabs>
        <w:ind w:left="360" w:hangingChars="200" w:hanging="360"/>
      </w:pPr>
    </w:lvl>
  </w:abstractNum>
  <w:abstractNum w:abstractNumId="9">
    <w:nsid w:val="FFFFFF89"/>
    <w:multiLevelType w:val="singleLevel"/>
    <w:tmpl w:val="BCF22FCE"/>
    <w:lvl w:ilvl="0">
      <w:start w:val="1"/>
      <w:numFmt w:val="bullet"/>
      <w:lvlText w:val=""/>
      <w:lvlJc w:val="left"/>
      <w:pPr>
        <w:tabs>
          <w:tab w:val="num" w:pos="360"/>
        </w:tabs>
        <w:ind w:left="360" w:hangingChars="200" w:hanging="360"/>
      </w:pPr>
      <w:rPr>
        <w:rFonts w:ascii="Wingdings" w:hAnsi="Wingdings" w:hint="default"/>
      </w:rPr>
    </w:lvl>
  </w:abstractNum>
  <w:abstractNum w:abstractNumId="10">
    <w:nsid w:val="090D5DCB"/>
    <w:multiLevelType w:val="hybridMultilevel"/>
    <w:tmpl w:val="18FE35EC"/>
    <w:lvl w:ilvl="0" w:tplc="04090011">
      <w:start w:val="1"/>
      <w:numFmt w:val="decimal"/>
      <w:lvlText w:val="%1)"/>
      <w:lvlJc w:val="left"/>
      <w:pPr>
        <w:ind w:left="906" w:hanging="480"/>
      </w:pPr>
    </w:lvl>
    <w:lvl w:ilvl="1" w:tplc="04090019">
      <w:start w:val="1"/>
      <w:numFmt w:val="lowerLetter"/>
      <w:lvlText w:val="%2)"/>
      <w:lvlJc w:val="left"/>
      <w:pPr>
        <w:ind w:left="1386" w:hanging="480"/>
      </w:pPr>
    </w:lvl>
    <w:lvl w:ilvl="2" w:tplc="0409001B" w:tentative="1">
      <w:start w:val="1"/>
      <w:numFmt w:val="lowerRoman"/>
      <w:lvlText w:val="%3."/>
      <w:lvlJc w:val="right"/>
      <w:pPr>
        <w:ind w:left="1866" w:hanging="480"/>
      </w:pPr>
    </w:lvl>
    <w:lvl w:ilvl="3" w:tplc="0409000F" w:tentative="1">
      <w:start w:val="1"/>
      <w:numFmt w:val="decimal"/>
      <w:lvlText w:val="%4."/>
      <w:lvlJc w:val="left"/>
      <w:pPr>
        <w:ind w:left="2346" w:hanging="480"/>
      </w:pPr>
    </w:lvl>
    <w:lvl w:ilvl="4" w:tplc="04090019" w:tentative="1">
      <w:start w:val="1"/>
      <w:numFmt w:val="lowerLetter"/>
      <w:lvlText w:val="%5)"/>
      <w:lvlJc w:val="left"/>
      <w:pPr>
        <w:ind w:left="2826" w:hanging="480"/>
      </w:pPr>
    </w:lvl>
    <w:lvl w:ilvl="5" w:tplc="0409001B" w:tentative="1">
      <w:start w:val="1"/>
      <w:numFmt w:val="lowerRoman"/>
      <w:lvlText w:val="%6."/>
      <w:lvlJc w:val="right"/>
      <w:pPr>
        <w:ind w:left="3306" w:hanging="480"/>
      </w:pPr>
    </w:lvl>
    <w:lvl w:ilvl="6" w:tplc="0409000F" w:tentative="1">
      <w:start w:val="1"/>
      <w:numFmt w:val="decimal"/>
      <w:lvlText w:val="%7."/>
      <w:lvlJc w:val="left"/>
      <w:pPr>
        <w:ind w:left="3786" w:hanging="480"/>
      </w:pPr>
    </w:lvl>
    <w:lvl w:ilvl="7" w:tplc="04090019" w:tentative="1">
      <w:start w:val="1"/>
      <w:numFmt w:val="lowerLetter"/>
      <w:lvlText w:val="%8)"/>
      <w:lvlJc w:val="left"/>
      <w:pPr>
        <w:ind w:left="4266" w:hanging="480"/>
      </w:pPr>
    </w:lvl>
    <w:lvl w:ilvl="8" w:tplc="0409001B" w:tentative="1">
      <w:start w:val="1"/>
      <w:numFmt w:val="lowerRoman"/>
      <w:lvlText w:val="%9."/>
      <w:lvlJc w:val="right"/>
      <w:pPr>
        <w:ind w:left="4746" w:hanging="480"/>
      </w:pPr>
    </w:lvl>
  </w:abstractNum>
  <w:abstractNum w:abstractNumId="11">
    <w:nsid w:val="169E69B9"/>
    <w:multiLevelType w:val="multilevel"/>
    <w:tmpl w:val="3FCCDD34"/>
    <w:lvl w:ilvl="0">
      <w:start w:val="1"/>
      <w:numFmt w:val="decimal"/>
      <w:lvlText w:val="%1"/>
      <w:lvlJc w:val="left"/>
      <w:pPr>
        <w:tabs>
          <w:tab w:val="num" w:pos="0"/>
        </w:tabs>
        <w:ind w:left="0" w:firstLine="0"/>
      </w:pPr>
      <w:rPr>
        <w:rFonts w:ascii="Times New Roman" w:eastAsia="黑体" w:hAnsi="Times New Roman" w:hint="default"/>
        <w:b/>
        <w:i w:val="0"/>
        <w:sz w:val="28"/>
        <w:szCs w:val="28"/>
      </w:rPr>
    </w:lvl>
    <w:lvl w:ilvl="1">
      <w:start w:val="1"/>
      <w:numFmt w:val="decimal"/>
      <w:lvlText w:val="%1.%2"/>
      <w:lvlJc w:val="left"/>
      <w:pPr>
        <w:tabs>
          <w:tab w:val="num" w:pos="0"/>
        </w:tabs>
        <w:ind w:left="0" w:firstLine="0"/>
      </w:pPr>
      <w:rPr>
        <w:rFonts w:ascii="Times New Roman" w:eastAsia="黑体" w:hAnsi="Times New Roman" w:hint="default"/>
        <w:b w:val="0"/>
        <w:i w:val="0"/>
        <w:caps w:val="0"/>
        <w:strike w:val="0"/>
        <w:dstrike w:val="0"/>
        <w:vanish w:val="0"/>
        <w:color w:val="auto"/>
        <w:sz w:val="24"/>
        <w:szCs w:val="24"/>
        <w:u w:val="none"/>
        <w:vertAlign w:val="baseline"/>
        <w:em w:val="none"/>
      </w:rPr>
    </w:lvl>
    <w:lvl w:ilvl="2">
      <w:start w:val="1"/>
      <w:numFmt w:val="decimal"/>
      <w:lvlText w:val="%1.%2.%3"/>
      <w:lvlJc w:val="left"/>
      <w:pPr>
        <w:tabs>
          <w:tab w:val="num" w:pos="0"/>
        </w:tabs>
        <w:ind w:left="0" w:firstLine="0"/>
      </w:pPr>
      <w:rPr>
        <w:rFonts w:ascii="Times New Roman" w:eastAsia="黑体" w:hAnsi="Times New Roman" w:hint="default"/>
        <w:b w:val="0"/>
        <w:i w:val="0"/>
        <w:caps w:val="0"/>
        <w:strike w:val="0"/>
        <w:dstrike w:val="0"/>
        <w:snapToGrid w:val="0"/>
        <w:vanish w:val="0"/>
        <w:color w:val="auto"/>
        <w:spacing w:val="0"/>
        <w:w w:val="100"/>
        <w:kern w:val="0"/>
        <w:position w:val="0"/>
        <w:sz w:val="21"/>
        <w:szCs w:val="21"/>
        <w:u w:val="none"/>
        <w:effect w:val="none"/>
        <w:vertAlign w:val="baseline"/>
        <w:em w:val="none"/>
      </w:rPr>
    </w:lvl>
    <w:lvl w:ilvl="3">
      <w:start w:val="1"/>
      <w:numFmt w:val="decimal"/>
      <w:lvlText w:val="%1.%2.%3.%4"/>
      <w:lvlJc w:val="left"/>
      <w:pPr>
        <w:tabs>
          <w:tab w:val="num" w:pos="0"/>
        </w:tabs>
        <w:ind w:left="0" w:firstLine="0"/>
      </w:pPr>
      <w:rPr>
        <w:rFonts w:ascii="Arial" w:eastAsia="黑体" w:hAnsi="Arial" w:hint="default"/>
        <w:b w:val="0"/>
        <w:i w:val="0"/>
        <w:sz w:val="28"/>
        <w:szCs w:val="28"/>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2">
    <w:nsid w:val="203C5F67"/>
    <w:multiLevelType w:val="hybridMultilevel"/>
    <w:tmpl w:val="7C9A8354"/>
    <w:lvl w:ilvl="0" w:tplc="33605C1E">
      <w:start w:val="1"/>
      <w:numFmt w:val="decimal"/>
      <w:lvlText w:val="%1."/>
      <w:lvlJc w:val="left"/>
      <w:pPr>
        <w:tabs>
          <w:tab w:val="num" w:pos="780"/>
        </w:tabs>
        <w:ind w:left="780" w:hanging="36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3">
    <w:nsid w:val="24D52FBD"/>
    <w:multiLevelType w:val="hybridMultilevel"/>
    <w:tmpl w:val="0936CD92"/>
    <w:lvl w:ilvl="0" w:tplc="A7C0F816">
      <w:start w:val="1"/>
      <w:numFmt w:val="decimal"/>
      <w:lvlText w:val="%1．"/>
      <w:lvlJc w:val="left"/>
      <w:pPr>
        <w:tabs>
          <w:tab w:val="num" w:pos="780"/>
        </w:tabs>
        <w:ind w:left="780" w:hanging="36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4">
    <w:nsid w:val="34FA0E35"/>
    <w:multiLevelType w:val="multilevel"/>
    <w:tmpl w:val="ACB89EA4"/>
    <w:lvl w:ilvl="0">
      <w:start w:val="1"/>
      <w:numFmt w:val="decimal"/>
      <w:lvlText w:val="%1"/>
      <w:lvlJc w:val="left"/>
      <w:pPr>
        <w:tabs>
          <w:tab w:val="num" w:pos="0"/>
        </w:tabs>
        <w:ind w:left="0" w:firstLine="0"/>
      </w:pPr>
      <w:rPr>
        <w:rFonts w:ascii="Times New Roman" w:eastAsia="黑体" w:hAnsi="Times New Roman" w:hint="default"/>
        <w:b/>
        <w:i w:val="0"/>
        <w:sz w:val="28"/>
        <w:szCs w:val="28"/>
      </w:rPr>
    </w:lvl>
    <w:lvl w:ilvl="1">
      <w:start w:val="1"/>
      <w:numFmt w:val="decimal"/>
      <w:lvlText w:val="%1.%2"/>
      <w:lvlJc w:val="left"/>
      <w:pPr>
        <w:tabs>
          <w:tab w:val="num" w:pos="0"/>
        </w:tabs>
        <w:ind w:left="0" w:firstLine="0"/>
      </w:pPr>
      <w:rPr>
        <w:rFonts w:ascii="Times New Roman" w:eastAsia="黑体" w:hAnsi="Times New Roman" w:hint="default"/>
        <w:b/>
        <w:i w:val="0"/>
        <w:sz w:val="21"/>
        <w:szCs w:val="21"/>
      </w:rPr>
    </w:lvl>
    <w:lvl w:ilvl="2">
      <w:start w:val="1"/>
      <w:numFmt w:val="decimal"/>
      <w:lvlText w:val="%1.%2.%3"/>
      <w:lvlJc w:val="left"/>
      <w:pPr>
        <w:tabs>
          <w:tab w:val="num" w:pos="0"/>
        </w:tabs>
        <w:ind w:left="0" w:firstLine="0"/>
      </w:pPr>
      <w:rPr>
        <w:rFonts w:ascii="Arial" w:eastAsia="黑体" w:hAnsi="Arial" w:hint="default"/>
        <w:b w:val="0"/>
        <w:i w:val="0"/>
        <w:sz w:val="28"/>
        <w:szCs w:val="28"/>
      </w:rPr>
    </w:lvl>
    <w:lvl w:ilvl="3">
      <w:start w:val="1"/>
      <w:numFmt w:val="decimal"/>
      <w:lvlText w:val="%1.%2.%3.%4"/>
      <w:lvlJc w:val="left"/>
      <w:pPr>
        <w:tabs>
          <w:tab w:val="num" w:pos="0"/>
        </w:tabs>
        <w:ind w:left="0" w:firstLine="0"/>
      </w:pPr>
      <w:rPr>
        <w:rFonts w:ascii="Arial" w:eastAsia="黑体" w:hAnsi="Arial" w:hint="default"/>
        <w:b w:val="0"/>
        <w:i w:val="0"/>
        <w:sz w:val="28"/>
        <w:szCs w:val="28"/>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5">
    <w:nsid w:val="36D833E6"/>
    <w:multiLevelType w:val="hybridMultilevel"/>
    <w:tmpl w:val="873C7B1C"/>
    <w:lvl w:ilvl="0" w:tplc="5D864556">
      <w:start w:val="1"/>
      <w:numFmt w:val="decimal"/>
      <w:lvlText w:val="%1"/>
      <w:lvlJc w:val="left"/>
      <w:pPr>
        <w:ind w:left="846" w:hanging="420"/>
      </w:pPr>
      <w:rPr>
        <w:rFonts w:hint="default"/>
        <w:sz w:val="21"/>
      </w:rPr>
    </w:lvl>
    <w:lvl w:ilvl="1" w:tplc="04090019">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16">
    <w:nsid w:val="4FCA4882"/>
    <w:multiLevelType w:val="hybridMultilevel"/>
    <w:tmpl w:val="C448AE00"/>
    <w:lvl w:ilvl="0" w:tplc="B3160260">
      <w:start w:val="1"/>
      <w:numFmt w:val="decimal"/>
      <w:pStyle w:val="a"/>
      <w:lvlText w:val="[%1]"/>
      <w:lvlJc w:val="left"/>
      <w:pPr>
        <w:tabs>
          <w:tab w:val="num" w:pos="454"/>
        </w:tabs>
        <w:ind w:left="454" w:hanging="454"/>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7">
    <w:nsid w:val="52D737A8"/>
    <w:multiLevelType w:val="multilevel"/>
    <w:tmpl w:val="54860BCC"/>
    <w:lvl w:ilvl="0">
      <w:start w:val="1"/>
      <w:numFmt w:val="decimal"/>
      <w:lvlText w:val="%1"/>
      <w:lvlJc w:val="left"/>
      <w:pPr>
        <w:tabs>
          <w:tab w:val="num" w:pos="0"/>
        </w:tabs>
        <w:ind w:left="0" w:firstLine="0"/>
      </w:pPr>
      <w:rPr>
        <w:rFonts w:ascii="Times New Roman" w:eastAsia="黑体" w:hAnsi="Times New Roman" w:hint="default"/>
        <w:b/>
        <w:i w:val="0"/>
        <w:sz w:val="28"/>
        <w:szCs w:val="28"/>
      </w:rPr>
    </w:lvl>
    <w:lvl w:ilvl="1">
      <w:start w:val="1"/>
      <w:numFmt w:val="decimal"/>
      <w:lvlText w:val="%1.%2"/>
      <w:lvlJc w:val="left"/>
      <w:pPr>
        <w:tabs>
          <w:tab w:val="num" w:pos="0"/>
        </w:tabs>
        <w:ind w:left="0" w:firstLine="0"/>
      </w:pPr>
      <w:rPr>
        <w:rFonts w:ascii="Times New Roman" w:eastAsia="黑体" w:hAnsi="Times New Roman" w:hint="default"/>
        <w:b/>
        <w:i w:val="0"/>
        <w:caps w:val="0"/>
        <w:strike w:val="0"/>
        <w:dstrike w:val="0"/>
        <w:vanish w:val="0"/>
        <w:color w:val="auto"/>
        <w:sz w:val="24"/>
        <w:szCs w:val="24"/>
        <w:u w:val="none"/>
        <w:vertAlign w:val="baseline"/>
        <w:em w:val="none"/>
      </w:rPr>
    </w:lvl>
    <w:lvl w:ilvl="2">
      <w:start w:val="1"/>
      <w:numFmt w:val="decimal"/>
      <w:lvlText w:val="%1.%2.%3"/>
      <w:lvlJc w:val="left"/>
      <w:pPr>
        <w:tabs>
          <w:tab w:val="num" w:pos="0"/>
        </w:tabs>
        <w:ind w:left="0" w:firstLine="0"/>
      </w:pPr>
      <w:rPr>
        <w:rFonts w:ascii="Times New Roman" w:eastAsia="黑体" w:hAnsi="Times New Roman" w:hint="default"/>
        <w:b w:val="0"/>
        <w:i w:val="0"/>
        <w:caps w:val="0"/>
        <w:strike w:val="0"/>
        <w:dstrike w:val="0"/>
        <w:snapToGrid w:val="0"/>
        <w:vanish w:val="0"/>
        <w:color w:val="auto"/>
        <w:spacing w:val="0"/>
        <w:w w:val="100"/>
        <w:kern w:val="0"/>
        <w:position w:val="0"/>
        <w:sz w:val="21"/>
        <w:szCs w:val="21"/>
        <w:u w:val="none"/>
        <w:effect w:val="none"/>
        <w:vertAlign w:val="baseline"/>
        <w:em w:val="none"/>
      </w:rPr>
    </w:lvl>
    <w:lvl w:ilvl="3">
      <w:start w:val="1"/>
      <w:numFmt w:val="decimal"/>
      <w:lvlText w:val="%1.%2.%3.%4"/>
      <w:lvlJc w:val="left"/>
      <w:pPr>
        <w:tabs>
          <w:tab w:val="num" w:pos="0"/>
        </w:tabs>
        <w:ind w:left="0" w:firstLine="0"/>
      </w:pPr>
      <w:rPr>
        <w:rFonts w:ascii="Arial" w:eastAsia="黑体" w:hAnsi="Arial" w:hint="default"/>
        <w:b w:val="0"/>
        <w:i w:val="0"/>
        <w:sz w:val="28"/>
        <w:szCs w:val="28"/>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8">
    <w:nsid w:val="53524675"/>
    <w:multiLevelType w:val="multilevel"/>
    <w:tmpl w:val="F0B6076A"/>
    <w:lvl w:ilvl="0">
      <w:start w:val="1"/>
      <w:numFmt w:val="decimal"/>
      <w:pStyle w:val="1"/>
      <w:lvlText w:val="%1"/>
      <w:lvlJc w:val="left"/>
      <w:pPr>
        <w:tabs>
          <w:tab w:val="num" w:pos="0"/>
        </w:tabs>
        <w:ind w:left="0" w:firstLine="0"/>
      </w:pPr>
      <w:rPr>
        <w:rFonts w:ascii="Times New Roman" w:eastAsia="黑体" w:hAnsi="Times New Roman" w:hint="default"/>
        <w:b/>
        <w:i w:val="0"/>
        <w:sz w:val="28"/>
        <w:szCs w:val="28"/>
      </w:rPr>
    </w:lvl>
    <w:lvl w:ilvl="1">
      <w:start w:val="1"/>
      <w:numFmt w:val="decimal"/>
      <w:pStyle w:val="2"/>
      <w:lvlText w:val="%1.%2"/>
      <w:lvlJc w:val="left"/>
      <w:pPr>
        <w:tabs>
          <w:tab w:val="num" w:pos="0"/>
        </w:tabs>
        <w:ind w:left="0" w:firstLine="0"/>
      </w:pPr>
      <w:rPr>
        <w:rFonts w:ascii="Times New Roman" w:eastAsia="黑体" w:hAnsi="Times New Roman" w:hint="default"/>
        <w:b/>
        <w:i w:val="0"/>
        <w:caps w:val="0"/>
        <w:strike w:val="0"/>
        <w:dstrike w:val="0"/>
        <w:vanish w:val="0"/>
        <w:color w:val="auto"/>
        <w:sz w:val="24"/>
        <w:szCs w:val="24"/>
        <w:u w:val="none"/>
        <w:vertAlign w:val="baseline"/>
        <w:em w:val="none"/>
      </w:rPr>
    </w:lvl>
    <w:lvl w:ilvl="2">
      <w:start w:val="1"/>
      <w:numFmt w:val="decimal"/>
      <w:pStyle w:val="3"/>
      <w:lvlText w:val="%1.%2.%3"/>
      <w:lvlJc w:val="left"/>
      <w:pPr>
        <w:tabs>
          <w:tab w:val="num" w:pos="0"/>
        </w:tabs>
        <w:ind w:left="0" w:firstLine="0"/>
      </w:pPr>
      <w:rPr>
        <w:rFonts w:ascii="Times New Roman" w:eastAsia="黑体" w:hAnsi="Times New Roman" w:hint="default"/>
        <w:b/>
        <w:i w:val="0"/>
        <w:caps w:val="0"/>
        <w:strike w:val="0"/>
        <w:dstrike w:val="0"/>
        <w:snapToGrid w:val="0"/>
        <w:vanish w:val="0"/>
        <w:color w:val="auto"/>
        <w:spacing w:val="0"/>
        <w:w w:val="100"/>
        <w:kern w:val="0"/>
        <w:position w:val="0"/>
        <w:sz w:val="21"/>
        <w:szCs w:val="21"/>
        <w:u w:val="none"/>
        <w:effect w:val="none"/>
        <w:vertAlign w:val="baseline"/>
        <w:em w:val="none"/>
      </w:rPr>
    </w:lvl>
    <w:lvl w:ilvl="3">
      <w:start w:val="1"/>
      <w:numFmt w:val="decimal"/>
      <w:pStyle w:val="4"/>
      <w:lvlText w:val="%1.%2.%3.%4"/>
      <w:lvlJc w:val="left"/>
      <w:pPr>
        <w:tabs>
          <w:tab w:val="num" w:pos="0"/>
        </w:tabs>
        <w:ind w:left="0" w:firstLine="0"/>
      </w:pPr>
      <w:rPr>
        <w:rFonts w:ascii="Arial" w:eastAsia="黑体" w:hAnsi="Arial" w:hint="default"/>
        <w:b w:val="0"/>
        <w:i w:val="0"/>
        <w:sz w:val="28"/>
        <w:szCs w:val="28"/>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9">
    <w:nsid w:val="54D35CFF"/>
    <w:multiLevelType w:val="hybridMultilevel"/>
    <w:tmpl w:val="72A0D880"/>
    <w:lvl w:ilvl="0" w:tplc="F90E3AFE">
      <w:start w:val="1"/>
      <w:numFmt w:val="decimal"/>
      <w:lvlText w:val="(%1)"/>
      <w:lvlJc w:val="left"/>
      <w:pPr>
        <w:tabs>
          <w:tab w:val="num" w:pos="801"/>
        </w:tabs>
        <w:ind w:left="801" w:hanging="375"/>
      </w:pPr>
      <w:rPr>
        <w:rFonts w:hint="default"/>
      </w:rPr>
    </w:lvl>
    <w:lvl w:ilvl="1" w:tplc="04090019" w:tentative="1">
      <w:start w:val="1"/>
      <w:numFmt w:val="lowerLetter"/>
      <w:lvlText w:val="%2)"/>
      <w:lvlJc w:val="left"/>
      <w:pPr>
        <w:tabs>
          <w:tab w:val="num" w:pos="1266"/>
        </w:tabs>
        <w:ind w:left="1266" w:hanging="420"/>
      </w:pPr>
    </w:lvl>
    <w:lvl w:ilvl="2" w:tplc="0409001B" w:tentative="1">
      <w:start w:val="1"/>
      <w:numFmt w:val="lowerRoman"/>
      <w:lvlText w:val="%3."/>
      <w:lvlJc w:val="right"/>
      <w:pPr>
        <w:tabs>
          <w:tab w:val="num" w:pos="1686"/>
        </w:tabs>
        <w:ind w:left="1686" w:hanging="420"/>
      </w:pPr>
    </w:lvl>
    <w:lvl w:ilvl="3" w:tplc="0409000F" w:tentative="1">
      <w:start w:val="1"/>
      <w:numFmt w:val="decimal"/>
      <w:lvlText w:val="%4."/>
      <w:lvlJc w:val="left"/>
      <w:pPr>
        <w:tabs>
          <w:tab w:val="num" w:pos="2106"/>
        </w:tabs>
        <w:ind w:left="2106" w:hanging="420"/>
      </w:pPr>
    </w:lvl>
    <w:lvl w:ilvl="4" w:tplc="04090019" w:tentative="1">
      <w:start w:val="1"/>
      <w:numFmt w:val="lowerLetter"/>
      <w:lvlText w:val="%5)"/>
      <w:lvlJc w:val="left"/>
      <w:pPr>
        <w:tabs>
          <w:tab w:val="num" w:pos="2526"/>
        </w:tabs>
        <w:ind w:left="2526" w:hanging="420"/>
      </w:pPr>
    </w:lvl>
    <w:lvl w:ilvl="5" w:tplc="0409001B" w:tentative="1">
      <w:start w:val="1"/>
      <w:numFmt w:val="lowerRoman"/>
      <w:lvlText w:val="%6."/>
      <w:lvlJc w:val="right"/>
      <w:pPr>
        <w:tabs>
          <w:tab w:val="num" w:pos="2946"/>
        </w:tabs>
        <w:ind w:left="2946" w:hanging="420"/>
      </w:pPr>
    </w:lvl>
    <w:lvl w:ilvl="6" w:tplc="0409000F" w:tentative="1">
      <w:start w:val="1"/>
      <w:numFmt w:val="decimal"/>
      <w:lvlText w:val="%7."/>
      <w:lvlJc w:val="left"/>
      <w:pPr>
        <w:tabs>
          <w:tab w:val="num" w:pos="3366"/>
        </w:tabs>
        <w:ind w:left="3366" w:hanging="420"/>
      </w:pPr>
    </w:lvl>
    <w:lvl w:ilvl="7" w:tplc="04090019" w:tentative="1">
      <w:start w:val="1"/>
      <w:numFmt w:val="lowerLetter"/>
      <w:lvlText w:val="%8)"/>
      <w:lvlJc w:val="left"/>
      <w:pPr>
        <w:tabs>
          <w:tab w:val="num" w:pos="3786"/>
        </w:tabs>
        <w:ind w:left="3786" w:hanging="420"/>
      </w:pPr>
    </w:lvl>
    <w:lvl w:ilvl="8" w:tplc="0409001B" w:tentative="1">
      <w:start w:val="1"/>
      <w:numFmt w:val="lowerRoman"/>
      <w:lvlText w:val="%9."/>
      <w:lvlJc w:val="right"/>
      <w:pPr>
        <w:tabs>
          <w:tab w:val="num" w:pos="4206"/>
        </w:tabs>
        <w:ind w:left="4206" w:hanging="420"/>
      </w:pPr>
    </w:lvl>
  </w:abstractNum>
  <w:abstractNum w:abstractNumId="20">
    <w:nsid w:val="5A5114C9"/>
    <w:multiLevelType w:val="multilevel"/>
    <w:tmpl w:val="60FAAE04"/>
    <w:lvl w:ilvl="0">
      <w:start w:val="1"/>
      <w:numFmt w:val="decimal"/>
      <w:lvlText w:val="%1"/>
      <w:lvlJc w:val="left"/>
      <w:pPr>
        <w:tabs>
          <w:tab w:val="num" w:pos="0"/>
        </w:tabs>
        <w:ind w:left="0" w:firstLine="0"/>
      </w:pPr>
      <w:rPr>
        <w:rFonts w:ascii="Times New Roman" w:eastAsia="黑体" w:hAnsi="Times New Roman" w:hint="default"/>
        <w:b/>
        <w:i w:val="0"/>
        <w:sz w:val="28"/>
        <w:szCs w:val="28"/>
      </w:rPr>
    </w:lvl>
    <w:lvl w:ilvl="1">
      <w:start w:val="1"/>
      <w:numFmt w:val="decimal"/>
      <w:lvlText w:val="%1.%2"/>
      <w:lvlJc w:val="left"/>
      <w:pPr>
        <w:tabs>
          <w:tab w:val="num" w:pos="0"/>
        </w:tabs>
        <w:ind w:left="0" w:firstLine="0"/>
      </w:pPr>
      <w:rPr>
        <w:rFonts w:ascii="Times New Roman" w:eastAsia="黑体" w:hAnsi="Times New Roman" w:hint="default"/>
        <w:b w:val="0"/>
        <w:i w:val="0"/>
        <w:caps w:val="0"/>
        <w:strike w:val="0"/>
        <w:dstrike w:val="0"/>
        <w:vanish w:val="0"/>
        <w:color w:val="auto"/>
        <w:sz w:val="24"/>
        <w:szCs w:val="24"/>
        <w:u w:val="none"/>
        <w:vertAlign w:val="baseline"/>
        <w:em w:val="none"/>
      </w:rPr>
    </w:lvl>
    <w:lvl w:ilvl="2">
      <w:start w:val="1"/>
      <w:numFmt w:val="decimal"/>
      <w:lvlText w:val="%1.%2.%3"/>
      <w:lvlJc w:val="left"/>
      <w:pPr>
        <w:tabs>
          <w:tab w:val="num" w:pos="0"/>
        </w:tabs>
        <w:ind w:left="0" w:firstLine="0"/>
      </w:pPr>
      <w:rPr>
        <w:rFonts w:ascii="Arial" w:eastAsia="黑体" w:hAnsi="Arial" w:hint="default"/>
        <w:b w:val="0"/>
        <w:i w:val="0"/>
        <w:sz w:val="28"/>
        <w:szCs w:val="28"/>
      </w:rPr>
    </w:lvl>
    <w:lvl w:ilvl="3">
      <w:start w:val="1"/>
      <w:numFmt w:val="decimal"/>
      <w:lvlText w:val="%1.%2.%3.%4"/>
      <w:lvlJc w:val="left"/>
      <w:pPr>
        <w:tabs>
          <w:tab w:val="num" w:pos="0"/>
        </w:tabs>
        <w:ind w:left="0" w:firstLine="0"/>
      </w:pPr>
      <w:rPr>
        <w:rFonts w:ascii="Arial" w:eastAsia="黑体" w:hAnsi="Arial" w:hint="default"/>
        <w:b w:val="0"/>
        <w:i w:val="0"/>
        <w:sz w:val="28"/>
        <w:szCs w:val="28"/>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1">
    <w:nsid w:val="62F523DE"/>
    <w:multiLevelType w:val="multilevel"/>
    <w:tmpl w:val="8AE0251C"/>
    <w:lvl w:ilvl="0">
      <w:start w:val="1"/>
      <w:numFmt w:val="decimal"/>
      <w:lvlText w:val="%1"/>
      <w:lvlJc w:val="left"/>
      <w:pPr>
        <w:tabs>
          <w:tab w:val="num" w:pos="0"/>
        </w:tabs>
        <w:ind w:left="0" w:firstLine="0"/>
      </w:pPr>
      <w:rPr>
        <w:rFonts w:ascii="Times New Roman" w:eastAsia="黑体" w:hAnsi="Times New Roman" w:hint="default"/>
        <w:b/>
        <w:i w:val="0"/>
        <w:sz w:val="28"/>
        <w:szCs w:val="28"/>
      </w:rPr>
    </w:lvl>
    <w:lvl w:ilvl="1">
      <w:start w:val="1"/>
      <w:numFmt w:val="decimal"/>
      <w:lvlText w:val="%1.%2"/>
      <w:lvlJc w:val="left"/>
      <w:pPr>
        <w:tabs>
          <w:tab w:val="num" w:pos="0"/>
        </w:tabs>
        <w:ind w:left="0" w:firstLine="0"/>
      </w:pPr>
      <w:rPr>
        <w:rFonts w:ascii="Times New Roman" w:eastAsia="黑体" w:hAnsi="Times New Roman" w:hint="default"/>
        <w:b/>
        <w:i w:val="0"/>
        <w:sz w:val="21"/>
        <w:szCs w:val="21"/>
      </w:rPr>
    </w:lvl>
    <w:lvl w:ilvl="2">
      <w:start w:val="1"/>
      <w:numFmt w:val="decimal"/>
      <w:lvlText w:val="%1.%2.%3"/>
      <w:lvlJc w:val="left"/>
      <w:pPr>
        <w:tabs>
          <w:tab w:val="num" w:pos="0"/>
        </w:tabs>
        <w:ind w:left="0" w:firstLine="0"/>
      </w:pPr>
      <w:rPr>
        <w:rFonts w:ascii="Arial" w:eastAsia="黑体" w:hAnsi="Arial" w:hint="default"/>
        <w:b w:val="0"/>
        <w:i w:val="0"/>
        <w:sz w:val="28"/>
        <w:szCs w:val="28"/>
      </w:rPr>
    </w:lvl>
    <w:lvl w:ilvl="3">
      <w:start w:val="1"/>
      <w:numFmt w:val="decimal"/>
      <w:lvlText w:val="%1.%2.%3.%4"/>
      <w:lvlJc w:val="left"/>
      <w:pPr>
        <w:tabs>
          <w:tab w:val="num" w:pos="0"/>
        </w:tabs>
        <w:ind w:left="0" w:firstLine="0"/>
      </w:pPr>
      <w:rPr>
        <w:rFonts w:ascii="Arial" w:eastAsia="黑体" w:hAnsi="Arial" w:hint="default"/>
        <w:b w:val="0"/>
        <w:i w:val="0"/>
        <w:sz w:val="28"/>
        <w:szCs w:val="28"/>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2">
    <w:nsid w:val="6C293F67"/>
    <w:multiLevelType w:val="hybridMultilevel"/>
    <w:tmpl w:val="2E48F8CC"/>
    <w:lvl w:ilvl="0" w:tplc="01A69504">
      <w:start w:val="1"/>
      <w:numFmt w:val="decimal"/>
      <w:lvlText w:val="(%1)"/>
      <w:lvlJc w:val="left"/>
      <w:pPr>
        <w:tabs>
          <w:tab w:val="num" w:pos="801"/>
        </w:tabs>
        <w:ind w:left="801" w:hanging="375"/>
      </w:pPr>
      <w:rPr>
        <w:rFonts w:hint="default"/>
      </w:rPr>
    </w:lvl>
    <w:lvl w:ilvl="1" w:tplc="04090019" w:tentative="1">
      <w:start w:val="1"/>
      <w:numFmt w:val="lowerLetter"/>
      <w:lvlText w:val="%2)"/>
      <w:lvlJc w:val="left"/>
      <w:pPr>
        <w:tabs>
          <w:tab w:val="num" w:pos="1266"/>
        </w:tabs>
        <w:ind w:left="1266" w:hanging="420"/>
      </w:pPr>
    </w:lvl>
    <w:lvl w:ilvl="2" w:tplc="0409001B" w:tentative="1">
      <w:start w:val="1"/>
      <w:numFmt w:val="lowerRoman"/>
      <w:lvlText w:val="%3."/>
      <w:lvlJc w:val="right"/>
      <w:pPr>
        <w:tabs>
          <w:tab w:val="num" w:pos="1686"/>
        </w:tabs>
        <w:ind w:left="1686" w:hanging="420"/>
      </w:pPr>
    </w:lvl>
    <w:lvl w:ilvl="3" w:tplc="0409000F" w:tentative="1">
      <w:start w:val="1"/>
      <w:numFmt w:val="decimal"/>
      <w:lvlText w:val="%4."/>
      <w:lvlJc w:val="left"/>
      <w:pPr>
        <w:tabs>
          <w:tab w:val="num" w:pos="2106"/>
        </w:tabs>
        <w:ind w:left="2106" w:hanging="420"/>
      </w:pPr>
    </w:lvl>
    <w:lvl w:ilvl="4" w:tplc="04090019" w:tentative="1">
      <w:start w:val="1"/>
      <w:numFmt w:val="lowerLetter"/>
      <w:lvlText w:val="%5)"/>
      <w:lvlJc w:val="left"/>
      <w:pPr>
        <w:tabs>
          <w:tab w:val="num" w:pos="2526"/>
        </w:tabs>
        <w:ind w:left="2526" w:hanging="420"/>
      </w:pPr>
    </w:lvl>
    <w:lvl w:ilvl="5" w:tplc="0409001B" w:tentative="1">
      <w:start w:val="1"/>
      <w:numFmt w:val="lowerRoman"/>
      <w:lvlText w:val="%6."/>
      <w:lvlJc w:val="right"/>
      <w:pPr>
        <w:tabs>
          <w:tab w:val="num" w:pos="2946"/>
        </w:tabs>
        <w:ind w:left="2946" w:hanging="420"/>
      </w:pPr>
    </w:lvl>
    <w:lvl w:ilvl="6" w:tplc="0409000F" w:tentative="1">
      <w:start w:val="1"/>
      <w:numFmt w:val="decimal"/>
      <w:lvlText w:val="%7."/>
      <w:lvlJc w:val="left"/>
      <w:pPr>
        <w:tabs>
          <w:tab w:val="num" w:pos="3366"/>
        </w:tabs>
        <w:ind w:left="3366" w:hanging="420"/>
      </w:pPr>
    </w:lvl>
    <w:lvl w:ilvl="7" w:tplc="04090019" w:tentative="1">
      <w:start w:val="1"/>
      <w:numFmt w:val="lowerLetter"/>
      <w:lvlText w:val="%8)"/>
      <w:lvlJc w:val="left"/>
      <w:pPr>
        <w:tabs>
          <w:tab w:val="num" w:pos="3786"/>
        </w:tabs>
        <w:ind w:left="3786" w:hanging="420"/>
      </w:pPr>
    </w:lvl>
    <w:lvl w:ilvl="8" w:tplc="0409001B" w:tentative="1">
      <w:start w:val="1"/>
      <w:numFmt w:val="lowerRoman"/>
      <w:lvlText w:val="%9."/>
      <w:lvlJc w:val="right"/>
      <w:pPr>
        <w:tabs>
          <w:tab w:val="num" w:pos="4206"/>
        </w:tabs>
        <w:ind w:left="4206" w:hanging="420"/>
      </w:pPr>
    </w:lvl>
  </w:abstractNum>
  <w:abstractNum w:abstractNumId="23">
    <w:nsid w:val="79993451"/>
    <w:multiLevelType w:val="multilevel"/>
    <w:tmpl w:val="56DA4A18"/>
    <w:lvl w:ilvl="0">
      <w:start w:val="1"/>
      <w:numFmt w:val="chineseCountingThousand"/>
      <w:lvlText w:val="%1"/>
      <w:lvlJc w:val="left"/>
      <w:pPr>
        <w:tabs>
          <w:tab w:val="num" w:pos="0"/>
        </w:tabs>
        <w:ind w:left="0" w:firstLine="0"/>
      </w:pPr>
      <w:rPr>
        <w:rFonts w:ascii="Times New Roman" w:eastAsia="黑体" w:hAnsi="Times New Roman" w:hint="default"/>
        <w:b/>
        <w:i w:val="0"/>
        <w:sz w:val="28"/>
        <w:szCs w:val="28"/>
      </w:rPr>
    </w:lvl>
    <w:lvl w:ilvl="1">
      <w:start w:val="1"/>
      <w:numFmt w:val="decimal"/>
      <w:lvlText w:val="%1.%2"/>
      <w:lvlJc w:val="left"/>
      <w:pPr>
        <w:tabs>
          <w:tab w:val="num" w:pos="0"/>
        </w:tabs>
        <w:ind w:left="0" w:firstLine="0"/>
      </w:pPr>
      <w:rPr>
        <w:rFonts w:ascii="Times New Roman" w:eastAsia="黑体" w:hAnsi="Times New Roman" w:hint="default"/>
        <w:b/>
        <w:i w:val="0"/>
        <w:sz w:val="21"/>
        <w:szCs w:val="21"/>
      </w:rPr>
    </w:lvl>
    <w:lvl w:ilvl="2">
      <w:start w:val="1"/>
      <w:numFmt w:val="decimal"/>
      <w:lvlText w:val="%1.%2.%3"/>
      <w:lvlJc w:val="left"/>
      <w:pPr>
        <w:tabs>
          <w:tab w:val="num" w:pos="0"/>
        </w:tabs>
        <w:ind w:left="0" w:firstLine="0"/>
      </w:pPr>
      <w:rPr>
        <w:rFonts w:ascii="Arial" w:eastAsia="黑体" w:hAnsi="Arial" w:hint="default"/>
        <w:b w:val="0"/>
        <w:i w:val="0"/>
        <w:sz w:val="28"/>
        <w:szCs w:val="28"/>
      </w:rPr>
    </w:lvl>
    <w:lvl w:ilvl="3">
      <w:start w:val="1"/>
      <w:numFmt w:val="decimal"/>
      <w:lvlText w:val="%1.%2.%3.%4"/>
      <w:lvlJc w:val="left"/>
      <w:pPr>
        <w:tabs>
          <w:tab w:val="num" w:pos="0"/>
        </w:tabs>
        <w:ind w:left="0" w:firstLine="0"/>
      </w:pPr>
      <w:rPr>
        <w:rFonts w:ascii="Arial" w:eastAsia="黑体" w:hAnsi="Arial" w:hint="default"/>
        <w:b w:val="0"/>
        <w:i w:val="0"/>
        <w:sz w:val="28"/>
        <w:szCs w:val="28"/>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4">
    <w:nsid w:val="7B9258A4"/>
    <w:multiLevelType w:val="multilevel"/>
    <w:tmpl w:val="C5387890"/>
    <w:lvl w:ilvl="0">
      <w:start w:val="1"/>
      <w:numFmt w:val="decimal"/>
      <w:lvlText w:val="%1"/>
      <w:lvlJc w:val="left"/>
      <w:pPr>
        <w:tabs>
          <w:tab w:val="num" w:pos="0"/>
        </w:tabs>
        <w:ind w:left="0" w:firstLine="0"/>
      </w:pPr>
      <w:rPr>
        <w:rFonts w:ascii="Arial" w:eastAsia="黑体" w:hAnsi="Arial" w:hint="default"/>
        <w:b w:val="0"/>
        <w:i w:val="0"/>
        <w:sz w:val="30"/>
        <w:szCs w:val="30"/>
      </w:rPr>
    </w:lvl>
    <w:lvl w:ilvl="1">
      <w:start w:val="1"/>
      <w:numFmt w:val="decimal"/>
      <w:lvlText w:val="%1.%2"/>
      <w:lvlJc w:val="left"/>
      <w:pPr>
        <w:tabs>
          <w:tab w:val="num" w:pos="0"/>
        </w:tabs>
        <w:ind w:left="0" w:firstLine="0"/>
      </w:pPr>
      <w:rPr>
        <w:rFonts w:ascii="Arial" w:eastAsia="黑体" w:hAnsi="Arial" w:hint="default"/>
        <w:b w:val="0"/>
        <w:i w:val="0"/>
        <w:sz w:val="28"/>
        <w:szCs w:val="28"/>
      </w:rPr>
    </w:lvl>
    <w:lvl w:ilvl="2">
      <w:start w:val="1"/>
      <w:numFmt w:val="decimal"/>
      <w:lvlText w:val="%1.%2.%3"/>
      <w:lvlJc w:val="left"/>
      <w:pPr>
        <w:tabs>
          <w:tab w:val="num" w:pos="0"/>
        </w:tabs>
        <w:ind w:left="0" w:firstLine="0"/>
      </w:pPr>
      <w:rPr>
        <w:rFonts w:ascii="Arial" w:eastAsia="黑体" w:hAnsi="Arial" w:hint="default"/>
        <w:b w:val="0"/>
        <w:i w:val="0"/>
        <w:sz w:val="28"/>
        <w:szCs w:val="28"/>
      </w:rPr>
    </w:lvl>
    <w:lvl w:ilvl="3">
      <w:start w:val="1"/>
      <w:numFmt w:val="decimal"/>
      <w:lvlText w:val="%1.%2.%3.%4"/>
      <w:lvlJc w:val="left"/>
      <w:pPr>
        <w:tabs>
          <w:tab w:val="num" w:pos="0"/>
        </w:tabs>
        <w:ind w:left="0" w:firstLine="0"/>
      </w:pPr>
      <w:rPr>
        <w:rFonts w:ascii="Arial" w:eastAsia="黑体" w:hAnsi="Arial" w:hint="default"/>
        <w:b w:val="0"/>
        <w:i w:val="0"/>
        <w:sz w:val="28"/>
        <w:szCs w:val="28"/>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num w:numId="1">
    <w:abstractNumId w:val="18"/>
  </w:num>
  <w:num w:numId="2">
    <w:abstractNumId w:val="16"/>
  </w:num>
  <w:num w:numId="3">
    <w:abstractNumId w:val="13"/>
  </w:num>
  <w:num w:numId="4">
    <w:abstractNumId w:val="12"/>
  </w:num>
  <w:num w:numId="5">
    <w:abstractNumId w:val="8"/>
  </w:num>
  <w:num w:numId="6">
    <w:abstractNumId w:val="3"/>
  </w:num>
  <w:num w:numId="7">
    <w:abstractNumId w:val="2"/>
  </w:num>
  <w:num w:numId="8">
    <w:abstractNumId w:val="1"/>
  </w:num>
  <w:num w:numId="9">
    <w:abstractNumId w:val="0"/>
  </w:num>
  <w:num w:numId="10">
    <w:abstractNumId w:val="9"/>
  </w:num>
  <w:num w:numId="11">
    <w:abstractNumId w:val="7"/>
  </w:num>
  <w:num w:numId="12">
    <w:abstractNumId w:val="6"/>
  </w:num>
  <w:num w:numId="13">
    <w:abstractNumId w:val="5"/>
  </w:num>
  <w:num w:numId="14">
    <w:abstractNumId w:val="4"/>
  </w:num>
  <w:num w:numId="15">
    <w:abstractNumId w:val="24"/>
  </w:num>
  <w:num w:numId="16">
    <w:abstractNumId w:val="14"/>
  </w:num>
  <w:num w:numId="17">
    <w:abstractNumId w:val="23"/>
  </w:num>
  <w:num w:numId="18">
    <w:abstractNumId w:val="21"/>
  </w:num>
  <w:num w:numId="19">
    <w:abstractNumId w:val="20"/>
  </w:num>
  <w:num w:numId="20">
    <w:abstractNumId w:val="11"/>
  </w:num>
  <w:num w:numId="21">
    <w:abstractNumId w:val="17"/>
  </w:num>
  <w:num w:numId="22">
    <w:abstractNumId w:val="22"/>
  </w:num>
  <w:num w:numId="23">
    <w:abstractNumId w:val="19"/>
  </w:num>
  <w:num w:numId="24">
    <w:abstractNumId w:val="15"/>
  </w:num>
  <w:num w:numId="25">
    <w:abstractNumId w:val="1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CL_ZK">
    <w15:presenceInfo w15:providerId="None" w15:userId="DCL_ZK"/>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bordersDoNotSurroundHeader/>
  <w:bordersDoNotSurroundFooter/>
  <w:activeWritingStyle w:appName="MSWord" w:lang="zh-CN" w:vendorID="64" w:dllVersion="131077" w:nlCheck="1" w:checkStyle="1"/>
  <w:activeWritingStyle w:appName="MSWord" w:lang="en-US" w:vendorID="64" w:dllVersion="131078" w:nlCheck="1" w:checkStyle="0"/>
  <w:activeWritingStyle w:appName="MSWord" w:lang="it-IT" w:vendorID="64" w:dllVersion="131078" w:nlCheck="1" w:checkStyle="0"/>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420"/>
  <w:drawingGridHorizontalSpacing w:val="107"/>
  <w:drawingGridVerticalSpacing w:val="157"/>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735FC2"/>
    <w:rsid w:val="00002D10"/>
    <w:rsid w:val="00005106"/>
    <w:rsid w:val="00022946"/>
    <w:rsid w:val="0002456B"/>
    <w:rsid w:val="000250E8"/>
    <w:rsid w:val="0003456C"/>
    <w:rsid w:val="000370A1"/>
    <w:rsid w:val="00043E1B"/>
    <w:rsid w:val="00061B90"/>
    <w:rsid w:val="00065F4A"/>
    <w:rsid w:val="0007046E"/>
    <w:rsid w:val="000759C7"/>
    <w:rsid w:val="000763B1"/>
    <w:rsid w:val="000858FB"/>
    <w:rsid w:val="000A0A5A"/>
    <w:rsid w:val="000A1085"/>
    <w:rsid w:val="000A311C"/>
    <w:rsid w:val="000A3F21"/>
    <w:rsid w:val="000A4684"/>
    <w:rsid w:val="000C47D0"/>
    <w:rsid w:val="000C7F1E"/>
    <w:rsid w:val="000D319C"/>
    <w:rsid w:val="000E5982"/>
    <w:rsid w:val="000F1088"/>
    <w:rsid w:val="000F4C91"/>
    <w:rsid w:val="000F579E"/>
    <w:rsid w:val="00134AFB"/>
    <w:rsid w:val="001401E2"/>
    <w:rsid w:val="00142884"/>
    <w:rsid w:val="00152DA8"/>
    <w:rsid w:val="0015522C"/>
    <w:rsid w:val="0015781D"/>
    <w:rsid w:val="00157DB7"/>
    <w:rsid w:val="00160F39"/>
    <w:rsid w:val="0016289D"/>
    <w:rsid w:val="001702E0"/>
    <w:rsid w:val="00195539"/>
    <w:rsid w:val="001B0282"/>
    <w:rsid w:val="001B6FD6"/>
    <w:rsid w:val="001F40F2"/>
    <w:rsid w:val="002014A3"/>
    <w:rsid w:val="00204FA5"/>
    <w:rsid w:val="00241E49"/>
    <w:rsid w:val="00246210"/>
    <w:rsid w:val="002651A8"/>
    <w:rsid w:val="0026576C"/>
    <w:rsid w:val="00273C7F"/>
    <w:rsid w:val="0029441E"/>
    <w:rsid w:val="0029618B"/>
    <w:rsid w:val="0029710B"/>
    <w:rsid w:val="002A0594"/>
    <w:rsid w:val="002C432B"/>
    <w:rsid w:val="002D742B"/>
    <w:rsid w:val="002E57E4"/>
    <w:rsid w:val="002F09BD"/>
    <w:rsid w:val="002F4B8E"/>
    <w:rsid w:val="00303A68"/>
    <w:rsid w:val="0032434A"/>
    <w:rsid w:val="00326671"/>
    <w:rsid w:val="00336CD5"/>
    <w:rsid w:val="003432B2"/>
    <w:rsid w:val="00350F7D"/>
    <w:rsid w:val="0035226F"/>
    <w:rsid w:val="0035649A"/>
    <w:rsid w:val="00373A89"/>
    <w:rsid w:val="0037589C"/>
    <w:rsid w:val="00392D1D"/>
    <w:rsid w:val="003A0C05"/>
    <w:rsid w:val="003A6A4D"/>
    <w:rsid w:val="003B7DC4"/>
    <w:rsid w:val="003C1F07"/>
    <w:rsid w:val="003D144C"/>
    <w:rsid w:val="003E5566"/>
    <w:rsid w:val="0040526A"/>
    <w:rsid w:val="00413ED1"/>
    <w:rsid w:val="00415DA0"/>
    <w:rsid w:val="00424A7C"/>
    <w:rsid w:val="00433B6D"/>
    <w:rsid w:val="00434CB5"/>
    <w:rsid w:val="00452640"/>
    <w:rsid w:val="0046544E"/>
    <w:rsid w:val="004670AB"/>
    <w:rsid w:val="00473C8F"/>
    <w:rsid w:val="004A6743"/>
    <w:rsid w:val="004C4380"/>
    <w:rsid w:val="004C485E"/>
    <w:rsid w:val="004E36CF"/>
    <w:rsid w:val="004F61D7"/>
    <w:rsid w:val="00507745"/>
    <w:rsid w:val="0051654C"/>
    <w:rsid w:val="00525229"/>
    <w:rsid w:val="00535F0A"/>
    <w:rsid w:val="00536945"/>
    <w:rsid w:val="005445E2"/>
    <w:rsid w:val="005466C8"/>
    <w:rsid w:val="00567D37"/>
    <w:rsid w:val="00570DD5"/>
    <w:rsid w:val="00582BF9"/>
    <w:rsid w:val="00583F37"/>
    <w:rsid w:val="005907D9"/>
    <w:rsid w:val="005A04D3"/>
    <w:rsid w:val="005A4746"/>
    <w:rsid w:val="005B1737"/>
    <w:rsid w:val="005C3FB5"/>
    <w:rsid w:val="005C7FC9"/>
    <w:rsid w:val="005F4601"/>
    <w:rsid w:val="005F761B"/>
    <w:rsid w:val="00606DC5"/>
    <w:rsid w:val="0060702C"/>
    <w:rsid w:val="00613442"/>
    <w:rsid w:val="00625014"/>
    <w:rsid w:val="00634A71"/>
    <w:rsid w:val="0064074E"/>
    <w:rsid w:val="00647F7E"/>
    <w:rsid w:val="0066586C"/>
    <w:rsid w:val="006724DE"/>
    <w:rsid w:val="00680C5E"/>
    <w:rsid w:val="00683AB1"/>
    <w:rsid w:val="00686857"/>
    <w:rsid w:val="00692417"/>
    <w:rsid w:val="006968B1"/>
    <w:rsid w:val="006A626F"/>
    <w:rsid w:val="006A662E"/>
    <w:rsid w:val="006A72A1"/>
    <w:rsid w:val="006F155B"/>
    <w:rsid w:val="006F606A"/>
    <w:rsid w:val="00705699"/>
    <w:rsid w:val="00723AC9"/>
    <w:rsid w:val="00726B5E"/>
    <w:rsid w:val="007308DB"/>
    <w:rsid w:val="00735FC2"/>
    <w:rsid w:val="00743601"/>
    <w:rsid w:val="00767ED9"/>
    <w:rsid w:val="00787647"/>
    <w:rsid w:val="00792A12"/>
    <w:rsid w:val="00795646"/>
    <w:rsid w:val="007C6212"/>
    <w:rsid w:val="007C6A86"/>
    <w:rsid w:val="007C75EF"/>
    <w:rsid w:val="00802F44"/>
    <w:rsid w:val="008139AA"/>
    <w:rsid w:val="00817D5A"/>
    <w:rsid w:val="008201B7"/>
    <w:rsid w:val="008250D6"/>
    <w:rsid w:val="00833F00"/>
    <w:rsid w:val="00835600"/>
    <w:rsid w:val="00845398"/>
    <w:rsid w:val="00857F95"/>
    <w:rsid w:val="00860199"/>
    <w:rsid w:val="00861A6D"/>
    <w:rsid w:val="00871CB2"/>
    <w:rsid w:val="00881AC1"/>
    <w:rsid w:val="00890C25"/>
    <w:rsid w:val="008957FB"/>
    <w:rsid w:val="00895D36"/>
    <w:rsid w:val="008A0979"/>
    <w:rsid w:val="008A0D97"/>
    <w:rsid w:val="008A63E8"/>
    <w:rsid w:val="008B6992"/>
    <w:rsid w:val="008C5616"/>
    <w:rsid w:val="008D27B3"/>
    <w:rsid w:val="009169C6"/>
    <w:rsid w:val="009234FA"/>
    <w:rsid w:val="009259AD"/>
    <w:rsid w:val="00932EE7"/>
    <w:rsid w:val="00937BFF"/>
    <w:rsid w:val="0095053E"/>
    <w:rsid w:val="009804C4"/>
    <w:rsid w:val="009939EC"/>
    <w:rsid w:val="009A132E"/>
    <w:rsid w:val="009B0FAF"/>
    <w:rsid w:val="009C6480"/>
    <w:rsid w:val="009D0CFB"/>
    <w:rsid w:val="009D5322"/>
    <w:rsid w:val="009E12AF"/>
    <w:rsid w:val="009F195B"/>
    <w:rsid w:val="009F444F"/>
    <w:rsid w:val="009F5E91"/>
    <w:rsid w:val="009F7E83"/>
    <w:rsid w:val="00A00EB2"/>
    <w:rsid w:val="00A06BB0"/>
    <w:rsid w:val="00A244DE"/>
    <w:rsid w:val="00A32518"/>
    <w:rsid w:val="00A425E1"/>
    <w:rsid w:val="00A57E62"/>
    <w:rsid w:val="00A81D30"/>
    <w:rsid w:val="00A8382A"/>
    <w:rsid w:val="00AA086A"/>
    <w:rsid w:val="00AE1D9E"/>
    <w:rsid w:val="00AE6F93"/>
    <w:rsid w:val="00B03865"/>
    <w:rsid w:val="00B109AB"/>
    <w:rsid w:val="00B12CB5"/>
    <w:rsid w:val="00B449E4"/>
    <w:rsid w:val="00B453B0"/>
    <w:rsid w:val="00B56E10"/>
    <w:rsid w:val="00B600C2"/>
    <w:rsid w:val="00B66CF9"/>
    <w:rsid w:val="00B723BF"/>
    <w:rsid w:val="00B76B3A"/>
    <w:rsid w:val="00B805FD"/>
    <w:rsid w:val="00B82D1A"/>
    <w:rsid w:val="00B83DD8"/>
    <w:rsid w:val="00B9076A"/>
    <w:rsid w:val="00BB064A"/>
    <w:rsid w:val="00BB0DAE"/>
    <w:rsid w:val="00BB7FAA"/>
    <w:rsid w:val="00BD4F7D"/>
    <w:rsid w:val="00BE1129"/>
    <w:rsid w:val="00BF6A67"/>
    <w:rsid w:val="00C01503"/>
    <w:rsid w:val="00C16438"/>
    <w:rsid w:val="00C232BE"/>
    <w:rsid w:val="00C242C6"/>
    <w:rsid w:val="00C43256"/>
    <w:rsid w:val="00C434EC"/>
    <w:rsid w:val="00C44236"/>
    <w:rsid w:val="00C46486"/>
    <w:rsid w:val="00C565AC"/>
    <w:rsid w:val="00C823B1"/>
    <w:rsid w:val="00CA64DB"/>
    <w:rsid w:val="00CC0C35"/>
    <w:rsid w:val="00CD7AE2"/>
    <w:rsid w:val="00CF4921"/>
    <w:rsid w:val="00D0257E"/>
    <w:rsid w:val="00D14A3F"/>
    <w:rsid w:val="00D207E7"/>
    <w:rsid w:val="00D21086"/>
    <w:rsid w:val="00D25E14"/>
    <w:rsid w:val="00D264FD"/>
    <w:rsid w:val="00D33EA7"/>
    <w:rsid w:val="00D36A85"/>
    <w:rsid w:val="00D4014E"/>
    <w:rsid w:val="00D407D4"/>
    <w:rsid w:val="00D47B2D"/>
    <w:rsid w:val="00D526FF"/>
    <w:rsid w:val="00D56161"/>
    <w:rsid w:val="00D949A8"/>
    <w:rsid w:val="00DA6656"/>
    <w:rsid w:val="00DD0A94"/>
    <w:rsid w:val="00DD6B18"/>
    <w:rsid w:val="00DE6CDC"/>
    <w:rsid w:val="00DE6ED3"/>
    <w:rsid w:val="00DF658A"/>
    <w:rsid w:val="00E0213F"/>
    <w:rsid w:val="00E37B6E"/>
    <w:rsid w:val="00E40D96"/>
    <w:rsid w:val="00E47CDA"/>
    <w:rsid w:val="00E50C81"/>
    <w:rsid w:val="00E54E1B"/>
    <w:rsid w:val="00E84926"/>
    <w:rsid w:val="00EA19E6"/>
    <w:rsid w:val="00EC09A3"/>
    <w:rsid w:val="00EC5FC2"/>
    <w:rsid w:val="00ED2CD6"/>
    <w:rsid w:val="00ED5035"/>
    <w:rsid w:val="00ED5052"/>
    <w:rsid w:val="00EE3CDA"/>
    <w:rsid w:val="00EE7502"/>
    <w:rsid w:val="00EE7875"/>
    <w:rsid w:val="00EF18ED"/>
    <w:rsid w:val="00F01250"/>
    <w:rsid w:val="00F14F1F"/>
    <w:rsid w:val="00F153BD"/>
    <w:rsid w:val="00F30E4B"/>
    <w:rsid w:val="00F31A65"/>
    <w:rsid w:val="00F4154A"/>
    <w:rsid w:val="00F44C26"/>
    <w:rsid w:val="00F47586"/>
    <w:rsid w:val="00F555D3"/>
    <w:rsid w:val="00F7441D"/>
    <w:rsid w:val="00F77AD8"/>
    <w:rsid w:val="00FB3F51"/>
    <w:rsid w:val="00FB68D6"/>
    <w:rsid w:val="00FC5FA1"/>
    <w:rsid w:val="00FD06B0"/>
    <w:rsid w:val="00FD06C5"/>
    <w:rsid w:val="00FD18C4"/>
    <w:rsid w:val="00FE06DC"/>
    <w:rsid w:val="00FE3D85"/>
    <w:rsid w:val="00FE4173"/>
    <w:rsid w:val="00FF11A4"/>
    <w:rsid w:val="00FF2C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38AD308"/>
  <w15:docId w15:val="{AE7EF9CC-EA38-46A4-ACF7-9E5566F088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unhideWhenUsed="1"/>
    <w:lsdException w:name="Block Text" w:unhideWhenUsed="1"/>
    <w:lsdException w:name="Hyperlink" w:unhideWhenUsed="1"/>
    <w:lsdException w:name="FollowedHyperlink"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0F4C91"/>
    <w:pPr>
      <w:jc w:val="both"/>
    </w:pPr>
    <w:rPr>
      <w:sz w:val="21"/>
      <w:szCs w:val="21"/>
    </w:rPr>
  </w:style>
  <w:style w:type="paragraph" w:styleId="1">
    <w:name w:val="heading 1"/>
    <w:basedOn w:val="a0"/>
    <w:next w:val="a1"/>
    <w:qFormat/>
    <w:rsid w:val="00FE06DC"/>
    <w:pPr>
      <w:keepNext/>
      <w:keepLines/>
      <w:numPr>
        <w:numId w:val="1"/>
      </w:numPr>
      <w:spacing w:before="80"/>
      <w:outlineLvl w:val="0"/>
    </w:pPr>
    <w:rPr>
      <w:rFonts w:eastAsia="黑体"/>
      <w:b/>
      <w:bCs/>
      <w:snapToGrid w:val="0"/>
      <w:sz w:val="28"/>
      <w:szCs w:val="28"/>
    </w:rPr>
  </w:style>
  <w:style w:type="paragraph" w:styleId="2">
    <w:name w:val="heading 2"/>
    <w:basedOn w:val="a0"/>
    <w:next w:val="a1"/>
    <w:qFormat/>
    <w:rsid w:val="00FE06DC"/>
    <w:pPr>
      <w:keepNext/>
      <w:keepLines/>
      <w:numPr>
        <w:ilvl w:val="1"/>
        <w:numId w:val="1"/>
      </w:numPr>
      <w:spacing w:before="80" w:after="80"/>
      <w:outlineLvl w:val="1"/>
    </w:pPr>
    <w:rPr>
      <w:rFonts w:eastAsia="黑体"/>
      <w:b/>
      <w:bCs/>
      <w:sz w:val="24"/>
      <w:szCs w:val="24"/>
    </w:rPr>
  </w:style>
  <w:style w:type="paragraph" w:styleId="3">
    <w:name w:val="heading 3"/>
    <w:basedOn w:val="a0"/>
    <w:next w:val="a1"/>
    <w:qFormat/>
    <w:rsid w:val="00FE06DC"/>
    <w:pPr>
      <w:keepNext/>
      <w:keepLines/>
      <w:numPr>
        <w:ilvl w:val="2"/>
        <w:numId w:val="1"/>
      </w:numPr>
      <w:spacing w:before="40" w:after="40"/>
      <w:outlineLvl w:val="2"/>
    </w:pPr>
    <w:rPr>
      <w:rFonts w:ascii="Arial" w:eastAsia="黑体" w:hAnsi="Arial"/>
      <w:b/>
      <w:bCs/>
      <w:szCs w:val="32"/>
    </w:rPr>
  </w:style>
  <w:style w:type="paragraph" w:styleId="4">
    <w:name w:val="heading 4"/>
    <w:basedOn w:val="a0"/>
    <w:next w:val="a1"/>
    <w:link w:val="4Char"/>
    <w:qFormat/>
    <w:rsid w:val="00BB0DAE"/>
    <w:pPr>
      <w:keepNext/>
      <w:keepLines/>
      <w:numPr>
        <w:ilvl w:val="3"/>
        <w:numId w:val="1"/>
      </w:numPr>
      <w:spacing w:before="120" w:after="120"/>
      <w:outlineLvl w:val="3"/>
    </w:pPr>
    <w:rPr>
      <w:rFonts w:ascii="Arial" w:eastAsia="黑体" w:hAnsi="Arial"/>
      <w:bCs/>
      <w:sz w:val="28"/>
      <w:szCs w:val="28"/>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Title"/>
    <w:basedOn w:val="a0"/>
    <w:link w:val="Char"/>
    <w:qFormat/>
    <w:rsid w:val="00BB0DAE"/>
    <w:pPr>
      <w:snapToGrid w:val="0"/>
      <w:spacing w:before="240" w:after="240" w:line="240" w:lineRule="atLeast"/>
      <w:jc w:val="center"/>
      <w:outlineLvl w:val="0"/>
    </w:pPr>
    <w:rPr>
      <w:rFonts w:eastAsia="黑体" w:cs="Arial"/>
      <w:b/>
      <w:bCs/>
      <w:sz w:val="36"/>
      <w:szCs w:val="30"/>
    </w:rPr>
  </w:style>
  <w:style w:type="paragraph" w:customStyle="1" w:styleId="a6">
    <w:name w:val="作者"/>
    <w:basedOn w:val="a0"/>
    <w:next w:val="a0"/>
    <w:link w:val="Char0"/>
    <w:rsid w:val="00BB0DAE"/>
    <w:pPr>
      <w:spacing w:line="340" w:lineRule="exact"/>
      <w:jc w:val="center"/>
    </w:pPr>
    <w:rPr>
      <w:sz w:val="28"/>
    </w:rPr>
  </w:style>
  <w:style w:type="paragraph" w:customStyle="1" w:styleId="a7">
    <w:name w:val="通信地址"/>
    <w:basedOn w:val="a0"/>
    <w:next w:val="a0"/>
    <w:rsid w:val="00BB0DAE"/>
    <w:pPr>
      <w:spacing w:after="240" w:line="240" w:lineRule="exact"/>
      <w:jc w:val="center"/>
    </w:pPr>
    <w:rPr>
      <w:rFonts w:eastAsia="新宋体"/>
      <w:sz w:val="18"/>
    </w:rPr>
  </w:style>
  <w:style w:type="paragraph" w:styleId="a1">
    <w:name w:val="Normal Indent"/>
    <w:basedOn w:val="a0"/>
    <w:link w:val="Char1"/>
    <w:rsid w:val="00BB0DAE"/>
    <w:pPr>
      <w:snapToGrid w:val="0"/>
      <w:ind w:firstLineChars="200" w:firstLine="426"/>
    </w:pPr>
  </w:style>
  <w:style w:type="paragraph" w:styleId="a8">
    <w:name w:val="caption"/>
    <w:basedOn w:val="a0"/>
    <w:next w:val="a0"/>
    <w:qFormat/>
    <w:rsid w:val="00BB0DAE"/>
    <w:pPr>
      <w:spacing w:before="152" w:after="160"/>
    </w:pPr>
    <w:rPr>
      <w:rFonts w:ascii="Arial" w:eastAsia="黑体" w:hAnsi="Arial" w:cs="Arial"/>
      <w:sz w:val="20"/>
      <w:szCs w:val="20"/>
    </w:rPr>
  </w:style>
  <w:style w:type="paragraph" w:customStyle="1" w:styleId="a">
    <w:name w:val="参考文献"/>
    <w:basedOn w:val="a0"/>
    <w:link w:val="Char2"/>
    <w:rsid w:val="00BB0DAE"/>
    <w:pPr>
      <w:numPr>
        <w:numId w:val="2"/>
      </w:numPr>
      <w:jc w:val="left"/>
    </w:pPr>
  </w:style>
  <w:style w:type="paragraph" w:customStyle="1" w:styleId="a9">
    <w:name w:val="参考文献标题"/>
    <w:basedOn w:val="a0"/>
    <w:rsid w:val="00BB0DAE"/>
    <w:pPr>
      <w:spacing w:before="320" w:after="60"/>
    </w:pPr>
    <w:rPr>
      <w:rFonts w:eastAsia="黑体"/>
      <w:b/>
    </w:rPr>
  </w:style>
  <w:style w:type="character" w:customStyle="1" w:styleId="Char2">
    <w:name w:val="参考文献 Char"/>
    <w:link w:val="a"/>
    <w:rsid w:val="00BB0DAE"/>
    <w:rPr>
      <w:rFonts w:eastAsia="宋体"/>
      <w:kern w:val="2"/>
      <w:sz w:val="21"/>
      <w:szCs w:val="24"/>
      <w:lang w:val="en-US" w:eastAsia="zh-CN" w:bidi="ar-SA"/>
    </w:rPr>
  </w:style>
  <w:style w:type="paragraph" w:customStyle="1" w:styleId="aa">
    <w:name w:val="作者单位上标"/>
    <w:basedOn w:val="a6"/>
    <w:link w:val="Char3"/>
    <w:rsid w:val="00BB0DAE"/>
    <w:rPr>
      <w:szCs w:val="28"/>
      <w:vertAlign w:val="superscript"/>
    </w:rPr>
  </w:style>
  <w:style w:type="character" w:styleId="ab">
    <w:name w:val="annotation reference"/>
    <w:semiHidden/>
    <w:rsid w:val="00BB0DAE"/>
    <w:rPr>
      <w:sz w:val="21"/>
      <w:szCs w:val="21"/>
    </w:rPr>
  </w:style>
  <w:style w:type="paragraph" w:styleId="ac">
    <w:name w:val="annotation text"/>
    <w:basedOn w:val="a0"/>
    <w:semiHidden/>
    <w:rsid w:val="00BB0DAE"/>
    <w:pPr>
      <w:jc w:val="left"/>
    </w:pPr>
  </w:style>
  <w:style w:type="paragraph" w:customStyle="1" w:styleId="ad">
    <w:name w:val="图的题注"/>
    <w:basedOn w:val="a8"/>
    <w:next w:val="a1"/>
    <w:rsid w:val="00BB0DAE"/>
    <w:pPr>
      <w:spacing w:before="60" w:after="60"/>
      <w:jc w:val="center"/>
    </w:pPr>
    <w:rPr>
      <w:rFonts w:ascii="Times New Roman" w:eastAsia="宋体" w:hAnsi="Times New Roman" w:cs="宋体"/>
      <w:sz w:val="18"/>
      <w:szCs w:val="18"/>
    </w:rPr>
  </w:style>
  <w:style w:type="paragraph" w:customStyle="1" w:styleId="ae">
    <w:name w:val="注释文字"/>
    <w:basedOn w:val="a1"/>
    <w:rsid w:val="00BB0DAE"/>
    <w:rPr>
      <w:i/>
      <w:color w:val="0000FF"/>
    </w:rPr>
  </w:style>
  <w:style w:type="paragraph" w:customStyle="1" w:styleId="af">
    <w:name w:val="下标"/>
    <w:basedOn w:val="a1"/>
    <w:link w:val="Char4"/>
    <w:rsid w:val="00BB0DAE"/>
    <w:rPr>
      <w:i/>
      <w:vertAlign w:val="subscript"/>
    </w:rPr>
  </w:style>
  <w:style w:type="character" w:customStyle="1" w:styleId="Char1">
    <w:name w:val="正文缩进 Char"/>
    <w:link w:val="a1"/>
    <w:rsid w:val="00BB0DAE"/>
    <w:rPr>
      <w:rFonts w:eastAsia="宋体"/>
      <w:sz w:val="21"/>
      <w:szCs w:val="21"/>
      <w:lang w:val="en-US" w:eastAsia="zh-CN" w:bidi="ar-SA"/>
    </w:rPr>
  </w:style>
  <w:style w:type="character" w:customStyle="1" w:styleId="Char4">
    <w:name w:val="下标 Char"/>
    <w:link w:val="af"/>
    <w:rsid w:val="00BB0DAE"/>
    <w:rPr>
      <w:rFonts w:eastAsia="宋体"/>
      <w:i/>
      <w:sz w:val="21"/>
      <w:szCs w:val="21"/>
      <w:vertAlign w:val="subscript"/>
      <w:lang w:val="en-US" w:eastAsia="zh-CN" w:bidi="ar-SA"/>
    </w:rPr>
  </w:style>
  <w:style w:type="paragraph" w:customStyle="1" w:styleId="af0">
    <w:name w:val="数学符号"/>
    <w:basedOn w:val="a1"/>
    <w:link w:val="Char5"/>
    <w:rsid w:val="00BB0DAE"/>
    <w:rPr>
      <w:i/>
    </w:rPr>
  </w:style>
  <w:style w:type="character" w:customStyle="1" w:styleId="Char5">
    <w:name w:val="数学符号 Char"/>
    <w:link w:val="af0"/>
    <w:rsid w:val="00BB0DAE"/>
    <w:rPr>
      <w:rFonts w:eastAsia="宋体"/>
      <w:i/>
      <w:sz w:val="21"/>
      <w:szCs w:val="21"/>
      <w:lang w:val="en-US" w:eastAsia="zh-CN" w:bidi="ar-SA"/>
    </w:rPr>
  </w:style>
  <w:style w:type="paragraph" w:styleId="af1">
    <w:name w:val="Balloon Text"/>
    <w:basedOn w:val="a0"/>
    <w:semiHidden/>
    <w:rsid w:val="00BB0DAE"/>
    <w:rPr>
      <w:sz w:val="18"/>
      <w:szCs w:val="18"/>
    </w:rPr>
  </w:style>
  <w:style w:type="paragraph" w:styleId="af2">
    <w:name w:val="annotation subject"/>
    <w:basedOn w:val="ac"/>
    <w:next w:val="ac"/>
    <w:semiHidden/>
    <w:rsid w:val="00BB0DAE"/>
    <w:rPr>
      <w:b/>
      <w:bCs/>
    </w:rPr>
  </w:style>
  <w:style w:type="paragraph" w:customStyle="1" w:styleId="af3">
    <w:name w:val="文章编号"/>
    <w:basedOn w:val="a5"/>
    <w:link w:val="Char6"/>
    <w:rsid w:val="00BB064A"/>
    <w:pPr>
      <w:spacing w:beforeLines="100"/>
      <w:jc w:val="both"/>
    </w:pPr>
    <w:rPr>
      <w:rFonts w:eastAsia="Times New Roman"/>
      <w:sz w:val="18"/>
      <w:szCs w:val="18"/>
    </w:rPr>
  </w:style>
  <w:style w:type="character" w:customStyle="1" w:styleId="Char">
    <w:name w:val="标题 Char"/>
    <w:link w:val="a5"/>
    <w:rsid w:val="00BB0DAE"/>
    <w:rPr>
      <w:rFonts w:eastAsia="黑体" w:cs="Arial"/>
      <w:b/>
      <w:bCs/>
      <w:sz w:val="36"/>
      <w:szCs w:val="30"/>
      <w:lang w:val="en-US" w:eastAsia="zh-CN" w:bidi="ar-SA"/>
    </w:rPr>
  </w:style>
  <w:style w:type="paragraph" w:customStyle="1" w:styleId="af4">
    <w:name w:val="文献引用"/>
    <w:basedOn w:val="a1"/>
    <w:link w:val="Char7"/>
    <w:rsid w:val="00BB0DAE"/>
    <w:pPr>
      <w:ind w:firstLine="448"/>
    </w:pPr>
    <w:rPr>
      <w:vertAlign w:val="superscript"/>
    </w:rPr>
  </w:style>
  <w:style w:type="character" w:customStyle="1" w:styleId="Char7">
    <w:name w:val="文献引用 Char"/>
    <w:link w:val="af4"/>
    <w:rsid w:val="00BB0DAE"/>
    <w:rPr>
      <w:rFonts w:eastAsia="宋体"/>
      <w:sz w:val="21"/>
      <w:szCs w:val="21"/>
      <w:vertAlign w:val="superscript"/>
      <w:lang w:val="en-US" w:eastAsia="zh-CN" w:bidi="ar-SA"/>
    </w:rPr>
  </w:style>
  <w:style w:type="paragraph" w:customStyle="1" w:styleId="af5">
    <w:name w:val="摘要"/>
    <w:basedOn w:val="a0"/>
    <w:link w:val="Char8"/>
    <w:rsid w:val="00FE06DC"/>
  </w:style>
  <w:style w:type="paragraph" w:customStyle="1" w:styleId="af6">
    <w:name w:val="标题强调"/>
    <w:basedOn w:val="a0"/>
    <w:link w:val="Char9"/>
    <w:rsid w:val="00BB0DAE"/>
    <w:rPr>
      <w:rFonts w:eastAsia="黑体"/>
      <w:b/>
    </w:rPr>
  </w:style>
  <w:style w:type="character" w:customStyle="1" w:styleId="Char9">
    <w:name w:val="标题强调 Char"/>
    <w:link w:val="af6"/>
    <w:rsid w:val="00BB0DAE"/>
    <w:rPr>
      <w:rFonts w:eastAsia="黑体"/>
      <w:b/>
      <w:sz w:val="21"/>
      <w:szCs w:val="21"/>
      <w:lang w:val="en-US" w:eastAsia="zh-CN" w:bidi="ar-SA"/>
    </w:rPr>
  </w:style>
  <w:style w:type="character" w:customStyle="1" w:styleId="Char8">
    <w:name w:val="摘要 Char"/>
    <w:link w:val="af5"/>
    <w:rsid w:val="00FE06DC"/>
    <w:rPr>
      <w:rFonts w:eastAsia="宋体"/>
      <w:sz w:val="21"/>
      <w:szCs w:val="21"/>
      <w:lang w:val="en-US" w:eastAsia="zh-CN" w:bidi="ar-SA"/>
    </w:rPr>
  </w:style>
  <w:style w:type="paragraph" w:customStyle="1" w:styleId="af7">
    <w:name w:val="关键词"/>
    <w:basedOn w:val="a0"/>
    <w:link w:val="Chara"/>
    <w:rsid w:val="00BB0DAE"/>
  </w:style>
  <w:style w:type="character" w:customStyle="1" w:styleId="Chara">
    <w:name w:val="关键词 Char"/>
    <w:link w:val="af7"/>
    <w:rsid w:val="00BB0DAE"/>
    <w:rPr>
      <w:rFonts w:eastAsia="宋体"/>
      <w:sz w:val="21"/>
      <w:szCs w:val="21"/>
      <w:lang w:val="en-US" w:eastAsia="zh-CN" w:bidi="ar-SA"/>
    </w:rPr>
  </w:style>
  <w:style w:type="character" w:customStyle="1" w:styleId="Char0">
    <w:name w:val="作者 Char"/>
    <w:link w:val="a6"/>
    <w:rsid w:val="00BB0DAE"/>
    <w:rPr>
      <w:rFonts w:eastAsia="宋体"/>
      <w:sz w:val="28"/>
      <w:szCs w:val="21"/>
      <w:lang w:val="en-US" w:eastAsia="zh-CN" w:bidi="ar-SA"/>
    </w:rPr>
  </w:style>
  <w:style w:type="character" w:customStyle="1" w:styleId="Char3">
    <w:name w:val="作者单位上标 Char"/>
    <w:link w:val="aa"/>
    <w:rsid w:val="00BB0DAE"/>
    <w:rPr>
      <w:rFonts w:eastAsia="宋体"/>
      <w:sz w:val="28"/>
      <w:szCs w:val="28"/>
      <w:vertAlign w:val="superscript"/>
      <w:lang w:val="en-US" w:eastAsia="zh-CN" w:bidi="ar-SA"/>
    </w:rPr>
  </w:style>
  <w:style w:type="paragraph" w:customStyle="1" w:styleId="af8">
    <w:name w:val="正文强调"/>
    <w:basedOn w:val="a1"/>
    <w:link w:val="Charb"/>
    <w:rsid w:val="00BB0DAE"/>
    <w:pPr>
      <w:ind w:firstLine="428"/>
    </w:pPr>
    <w:rPr>
      <w:b/>
    </w:rPr>
  </w:style>
  <w:style w:type="paragraph" w:customStyle="1" w:styleId="af9">
    <w:name w:val="公式"/>
    <w:basedOn w:val="a1"/>
    <w:rsid w:val="00BB0DAE"/>
    <w:pPr>
      <w:tabs>
        <w:tab w:val="center" w:pos="2684"/>
        <w:tab w:val="center" w:pos="4686"/>
      </w:tabs>
      <w:spacing w:before="120" w:after="120" w:line="216" w:lineRule="auto"/>
      <w:ind w:firstLineChars="0" w:firstLine="0"/>
      <w:jc w:val="center"/>
    </w:pPr>
    <w:rPr>
      <w:rFonts w:ascii="Symbol" w:hAnsi="Symbol"/>
      <w:sz w:val="20"/>
    </w:rPr>
  </w:style>
  <w:style w:type="paragraph" w:customStyle="1" w:styleId="equation">
    <w:name w:val="equation"/>
    <w:basedOn w:val="a0"/>
    <w:rsid w:val="00BB0DAE"/>
    <w:pPr>
      <w:tabs>
        <w:tab w:val="center" w:pos="2520"/>
        <w:tab w:val="right" w:pos="5040"/>
      </w:tabs>
      <w:spacing w:before="240" w:after="240" w:line="216" w:lineRule="auto"/>
    </w:pPr>
    <w:rPr>
      <w:rFonts w:ascii="Symbol" w:hAnsi="Symbol"/>
      <w:sz w:val="20"/>
      <w:szCs w:val="20"/>
      <w:lang w:eastAsia="en-US"/>
    </w:rPr>
  </w:style>
  <w:style w:type="paragraph" w:customStyle="1" w:styleId="afa">
    <w:name w:val="编号"/>
    <w:basedOn w:val="af3"/>
    <w:link w:val="Charc"/>
    <w:rsid w:val="00BB064A"/>
    <w:pPr>
      <w:ind w:left="420" w:hanging="420"/>
    </w:pPr>
    <w:rPr>
      <w:rFonts w:eastAsia="Arial Unicode MS"/>
    </w:rPr>
  </w:style>
  <w:style w:type="character" w:customStyle="1" w:styleId="Charb">
    <w:name w:val="正文强调 Char"/>
    <w:link w:val="af8"/>
    <w:rsid w:val="00F77AD8"/>
    <w:rPr>
      <w:rFonts w:eastAsia="宋体"/>
      <w:b/>
      <w:sz w:val="21"/>
      <w:szCs w:val="21"/>
      <w:lang w:val="en-US" w:eastAsia="zh-CN" w:bidi="ar-SA"/>
    </w:rPr>
  </w:style>
  <w:style w:type="character" w:customStyle="1" w:styleId="Char6">
    <w:name w:val="文章编号 Char"/>
    <w:link w:val="af3"/>
    <w:rsid w:val="00BB064A"/>
    <w:rPr>
      <w:rFonts w:eastAsia="黑体" w:cs="Arial"/>
      <w:b/>
      <w:bCs/>
      <w:sz w:val="18"/>
      <w:szCs w:val="18"/>
      <w:lang w:val="en-US" w:eastAsia="zh-CN" w:bidi="ar-SA"/>
    </w:rPr>
  </w:style>
  <w:style w:type="paragraph" w:styleId="afb">
    <w:name w:val="Date"/>
    <w:basedOn w:val="a0"/>
    <w:next w:val="a0"/>
    <w:rsid w:val="00204FA5"/>
    <w:pPr>
      <w:ind w:leftChars="2500" w:left="100"/>
    </w:pPr>
  </w:style>
  <w:style w:type="character" w:customStyle="1" w:styleId="Charc">
    <w:name w:val="编号 Char"/>
    <w:link w:val="afa"/>
    <w:rsid w:val="000F579E"/>
    <w:rPr>
      <w:rFonts w:eastAsia="Arial Unicode MS" w:cs="Arial"/>
      <w:b/>
      <w:bCs/>
      <w:sz w:val="18"/>
      <w:szCs w:val="18"/>
      <w:lang w:val="en-US" w:eastAsia="zh-CN" w:bidi="ar-SA"/>
    </w:rPr>
  </w:style>
  <w:style w:type="character" w:styleId="afc">
    <w:name w:val="Hyperlink"/>
    <w:rsid w:val="00881AC1"/>
    <w:rPr>
      <w:color w:val="0000FF"/>
      <w:u w:val="single"/>
    </w:rPr>
  </w:style>
  <w:style w:type="character" w:customStyle="1" w:styleId="4Char">
    <w:name w:val="标题 4 Char"/>
    <w:link w:val="4"/>
    <w:rsid w:val="00005106"/>
    <w:rPr>
      <w:rFonts w:ascii="Arial" w:eastAsia="黑体" w:hAnsi="Arial"/>
      <w:bCs/>
      <w:sz w:val="28"/>
      <w:szCs w:val="28"/>
      <w:lang w:val="en-US" w:eastAsia="zh-CN" w:bidi="ar-SA"/>
    </w:rPr>
  </w:style>
  <w:style w:type="character" w:styleId="afd">
    <w:name w:val="FollowedHyperlink"/>
    <w:basedOn w:val="a2"/>
    <w:rsid w:val="00C565AC"/>
    <w:rPr>
      <w:color w:val="954F72" w:themeColor="followedHyperlink"/>
      <w:u w:val="single"/>
    </w:rPr>
  </w:style>
  <w:style w:type="paragraph" w:styleId="afe">
    <w:name w:val="Revision"/>
    <w:hidden/>
    <w:uiPriority w:val="99"/>
    <w:semiHidden/>
    <w:rsid w:val="005B1737"/>
    <w:rPr>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oleObject" Target="embeddings/oleObject2.bin"/><Relationship Id="rId17" Type="http://schemas.microsoft.com/office/2011/relationships/people" Target="people.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wmf"/><Relationship Id="rId5" Type="http://schemas.openxmlformats.org/officeDocument/2006/relationships/footnotes" Target="footnotes.xml"/><Relationship Id="rId15" Type="http://schemas.openxmlformats.org/officeDocument/2006/relationships/image" Target="media/image5.png"/><Relationship Id="rId10" Type="http://schemas.openxmlformats.org/officeDocument/2006/relationships/oleObject" Target="embeddings/oleObject1.bin"/><Relationship Id="rId4" Type="http://schemas.openxmlformats.org/officeDocument/2006/relationships/webSettings" Target="webSettings.xml"/><Relationship Id="rId9" Type="http://schemas.openxmlformats.org/officeDocument/2006/relationships/image" Target="media/image1.wmf"/><Relationship Id="rId14"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5</Pages>
  <Words>1867</Words>
  <Characters>10646</Characters>
  <Application>Microsoft Office Word</Application>
  <DocSecurity>0</DocSecurity>
  <Lines>88</Lines>
  <Paragraphs>24</Paragraphs>
  <ScaleCrop>false</ScaleCrop>
  <Company>bupt.org</Company>
  <LinksUpToDate>false</LinksUpToDate>
  <CharactersWithSpaces>12489</CharactersWithSpaces>
  <SharedDoc>false</SharedDoc>
  <HLinks>
    <vt:vector size="12" baseType="variant">
      <vt:variant>
        <vt:i4>5177426</vt:i4>
      </vt:variant>
      <vt:variant>
        <vt:i4>3</vt:i4>
      </vt:variant>
      <vt:variant>
        <vt:i4>0</vt:i4>
      </vt:variant>
      <vt:variant>
        <vt:i4>5</vt:i4>
      </vt:variant>
      <vt:variant>
        <vt:lpwstr>mailto:lisi@bupt.edu.cn</vt:lpwstr>
      </vt:variant>
      <vt:variant>
        <vt:lpwstr/>
      </vt:variant>
      <vt:variant>
        <vt:i4>5046345</vt:i4>
      </vt:variant>
      <vt:variant>
        <vt:i4>0</vt:i4>
      </vt:variant>
      <vt:variant>
        <vt:i4>0</vt:i4>
      </vt:variant>
      <vt:variant>
        <vt:i4>5</vt:i4>
      </vt:variant>
      <vt:variant>
        <vt:lpwstr>mailto:zhangsan@bupt.edu.cn</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论文标题</dc:title>
  <dc:subject/>
  <dc:creator>Microsoft Office 用户</dc:creator>
  <cp:keywords/>
  <dc:description>iuu@bupt.org</dc:description>
  <cp:lastModifiedBy>Lucy</cp:lastModifiedBy>
  <cp:revision>7</cp:revision>
  <cp:lastPrinted>2004-07-08T06:56:00Z</cp:lastPrinted>
  <dcterms:created xsi:type="dcterms:W3CDTF">2016-02-22T08:52:00Z</dcterms:created>
  <dcterms:modified xsi:type="dcterms:W3CDTF">2018-02-12T08:16:00Z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编辑者">
    <vt:lpwstr>崔毅东</vt:lpwstr>
  </property>
  <property fmtid="{D5CDD505-2E9C-101B-9397-08002B2CF9AE}" pid="3" name="部门">
    <vt:lpwstr>北京邮电大学</vt:lpwstr>
  </property>
  <property fmtid="{D5CDD505-2E9C-101B-9397-08002B2CF9AE}" pid="4" name="MTWinEqns">
    <vt:bool>true</vt:bool>
  </property>
  <property fmtid="{D5CDD505-2E9C-101B-9397-08002B2CF9AE}" pid="5" name="电子邮箱">
    <vt:lpwstr>nathan@x263.net</vt:lpwstr>
  </property>
</Properties>
</file>