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5AC" w:rsidRDefault="00F435AC" w:rsidP="00F435AC">
      <w:pPr>
        <w:jc w:val="center"/>
        <w:rPr>
          <w:rFonts w:ascii="黑体" w:eastAsia="黑体" w:hAnsi="黑体"/>
          <w:sz w:val="44"/>
          <w:szCs w:val="44"/>
        </w:rPr>
      </w:pPr>
      <w:bookmarkStart w:id="0" w:name="_GoBack"/>
      <w:bookmarkEnd w:id="0"/>
      <w:commentRangeStart w:id="1"/>
      <w:r w:rsidRPr="004B4B04">
        <w:rPr>
          <w:rFonts w:ascii="黑体" w:eastAsia="黑体" w:hAnsi="黑体" w:hint="eastAsia"/>
          <w:sz w:val="44"/>
          <w:szCs w:val="44"/>
        </w:rPr>
        <w:t>基于51</w:t>
      </w:r>
      <w:r w:rsidR="00CD57C8">
        <w:rPr>
          <w:rFonts w:ascii="黑体" w:eastAsia="黑体" w:hAnsi="黑体" w:hint="eastAsia"/>
          <w:sz w:val="44"/>
          <w:szCs w:val="44"/>
        </w:rPr>
        <w:t>单片机</w:t>
      </w:r>
      <w:del w:id="2" w:author="hnj2288" w:date="2016-05-13T16:00:00Z">
        <w:r w:rsidR="00CD57C8" w:rsidDel="00245B85">
          <w:rPr>
            <w:rFonts w:ascii="黑体" w:eastAsia="黑体" w:hAnsi="黑体" w:hint="eastAsia"/>
            <w:sz w:val="44"/>
            <w:szCs w:val="44"/>
          </w:rPr>
          <w:delText>的</w:delText>
        </w:r>
      </w:del>
      <w:r w:rsidR="00CD57C8">
        <w:rPr>
          <w:rFonts w:ascii="黑体" w:eastAsia="黑体" w:hAnsi="黑体" w:hint="eastAsia"/>
          <w:sz w:val="44"/>
          <w:szCs w:val="44"/>
        </w:rPr>
        <w:t>便携式脉搏测量仪</w:t>
      </w:r>
      <w:del w:id="3" w:author="hnj2288" w:date="2016-05-13T16:00:00Z">
        <w:r w:rsidR="00CD57C8" w:rsidDel="00245B85">
          <w:rPr>
            <w:rFonts w:ascii="黑体" w:eastAsia="黑体" w:hAnsi="黑体" w:hint="eastAsia"/>
            <w:sz w:val="44"/>
            <w:szCs w:val="44"/>
          </w:rPr>
          <w:delText>的</w:delText>
        </w:r>
      </w:del>
      <w:r w:rsidR="00CD57C8">
        <w:rPr>
          <w:rFonts w:ascii="黑体" w:eastAsia="黑体" w:hAnsi="黑体" w:hint="eastAsia"/>
          <w:sz w:val="44"/>
          <w:szCs w:val="44"/>
        </w:rPr>
        <w:t>设计</w:t>
      </w:r>
      <w:commentRangeEnd w:id="1"/>
      <w:r w:rsidR="00B5392D">
        <w:rPr>
          <w:rStyle w:val="ab"/>
        </w:rPr>
        <w:commentReference w:id="1"/>
      </w:r>
    </w:p>
    <w:p w:rsidR="00F435AC" w:rsidRPr="004B4B04" w:rsidRDefault="00F435AC" w:rsidP="00F435AC">
      <w:pPr>
        <w:pStyle w:val="p0"/>
        <w:ind w:right="82"/>
        <w:jc w:val="center"/>
        <w:rPr>
          <w:rFonts w:ascii="楷体" w:eastAsia="楷体" w:hAnsi="楷体"/>
          <w:sz w:val="32"/>
          <w:szCs w:val="32"/>
        </w:rPr>
      </w:pPr>
      <w:commentRangeStart w:id="4"/>
      <w:del w:id="5" w:author="Administrator" w:date="2018-02-16T22:09:00Z">
        <w:r w:rsidRPr="004B4B04" w:rsidDel="00627DE3">
          <w:rPr>
            <w:rFonts w:ascii="楷体" w:eastAsia="楷体" w:hAnsi="楷体" w:hint="eastAsia"/>
            <w:sz w:val="32"/>
            <w:szCs w:val="32"/>
          </w:rPr>
          <w:delText>王</w:delText>
        </w:r>
      </w:del>
      <w:ins w:id="6" w:author="Administrator" w:date="2018-02-16T22:09:00Z">
        <w:r w:rsidR="00627DE3">
          <w:rPr>
            <w:rFonts w:ascii="楷体" w:eastAsia="楷体" w:hAnsi="楷体" w:hint="eastAsia"/>
            <w:sz w:val="32"/>
            <w:szCs w:val="32"/>
          </w:rPr>
          <w:t xml:space="preserve">X X </w:t>
        </w:r>
      </w:ins>
      <w:del w:id="7" w:author="Administrator" w:date="2018-02-16T22:09:00Z">
        <w:r w:rsidRPr="004B4B04" w:rsidDel="00627DE3">
          <w:rPr>
            <w:rFonts w:ascii="楷体" w:eastAsia="楷体" w:hAnsi="楷体" w:hint="eastAsia"/>
            <w:sz w:val="32"/>
            <w:szCs w:val="32"/>
          </w:rPr>
          <w:delText>雪</w:delText>
        </w:r>
      </w:del>
      <w:del w:id="8" w:author="hnj2288" w:date="2016-05-13T16:03:00Z">
        <w:r w:rsidRPr="004B4B04" w:rsidDel="00245B85">
          <w:rPr>
            <w:rFonts w:ascii="楷体" w:eastAsia="楷体" w:hAnsi="楷体" w:hint="eastAsia"/>
            <w:sz w:val="32"/>
            <w:szCs w:val="32"/>
            <w:vertAlign w:val="superscript"/>
          </w:rPr>
          <w:delText>1</w:delText>
        </w:r>
      </w:del>
      <w:r w:rsidRPr="004B4B04">
        <w:rPr>
          <w:rFonts w:ascii="楷体" w:eastAsia="楷体" w:hAnsi="楷体" w:hint="eastAsia"/>
          <w:sz w:val="32"/>
          <w:szCs w:val="32"/>
        </w:rPr>
        <w:t>，</w:t>
      </w:r>
      <w:ins w:id="9" w:author="Administrator" w:date="2018-02-16T22:09:00Z">
        <w:r w:rsidR="00627DE3">
          <w:rPr>
            <w:rFonts w:ascii="楷体" w:eastAsia="楷体" w:hAnsi="楷体" w:hint="eastAsia"/>
            <w:sz w:val="32"/>
            <w:szCs w:val="32"/>
          </w:rPr>
          <w:t xml:space="preserve">X </w:t>
        </w:r>
      </w:ins>
      <w:del w:id="10" w:author="Administrator" w:date="2018-02-16T22:09:00Z">
        <w:r w:rsidRPr="004B4B04" w:rsidDel="00627DE3">
          <w:rPr>
            <w:rFonts w:ascii="楷体" w:eastAsia="楷体" w:hAnsi="楷体" w:hint="eastAsia"/>
            <w:sz w:val="32"/>
            <w:szCs w:val="32"/>
          </w:rPr>
          <w:delText>朱</w:delText>
        </w:r>
      </w:del>
      <w:ins w:id="11" w:author="Administrator" w:date="2018-02-16T22:09:00Z">
        <w:r w:rsidR="00627DE3">
          <w:rPr>
            <w:rFonts w:ascii="楷体" w:eastAsia="楷体" w:hAnsi="楷体" w:hint="eastAsia"/>
            <w:sz w:val="32"/>
            <w:szCs w:val="32"/>
          </w:rPr>
          <w:t xml:space="preserve">X </w:t>
        </w:r>
      </w:ins>
      <w:del w:id="12" w:author="Administrator" w:date="2018-02-16T22:09:00Z">
        <w:r w:rsidRPr="004B4B04" w:rsidDel="00627DE3">
          <w:rPr>
            <w:rFonts w:ascii="楷体" w:eastAsia="楷体" w:hAnsi="楷体" w:hint="eastAsia"/>
            <w:sz w:val="32"/>
            <w:szCs w:val="32"/>
          </w:rPr>
          <w:delText>嘉</w:delText>
        </w:r>
      </w:del>
      <w:ins w:id="13" w:author="Administrator" w:date="2018-02-16T22:09:00Z">
        <w:r w:rsidR="00627DE3">
          <w:rPr>
            <w:rFonts w:ascii="楷体" w:eastAsia="楷体" w:hAnsi="楷体" w:hint="eastAsia"/>
            <w:sz w:val="32"/>
            <w:szCs w:val="32"/>
          </w:rPr>
          <w:t xml:space="preserve">X </w:t>
        </w:r>
      </w:ins>
      <w:del w:id="14" w:author="Administrator" w:date="2018-02-16T22:09:00Z">
        <w:r w:rsidRPr="004B4B04" w:rsidDel="00627DE3">
          <w:rPr>
            <w:rFonts w:ascii="楷体" w:eastAsia="楷体" w:hAnsi="楷体" w:hint="eastAsia"/>
            <w:sz w:val="32"/>
            <w:szCs w:val="32"/>
          </w:rPr>
          <w:delText>林</w:delText>
        </w:r>
      </w:del>
      <w:del w:id="15" w:author="hnj2288" w:date="2016-05-13T16:03:00Z">
        <w:r w:rsidRPr="004B4B04" w:rsidDel="00245B85">
          <w:rPr>
            <w:rFonts w:ascii="楷体" w:eastAsia="楷体" w:hAnsi="楷体" w:hint="eastAsia"/>
            <w:sz w:val="32"/>
            <w:szCs w:val="32"/>
            <w:vertAlign w:val="superscript"/>
          </w:rPr>
          <w:delText>2</w:delText>
        </w:r>
      </w:del>
      <w:commentRangeEnd w:id="4"/>
      <w:r w:rsidR="00B5392D">
        <w:rPr>
          <w:rStyle w:val="ab"/>
          <w:rFonts w:cs="Times New Roman"/>
          <w:kern w:val="2"/>
        </w:rPr>
        <w:commentReference w:id="4"/>
      </w:r>
    </w:p>
    <w:p w:rsidR="00F435AC" w:rsidRPr="004B4B04" w:rsidRDefault="00F435AC" w:rsidP="00F435AC">
      <w:pPr>
        <w:pStyle w:val="p0"/>
        <w:ind w:right="82"/>
        <w:jc w:val="center"/>
        <w:rPr>
          <w:rFonts w:ascii="宋体" w:hAnsi="宋体"/>
          <w:sz w:val="15"/>
          <w:szCs w:val="15"/>
        </w:rPr>
      </w:pPr>
      <w:commentRangeStart w:id="16"/>
      <w:r w:rsidRPr="004B4B04">
        <w:rPr>
          <w:rFonts w:ascii="宋体" w:hAnsi="宋体" w:hint="eastAsia"/>
          <w:sz w:val="15"/>
          <w:szCs w:val="15"/>
        </w:rPr>
        <w:t>（</w:t>
      </w:r>
      <w:ins w:id="17" w:author="Administrator" w:date="2018-02-16T22:09:00Z">
        <w:r w:rsidR="00627DE3">
          <w:rPr>
            <w:rFonts w:ascii="宋体" w:hAnsi="宋体" w:hint="eastAsia"/>
            <w:sz w:val="15"/>
            <w:szCs w:val="15"/>
          </w:rPr>
          <w:t xml:space="preserve">X </w:t>
        </w:r>
      </w:ins>
      <w:del w:id="18" w:author="hnj2288" w:date="2016-05-13T16:03:00Z">
        <w:r w:rsidRPr="004B4B04" w:rsidDel="00245B85">
          <w:rPr>
            <w:rFonts w:ascii="宋体" w:hAnsi="宋体" w:hint="eastAsia"/>
            <w:sz w:val="15"/>
            <w:szCs w:val="15"/>
          </w:rPr>
          <w:delText>1.</w:delText>
        </w:r>
      </w:del>
      <w:del w:id="19" w:author="Administrator" w:date="2018-02-16T22:10:00Z">
        <w:r w:rsidRPr="004B4B04" w:rsidDel="00627DE3">
          <w:rPr>
            <w:rFonts w:ascii="宋体" w:hAnsi="宋体" w:hint="eastAsia"/>
            <w:sz w:val="15"/>
            <w:szCs w:val="15"/>
          </w:rPr>
          <w:delText>北</w:delText>
        </w:r>
      </w:del>
      <w:ins w:id="20" w:author="Administrator" w:date="2018-02-16T22:10:00Z">
        <w:r w:rsidR="00627DE3">
          <w:rPr>
            <w:rFonts w:ascii="宋体" w:hAnsi="宋体" w:hint="eastAsia"/>
            <w:sz w:val="15"/>
            <w:szCs w:val="15"/>
          </w:rPr>
          <w:t xml:space="preserve">X </w:t>
        </w:r>
      </w:ins>
      <w:del w:id="21" w:author="Administrator" w:date="2018-02-16T22:10:00Z">
        <w:r w:rsidRPr="004B4B04" w:rsidDel="00627DE3">
          <w:rPr>
            <w:rFonts w:ascii="宋体" w:hAnsi="宋体" w:hint="eastAsia"/>
            <w:sz w:val="15"/>
            <w:szCs w:val="15"/>
          </w:rPr>
          <w:delText>京</w:delText>
        </w:r>
      </w:del>
      <w:ins w:id="22" w:author="Administrator" w:date="2018-02-16T22:10:00Z">
        <w:r w:rsidR="00627DE3">
          <w:rPr>
            <w:rFonts w:ascii="宋体" w:hAnsi="宋体" w:hint="eastAsia"/>
            <w:sz w:val="15"/>
            <w:szCs w:val="15"/>
          </w:rPr>
          <w:t xml:space="preserve">X </w:t>
        </w:r>
      </w:ins>
      <w:del w:id="23" w:author="Administrator" w:date="2018-02-16T22:10:00Z">
        <w:r w:rsidRPr="004B4B04" w:rsidDel="00627DE3">
          <w:rPr>
            <w:rFonts w:ascii="宋体" w:hAnsi="宋体" w:hint="eastAsia"/>
            <w:sz w:val="15"/>
            <w:szCs w:val="15"/>
          </w:rPr>
          <w:delText>信</w:delText>
        </w:r>
      </w:del>
      <w:ins w:id="24" w:author="Administrator" w:date="2018-02-16T22:10:00Z">
        <w:r w:rsidR="00627DE3">
          <w:rPr>
            <w:rFonts w:ascii="宋体" w:hAnsi="宋体" w:hint="eastAsia"/>
            <w:sz w:val="15"/>
            <w:szCs w:val="15"/>
          </w:rPr>
          <w:t xml:space="preserve">X </w:t>
        </w:r>
      </w:ins>
      <w:del w:id="25" w:author="Administrator" w:date="2018-02-16T22:10:00Z">
        <w:r w:rsidRPr="004B4B04" w:rsidDel="00627DE3">
          <w:rPr>
            <w:rFonts w:ascii="宋体" w:hAnsi="宋体" w:hint="eastAsia"/>
            <w:sz w:val="15"/>
            <w:szCs w:val="15"/>
          </w:rPr>
          <w:delText>息</w:delText>
        </w:r>
      </w:del>
      <w:ins w:id="26" w:author="Administrator" w:date="2018-02-16T22:10:00Z">
        <w:r w:rsidR="00627DE3">
          <w:rPr>
            <w:rFonts w:ascii="宋体" w:hAnsi="宋体" w:hint="eastAsia"/>
            <w:sz w:val="15"/>
            <w:szCs w:val="15"/>
          </w:rPr>
          <w:t xml:space="preserve">X </w:t>
        </w:r>
      </w:ins>
      <w:del w:id="27" w:author="Administrator" w:date="2018-02-16T22:10:00Z">
        <w:r w:rsidRPr="004B4B04" w:rsidDel="00627DE3">
          <w:rPr>
            <w:rFonts w:ascii="宋体" w:hAnsi="宋体" w:hint="eastAsia"/>
            <w:sz w:val="15"/>
            <w:szCs w:val="15"/>
          </w:rPr>
          <w:delText>科</w:delText>
        </w:r>
      </w:del>
      <w:ins w:id="28" w:author="Administrator" w:date="2018-02-16T22:10:00Z">
        <w:r w:rsidR="00627DE3">
          <w:rPr>
            <w:rFonts w:ascii="宋体" w:hAnsi="宋体" w:hint="eastAsia"/>
            <w:sz w:val="15"/>
            <w:szCs w:val="15"/>
          </w:rPr>
          <w:t xml:space="preserve">X </w:t>
        </w:r>
      </w:ins>
      <w:del w:id="29" w:author="Administrator" w:date="2018-02-16T22:10:00Z">
        <w:r w:rsidRPr="004B4B04" w:rsidDel="00627DE3">
          <w:rPr>
            <w:rFonts w:ascii="宋体" w:hAnsi="宋体" w:hint="eastAsia"/>
            <w:sz w:val="15"/>
            <w:szCs w:val="15"/>
          </w:rPr>
          <w:delText>技</w:delText>
        </w:r>
      </w:del>
      <w:ins w:id="30" w:author="Administrator" w:date="2018-02-16T22:10:00Z">
        <w:r w:rsidR="00627DE3">
          <w:rPr>
            <w:rFonts w:ascii="宋体" w:hAnsi="宋体" w:hint="eastAsia"/>
            <w:sz w:val="15"/>
            <w:szCs w:val="15"/>
          </w:rPr>
          <w:t xml:space="preserve">X </w:t>
        </w:r>
      </w:ins>
      <w:del w:id="31" w:author="Administrator" w:date="2018-02-16T22:10:00Z">
        <w:r w:rsidRPr="004B4B04" w:rsidDel="00627DE3">
          <w:rPr>
            <w:rFonts w:ascii="宋体" w:hAnsi="宋体" w:hint="eastAsia"/>
            <w:sz w:val="15"/>
            <w:szCs w:val="15"/>
          </w:rPr>
          <w:delText>大</w:delText>
        </w:r>
      </w:del>
      <w:ins w:id="32" w:author="Administrator" w:date="2018-02-16T22:10:00Z">
        <w:r w:rsidR="00627DE3">
          <w:rPr>
            <w:rFonts w:ascii="宋体" w:hAnsi="宋体" w:hint="eastAsia"/>
            <w:sz w:val="15"/>
            <w:szCs w:val="15"/>
          </w:rPr>
          <w:t xml:space="preserve">X </w:t>
        </w:r>
      </w:ins>
      <w:del w:id="33" w:author="Administrator" w:date="2018-02-16T22:10:00Z">
        <w:r w:rsidRPr="004B4B04" w:rsidDel="00627DE3">
          <w:rPr>
            <w:rFonts w:ascii="宋体" w:hAnsi="宋体" w:hint="eastAsia"/>
            <w:sz w:val="15"/>
            <w:szCs w:val="15"/>
          </w:rPr>
          <w:delText>学</w:delText>
        </w:r>
      </w:del>
      <w:r w:rsidR="005452C4">
        <w:rPr>
          <w:rFonts w:ascii="宋体" w:hAnsi="宋体" w:hint="eastAsia"/>
          <w:sz w:val="15"/>
          <w:szCs w:val="15"/>
        </w:rPr>
        <w:t xml:space="preserve"> </w:t>
      </w:r>
      <w:ins w:id="34" w:author="Administrator" w:date="2018-02-16T22:10:00Z">
        <w:r w:rsidR="00627DE3">
          <w:rPr>
            <w:rFonts w:ascii="宋体" w:hAnsi="宋体" w:hint="eastAsia"/>
            <w:sz w:val="15"/>
            <w:szCs w:val="15"/>
          </w:rPr>
          <w:t xml:space="preserve">X </w:t>
        </w:r>
      </w:ins>
      <w:del w:id="35" w:author="Administrator" w:date="2018-02-16T22:10:00Z">
        <w:r w:rsidR="005452C4" w:rsidDel="00627DE3">
          <w:rPr>
            <w:rFonts w:ascii="宋体" w:hAnsi="宋体" w:hint="eastAsia"/>
            <w:sz w:val="15"/>
            <w:szCs w:val="15"/>
          </w:rPr>
          <w:delText>自</w:delText>
        </w:r>
      </w:del>
      <w:ins w:id="36" w:author="Administrator" w:date="2018-02-16T22:10:00Z">
        <w:r w:rsidR="00627DE3">
          <w:rPr>
            <w:rFonts w:ascii="宋体" w:hAnsi="宋体" w:hint="eastAsia"/>
            <w:sz w:val="15"/>
            <w:szCs w:val="15"/>
          </w:rPr>
          <w:t xml:space="preserve">X </w:t>
        </w:r>
      </w:ins>
      <w:del w:id="37" w:author="Administrator" w:date="2018-02-16T22:10:00Z">
        <w:r w:rsidR="005452C4" w:rsidDel="00627DE3">
          <w:rPr>
            <w:rFonts w:ascii="宋体" w:hAnsi="宋体" w:hint="eastAsia"/>
            <w:sz w:val="15"/>
            <w:szCs w:val="15"/>
          </w:rPr>
          <w:delText>动</w:delText>
        </w:r>
      </w:del>
      <w:ins w:id="38" w:author="Administrator" w:date="2018-02-16T22:10:00Z">
        <w:r w:rsidR="00627DE3">
          <w:rPr>
            <w:rFonts w:ascii="宋体" w:hAnsi="宋体" w:hint="eastAsia"/>
            <w:sz w:val="15"/>
            <w:szCs w:val="15"/>
          </w:rPr>
          <w:t xml:space="preserve">X </w:t>
        </w:r>
      </w:ins>
      <w:del w:id="39" w:author="Administrator" w:date="2018-02-16T22:10:00Z">
        <w:r w:rsidR="005452C4" w:rsidDel="00627DE3">
          <w:rPr>
            <w:rFonts w:ascii="宋体" w:hAnsi="宋体" w:hint="eastAsia"/>
            <w:sz w:val="15"/>
            <w:szCs w:val="15"/>
          </w:rPr>
          <w:delText>化</w:delText>
        </w:r>
      </w:del>
      <w:ins w:id="40" w:author="Administrator" w:date="2018-02-16T22:10:00Z">
        <w:r w:rsidR="00627DE3">
          <w:rPr>
            <w:rFonts w:ascii="宋体" w:hAnsi="宋体" w:hint="eastAsia"/>
            <w:sz w:val="15"/>
            <w:szCs w:val="15"/>
          </w:rPr>
          <w:t>X X</w:t>
        </w:r>
      </w:ins>
      <w:del w:id="41" w:author="Administrator" w:date="2018-02-16T22:10:00Z">
        <w:r w:rsidR="005452C4" w:rsidDel="00627DE3">
          <w:rPr>
            <w:rFonts w:ascii="宋体" w:hAnsi="宋体" w:hint="eastAsia"/>
            <w:sz w:val="15"/>
            <w:szCs w:val="15"/>
          </w:rPr>
          <w:delText>学</w:delText>
        </w:r>
      </w:del>
      <w:ins w:id="42" w:author="Administrator" w:date="2018-02-16T22:10:00Z">
        <w:r w:rsidR="00627DE3">
          <w:rPr>
            <w:rFonts w:ascii="宋体" w:hAnsi="宋体" w:hint="eastAsia"/>
            <w:sz w:val="15"/>
            <w:szCs w:val="15"/>
          </w:rPr>
          <w:t xml:space="preserve"> </w:t>
        </w:r>
      </w:ins>
      <w:del w:id="43" w:author="Administrator" w:date="2018-02-16T22:10:00Z">
        <w:r w:rsidR="005452C4" w:rsidDel="00627DE3">
          <w:rPr>
            <w:rFonts w:ascii="宋体" w:hAnsi="宋体" w:hint="eastAsia"/>
            <w:sz w:val="15"/>
            <w:szCs w:val="15"/>
          </w:rPr>
          <w:delText>院</w:delText>
        </w:r>
      </w:del>
      <w:r w:rsidR="005452C4">
        <w:rPr>
          <w:rFonts w:ascii="宋体" w:hAnsi="宋体" w:hint="eastAsia"/>
          <w:sz w:val="15"/>
          <w:szCs w:val="15"/>
        </w:rPr>
        <w:t>，</w:t>
      </w:r>
      <w:ins w:id="44" w:author="Administrator" w:date="2018-02-16T22:10:00Z">
        <w:r w:rsidR="00627DE3">
          <w:rPr>
            <w:rFonts w:ascii="宋体" w:hAnsi="宋体" w:hint="eastAsia"/>
            <w:sz w:val="15"/>
            <w:szCs w:val="15"/>
          </w:rPr>
          <w:t xml:space="preserve">X </w:t>
        </w:r>
      </w:ins>
      <w:del w:id="45" w:author="Administrator" w:date="2018-02-16T22:10:00Z">
        <w:r w:rsidRPr="004B4B04" w:rsidDel="00627DE3">
          <w:rPr>
            <w:rFonts w:ascii="宋体" w:hAnsi="宋体" w:hint="eastAsia"/>
            <w:sz w:val="15"/>
            <w:szCs w:val="15"/>
          </w:rPr>
          <w:delText>北</w:delText>
        </w:r>
      </w:del>
      <w:ins w:id="46" w:author="Administrator" w:date="2018-02-16T22:10:00Z">
        <w:r w:rsidR="00627DE3">
          <w:rPr>
            <w:rFonts w:ascii="宋体" w:hAnsi="宋体" w:hint="eastAsia"/>
            <w:sz w:val="15"/>
            <w:szCs w:val="15"/>
          </w:rPr>
          <w:t>X XXXXXX</w:t>
        </w:r>
      </w:ins>
      <w:del w:id="47" w:author="Administrator" w:date="2018-02-16T22:10:00Z">
        <w:r w:rsidRPr="004B4B04" w:rsidDel="00627DE3">
          <w:rPr>
            <w:rFonts w:ascii="宋体" w:hAnsi="宋体" w:hint="eastAsia"/>
            <w:sz w:val="15"/>
            <w:szCs w:val="15"/>
          </w:rPr>
          <w:delText>京100192</w:delText>
        </w:r>
      </w:del>
      <w:del w:id="48" w:author="hnj2288" w:date="2016-05-13T16:03:00Z">
        <w:r w:rsidRPr="004B4B04" w:rsidDel="00245B85">
          <w:rPr>
            <w:rFonts w:ascii="宋体" w:hAnsi="宋体" w:hint="eastAsia"/>
            <w:sz w:val="15"/>
            <w:szCs w:val="15"/>
          </w:rPr>
          <w:delText>； 2. 北京信息科技大学</w:delText>
        </w:r>
        <w:r w:rsidR="005452C4" w:rsidDel="00245B85">
          <w:rPr>
            <w:rFonts w:ascii="宋体" w:hAnsi="宋体" w:hint="eastAsia"/>
            <w:sz w:val="15"/>
            <w:szCs w:val="15"/>
          </w:rPr>
          <w:delText xml:space="preserve"> 自动化学院</w:delText>
        </w:r>
        <w:r w:rsidRPr="004B4B04" w:rsidDel="00245B85">
          <w:rPr>
            <w:rFonts w:ascii="宋体" w:hAnsi="宋体" w:hint="eastAsia"/>
            <w:sz w:val="15"/>
            <w:szCs w:val="15"/>
          </w:rPr>
          <w:delText>,北京100192</w:delText>
        </w:r>
      </w:del>
      <w:r w:rsidRPr="004B4B04">
        <w:rPr>
          <w:rFonts w:ascii="宋体" w:hAnsi="宋体" w:hint="eastAsia"/>
          <w:sz w:val="15"/>
          <w:szCs w:val="15"/>
        </w:rPr>
        <w:t>）</w:t>
      </w:r>
      <w:commentRangeEnd w:id="16"/>
      <w:r w:rsidR="00B5392D">
        <w:rPr>
          <w:rStyle w:val="ab"/>
          <w:rFonts w:cs="Times New Roman"/>
          <w:kern w:val="2"/>
        </w:rPr>
        <w:commentReference w:id="16"/>
      </w:r>
    </w:p>
    <w:p w:rsidR="00F435AC" w:rsidRPr="004B4B04" w:rsidRDefault="00F435AC" w:rsidP="00F435AC">
      <w:pPr>
        <w:widowControl/>
        <w:jc w:val="left"/>
        <w:rPr>
          <w:rFonts w:ascii="Times New Roman" w:eastAsia="楷体_GB2312" w:hAnsi="Times New Roman"/>
          <w:szCs w:val="21"/>
        </w:rPr>
      </w:pPr>
      <w:commentRangeStart w:id="49"/>
      <w:r w:rsidRPr="004B4B04">
        <w:rPr>
          <w:rFonts w:ascii="黑体" w:eastAsia="黑体" w:hAnsi="宋体" w:hint="eastAsia"/>
          <w:szCs w:val="21"/>
        </w:rPr>
        <w:t>摘要：</w:t>
      </w:r>
      <w:commentRangeEnd w:id="49"/>
      <w:r w:rsidR="00B5392D">
        <w:rPr>
          <w:rStyle w:val="ab"/>
        </w:rPr>
        <w:commentReference w:id="49"/>
      </w:r>
      <w:commentRangeStart w:id="50"/>
      <w:r w:rsidR="003E0F6A">
        <w:rPr>
          <w:rFonts w:ascii="宋体" w:hAnsi="宋体" w:hint="eastAsia"/>
          <w:szCs w:val="21"/>
        </w:rPr>
        <w:t>针对</w:t>
      </w:r>
      <w:del w:id="51" w:author="Administrator" w:date="2018-02-16T22:11:00Z">
        <w:r w:rsidR="00291937" w:rsidDel="00627DE3">
          <w:rPr>
            <w:rFonts w:ascii="宋体" w:hAnsi="宋体"/>
            <w:szCs w:val="21"/>
          </w:rPr>
          <w:delText>市</w:delText>
        </w:r>
      </w:del>
      <w:ins w:id="52" w:author="Administrator" w:date="2018-02-16T22:11:00Z">
        <w:r w:rsidR="00627DE3">
          <w:rPr>
            <w:rFonts w:ascii="宋体" w:hAnsi="宋体"/>
            <w:szCs w:val="21"/>
          </w:rPr>
          <w:t xml:space="preserve">X </w:t>
        </w:r>
      </w:ins>
      <w:del w:id="53" w:author="Administrator" w:date="2018-02-16T22:11:00Z">
        <w:r w:rsidR="00291937" w:rsidDel="00627DE3">
          <w:rPr>
            <w:rFonts w:ascii="宋体" w:hAnsi="宋体"/>
            <w:szCs w:val="21"/>
          </w:rPr>
          <w:delText>场</w:delText>
        </w:r>
      </w:del>
      <w:ins w:id="54" w:author="Administrator" w:date="2018-02-16T22:11:00Z">
        <w:r w:rsidR="00627DE3">
          <w:rPr>
            <w:rFonts w:ascii="宋体" w:hAnsi="宋体"/>
            <w:szCs w:val="21"/>
          </w:rPr>
          <w:t xml:space="preserve">X </w:t>
        </w:r>
      </w:ins>
      <w:del w:id="55" w:author="Administrator" w:date="2018-02-16T22:11:00Z">
        <w:r w:rsidR="00291937" w:rsidDel="00627DE3">
          <w:rPr>
            <w:rFonts w:ascii="宋体" w:hAnsi="宋体"/>
            <w:szCs w:val="21"/>
          </w:rPr>
          <w:delText>上</w:delText>
        </w:r>
      </w:del>
      <w:ins w:id="56" w:author="Administrator" w:date="2018-02-16T22:11:00Z">
        <w:r w:rsidR="00627DE3">
          <w:rPr>
            <w:rFonts w:ascii="宋体" w:hAnsi="宋体"/>
            <w:szCs w:val="21"/>
          </w:rPr>
          <w:t xml:space="preserve">X </w:t>
        </w:r>
      </w:ins>
      <w:del w:id="57" w:author="Administrator" w:date="2018-02-16T22:11:00Z">
        <w:r w:rsidR="00291937" w:rsidDel="00627DE3">
          <w:rPr>
            <w:rFonts w:ascii="宋体" w:hAnsi="宋体"/>
            <w:szCs w:val="21"/>
          </w:rPr>
          <w:delText>常</w:delText>
        </w:r>
      </w:del>
      <w:ins w:id="58" w:author="Administrator" w:date="2018-02-16T22:11:00Z">
        <w:r w:rsidR="00627DE3">
          <w:rPr>
            <w:rFonts w:ascii="宋体" w:hAnsi="宋体"/>
            <w:szCs w:val="21"/>
          </w:rPr>
          <w:t xml:space="preserve">X </w:t>
        </w:r>
      </w:ins>
      <w:del w:id="59" w:author="Administrator" w:date="2018-02-16T22:11:00Z">
        <w:r w:rsidR="00291937" w:rsidDel="00627DE3">
          <w:rPr>
            <w:rFonts w:ascii="宋体" w:hAnsi="宋体"/>
            <w:szCs w:val="21"/>
          </w:rPr>
          <w:delText>用</w:delText>
        </w:r>
      </w:del>
      <w:ins w:id="60" w:author="Administrator" w:date="2018-02-16T22:11:00Z">
        <w:r w:rsidR="00627DE3">
          <w:rPr>
            <w:rFonts w:ascii="宋体" w:hAnsi="宋体"/>
            <w:szCs w:val="21"/>
          </w:rPr>
          <w:t xml:space="preserve">X </w:t>
        </w:r>
      </w:ins>
      <w:del w:id="61" w:author="Administrator" w:date="2018-02-16T22:11:00Z">
        <w:r w:rsidR="00291937" w:rsidDel="00627DE3">
          <w:rPr>
            <w:rFonts w:ascii="宋体" w:hAnsi="宋体"/>
            <w:szCs w:val="21"/>
          </w:rPr>
          <w:delText>的</w:delText>
        </w:r>
      </w:del>
      <w:ins w:id="62" w:author="Administrator" w:date="2018-02-16T22:11:00Z">
        <w:r w:rsidR="00627DE3">
          <w:rPr>
            <w:rFonts w:ascii="宋体" w:hAnsi="宋体"/>
            <w:szCs w:val="21"/>
          </w:rPr>
          <w:t xml:space="preserve">X </w:t>
        </w:r>
      </w:ins>
      <w:del w:id="63" w:author="Administrator" w:date="2018-02-16T22:11:00Z">
        <w:r w:rsidR="00291937" w:rsidDel="00627DE3">
          <w:rPr>
            <w:rFonts w:ascii="宋体" w:hAnsi="宋体"/>
            <w:szCs w:val="21"/>
          </w:rPr>
          <w:delText>电</w:delText>
        </w:r>
      </w:del>
      <w:ins w:id="64" w:author="Administrator" w:date="2018-02-16T22:11:00Z">
        <w:r w:rsidR="00627DE3">
          <w:rPr>
            <w:rFonts w:ascii="宋体" w:hAnsi="宋体"/>
            <w:szCs w:val="21"/>
          </w:rPr>
          <w:t xml:space="preserve">X </w:t>
        </w:r>
      </w:ins>
      <w:del w:id="65" w:author="Administrator" w:date="2018-02-16T22:11:00Z">
        <w:r w:rsidR="00291937" w:rsidDel="00627DE3">
          <w:rPr>
            <w:rFonts w:ascii="宋体" w:hAnsi="宋体"/>
            <w:szCs w:val="21"/>
          </w:rPr>
          <w:delText>荷</w:delText>
        </w:r>
      </w:del>
      <w:ins w:id="66" w:author="Administrator" w:date="2018-02-16T22:11:00Z">
        <w:r w:rsidR="00627DE3">
          <w:rPr>
            <w:rFonts w:ascii="宋体" w:hAnsi="宋体"/>
            <w:szCs w:val="21"/>
          </w:rPr>
          <w:t xml:space="preserve">X </w:t>
        </w:r>
      </w:ins>
      <w:del w:id="67" w:author="Administrator" w:date="2018-02-16T22:11:00Z">
        <w:r w:rsidR="00291937" w:rsidDel="00627DE3">
          <w:rPr>
            <w:rFonts w:ascii="宋体" w:hAnsi="宋体"/>
            <w:szCs w:val="21"/>
          </w:rPr>
          <w:delText>放</w:delText>
        </w:r>
      </w:del>
      <w:ins w:id="68" w:author="Administrator" w:date="2018-02-16T22:11:00Z">
        <w:r w:rsidR="00627DE3">
          <w:rPr>
            <w:rFonts w:ascii="宋体" w:hAnsi="宋体"/>
            <w:szCs w:val="21"/>
          </w:rPr>
          <w:t xml:space="preserve">X </w:t>
        </w:r>
      </w:ins>
      <w:del w:id="69" w:author="Administrator" w:date="2018-02-16T22:11:00Z">
        <w:r w:rsidR="00291937" w:rsidDel="00627DE3">
          <w:rPr>
            <w:rFonts w:ascii="宋体" w:hAnsi="宋体"/>
            <w:szCs w:val="21"/>
          </w:rPr>
          <w:delText>大</w:delText>
        </w:r>
      </w:del>
      <w:ins w:id="70" w:author="Administrator" w:date="2018-02-16T22:11:00Z">
        <w:r w:rsidR="00627DE3">
          <w:rPr>
            <w:rFonts w:ascii="宋体" w:hAnsi="宋体"/>
            <w:szCs w:val="21"/>
          </w:rPr>
          <w:t xml:space="preserve">X </w:t>
        </w:r>
      </w:ins>
      <w:del w:id="71" w:author="Administrator" w:date="2018-02-16T22:11:00Z">
        <w:r w:rsidR="00291937" w:rsidDel="00627DE3">
          <w:rPr>
            <w:rFonts w:ascii="宋体" w:hAnsi="宋体"/>
            <w:szCs w:val="21"/>
          </w:rPr>
          <w:delText>器</w:delText>
        </w:r>
      </w:del>
      <w:ins w:id="72" w:author="Administrator" w:date="2018-02-16T22:11:00Z">
        <w:r w:rsidR="00627DE3">
          <w:rPr>
            <w:rFonts w:ascii="宋体" w:hAnsi="宋体"/>
            <w:szCs w:val="21"/>
          </w:rPr>
          <w:t xml:space="preserve">X </w:t>
        </w:r>
      </w:ins>
      <w:del w:id="73" w:author="Administrator" w:date="2018-02-16T22:11:00Z">
        <w:r w:rsidR="00291937" w:rsidDel="00627DE3">
          <w:rPr>
            <w:rFonts w:ascii="宋体" w:hAnsi="宋体"/>
            <w:szCs w:val="21"/>
          </w:rPr>
          <w:delText>监</w:delText>
        </w:r>
      </w:del>
      <w:ins w:id="74" w:author="Administrator" w:date="2018-02-16T22:11:00Z">
        <w:r w:rsidR="00627DE3">
          <w:rPr>
            <w:rFonts w:ascii="宋体" w:hAnsi="宋体"/>
            <w:szCs w:val="21"/>
          </w:rPr>
          <w:t xml:space="preserve">X </w:t>
        </w:r>
      </w:ins>
      <w:del w:id="75" w:author="Administrator" w:date="2018-02-16T22:11:00Z">
        <w:r w:rsidR="00291937" w:rsidDel="00627DE3">
          <w:rPr>
            <w:rFonts w:ascii="宋体" w:hAnsi="宋体"/>
            <w:szCs w:val="21"/>
          </w:rPr>
          <w:delText>测</w:delText>
        </w:r>
      </w:del>
      <w:ins w:id="76" w:author="Administrator" w:date="2018-02-16T22:11:00Z">
        <w:r w:rsidR="00627DE3">
          <w:rPr>
            <w:rFonts w:ascii="宋体" w:hAnsi="宋体"/>
            <w:szCs w:val="21"/>
          </w:rPr>
          <w:t xml:space="preserve">X </w:t>
        </w:r>
      </w:ins>
      <w:del w:id="77" w:author="Administrator" w:date="2018-02-16T22:11:00Z">
        <w:r w:rsidR="00291937" w:rsidDel="00627DE3">
          <w:rPr>
            <w:rFonts w:ascii="宋体" w:hAnsi="宋体"/>
            <w:szCs w:val="21"/>
          </w:rPr>
          <w:delText>脉</w:delText>
        </w:r>
      </w:del>
      <w:ins w:id="78" w:author="Administrator" w:date="2018-02-16T22:11:00Z">
        <w:r w:rsidR="00627DE3">
          <w:rPr>
            <w:rFonts w:ascii="宋体" w:hAnsi="宋体"/>
            <w:szCs w:val="21"/>
          </w:rPr>
          <w:t xml:space="preserve">X </w:t>
        </w:r>
      </w:ins>
      <w:del w:id="79" w:author="Administrator" w:date="2018-02-16T22:11:00Z">
        <w:r w:rsidR="00291937" w:rsidDel="00627DE3">
          <w:rPr>
            <w:rFonts w:ascii="宋体" w:hAnsi="宋体"/>
            <w:szCs w:val="21"/>
          </w:rPr>
          <w:delText>搏</w:delText>
        </w:r>
      </w:del>
      <w:ins w:id="80" w:author="Administrator" w:date="2018-02-16T22:11:00Z">
        <w:r w:rsidR="00627DE3">
          <w:rPr>
            <w:rFonts w:ascii="宋体" w:hAnsi="宋体"/>
            <w:szCs w:val="21"/>
          </w:rPr>
          <w:t xml:space="preserve">X </w:t>
        </w:r>
      </w:ins>
      <w:del w:id="81" w:author="Administrator" w:date="2018-02-16T22:11:00Z">
        <w:r w:rsidR="00291937" w:rsidDel="00627DE3">
          <w:rPr>
            <w:rFonts w:ascii="宋体" w:hAnsi="宋体"/>
            <w:szCs w:val="21"/>
          </w:rPr>
          <w:delText>信</w:delText>
        </w:r>
      </w:del>
      <w:ins w:id="82" w:author="Administrator" w:date="2018-02-16T22:11:00Z">
        <w:r w:rsidR="00627DE3">
          <w:rPr>
            <w:rFonts w:ascii="宋体" w:hAnsi="宋体"/>
            <w:szCs w:val="21"/>
          </w:rPr>
          <w:t xml:space="preserve">X </w:t>
        </w:r>
      </w:ins>
      <w:del w:id="83" w:author="Administrator" w:date="2018-02-16T22:11:00Z">
        <w:r w:rsidR="00291937" w:rsidDel="00627DE3">
          <w:rPr>
            <w:rFonts w:ascii="宋体" w:hAnsi="宋体"/>
            <w:szCs w:val="21"/>
          </w:rPr>
          <w:delText>号</w:delText>
        </w:r>
      </w:del>
      <w:ins w:id="84" w:author="Administrator" w:date="2018-02-16T22:11:00Z">
        <w:r w:rsidR="00627DE3">
          <w:rPr>
            <w:rFonts w:ascii="宋体" w:hAnsi="宋体"/>
            <w:szCs w:val="21"/>
          </w:rPr>
          <w:t xml:space="preserve">X </w:t>
        </w:r>
      </w:ins>
      <w:del w:id="85" w:author="Administrator" w:date="2018-02-16T22:11:00Z">
        <w:r w:rsidR="00291937" w:rsidDel="00627DE3">
          <w:rPr>
            <w:rFonts w:ascii="宋体" w:hAnsi="宋体" w:hint="eastAsia"/>
            <w:szCs w:val="21"/>
          </w:rPr>
          <w:delText>时</w:delText>
        </w:r>
      </w:del>
      <w:ins w:id="86" w:author="Administrator" w:date="2018-02-16T22:11:00Z">
        <w:r w:rsidR="00627DE3">
          <w:rPr>
            <w:rFonts w:ascii="宋体" w:hAnsi="宋体" w:hint="eastAsia"/>
            <w:szCs w:val="21"/>
          </w:rPr>
          <w:t xml:space="preserve">X </w:t>
        </w:r>
      </w:ins>
      <w:del w:id="87" w:author="Administrator" w:date="2018-02-16T22:11:00Z">
        <w:r w:rsidRPr="004B4B04" w:rsidDel="00627DE3">
          <w:rPr>
            <w:rFonts w:ascii="宋体" w:hAnsi="宋体" w:hint="eastAsia"/>
            <w:szCs w:val="21"/>
          </w:rPr>
          <w:delText>工</w:delText>
        </w:r>
      </w:del>
      <w:ins w:id="88" w:author="Administrator" w:date="2018-02-16T22:11:00Z">
        <w:r w:rsidR="00627DE3">
          <w:rPr>
            <w:rFonts w:ascii="宋体" w:hAnsi="宋体" w:hint="eastAsia"/>
            <w:szCs w:val="21"/>
          </w:rPr>
          <w:t xml:space="preserve">X </w:t>
        </w:r>
      </w:ins>
      <w:del w:id="89" w:author="Administrator" w:date="2018-02-16T22:11:00Z">
        <w:r w:rsidRPr="004B4B04" w:rsidDel="00627DE3">
          <w:rPr>
            <w:rFonts w:ascii="宋体" w:hAnsi="宋体" w:hint="eastAsia"/>
            <w:szCs w:val="21"/>
          </w:rPr>
          <w:delText>作</w:delText>
        </w:r>
      </w:del>
      <w:ins w:id="90" w:author="Administrator" w:date="2018-02-16T22:11:00Z">
        <w:r w:rsidR="00627DE3">
          <w:rPr>
            <w:rFonts w:ascii="宋体" w:hAnsi="宋体" w:hint="eastAsia"/>
            <w:szCs w:val="21"/>
          </w:rPr>
          <w:t xml:space="preserve">X </w:t>
        </w:r>
      </w:ins>
      <w:del w:id="91" w:author="Administrator" w:date="2018-02-16T22:11:00Z">
        <w:r w:rsidRPr="004B4B04" w:rsidDel="00627DE3">
          <w:rPr>
            <w:rFonts w:ascii="宋体" w:hAnsi="宋体" w:hint="eastAsia"/>
            <w:szCs w:val="21"/>
          </w:rPr>
          <w:delText>情</w:delText>
        </w:r>
      </w:del>
      <w:ins w:id="92" w:author="Administrator" w:date="2018-02-16T22:11:00Z">
        <w:r w:rsidR="00627DE3">
          <w:rPr>
            <w:rFonts w:ascii="宋体" w:hAnsi="宋体" w:hint="eastAsia"/>
            <w:szCs w:val="21"/>
          </w:rPr>
          <w:t xml:space="preserve">X </w:t>
        </w:r>
      </w:ins>
      <w:del w:id="93" w:author="Administrator" w:date="2018-02-16T22:11:00Z">
        <w:r w:rsidRPr="004B4B04" w:rsidDel="00627DE3">
          <w:rPr>
            <w:rFonts w:ascii="宋体" w:hAnsi="宋体" w:hint="eastAsia"/>
            <w:szCs w:val="21"/>
          </w:rPr>
          <w:delText>况</w:delText>
        </w:r>
      </w:del>
      <w:ins w:id="94" w:author="Administrator" w:date="2018-02-16T22:11:00Z">
        <w:r w:rsidR="00627DE3">
          <w:rPr>
            <w:rFonts w:ascii="宋体" w:hAnsi="宋体" w:hint="eastAsia"/>
            <w:szCs w:val="21"/>
          </w:rPr>
          <w:t xml:space="preserve">X </w:t>
        </w:r>
      </w:ins>
      <w:del w:id="95" w:author="Administrator" w:date="2018-02-16T22:11:00Z">
        <w:r w:rsidRPr="004B4B04" w:rsidDel="00627DE3">
          <w:rPr>
            <w:rFonts w:ascii="宋体" w:hAnsi="宋体" w:hint="eastAsia"/>
            <w:szCs w:val="21"/>
          </w:rPr>
          <w:delText>不</w:delText>
        </w:r>
      </w:del>
      <w:ins w:id="96" w:author="Administrator" w:date="2018-02-16T22:11:00Z">
        <w:r w:rsidR="00627DE3">
          <w:rPr>
            <w:rFonts w:ascii="宋体" w:hAnsi="宋体" w:hint="eastAsia"/>
            <w:szCs w:val="21"/>
          </w:rPr>
          <w:t xml:space="preserve">X </w:t>
        </w:r>
      </w:ins>
      <w:del w:id="97" w:author="Administrator" w:date="2018-02-16T22:11:00Z">
        <w:r w:rsidRPr="004B4B04" w:rsidDel="00627DE3">
          <w:rPr>
            <w:rFonts w:ascii="宋体" w:hAnsi="宋体" w:hint="eastAsia"/>
            <w:szCs w:val="21"/>
          </w:rPr>
          <w:delText>太</w:delText>
        </w:r>
      </w:del>
      <w:ins w:id="98" w:author="Administrator" w:date="2018-02-16T22:11:00Z">
        <w:r w:rsidR="00627DE3">
          <w:rPr>
            <w:rFonts w:ascii="宋体" w:hAnsi="宋体" w:hint="eastAsia"/>
            <w:szCs w:val="21"/>
          </w:rPr>
          <w:t xml:space="preserve">X </w:t>
        </w:r>
      </w:ins>
      <w:del w:id="99" w:author="Administrator" w:date="2018-02-16T22:11:00Z">
        <w:r w:rsidRPr="004B4B04" w:rsidDel="00627DE3">
          <w:rPr>
            <w:rFonts w:ascii="宋体" w:hAnsi="宋体" w:hint="eastAsia"/>
            <w:szCs w:val="21"/>
          </w:rPr>
          <w:delText>稳</w:delText>
        </w:r>
      </w:del>
      <w:ins w:id="100" w:author="Administrator" w:date="2018-02-16T22:11:00Z">
        <w:r w:rsidR="00627DE3">
          <w:rPr>
            <w:rFonts w:ascii="宋体" w:hAnsi="宋体" w:hint="eastAsia"/>
            <w:szCs w:val="21"/>
          </w:rPr>
          <w:t xml:space="preserve">X </w:t>
        </w:r>
      </w:ins>
      <w:del w:id="101" w:author="Administrator" w:date="2018-02-16T22:11:00Z">
        <w:r w:rsidRPr="004B4B04" w:rsidDel="00627DE3">
          <w:rPr>
            <w:rFonts w:ascii="宋体" w:hAnsi="宋体" w:hint="eastAsia"/>
            <w:szCs w:val="21"/>
          </w:rPr>
          <w:delText>定</w:delText>
        </w:r>
      </w:del>
      <w:ins w:id="102" w:author="Administrator" w:date="2018-02-16T22:11:00Z">
        <w:r w:rsidR="00627DE3">
          <w:rPr>
            <w:rFonts w:ascii="宋体" w:hAnsi="宋体" w:hint="eastAsia"/>
            <w:szCs w:val="21"/>
          </w:rPr>
          <w:t xml:space="preserve">X </w:t>
        </w:r>
      </w:ins>
      <w:del w:id="103" w:author="Administrator" w:date="2018-02-16T22:11:00Z">
        <w:r w:rsidRPr="004B4B04" w:rsidDel="00627DE3">
          <w:rPr>
            <w:rFonts w:ascii="宋体" w:hAnsi="宋体" w:hint="eastAsia"/>
            <w:szCs w:val="21"/>
          </w:rPr>
          <w:delText>而</w:delText>
        </w:r>
      </w:del>
      <w:ins w:id="104" w:author="Administrator" w:date="2018-02-16T22:11:00Z">
        <w:r w:rsidR="00627DE3">
          <w:rPr>
            <w:rFonts w:ascii="宋体" w:hAnsi="宋体" w:hint="eastAsia"/>
            <w:szCs w:val="21"/>
          </w:rPr>
          <w:t xml:space="preserve">X </w:t>
        </w:r>
      </w:ins>
      <w:del w:id="105" w:author="Administrator" w:date="2018-02-16T22:11:00Z">
        <w:r w:rsidRPr="004B4B04" w:rsidDel="00627DE3">
          <w:rPr>
            <w:rFonts w:ascii="宋体" w:hAnsi="宋体" w:hint="eastAsia"/>
            <w:szCs w:val="21"/>
          </w:rPr>
          <w:delText>且</w:delText>
        </w:r>
      </w:del>
      <w:ins w:id="106" w:author="Administrator" w:date="2018-02-16T22:11:00Z">
        <w:r w:rsidR="00627DE3">
          <w:rPr>
            <w:rFonts w:ascii="宋体" w:hAnsi="宋体" w:hint="eastAsia"/>
            <w:szCs w:val="21"/>
          </w:rPr>
          <w:t xml:space="preserve">X </w:t>
        </w:r>
      </w:ins>
      <w:del w:id="107" w:author="Administrator" w:date="2018-02-16T22:11:00Z">
        <w:r w:rsidRPr="004B4B04" w:rsidDel="00627DE3">
          <w:rPr>
            <w:rFonts w:ascii="宋体" w:hAnsi="宋体" w:hint="eastAsia"/>
            <w:szCs w:val="21"/>
          </w:rPr>
          <w:delText>常</w:delText>
        </w:r>
      </w:del>
      <w:ins w:id="108" w:author="Administrator" w:date="2018-02-16T22:11:00Z">
        <w:r w:rsidR="00627DE3">
          <w:rPr>
            <w:rFonts w:ascii="宋体" w:hAnsi="宋体" w:hint="eastAsia"/>
            <w:szCs w:val="21"/>
          </w:rPr>
          <w:t xml:space="preserve">X </w:t>
        </w:r>
      </w:ins>
      <w:del w:id="109" w:author="Administrator" w:date="2018-02-16T22:11:00Z">
        <w:r w:rsidRPr="004B4B04" w:rsidDel="00627DE3">
          <w:rPr>
            <w:rFonts w:ascii="宋体" w:hAnsi="宋体" w:hint="eastAsia"/>
            <w:szCs w:val="21"/>
          </w:rPr>
          <w:delText>含</w:delText>
        </w:r>
      </w:del>
      <w:ins w:id="110" w:author="Administrator" w:date="2018-02-16T22:11:00Z">
        <w:r w:rsidR="00627DE3">
          <w:rPr>
            <w:rFonts w:ascii="宋体" w:hAnsi="宋体" w:hint="eastAsia"/>
            <w:szCs w:val="21"/>
          </w:rPr>
          <w:t xml:space="preserve">X </w:t>
        </w:r>
      </w:ins>
      <w:del w:id="111" w:author="Administrator" w:date="2018-02-16T22:11:00Z">
        <w:r w:rsidRPr="004B4B04" w:rsidDel="00627DE3">
          <w:rPr>
            <w:rFonts w:ascii="宋体" w:hAnsi="宋体" w:hint="eastAsia"/>
            <w:szCs w:val="21"/>
          </w:rPr>
          <w:delText>有</w:delText>
        </w:r>
      </w:del>
      <w:ins w:id="112" w:author="Administrator" w:date="2018-02-16T22:11:00Z">
        <w:r w:rsidR="00627DE3">
          <w:rPr>
            <w:rFonts w:ascii="宋体" w:hAnsi="宋体" w:hint="eastAsia"/>
            <w:szCs w:val="21"/>
          </w:rPr>
          <w:t xml:space="preserve">X </w:t>
        </w:r>
      </w:ins>
      <w:del w:id="113" w:author="Administrator" w:date="2018-02-16T22:11:00Z">
        <w:r w:rsidRPr="004B4B04" w:rsidDel="00627DE3">
          <w:rPr>
            <w:rFonts w:ascii="宋体" w:hAnsi="宋体"/>
            <w:szCs w:val="21"/>
          </w:rPr>
          <w:delText>较</w:delText>
        </w:r>
      </w:del>
      <w:ins w:id="114" w:author="Administrator" w:date="2018-02-16T22:11:00Z">
        <w:r w:rsidR="00627DE3">
          <w:rPr>
            <w:rFonts w:ascii="宋体" w:hAnsi="宋体"/>
            <w:szCs w:val="21"/>
          </w:rPr>
          <w:t xml:space="preserve">X </w:t>
        </w:r>
      </w:ins>
      <w:del w:id="115" w:author="Administrator" w:date="2018-02-16T22:11:00Z">
        <w:r w:rsidRPr="004B4B04" w:rsidDel="00627DE3">
          <w:rPr>
            <w:rFonts w:ascii="宋体" w:hAnsi="宋体"/>
            <w:szCs w:val="21"/>
          </w:rPr>
          <w:delText>多</w:delText>
        </w:r>
      </w:del>
      <w:ins w:id="116" w:author="Administrator" w:date="2018-02-16T22:11:00Z">
        <w:r w:rsidR="00627DE3">
          <w:rPr>
            <w:rFonts w:ascii="宋体" w:hAnsi="宋体"/>
            <w:szCs w:val="21"/>
          </w:rPr>
          <w:t xml:space="preserve">X </w:t>
        </w:r>
      </w:ins>
      <w:del w:id="117" w:author="Administrator" w:date="2018-02-16T22:11:00Z">
        <w:r w:rsidRPr="004B4B04" w:rsidDel="00627DE3">
          <w:rPr>
            <w:rFonts w:ascii="宋体" w:hAnsi="宋体" w:hint="eastAsia"/>
            <w:szCs w:val="21"/>
          </w:rPr>
          <w:delText>高</w:delText>
        </w:r>
      </w:del>
      <w:ins w:id="118" w:author="Administrator" w:date="2018-02-16T22:11:00Z">
        <w:r w:rsidR="00627DE3">
          <w:rPr>
            <w:rFonts w:ascii="宋体" w:hAnsi="宋体" w:hint="eastAsia"/>
            <w:szCs w:val="21"/>
          </w:rPr>
          <w:t xml:space="preserve">X </w:t>
        </w:r>
      </w:ins>
      <w:del w:id="119" w:author="Administrator" w:date="2018-02-16T22:11:00Z">
        <w:r w:rsidRPr="004B4B04" w:rsidDel="00627DE3">
          <w:rPr>
            <w:rFonts w:ascii="宋体" w:hAnsi="宋体" w:hint="eastAsia"/>
            <w:szCs w:val="21"/>
          </w:rPr>
          <w:delText>频</w:delText>
        </w:r>
      </w:del>
      <w:ins w:id="120" w:author="Administrator" w:date="2018-02-16T22:11:00Z">
        <w:r w:rsidR="00627DE3">
          <w:rPr>
            <w:rFonts w:ascii="宋体" w:hAnsi="宋体" w:hint="eastAsia"/>
            <w:szCs w:val="21"/>
          </w:rPr>
          <w:t xml:space="preserve">X </w:t>
        </w:r>
      </w:ins>
      <w:del w:id="121" w:author="Administrator" w:date="2018-02-16T22:11:00Z">
        <w:r w:rsidRPr="004B4B04" w:rsidDel="00627DE3">
          <w:rPr>
            <w:rFonts w:ascii="宋体" w:hAnsi="宋体"/>
            <w:szCs w:val="21"/>
          </w:rPr>
          <w:delText>噪</w:delText>
        </w:r>
      </w:del>
      <w:ins w:id="122" w:author="Administrator" w:date="2018-02-16T22:11:00Z">
        <w:r w:rsidR="00627DE3">
          <w:rPr>
            <w:rFonts w:ascii="宋体" w:hAnsi="宋体"/>
            <w:szCs w:val="21"/>
          </w:rPr>
          <w:t xml:space="preserve">X </w:t>
        </w:r>
      </w:ins>
      <w:del w:id="123" w:author="Administrator" w:date="2018-02-16T22:11:00Z">
        <w:r w:rsidRPr="004B4B04" w:rsidDel="00627DE3">
          <w:rPr>
            <w:rFonts w:ascii="宋体" w:hAnsi="宋体"/>
            <w:szCs w:val="21"/>
          </w:rPr>
          <w:delText>声</w:delText>
        </w:r>
      </w:del>
      <w:ins w:id="124" w:author="Administrator" w:date="2018-02-16T22:11:00Z">
        <w:r w:rsidR="00627DE3">
          <w:rPr>
            <w:rFonts w:ascii="宋体" w:hAnsi="宋体"/>
            <w:szCs w:val="21"/>
          </w:rPr>
          <w:t xml:space="preserve">X </w:t>
        </w:r>
      </w:ins>
      <w:del w:id="125" w:author="Administrator" w:date="2018-02-16T22:11:00Z">
        <w:r w:rsidRPr="004B4B04" w:rsidDel="00627DE3">
          <w:rPr>
            <w:rFonts w:ascii="宋体" w:hAnsi="宋体"/>
            <w:szCs w:val="21"/>
          </w:rPr>
          <w:delText>，</w:delText>
        </w:r>
      </w:del>
      <w:ins w:id="126" w:author="Administrator" w:date="2018-02-16T22:11:00Z">
        <w:r w:rsidR="00627DE3">
          <w:rPr>
            <w:rFonts w:ascii="宋体" w:hAnsi="宋体"/>
            <w:szCs w:val="21"/>
          </w:rPr>
          <w:t xml:space="preserve">X </w:t>
        </w:r>
      </w:ins>
      <w:del w:id="127" w:author="Administrator" w:date="2018-02-16T22:11:00Z">
        <w:r w:rsidRPr="004B4B04" w:rsidDel="00627DE3">
          <w:rPr>
            <w:rFonts w:ascii="宋体" w:hAnsi="宋体"/>
            <w:szCs w:val="21"/>
          </w:rPr>
          <w:delText>使</w:delText>
        </w:r>
      </w:del>
      <w:ins w:id="128" w:author="Administrator" w:date="2018-02-16T22:11:00Z">
        <w:r w:rsidR="00627DE3">
          <w:rPr>
            <w:rFonts w:ascii="宋体" w:hAnsi="宋体"/>
            <w:szCs w:val="21"/>
          </w:rPr>
          <w:t xml:space="preserve">X </w:t>
        </w:r>
      </w:ins>
      <w:del w:id="129" w:author="Administrator" w:date="2018-02-16T22:11:00Z">
        <w:r w:rsidRPr="004B4B04" w:rsidDel="00627DE3">
          <w:rPr>
            <w:rFonts w:ascii="宋体" w:hAnsi="宋体"/>
            <w:szCs w:val="21"/>
          </w:rPr>
          <w:delText>得</w:delText>
        </w:r>
      </w:del>
      <w:ins w:id="130" w:author="Administrator" w:date="2018-02-16T22:11:00Z">
        <w:r w:rsidR="00627DE3">
          <w:rPr>
            <w:rFonts w:ascii="宋体" w:hAnsi="宋体"/>
            <w:szCs w:val="21"/>
          </w:rPr>
          <w:t xml:space="preserve">X </w:t>
        </w:r>
      </w:ins>
      <w:del w:id="131" w:author="Administrator" w:date="2018-02-16T22:11:00Z">
        <w:r w:rsidRPr="004B4B04" w:rsidDel="00627DE3">
          <w:rPr>
            <w:rFonts w:ascii="宋体" w:hAnsi="宋体"/>
            <w:szCs w:val="21"/>
          </w:rPr>
          <w:delText>测</w:delText>
        </w:r>
      </w:del>
      <w:ins w:id="132" w:author="Administrator" w:date="2018-02-16T22:11:00Z">
        <w:r w:rsidR="00627DE3">
          <w:rPr>
            <w:rFonts w:ascii="宋体" w:hAnsi="宋体"/>
            <w:szCs w:val="21"/>
          </w:rPr>
          <w:t xml:space="preserve">X </w:t>
        </w:r>
      </w:ins>
      <w:del w:id="133" w:author="Administrator" w:date="2018-02-16T22:11:00Z">
        <w:r w:rsidRPr="004B4B04" w:rsidDel="00627DE3">
          <w:rPr>
            <w:rFonts w:ascii="宋体" w:hAnsi="宋体"/>
            <w:szCs w:val="21"/>
          </w:rPr>
          <w:delText>量</w:delText>
        </w:r>
      </w:del>
      <w:ins w:id="134" w:author="Administrator" w:date="2018-02-16T22:11:00Z">
        <w:r w:rsidR="00627DE3">
          <w:rPr>
            <w:rFonts w:ascii="宋体" w:hAnsi="宋体"/>
            <w:szCs w:val="21"/>
          </w:rPr>
          <w:t xml:space="preserve">X </w:t>
        </w:r>
      </w:ins>
      <w:del w:id="135" w:author="Administrator" w:date="2018-02-16T22:11:00Z">
        <w:r w:rsidRPr="004B4B04" w:rsidDel="00627DE3">
          <w:rPr>
            <w:rFonts w:ascii="宋体" w:hAnsi="宋体"/>
            <w:szCs w:val="21"/>
          </w:rPr>
          <w:delText>的</w:delText>
        </w:r>
      </w:del>
      <w:ins w:id="136" w:author="Administrator" w:date="2018-02-16T22:11:00Z">
        <w:r w:rsidR="00627DE3">
          <w:rPr>
            <w:rFonts w:ascii="宋体" w:hAnsi="宋体"/>
            <w:szCs w:val="21"/>
          </w:rPr>
          <w:t xml:space="preserve">X </w:t>
        </w:r>
      </w:ins>
      <w:del w:id="137" w:author="Administrator" w:date="2018-02-16T22:11:00Z">
        <w:r w:rsidRPr="004B4B04" w:rsidDel="00627DE3">
          <w:rPr>
            <w:rFonts w:ascii="宋体" w:hAnsi="宋体"/>
            <w:szCs w:val="21"/>
          </w:rPr>
          <w:delText>精</w:delText>
        </w:r>
      </w:del>
      <w:ins w:id="138" w:author="Administrator" w:date="2018-02-16T22:11:00Z">
        <w:r w:rsidR="00627DE3">
          <w:rPr>
            <w:rFonts w:ascii="宋体" w:hAnsi="宋体"/>
            <w:szCs w:val="21"/>
          </w:rPr>
          <w:t xml:space="preserve">X </w:t>
        </w:r>
      </w:ins>
      <w:del w:id="139" w:author="Administrator" w:date="2018-02-16T22:11:00Z">
        <w:r w:rsidRPr="004B4B04" w:rsidDel="00627DE3">
          <w:rPr>
            <w:rFonts w:ascii="宋体" w:hAnsi="宋体"/>
            <w:szCs w:val="21"/>
          </w:rPr>
          <w:delText>度</w:delText>
        </w:r>
      </w:del>
      <w:ins w:id="140" w:author="Administrator" w:date="2018-02-16T22:11:00Z">
        <w:r w:rsidR="00627DE3">
          <w:rPr>
            <w:rFonts w:ascii="宋体" w:hAnsi="宋体"/>
            <w:szCs w:val="21"/>
          </w:rPr>
          <w:t xml:space="preserve">X </w:t>
        </w:r>
      </w:ins>
      <w:del w:id="141" w:author="Administrator" w:date="2018-02-16T22:11:00Z">
        <w:r w:rsidRPr="004B4B04" w:rsidDel="00627DE3">
          <w:rPr>
            <w:rFonts w:ascii="宋体" w:hAnsi="宋体"/>
            <w:szCs w:val="21"/>
          </w:rPr>
          <w:delText>满</w:delText>
        </w:r>
      </w:del>
      <w:ins w:id="142" w:author="Administrator" w:date="2018-02-16T22:11:00Z">
        <w:r w:rsidR="00627DE3">
          <w:rPr>
            <w:rFonts w:ascii="宋体" w:hAnsi="宋体"/>
            <w:szCs w:val="21"/>
          </w:rPr>
          <w:t xml:space="preserve">X </w:t>
        </w:r>
      </w:ins>
      <w:del w:id="143" w:author="Administrator" w:date="2018-02-16T22:11:00Z">
        <w:r w:rsidRPr="004B4B04" w:rsidDel="00627DE3">
          <w:rPr>
            <w:rFonts w:ascii="宋体" w:hAnsi="宋体"/>
            <w:szCs w:val="21"/>
          </w:rPr>
          <w:delText>足</w:delText>
        </w:r>
      </w:del>
      <w:ins w:id="144" w:author="Administrator" w:date="2018-02-16T22:11:00Z">
        <w:r w:rsidR="00627DE3">
          <w:rPr>
            <w:rFonts w:ascii="宋体" w:hAnsi="宋体"/>
            <w:szCs w:val="21"/>
          </w:rPr>
          <w:t xml:space="preserve">X </w:t>
        </w:r>
      </w:ins>
      <w:del w:id="145" w:author="Administrator" w:date="2018-02-16T22:11:00Z">
        <w:r w:rsidRPr="004B4B04" w:rsidDel="00627DE3">
          <w:rPr>
            <w:rFonts w:ascii="宋体" w:hAnsi="宋体"/>
            <w:szCs w:val="21"/>
          </w:rPr>
          <w:delText>不</w:delText>
        </w:r>
      </w:del>
      <w:ins w:id="146" w:author="Administrator" w:date="2018-02-16T22:11:00Z">
        <w:r w:rsidR="00627DE3">
          <w:rPr>
            <w:rFonts w:ascii="宋体" w:hAnsi="宋体"/>
            <w:szCs w:val="21"/>
          </w:rPr>
          <w:t xml:space="preserve">X </w:t>
        </w:r>
      </w:ins>
      <w:del w:id="147" w:author="Administrator" w:date="2018-02-16T22:11:00Z">
        <w:r w:rsidRPr="004B4B04" w:rsidDel="00627DE3">
          <w:rPr>
            <w:rFonts w:ascii="宋体" w:hAnsi="宋体"/>
            <w:szCs w:val="21"/>
          </w:rPr>
          <w:delText>了</w:delText>
        </w:r>
      </w:del>
      <w:ins w:id="148" w:author="Administrator" w:date="2018-02-16T22:11:00Z">
        <w:r w:rsidR="00627DE3">
          <w:rPr>
            <w:rFonts w:ascii="宋体" w:hAnsi="宋体"/>
            <w:szCs w:val="21"/>
          </w:rPr>
          <w:t xml:space="preserve">X </w:t>
        </w:r>
      </w:ins>
      <w:del w:id="149" w:author="Administrator" w:date="2018-02-16T22:11:00Z">
        <w:r w:rsidRPr="004B4B04" w:rsidDel="00627DE3">
          <w:rPr>
            <w:rFonts w:ascii="宋体" w:hAnsi="宋体"/>
            <w:szCs w:val="21"/>
          </w:rPr>
          <w:delText>要</w:delText>
        </w:r>
      </w:del>
      <w:ins w:id="150" w:author="Administrator" w:date="2018-02-16T22:11:00Z">
        <w:r w:rsidR="00627DE3">
          <w:rPr>
            <w:rFonts w:ascii="宋体" w:hAnsi="宋体"/>
            <w:szCs w:val="21"/>
          </w:rPr>
          <w:t xml:space="preserve">X </w:t>
        </w:r>
      </w:ins>
      <w:del w:id="151" w:author="Administrator" w:date="2018-02-16T22:11:00Z">
        <w:r w:rsidRPr="004B4B04" w:rsidDel="00627DE3">
          <w:rPr>
            <w:rFonts w:ascii="宋体" w:hAnsi="宋体"/>
            <w:szCs w:val="21"/>
          </w:rPr>
          <w:delText>求</w:delText>
        </w:r>
      </w:del>
      <w:ins w:id="152" w:author="Administrator" w:date="2018-02-16T22:11:00Z">
        <w:r w:rsidR="00627DE3">
          <w:rPr>
            <w:rFonts w:ascii="宋体" w:hAnsi="宋体"/>
            <w:szCs w:val="21"/>
          </w:rPr>
          <w:t xml:space="preserve">X </w:t>
        </w:r>
      </w:ins>
      <w:del w:id="153" w:author="Administrator" w:date="2018-02-16T22:11:00Z">
        <w:r w:rsidR="00291937" w:rsidDel="00627DE3">
          <w:rPr>
            <w:rFonts w:ascii="宋体" w:hAnsi="宋体" w:hint="eastAsia"/>
            <w:szCs w:val="21"/>
          </w:rPr>
          <w:delText>的</w:delText>
        </w:r>
      </w:del>
      <w:ins w:id="154" w:author="Administrator" w:date="2018-02-16T22:11:00Z">
        <w:r w:rsidR="00627DE3">
          <w:rPr>
            <w:rFonts w:ascii="宋体" w:hAnsi="宋体" w:hint="eastAsia"/>
            <w:szCs w:val="21"/>
          </w:rPr>
          <w:t xml:space="preserve">X </w:t>
        </w:r>
      </w:ins>
      <w:del w:id="155" w:author="Administrator" w:date="2018-02-16T22:11:00Z">
        <w:r w:rsidR="00291937" w:rsidDel="00627DE3">
          <w:rPr>
            <w:rFonts w:ascii="宋体" w:hAnsi="宋体" w:hint="eastAsia"/>
            <w:szCs w:val="21"/>
          </w:rPr>
          <w:delText>问</w:delText>
        </w:r>
      </w:del>
      <w:ins w:id="156" w:author="Administrator" w:date="2018-02-16T22:11:00Z">
        <w:r w:rsidR="00627DE3">
          <w:rPr>
            <w:rFonts w:ascii="宋体" w:hAnsi="宋体" w:hint="eastAsia"/>
            <w:szCs w:val="21"/>
          </w:rPr>
          <w:t xml:space="preserve">X </w:t>
        </w:r>
      </w:ins>
      <w:del w:id="157" w:author="Administrator" w:date="2018-02-16T22:11:00Z">
        <w:r w:rsidR="00291937" w:rsidDel="00627DE3">
          <w:rPr>
            <w:rFonts w:ascii="宋体" w:hAnsi="宋体" w:hint="eastAsia"/>
            <w:szCs w:val="21"/>
          </w:rPr>
          <w:delText>题</w:delText>
        </w:r>
      </w:del>
      <w:ins w:id="158" w:author="Administrator" w:date="2018-02-16T22:11:00Z">
        <w:r w:rsidR="00627DE3">
          <w:rPr>
            <w:rFonts w:ascii="宋体" w:hAnsi="宋体" w:hint="eastAsia"/>
            <w:szCs w:val="21"/>
          </w:rPr>
          <w:t xml:space="preserve">X </w:t>
        </w:r>
      </w:ins>
      <w:del w:id="159" w:author="Administrator" w:date="2018-02-16T22:11:00Z">
        <w:r w:rsidR="00291937" w:rsidDel="00627DE3">
          <w:rPr>
            <w:rFonts w:ascii="宋体" w:hAnsi="宋体"/>
            <w:szCs w:val="21"/>
          </w:rPr>
          <w:delText>，</w:delText>
        </w:r>
      </w:del>
      <w:ins w:id="160" w:author="Administrator" w:date="2018-02-16T22:11:00Z">
        <w:r w:rsidR="00627DE3">
          <w:rPr>
            <w:rFonts w:ascii="宋体" w:hAnsi="宋体"/>
            <w:szCs w:val="21"/>
          </w:rPr>
          <w:t xml:space="preserve">X </w:t>
        </w:r>
      </w:ins>
      <w:del w:id="161" w:author="hnj2288" w:date="2016-05-13T16:00:00Z">
        <w:r w:rsidR="00291937" w:rsidDel="00245B85">
          <w:rPr>
            <w:rFonts w:ascii="宋体" w:hAnsi="宋体" w:hint="eastAsia"/>
            <w:szCs w:val="21"/>
          </w:rPr>
          <w:delText>提出</w:delText>
        </w:r>
      </w:del>
      <w:ins w:id="162" w:author="hnj2288" w:date="2016-05-13T16:00:00Z">
        <w:del w:id="163" w:author="Administrator" w:date="2018-02-16T22:11:00Z">
          <w:r w:rsidR="00245B85" w:rsidDel="00627DE3">
            <w:rPr>
              <w:rFonts w:ascii="宋体" w:hAnsi="宋体" w:hint="eastAsia"/>
              <w:szCs w:val="21"/>
            </w:rPr>
            <w:delText>设</w:delText>
          </w:r>
        </w:del>
      </w:ins>
      <w:ins w:id="164" w:author="Administrator" w:date="2018-02-16T22:11:00Z">
        <w:r w:rsidR="00627DE3">
          <w:rPr>
            <w:rFonts w:ascii="宋体" w:hAnsi="宋体" w:hint="eastAsia"/>
            <w:szCs w:val="21"/>
          </w:rPr>
          <w:t xml:space="preserve">X </w:t>
        </w:r>
      </w:ins>
      <w:ins w:id="165" w:author="hnj2288" w:date="2016-05-13T16:00:00Z">
        <w:del w:id="166" w:author="Administrator" w:date="2018-02-16T22:11:00Z">
          <w:r w:rsidR="00245B85" w:rsidDel="00627DE3">
            <w:rPr>
              <w:rFonts w:ascii="宋体" w:hAnsi="宋体" w:hint="eastAsia"/>
              <w:szCs w:val="21"/>
            </w:rPr>
            <w:delText>计</w:delText>
          </w:r>
        </w:del>
      </w:ins>
      <w:ins w:id="167" w:author="Administrator" w:date="2018-02-16T22:11:00Z">
        <w:r w:rsidR="00627DE3">
          <w:rPr>
            <w:rFonts w:ascii="宋体" w:hAnsi="宋体" w:hint="eastAsia"/>
            <w:szCs w:val="21"/>
          </w:rPr>
          <w:t xml:space="preserve">X </w:t>
        </w:r>
      </w:ins>
      <w:ins w:id="168" w:author="hnj2288" w:date="2016-05-13T16:00:00Z">
        <w:del w:id="169" w:author="Administrator" w:date="2018-02-16T22:11:00Z">
          <w:r w:rsidR="00245B85" w:rsidDel="00627DE3">
            <w:rPr>
              <w:rFonts w:ascii="宋体" w:hAnsi="宋体" w:hint="eastAsia"/>
              <w:szCs w:val="21"/>
            </w:rPr>
            <w:delText>了</w:delText>
          </w:r>
        </w:del>
      </w:ins>
      <w:ins w:id="170" w:author="Administrator" w:date="2018-02-16T22:11:00Z">
        <w:r w:rsidR="00627DE3">
          <w:rPr>
            <w:rFonts w:ascii="宋体" w:hAnsi="宋体" w:hint="eastAsia"/>
            <w:szCs w:val="21"/>
          </w:rPr>
          <w:t xml:space="preserve">X </w:t>
        </w:r>
      </w:ins>
      <w:del w:id="171" w:author="Administrator" w:date="2018-02-16T22:11:00Z">
        <w:r w:rsidRPr="004B4B04" w:rsidDel="00627DE3">
          <w:rPr>
            <w:rFonts w:ascii="宋体" w:hAnsi="宋体"/>
            <w:szCs w:val="21"/>
          </w:rPr>
          <w:delText>一</w:delText>
        </w:r>
      </w:del>
      <w:ins w:id="172" w:author="Administrator" w:date="2018-02-16T22:11:00Z">
        <w:r w:rsidR="00627DE3">
          <w:rPr>
            <w:rFonts w:ascii="宋体" w:hAnsi="宋体"/>
            <w:szCs w:val="21"/>
          </w:rPr>
          <w:t xml:space="preserve">X </w:t>
        </w:r>
      </w:ins>
      <w:del w:id="173" w:author="Administrator" w:date="2018-02-16T22:11:00Z">
        <w:r w:rsidRPr="004B4B04" w:rsidDel="00627DE3">
          <w:rPr>
            <w:rFonts w:ascii="宋体" w:hAnsi="宋体"/>
            <w:szCs w:val="21"/>
          </w:rPr>
          <w:delText>种</w:delText>
        </w:r>
      </w:del>
      <w:ins w:id="174" w:author="Administrator" w:date="2018-02-16T22:11:00Z">
        <w:r w:rsidR="00627DE3">
          <w:rPr>
            <w:rFonts w:ascii="宋体" w:hAnsi="宋体"/>
            <w:szCs w:val="21"/>
          </w:rPr>
          <w:t xml:space="preserve">X </w:t>
        </w:r>
      </w:ins>
      <w:del w:id="175" w:author="Administrator" w:date="2018-02-16T22:11:00Z">
        <w:r w:rsidR="005452C4" w:rsidDel="00627DE3">
          <w:rPr>
            <w:rFonts w:ascii="宋体" w:hAnsi="宋体" w:hint="eastAsia"/>
            <w:szCs w:val="21"/>
          </w:rPr>
          <w:delText>新</w:delText>
        </w:r>
      </w:del>
      <w:ins w:id="176" w:author="Administrator" w:date="2018-02-16T22:11:00Z">
        <w:r w:rsidR="00627DE3">
          <w:rPr>
            <w:rFonts w:ascii="宋体" w:hAnsi="宋体" w:hint="eastAsia"/>
            <w:szCs w:val="21"/>
          </w:rPr>
          <w:t xml:space="preserve">X </w:t>
        </w:r>
      </w:ins>
      <w:del w:id="177" w:author="Administrator" w:date="2018-02-16T22:11:00Z">
        <w:r w:rsidR="005452C4" w:rsidDel="00627DE3">
          <w:rPr>
            <w:rFonts w:ascii="宋体" w:hAnsi="宋体" w:hint="eastAsia"/>
            <w:szCs w:val="21"/>
          </w:rPr>
          <w:delText>型</w:delText>
        </w:r>
      </w:del>
      <w:ins w:id="178" w:author="Administrator" w:date="2018-02-16T22:11:00Z">
        <w:r w:rsidR="00627DE3">
          <w:rPr>
            <w:rFonts w:ascii="宋体" w:hAnsi="宋体" w:hint="eastAsia"/>
            <w:szCs w:val="21"/>
          </w:rPr>
          <w:t xml:space="preserve">X </w:t>
        </w:r>
      </w:ins>
      <w:ins w:id="179" w:author="hnj2288" w:date="2016-05-13T16:01:00Z">
        <w:del w:id="180" w:author="Administrator" w:date="2018-02-16T22:11:00Z">
          <w:r w:rsidR="00245B85" w:rsidDel="00627DE3">
            <w:rPr>
              <w:rFonts w:ascii="宋体" w:hAnsi="宋体" w:hint="eastAsia"/>
              <w:szCs w:val="21"/>
            </w:rPr>
            <w:delText>的</w:delText>
          </w:r>
        </w:del>
      </w:ins>
      <w:ins w:id="181" w:author="Administrator" w:date="2018-02-16T22:11:00Z">
        <w:r w:rsidR="00627DE3">
          <w:rPr>
            <w:rFonts w:ascii="宋体" w:hAnsi="宋体" w:hint="eastAsia"/>
            <w:szCs w:val="21"/>
          </w:rPr>
          <w:t xml:space="preserve">X </w:t>
        </w:r>
      </w:ins>
      <w:del w:id="182" w:author="Administrator" w:date="2018-02-16T22:11:00Z">
        <w:r w:rsidRPr="004B4B04" w:rsidDel="00627DE3">
          <w:rPr>
            <w:rFonts w:ascii="宋体" w:hAnsi="宋体"/>
            <w:szCs w:val="21"/>
          </w:rPr>
          <w:delText>基</w:delText>
        </w:r>
      </w:del>
      <w:ins w:id="183" w:author="Administrator" w:date="2018-02-16T22:11:00Z">
        <w:r w:rsidR="00627DE3">
          <w:rPr>
            <w:rFonts w:ascii="宋体" w:hAnsi="宋体"/>
            <w:szCs w:val="21"/>
          </w:rPr>
          <w:t xml:space="preserve">X </w:t>
        </w:r>
      </w:ins>
      <w:del w:id="184" w:author="Administrator" w:date="2018-02-16T22:11:00Z">
        <w:r w:rsidRPr="004B4B04" w:rsidDel="00627DE3">
          <w:rPr>
            <w:rFonts w:ascii="宋体" w:hAnsi="宋体"/>
            <w:szCs w:val="21"/>
          </w:rPr>
          <w:delText>于</w:delText>
        </w:r>
      </w:del>
      <w:ins w:id="185" w:author="Administrator" w:date="2018-02-16T22:11:00Z">
        <w:r w:rsidR="00627DE3">
          <w:rPr>
            <w:rFonts w:ascii="宋体" w:hAnsi="宋体"/>
            <w:szCs w:val="21"/>
          </w:rPr>
          <w:t xml:space="preserve">X </w:t>
        </w:r>
      </w:ins>
      <w:del w:id="186" w:author="Administrator" w:date="2018-02-16T22:11:00Z">
        <w:r w:rsidRPr="004B4B04" w:rsidDel="00627DE3">
          <w:rPr>
            <w:rFonts w:ascii="宋体" w:hAnsi="宋体"/>
            <w:szCs w:val="21"/>
          </w:rPr>
          <w:delText>5</w:delText>
        </w:r>
      </w:del>
      <w:ins w:id="187" w:author="Administrator" w:date="2018-02-16T22:11:00Z">
        <w:r w:rsidR="00627DE3">
          <w:rPr>
            <w:rFonts w:ascii="宋体" w:hAnsi="宋体"/>
            <w:szCs w:val="21"/>
          </w:rPr>
          <w:t xml:space="preserve">X </w:t>
        </w:r>
      </w:ins>
      <w:del w:id="188" w:author="Administrator" w:date="2018-02-16T22:11:00Z">
        <w:r w:rsidRPr="004B4B04" w:rsidDel="00627DE3">
          <w:rPr>
            <w:rFonts w:ascii="宋体" w:hAnsi="宋体"/>
            <w:szCs w:val="21"/>
          </w:rPr>
          <w:delText>1</w:delText>
        </w:r>
      </w:del>
      <w:ins w:id="189" w:author="Administrator" w:date="2018-02-16T22:11:00Z">
        <w:r w:rsidR="00627DE3">
          <w:rPr>
            <w:rFonts w:ascii="宋体" w:hAnsi="宋体"/>
            <w:szCs w:val="21"/>
          </w:rPr>
          <w:t xml:space="preserve">X </w:t>
        </w:r>
      </w:ins>
      <w:del w:id="190" w:author="Administrator" w:date="2018-02-16T22:11:00Z">
        <w:r w:rsidRPr="004B4B04" w:rsidDel="00627DE3">
          <w:rPr>
            <w:rFonts w:ascii="宋体" w:hAnsi="宋体"/>
            <w:szCs w:val="21"/>
          </w:rPr>
          <w:delText>单</w:delText>
        </w:r>
      </w:del>
      <w:ins w:id="191" w:author="Administrator" w:date="2018-02-16T22:11:00Z">
        <w:r w:rsidR="00627DE3">
          <w:rPr>
            <w:rFonts w:ascii="宋体" w:hAnsi="宋体"/>
            <w:szCs w:val="21"/>
          </w:rPr>
          <w:t xml:space="preserve">X </w:t>
        </w:r>
      </w:ins>
      <w:del w:id="192" w:author="Administrator" w:date="2018-02-16T22:11:00Z">
        <w:r w:rsidRPr="004B4B04" w:rsidDel="00627DE3">
          <w:rPr>
            <w:rFonts w:ascii="宋体" w:hAnsi="宋体"/>
            <w:szCs w:val="21"/>
          </w:rPr>
          <w:delText>片</w:delText>
        </w:r>
      </w:del>
      <w:ins w:id="193" w:author="Administrator" w:date="2018-02-16T22:11:00Z">
        <w:r w:rsidR="00627DE3">
          <w:rPr>
            <w:rFonts w:ascii="宋体" w:hAnsi="宋体"/>
            <w:szCs w:val="21"/>
          </w:rPr>
          <w:t xml:space="preserve">X </w:t>
        </w:r>
      </w:ins>
      <w:del w:id="194" w:author="Administrator" w:date="2018-02-16T22:11:00Z">
        <w:r w:rsidRPr="004B4B04" w:rsidDel="00627DE3">
          <w:rPr>
            <w:rFonts w:ascii="宋体" w:hAnsi="宋体"/>
            <w:szCs w:val="21"/>
          </w:rPr>
          <w:delText>机</w:delText>
        </w:r>
      </w:del>
      <w:ins w:id="195" w:author="Administrator" w:date="2018-02-16T22:11:00Z">
        <w:r w:rsidR="00627DE3">
          <w:rPr>
            <w:rFonts w:ascii="宋体" w:hAnsi="宋体"/>
            <w:szCs w:val="21"/>
          </w:rPr>
          <w:t xml:space="preserve">X </w:t>
        </w:r>
      </w:ins>
      <w:del w:id="196" w:author="Administrator" w:date="2018-02-16T22:11:00Z">
        <w:r w:rsidRPr="004B4B04" w:rsidDel="00627DE3">
          <w:rPr>
            <w:rFonts w:ascii="宋体" w:hAnsi="宋体"/>
            <w:szCs w:val="21"/>
          </w:rPr>
          <w:delText>的</w:delText>
        </w:r>
      </w:del>
      <w:ins w:id="197" w:author="Administrator" w:date="2018-02-16T22:11:00Z">
        <w:r w:rsidR="00627DE3">
          <w:rPr>
            <w:rFonts w:ascii="宋体" w:hAnsi="宋体"/>
            <w:szCs w:val="21"/>
          </w:rPr>
          <w:t xml:space="preserve">X </w:t>
        </w:r>
      </w:ins>
      <w:del w:id="198" w:author="Administrator" w:date="2018-02-16T22:11:00Z">
        <w:r w:rsidRPr="004B4B04" w:rsidDel="00627DE3">
          <w:rPr>
            <w:rFonts w:ascii="宋体" w:hAnsi="宋体"/>
            <w:szCs w:val="21"/>
          </w:rPr>
          <w:delText>高</w:delText>
        </w:r>
      </w:del>
      <w:ins w:id="199" w:author="Administrator" w:date="2018-02-16T22:11:00Z">
        <w:r w:rsidR="00627DE3">
          <w:rPr>
            <w:rFonts w:ascii="宋体" w:hAnsi="宋体"/>
            <w:szCs w:val="21"/>
          </w:rPr>
          <w:t xml:space="preserve">X </w:t>
        </w:r>
      </w:ins>
      <w:del w:id="200" w:author="Administrator" w:date="2018-02-16T22:11:00Z">
        <w:r w:rsidRPr="004B4B04" w:rsidDel="00627DE3">
          <w:rPr>
            <w:rFonts w:ascii="宋体" w:hAnsi="宋体"/>
            <w:szCs w:val="21"/>
          </w:rPr>
          <w:delText>精</w:delText>
        </w:r>
      </w:del>
      <w:ins w:id="201" w:author="Administrator" w:date="2018-02-16T22:11:00Z">
        <w:r w:rsidR="00627DE3">
          <w:rPr>
            <w:rFonts w:ascii="宋体" w:hAnsi="宋体"/>
            <w:szCs w:val="21"/>
          </w:rPr>
          <w:t xml:space="preserve">X </w:t>
        </w:r>
      </w:ins>
      <w:del w:id="202" w:author="Administrator" w:date="2018-02-16T22:11:00Z">
        <w:r w:rsidRPr="004B4B04" w:rsidDel="00627DE3">
          <w:rPr>
            <w:rFonts w:ascii="宋体" w:hAnsi="宋体"/>
            <w:szCs w:val="21"/>
          </w:rPr>
          <w:delText>度</w:delText>
        </w:r>
      </w:del>
      <w:ins w:id="203" w:author="Administrator" w:date="2018-02-16T22:11:00Z">
        <w:r w:rsidR="00627DE3">
          <w:rPr>
            <w:rFonts w:ascii="宋体" w:hAnsi="宋体"/>
            <w:szCs w:val="21"/>
          </w:rPr>
          <w:t xml:space="preserve">X </w:t>
        </w:r>
      </w:ins>
      <w:del w:id="204" w:author="Administrator" w:date="2018-02-16T22:11:00Z">
        <w:r w:rsidRPr="004B4B04" w:rsidDel="00627DE3">
          <w:rPr>
            <w:rFonts w:ascii="宋体" w:hAnsi="宋体"/>
            <w:szCs w:val="21"/>
          </w:rPr>
          <w:delText>脉</w:delText>
        </w:r>
      </w:del>
      <w:ins w:id="205" w:author="Administrator" w:date="2018-02-16T22:11:00Z">
        <w:r w:rsidR="00627DE3">
          <w:rPr>
            <w:rFonts w:ascii="宋体" w:hAnsi="宋体"/>
            <w:szCs w:val="21"/>
          </w:rPr>
          <w:t xml:space="preserve">X </w:t>
        </w:r>
      </w:ins>
      <w:del w:id="206" w:author="Administrator" w:date="2018-02-16T22:11:00Z">
        <w:r w:rsidRPr="004B4B04" w:rsidDel="00627DE3">
          <w:rPr>
            <w:rFonts w:ascii="宋体" w:hAnsi="宋体"/>
            <w:szCs w:val="21"/>
          </w:rPr>
          <w:delText>搏</w:delText>
        </w:r>
      </w:del>
      <w:ins w:id="207" w:author="Administrator" w:date="2018-02-16T22:11:00Z">
        <w:r w:rsidR="00627DE3">
          <w:rPr>
            <w:rFonts w:ascii="宋体" w:hAnsi="宋体"/>
            <w:szCs w:val="21"/>
          </w:rPr>
          <w:t xml:space="preserve">X </w:t>
        </w:r>
      </w:ins>
      <w:del w:id="208" w:author="Administrator" w:date="2018-02-16T22:11:00Z">
        <w:r w:rsidRPr="004B4B04" w:rsidDel="00627DE3">
          <w:rPr>
            <w:rFonts w:ascii="宋体" w:hAnsi="宋体"/>
            <w:szCs w:val="21"/>
          </w:rPr>
          <w:delText>测</w:delText>
        </w:r>
      </w:del>
      <w:ins w:id="209" w:author="Administrator" w:date="2018-02-16T22:11:00Z">
        <w:r w:rsidR="00627DE3">
          <w:rPr>
            <w:rFonts w:ascii="宋体" w:hAnsi="宋体"/>
            <w:szCs w:val="21"/>
          </w:rPr>
          <w:t xml:space="preserve">X </w:t>
        </w:r>
      </w:ins>
      <w:del w:id="210" w:author="Administrator" w:date="2018-02-16T22:11:00Z">
        <w:r w:rsidRPr="004B4B04" w:rsidDel="00627DE3">
          <w:rPr>
            <w:rFonts w:ascii="宋体" w:hAnsi="宋体"/>
            <w:szCs w:val="21"/>
          </w:rPr>
          <w:delText>试</w:delText>
        </w:r>
      </w:del>
      <w:ins w:id="211" w:author="Administrator" w:date="2018-02-16T22:11:00Z">
        <w:r w:rsidR="00627DE3">
          <w:rPr>
            <w:rFonts w:ascii="宋体" w:hAnsi="宋体"/>
            <w:szCs w:val="21"/>
          </w:rPr>
          <w:t xml:space="preserve">X </w:t>
        </w:r>
      </w:ins>
      <w:del w:id="212" w:author="Administrator" w:date="2018-02-16T22:11:00Z">
        <w:r w:rsidRPr="004B4B04" w:rsidDel="00627DE3">
          <w:rPr>
            <w:rFonts w:ascii="宋体" w:hAnsi="宋体"/>
            <w:szCs w:val="21"/>
          </w:rPr>
          <w:delText>仪</w:delText>
        </w:r>
      </w:del>
      <w:ins w:id="213" w:author="Administrator" w:date="2018-02-16T22:11:00Z">
        <w:r w:rsidR="00627DE3">
          <w:rPr>
            <w:rFonts w:ascii="宋体" w:hAnsi="宋体"/>
            <w:szCs w:val="21"/>
          </w:rPr>
          <w:t xml:space="preserve">X </w:t>
        </w:r>
      </w:ins>
      <w:del w:id="214" w:author="Administrator" w:date="2018-02-16T22:11:00Z">
        <w:r w:rsidR="003E0F6A" w:rsidDel="00627DE3">
          <w:rPr>
            <w:rFonts w:ascii="宋体" w:hAnsi="宋体"/>
            <w:szCs w:val="21"/>
          </w:rPr>
          <w:delText>。</w:delText>
        </w:r>
      </w:del>
      <w:ins w:id="215" w:author="Administrator" w:date="2018-02-16T22:11:00Z">
        <w:r w:rsidR="00627DE3">
          <w:rPr>
            <w:rFonts w:ascii="宋体" w:hAnsi="宋体"/>
            <w:szCs w:val="21"/>
          </w:rPr>
          <w:t xml:space="preserve">X </w:t>
        </w:r>
      </w:ins>
      <w:del w:id="216" w:author="Administrator" w:date="2018-02-16T22:11:00Z">
        <w:r w:rsidR="003E0F6A" w:rsidDel="00627DE3">
          <w:rPr>
            <w:rFonts w:ascii="宋体" w:hAnsi="宋体" w:hint="eastAsia"/>
            <w:szCs w:val="21"/>
          </w:rPr>
          <w:delText>建</w:delText>
        </w:r>
      </w:del>
      <w:ins w:id="217" w:author="Administrator" w:date="2018-02-16T22:11:00Z">
        <w:r w:rsidR="00627DE3">
          <w:rPr>
            <w:rFonts w:ascii="宋体" w:hAnsi="宋体" w:hint="eastAsia"/>
            <w:szCs w:val="21"/>
          </w:rPr>
          <w:t xml:space="preserve">X </w:t>
        </w:r>
      </w:ins>
      <w:del w:id="218" w:author="Administrator" w:date="2018-02-16T22:11:00Z">
        <w:r w:rsidR="003E0F6A" w:rsidDel="00627DE3">
          <w:rPr>
            <w:rFonts w:ascii="宋体" w:hAnsi="宋体" w:hint="eastAsia"/>
            <w:szCs w:val="21"/>
          </w:rPr>
          <w:delText>立</w:delText>
        </w:r>
      </w:del>
      <w:ins w:id="219" w:author="Administrator" w:date="2018-02-16T22:11:00Z">
        <w:r w:rsidR="00627DE3">
          <w:rPr>
            <w:rFonts w:ascii="宋体" w:hAnsi="宋体" w:hint="eastAsia"/>
            <w:szCs w:val="21"/>
          </w:rPr>
          <w:t xml:space="preserve">X </w:t>
        </w:r>
      </w:ins>
      <w:del w:id="220" w:author="Administrator" w:date="2018-02-16T22:11:00Z">
        <w:r w:rsidR="003E0F6A" w:rsidDel="00627DE3">
          <w:rPr>
            <w:rFonts w:ascii="宋体" w:hAnsi="宋体" w:hint="eastAsia"/>
            <w:szCs w:val="21"/>
          </w:rPr>
          <w:delText>了</w:delText>
        </w:r>
      </w:del>
      <w:ins w:id="221" w:author="Administrator" w:date="2018-02-16T22:11:00Z">
        <w:r w:rsidR="00627DE3">
          <w:rPr>
            <w:rFonts w:ascii="宋体" w:hAnsi="宋体" w:hint="eastAsia"/>
            <w:szCs w:val="21"/>
          </w:rPr>
          <w:t xml:space="preserve">X </w:t>
        </w:r>
      </w:ins>
      <w:del w:id="222" w:author="Administrator" w:date="2018-02-16T22:11:00Z">
        <w:r w:rsidR="003E0F6A" w:rsidDel="00627DE3">
          <w:rPr>
            <w:rFonts w:ascii="宋体" w:hAnsi="宋体" w:hint="eastAsia"/>
            <w:szCs w:val="21"/>
          </w:rPr>
          <w:delText>对</w:delText>
        </w:r>
      </w:del>
      <w:ins w:id="223" w:author="Administrator" w:date="2018-02-16T22:11:00Z">
        <w:r w:rsidR="00627DE3">
          <w:rPr>
            <w:rFonts w:ascii="宋体" w:hAnsi="宋体" w:hint="eastAsia"/>
            <w:szCs w:val="21"/>
          </w:rPr>
          <w:t xml:space="preserve">X </w:t>
        </w:r>
      </w:ins>
      <w:del w:id="224" w:author="Administrator" w:date="2018-02-16T22:11:00Z">
        <w:r w:rsidR="003E0F6A" w:rsidDel="00627DE3">
          <w:rPr>
            <w:rFonts w:ascii="宋体" w:hAnsi="宋体" w:hint="eastAsia"/>
            <w:szCs w:val="21"/>
          </w:rPr>
          <w:delText>脉</w:delText>
        </w:r>
      </w:del>
      <w:ins w:id="225" w:author="Administrator" w:date="2018-02-16T22:11:00Z">
        <w:r w:rsidR="00627DE3">
          <w:rPr>
            <w:rFonts w:ascii="宋体" w:hAnsi="宋体" w:hint="eastAsia"/>
            <w:szCs w:val="21"/>
          </w:rPr>
          <w:t xml:space="preserve">X </w:t>
        </w:r>
      </w:ins>
      <w:del w:id="226" w:author="Administrator" w:date="2018-02-16T22:11:00Z">
        <w:r w:rsidR="003E0F6A" w:rsidDel="00627DE3">
          <w:rPr>
            <w:rFonts w:ascii="宋体" w:hAnsi="宋体" w:hint="eastAsia"/>
            <w:szCs w:val="21"/>
          </w:rPr>
          <w:delText>搏</w:delText>
        </w:r>
      </w:del>
      <w:ins w:id="227" w:author="Administrator" w:date="2018-02-16T22:11:00Z">
        <w:r w:rsidR="00627DE3">
          <w:rPr>
            <w:rFonts w:ascii="宋体" w:hAnsi="宋体" w:hint="eastAsia"/>
            <w:szCs w:val="21"/>
          </w:rPr>
          <w:t xml:space="preserve">X </w:t>
        </w:r>
      </w:ins>
      <w:del w:id="228" w:author="Administrator" w:date="2018-02-16T22:11:00Z">
        <w:r w:rsidR="003E0F6A" w:rsidDel="00627DE3">
          <w:rPr>
            <w:rFonts w:ascii="宋体" w:hAnsi="宋体" w:hint="eastAsia"/>
            <w:szCs w:val="21"/>
          </w:rPr>
          <w:delText>信</w:delText>
        </w:r>
      </w:del>
      <w:ins w:id="229" w:author="Administrator" w:date="2018-02-16T22:11:00Z">
        <w:r w:rsidR="00627DE3">
          <w:rPr>
            <w:rFonts w:ascii="宋体" w:hAnsi="宋体" w:hint="eastAsia"/>
            <w:szCs w:val="21"/>
          </w:rPr>
          <w:t xml:space="preserve">X </w:t>
        </w:r>
      </w:ins>
      <w:del w:id="230" w:author="Administrator" w:date="2018-02-16T22:11:00Z">
        <w:r w:rsidR="003E0F6A" w:rsidDel="00627DE3">
          <w:rPr>
            <w:rFonts w:ascii="宋体" w:hAnsi="宋体" w:hint="eastAsia"/>
            <w:szCs w:val="21"/>
          </w:rPr>
          <w:delText>号</w:delText>
        </w:r>
      </w:del>
      <w:ins w:id="231" w:author="Administrator" w:date="2018-02-16T22:11:00Z">
        <w:r w:rsidR="00627DE3">
          <w:rPr>
            <w:rFonts w:ascii="宋体" w:hAnsi="宋体" w:hint="eastAsia"/>
            <w:szCs w:val="21"/>
          </w:rPr>
          <w:t xml:space="preserve">X </w:t>
        </w:r>
      </w:ins>
      <w:del w:id="232" w:author="Administrator" w:date="2018-02-16T22:11:00Z">
        <w:r w:rsidR="003E0F6A" w:rsidDel="00627DE3">
          <w:rPr>
            <w:rFonts w:ascii="宋体" w:hAnsi="宋体" w:hint="eastAsia"/>
            <w:szCs w:val="21"/>
          </w:rPr>
          <w:delText>去</w:delText>
        </w:r>
      </w:del>
      <w:ins w:id="233" w:author="Administrator" w:date="2018-02-16T22:11:00Z">
        <w:r w:rsidR="00627DE3">
          <w:rPr>
            <w:rFonts w:ascii="宋体" w:hAnsi="宋体" w:hint="eastAsia"/>
            <w:szCs w:val="21"/>
          </w:rPr>
          <w:t xml:space="preserve">X </w:t>
        </w:r>
      </w:ins>
      <w:del w:id="234" w:author="Administrator" w:date="2018-02-16T22:11:00Z">
        <w:r w:rsidR="003E0F6A" w:rsidDel="00627DE3">
          <w:rPr>
            <w:rFonts w:ascii="宋体" w:hAnsi="宋体" w:hint="eastAsia"/>
            <w:szCs w:val="21"/>
          </w:rPr>
          <w:delText>噪</w:delText>
        </w:r>
      </w:del>
      <w:ins w:id="235" w:author="Administrator" w:date="2018-02-16T22:11:00Z">
        <w:r w:rsidR="00627DE3">
          <w:rPr>
            <w:rFonts w:ascii="宋体" w:hAnsi="宋体" w:hint="eastAsia"/>
            <w:szCs w:val="21"/>
          </w:rPr>
          <w:t xml:space="preserve">X </w:t>
        </w:r>
      </w:ins>
      <w:del w:id="236" w:author="Administrator" w:date="2018-02-16T22:11:00Z">
        <w:r w:rsidR="003E0F6A" w:rsidDel="00627DE3">
          <w:rPr>
            <w:rFonts w:ascii="宋体" w:hAnsi="宋体" w:hint="eastAsia"/>
            <w:szCs w:val="21"/>
          </w:rPr>
          <w:delText>的</w:delText>
        </w:r>
      </w:del>
      <w:ins w:id="237" w:author="Administrator" w:date="2018-02-16T22:11:00Z">
        <w:r w:rsidR="00627DE3">
          <w:rPr>
            <w:rFonts w:ascii="宋体" w:hAnsi="宋体" w:hint="eastAsia"/>
            <w:szCs w:val="21"/>
          </w:rPr>
          <w:t xml:space="preserve">X </w:t>
        </w:r>
      </w:ins>
      <w:del w:id="238" w:author="Administrator" w:date="2018-02-16T22:11:00Z">
        <w:r w:rsidR="003E0F6A" w:rsidRPr="004B4B04" w:rsidDel="00627DE3">
          <w:rPr>
            <w:rFonts w:ascii="宋体" w:hAnsi="宋体"/>
            <w:szCs w:val="21"/>
          </w:rPr>
          <w:delText>M</w:delText>
        </w:r>
      </w:del>
      <w:ins w:id="239" w:author="Administrator" w:date="2018-02-16T22:11:00Z">
        <w:r w:rsidR="00627DE3">
          <w:rPr>
            <w:rFonts w:ascii="宋体" w:hAnsi="宋体"/>
            <w:szCs w:val="21"/>
          </w:rPr>
          <w:t xml:space="preserve">X </w:t>
        </w:r>
      </w:ins>
      <w:del w:id="240" w:author="Administrator" w:date="2018-02-16T22:11:00Z">
        <w:r w:rsidR="003E0F6A" w:rsidRPr="004B4B04" w:rsidDel="00627DE3">
          <w:rPr>
            <w:rFonts w:ascii="宋体" w:hAnsi="宋体"/>
            <w:szCs w:val="21"/>
          </w:rPr>
          <w:delText>A</w:delText>
        </w:r>
      </w:del>
      <w:ins w:id="241" w:author="Administrator" w:date="2018-02-16T22:11:00Z">
        <w:r w:rsidR="00627DE3">
          <w:rPr>
            <w:rFonts w:ascii="宋体" w:hAnsi="宋体"/>
            <w:szCs w:val="21"/>
          </w:rPr>
          <w:t xml:space="preserve">X </w:t>
        </w:r>
      </w:ins>
      <w:del w:id="242" w:author="Administrator" w:date="2018-02-16T22:11:00Z">
        <w:r w:rsidR="003E0F6A" w:rsidRPr="004B4B04" w:rsidDel="00627DE3">
          <w:rPr>
            <w:rFonts w:ascii="宋体" w:hAnsi="宋体"/>
            <w:szCs w:val="21"/>
          </w:rPr>
          <w:delText>T</w:delText>
        </w:r>
      </w:del>
      <w:ins w:id="243" w:author="Administrator" w:date="2018-02-16T22:11:00Z">
        <w:r w:rsidR="00627DE3">
          <w:rPr>
            <w:rFonts w:ascii="宋体" w:hAnsi="宋体"/>
            <w:szCs w:val="21"/>
          </w:rPr>
          <w:t xml:space="preserve">X </w:t>
        </w:r>
      </w:ins>
      <w:del w:id="244" w:author="Administrator" w:date="2018-02-16T22:11:00Z">
        <w:r w:rsidR="003E0F6A" w:rsidRPr="004B4B04" w:rsidDel="00627DE3">
          <w:rPr>
            <w:rFonts w:ascii="宋体" w:hAnsi="宋体"/>
            <w:szCs w:val="21"/>
          </w:rPr>
          <w:delText>L</w:delText>
        </w:r>
      </w:del>
      <w:ins w:id="245" w:author="Administrator" w:date="2018-02-16T22:11:00Z">
        <w:r w:rsidR="00627DE3">
          <w:rPr>
            <w:rFonts w:ascii="宋体" w:hAnsi="宋体"/>
            <w:szCs w:val="21"/>
          </w:rPr>
          <w:t xml:space="preserve">X </w:t>
        </w:r>
      </w:ins>
      <w:del w:id="246" w:author="Administrator" w:date="2018-02-16T22:11:00Z">
        <w:r w:rsidR="003E0F6A" w:rsidRPr="004B4B04" w:rsidDel="00627DE3">
          <w:rPr>
            <w:rFonts w:ascii="宋体" w:hAnsi="宋体"/>
            <w:szCs w:val="21"/>
          </w:rPr>
          <w:delText>A</w:delText>
        </w:r>
      </w:del>
      <w:ins w:id="247" w:author="Administrator" w:date="2018-02-16T22:11:00Z">
        <w:r w:rsidR="00627DE3">
          <w:rPr>
            <w:rFonts w:ascii="宋体" w:hAnsi="宋体"/>
            <w:szCs w:val="21"/>
          </w:rPr>
          <w:t xml:space="preserve">X </w:t>
        </w:r>
      </w:ins>
      <w:del w:id="248" w:author="Administrator" w:date="2018-02-16T22:11:00Z">
        <w:r w:rsidR="003E0F6A" w:rsidRPr="004B4B04" w:rsidDel="00627DE3">
          <w:rPr>
            <w:rFonts w:ascii="宋体" w:hAnsi="宋体"/>
            <w:szCs w:val="21"/>
          </w:rPr>
          <w:delText>B</w:delText>
        </w:r>
      </w:del>
      <w:ins w:id="249" w:author="Administrator" w:date="2018-02-16T22:11:00Z">
        <w:r w:rsidR="00627DE3">
          <w:rPr>
            <w:rFonts w:ascii="宋体" w:hAnsi="宋体"/>
            <w:szCs w:val="21"/>
          </w:rPr>
          <w:t xml:space="preserve">X </w:t>
        </w:r>
      </w:ins>
      <w:del w:id="250" w:author="Administrator" w:date="2018-02-16T22:11:00Z">
        <w:r w:rsidR="003E0F6A" w:rsidRPr="004B4B04" w:rsidDel="00627DE3">
          <w:rPr>
            <w:rFonts w:ascii="宋体" w:hAnsi="宋体"/>
            <w:szCs w:val="21"/>
          </w:rPr>
          <w:delText>仿</w:delText>
        </w:r>
      </w:del>
      <w:ins w:id="251" w:author="Administrator" w:date="2018-02-16T22:11:00Z">
        <w:r w:rsidR="00627DE3">
          <w:rPr>
            <w:rFonts w:ascii="宋体" w:hAnsi="宋体"/>
            <w:szCs w:val="21"/>
          </w:rPr>
          <w:t xml:space="preserve">X </w:t>
        </w:r>
      </w:ins>
      <w:del w:id="252" w:author="Administrator" w:date="2018-02-16T22:11:00Z">
        <w:r w:rsidR="003E0F6A" w:rsidRPr="004B4B04" w:rsidDel="00627DE3">
          <w:rPr>
            <w:rFonts w:ascii="宋体" w:hAnsi="宋体"/>
            <w:szCs w:val="21"/>
          </w:rPr>
          <w:delText>真</w:delText>
        </w:r>
      </w:del>
      <w:ins w:id="253" w:author="Administrator" w:date="2018-02-16T22:11:00Z">
        <w:r w:rsidR="00627DE3">
          <w:rPr>
            <w:rFonts w:ascii="宋体" w:hAnsi="宋体"/>
            <w:szCs w:val="21"/>
          </w:rPr>
          <w:t xml:space="preserve">X </w:t>
        </w:r>
      </w:ins>
      <w:del w:id="254" w:author="Administrator" w:date="2018-02-16T22:11:00Z">
        <w:r w:rsidR="003E0F6A" w:rsidDel="00627DE3">
          <w:rPr>
            <w:rFonts w:ascii="宋体" w:hAnsi="宋体" w:hint="eastAsia"/>
            <w:szCs w:val="21"/>
          </w:rPr>
          <w:delText>模</w:delText>
        </w:r>
      </w:del>
      <w:ins w:id="255" w:author="Administrator" w:date="2018-02-16T22:11:00Z">
        <w:r w:rsidR="00627DE3">
          <w:rPr>
            <w:rFonts w:ascii="宋体" w:hAnsi="宋体" w:hint="eastAsia"/>
            <w:szCs w:val="21"/>
          </w:rPr>
          <w:t xml:space="preserve">X </w:t>
        </w:r>
      </w:ins>
      <w:del w:id="256" w:author="Administrator" w:date="2018-02-16T22:11:00Z">
        <w:r w:rsidR="003E0F6A" w:rsidDel="00627DE3">
          <w:rPr>
            <w:rFonts w:ascii="宋体" w:hAnsi="宋体" w:hint="eastAsia"/>
            <w:szCs w:val="21"/>
          </w:rPr>
          <w:delText>型</w:delText>
        </w:r>
      </w:del>
      <w:ins w:id="257" w:author="Administrator" w:date="2018-02-16T22:11:00Z">
        <w:r w:rsidR="00627DE3">
          <w:rPr>
            <w:rFonts w:ascii="宋体" w:hAnsi="宋体" w:hint="eastAsia"/>
            <w:szCs w:val="21"/>
          </w:rPr>
          <w:t xml:space="preserve">X </w:t>
        </w:r>
      </w:ins>
      <w:del w:id="258" w:author="Administrator" w:date="2018-02-16T22:11:00Z">
        <w:r w:rsidR="003E0F6A" w:rsidDel="00627DE3">
          <w:rPr>
            <w:rFonts w:ascii="宋体" w:hAnsi="宋体" w:hint="eastAsia"/>
            <w:szCs w:val="21"/>
          </w:rPr>
          <w:delText>，</w:delText>
        </w:r>
      </w:del>
      <w:ins w:id="259" w:author="Administrator" w:date="2018-02-16T22:11:00Z">
        <w:r w:rsidR="00627DE3">
          <w:rPr>
            <w:rFonts w:ascii="宋体" w:hAnsi="宋体" w:hint="eastAsia"/>
            <w:szCs w:val="21"/>
          </w:rPr>
          <w:t xml:space="preserve">X </w:t>
        </w:r>
      </w:ins>
      <w:del w:id="260" w:author="Administrator" w:date="2018-02-16T22:11:00Z">
        <w:r w:rsidR="00847550" w:rsidDel="00627DE3">
          <w:rPr>
            <w:rFonts w:ascii="宋体" w:hAnsi="宋体" w:hint="eastAsia"/>
            <w:szCs w:val="21"/>
          </w:rPr>
          <w:delText>利</w:delText>
        </w:r>
      </w:del>
      <w:ins w:id="261" w:author="Administrator" w:date="2018-02-16T22:11:00Z">
        <w:r w:rsidR="00627DE3">
          <w:rPr>
            <w:rFonts w:ascii="宋体" w:hAnsi="宋体" w:hint="eastAsia"/>
            <w:szCs w:val="21"/>
          </w:rPr>
          <w:t xml:space="preserve">X </w:t>
        </w:r>
      </w:ins>
      <w:del w:id="262" w:author="Administrator" w:date="2018-02-16T22:11:00Z">
        <w:r w:rsidR="00847550" w:rsidDel="00627DE3">
          <w:rPr>
            <w:rFonts w:ascii="宋体" w:hAnsi="宋体" w:hint="eastAsia"/>
            <w:szCs w:val="21"/>
          </w:rPr>
          <w:delText>用</w:delText>
        </w:r>
      </w:del>
      <w:ins w:id="263" w:author="Administrator" w:date="2018-02-16T22:11:00Z">
        <w:r w:rsidR="00627DE3">
          <w:rPr>
            <w:rFonts w:ascii="宋体" w:hAnsi="宋体" w:hint="eastAsia"/>
            <w:szCs w:val="21"/>
          </w:rPr>
          <w:t xml:space="preserve">X </w:t>
        </w:r>
      </w:ins>
      <w:del w:id="264" w:author="Administrator" w:date="2018-02-16T22:11:00Z">
        <w:r w:rsidR="00847550" w:rsidDel="00627DE3">
          <w:rPr>
            <w:rFonts w:ascii="宋体" w:hAnsi="宋体" w:hint="eastAsia"/>
            <w:szCs w:val="21"/>
          </w:rPr>
          <w:delText>对</w:delText>
        </w:r>
      </w:del>
      <w:ins w:id="265" w:author="Administrator" w:date="2018-02-16T22:11:00Z">
        <w:r w:rsidR="00627DE3">
          <w:rPr>
            <w:rFonts w:ascii="宋体" w:hAnsi="宋体" w:hint="eastAsia"/>
            <w:szCs w:val="21"/>
          </w:rPr>
          <w:t xml:space="preserve">X </w:t>
        </w:r>
      </w:ins>
      <w:del w:id="266" w:author="Administrator" w:date="2018-02-16T22:11:00Z">
        <w:r w:rsidR="005452C4" w:rsidDel="00627DE3">
          <w:rPr>
            <w:rFonts w:ascii="宋体" w:hAnsi="宋体" w:hint="eastAsia"/>
            <w:szCs w:val="21"/>
          </w:rPr>
          <w:delText>仿</w:delText>
        </w:r>
      </w:del>
      <w:ins w:id="267" w:author="Administrator" w:date="2018-02-16T22:11:00Z">
        <w:r w:rsidR="00627DE3">
          <w:rPr>
            <w:rFonts w:ascii="宋体" w:hAnsi="宋体" w:hint="eastAsia"/>
            <w:szCs w:val="21"/>
          </w:rPr>
          <w:t xml:space="preserve">X </w:t>
        </w:r>
      </w:ins>
      <w:del w:id="268" w:author="Administrator" w:date="2018-02-16T22:11:00Z">
        <w:r w:rsidR="005452C4" w:rsidDel="00627DE3">
          <w:rPr>
            <w:rFonts w:ascii="宋体" w:hAnsi="宋体" w:hint="eastAsia"/>
            <w:szCs w:val="21"/>
          </w:rPr>
          <w:delText>真</w:delText>
        </w:r>
      </w:del>
      <w:ins w:id="269" w:author="Administrator" w:date="2018-02-16T22:11:00Z">
        <w:r w:rsidR="00627DE3">
          <w:rPr>
            <w:rFonts w:ascii="宋体" w:hAnsi="宋体" w:hint="eastAsia"/>
            <w:szCs w:val="21"/>
          </w:rPr>
          <w:t xml:space="preserve">X </w:t>
        </w:r>
      </w:ins>
      <w:del w:id="270" w:author="Administrator" w:date="2018-02-16T22:11:00Z">
        <w:r w:rsidR="005452C4" w:rsidDel="00627DE3">
          <w:rPr>
            <w:rFonts w:ascii="宋体" w:hAnsi="宋体" w:hint="eastAsia"/>
            <w:szCs w:val="21"/>
          </w:rPr>
          <w:delText>得</w:delText>
        </w:r>
      </w:del>
      <w:ins w:id="271" w:author="Administrator" w:date="2018-02-16T22:11:00Z">
        <w:r w:rsidR="00627DE3">
          <w:rPr>
            <w:rFonts w:ascii="宋体" w:hAnsi="宋体" w:hint="eastAsia"/>
            <w:szCs w:val="21"/>
          </w:rPr>
          <w:t xml:space="preserve">X </w:t>
        </w:r>
      </w:ins>
      <w:del w:id="272" w:author="Administrator" w:date="2018-02-16T22:11:00Z">
        <w:r w:rsidR="005452C4" w:rsidDel="00627DE3">
          <w:rPr>
            <w:rFonts w:ascii="宋体" w:hAnsi="宋体" w:hint="eastAsia"/>
            <w:szCs w:val="21"/>
          </w:rPr>
          <w:delText>到</w:delText>
        </w:r>
      </w:del>
      <w:ins w:id="273" w:author="Administrator" w:date="2018-02-16T22:11:00Z">
        <w:r w:rsidR="00627DE3">
          <w:rPr>
            <w:rFonts w:ascii="宋体" w:hAnsi="宋体" w:hint="eastAsia"/>
            <w:szCs w:val="21"/>
          </w:rPr>
          <w:t xml:space="preserve">X </w:t>
        </w:r>
      </w:ins>
      <w:del w:id="274" w:author="Administrator" w:date="2018-02-16T22:11:00Z">
        <w:r w:rsidR="005452C4" w:rsidDel="00627DE3">
          <w:rPr>
            <w:rFonts w:ascii="宋体" w:hAnsi="宋体" w:hint="eastAsia"/>
            <w:szCs w:val="21"/>
          </w:rPr>
          <w:delText>的</w:delText>
        </w:r>
      </w:del>
      <w:ins w:id="275" w:author="Administrator" w:date="2018-02-16T22:11:00Z">
        <w:r w:rsidR="00627DE3">
          <w:rPr>
            <w:rFonts w:ascii="宋体" w:hAnsi="宋体" w:hint="eastAsia"/>
            <w:szCs w:val="21"/>
          </w:rPr>
          <w:t xml:space="preserve">X </w:t>
        </w:r>
      </w:ins>
      <w:del w:id="276" w:author="Administrator" w:date="2018-02-16T22:11:00Z">
        <w:r w:rsidR="00847550" w:rsidDel="00627DE3">
          <w:rPr>
            <w:rFonts w:ascii="宋体" w:hAnsi="宋体" w:hint="eastAsia"/>
            <w:szCs w:val="21"/>
          </w:rPr>
          <w:delText>理</w:delText>
        </w:r>
      </w:del>
      <w:ins w:id="277" w:author="Administrator" w:date="2018-02-16T22:11:00Z">
        <w:r w:rsidR="00627DE3">
          <w:rPr>
            <w:rFonts w:ascii="宋体" w:hAnsi="宋体" w:hint="eastAsia"/>
            <w:szCs w:val="21"/>
          </w:rPr>
          <w:t xml:space="preserve">X </w:t>
        </w:r>
      </w:ins>
      <w:del w:id="278" w:author="Administrator" w:date="2018-02-16T22:11:00Z">
        <w:r w:rsidR="00847550" w:rsidDel="00627DE3">
          <w:rPr>
            <w:rFonts w:ascii="宋体" w:hAnsi="宋体" w:hint="eastAsia"/>
            <w:szCs w:val="21"/>
          </w:rPr>
          <w:delText>想</w:delText>
        </w:r>
      </w:del>
      <w:ins w:id="279" w:author="Administrator" w:date="2018-02-16T22:11:00Z">
        <w:r w:rsidR="00627DE3">
          <w:rPr>
            <w:rFonts w:ascii="宋体" w:hAnsi="宋体" w:hint="eastAsia"/>
            <w:szCs w:val="21"/>
          </w:rPr>
          <w:t xml:space="preserve">X </w:t>
        </w:r>
      </w:ins>
      <w:del w:id="280" w:author="Administrator" w:date="2018-02-16T22:11:00Z">
        <w:r w:rsidR="00847550" w:rsidDel="00627DE3">
          <w:rPr>
            <w:rFonts w:ascii="宋体" w:hAnsi="宋体" w:hint="eastAsia"/>
            <w:szCs w:val="21"/>
          </w:rPr>
          <w:delText>状</w:delText>
        </w:r>
      </w:del>
      <w:ins w:id="281" w:author="Administrator" w:date="2018-02-16T22:11:00Z">
        <w:r w:rsidR="00627DE3">
          <w:rPr>
            <w:rFonts w:ascii="宋体" w:hAnsi="宋体" w:hint="eastAsia"/>
            <w:szCs w:val="21"/>
          </w:rPr>
          <w:t xml:space="preserve">X </w:t>
        </w:r>
      </w:ins>
      <w:del w:id="282" w:author="Administrator" w:date="2018-02-16T22:11:00Z">
        <w:r w:rsidR="00847550" w:rsidDel="00627DE3">
          <w:rPr>
            <w:rFonts w:ascii="宋体" w:hAnsi="宋体" w:hint="eastAsia"/>
            <w:szCs w:val="21"/>
          </w:rPr>
          <w:delText>态</w:delText>
        </w:r>
      </w:del>
      <w:ins w:id="283" w:author="Administrator" w:date="2018-02-16T22:11:00Z">
        <w:r w:rsidR="00627DE3">
          <w:rPr>
            <w:rFonts w:ascii="宋体" w:hAnsi="宋体" w:hint="eastAsia"/>
            <w:szCs w:val="21"/>
          </w:rPr>
          <w:t xml:space="preserve">X </w:t>
        </w:r>
      </w:ins>
      <w:del w:id="284" w:author="Administrator" w:date="2018-02-16T22:11:00Z">
        <w:r w:rsidR="005452C4" w:rsidDel="00627DE3">
          <w:rPr>
            <w:rFonts w:ascii="宋体" w:hAnsi="宋体" w:hint="eastAsia"/>
            <w:szCs w:val="21"/>
          </w:rPr>
          <w:delText>下</w:delText>
        </w:r>
      </w:del>
      <w:ins w:id="285" w:author="Administrator" w:date="2018-02-16T22:11:00Z">
        <w:r w:rsidR="00627DE3">
          <w:rPr>
            <w:rFonts w:ascii="宋体" w:hAnsi="宋体" w:hint="eastAsia"/>
            <w:szCs w:val="21"/>
          </w:rPr>
          <w:t xml:space="preserve">X </w:t>
        </w:r>
      </w:ins>
      <w:del w:id="286" w:author="Administrator" w:date="2018-02-16T22:11:00Z">
        <w:r w:rsidR="005452C4" w:rsidDel="00627DE3">
          <w:rPr>
            <w:rFonts w:ascii="宋体" w:hAnsi="宋体" w:hint="eastAsia"/>
            <w:szCs w:val="21"/>
          </w:rPr>
          <w:delText>的</w:delText>
        </w:r>
      </w:del>
      <w:ins w:id="287" w:author="Administrator" w:date="2018-02-16T22:11:00Z">
        <w:r w:rsidR="00627DE3">
          <w:rPr>
            <w:rFonts w:ascii="宋体" w:hAnsi="宋体" w:hint="eastAsia"/>
            <w:szCs w:val="21"/>
          </w:rPr>
          <w:t xml:space="preserve">X </w:t>
        </w:r>
      </w:ins>
      <w:del w:id="288" w:author="Administrator" w:date="2018-02-16T22:11:00Z">
        <w:r w:rsidR="00847550" w:rsidDel="00627DE3">
          <w:rPr>
            <w:rFonts w:ascii="宋体" w:hAnsi="宋体" w:hint="eastAsia"/>
            <w:szCs w:val="21"/>
          </w:rPr>
          <w:delText>脉</w:delText>
        </w:r>
      </w:del>
      <w:ins w:id="289" w:author="Administrator" w:date="2018-02-16T22:11:00Z">
        <w:r w:rsidR="00627DE3">
          <w:rPr>
            <w:rFonts w:ascii="宋体" w:hAnsi="宋体" w:hint="eastAsia"/>
            <w:szCs w:val="21"/>
          </w:rPr>
          <w:t xml:space="preserve">X </w:t>
        </w:r>
      </w:ins>
      <w:del w:id="290" w:author="Administrator" w:date="2018-02-16T22:11:00Z">
        <w:r w:rsidR="00847550" w:rsidDel="00627DE3">
          <w:rPr>
            <w:rFonts w:ascii="宋体" w:hAnsi="宋体" w:hint="eastAsia"/>
            <w:szCs w:val="21"/>
          </w:rPr>
          <w:delText>搏</w:delText>
        </w:r>
      </w:del>
      <w:ins w:id="291" w:author="Administrator" w:date="2018-02-16T22:11:00Z">
        <w:r w:rsidR="00627DE3">
          <w:rPr>
            <w:rFonts w:ascii="宋体" w:hAnsi="宋体" w:hint="eastAsia"/>
            <w:szCs w:val="21"/>
          </w:rPr>
          <w:t xml:space="preserve">X </w:t>
        </w:r>
      </w:ins>
      <w:del w:id="292" w:author="Administrator" w:date="2018-02-16T22:11:00Z">
        <w:r w:rsidR="00847550" w:rsidDel="00627DE3">
          <w:rPr>
            <w:rFonts w:ascii="宋体" w:hAnsi="宋体" w:hint="eastAsia"/>
            <w:szCs w:val="21"/>
          </w:rPr>
          <w:delText>波</w:delText>
        </w:r>
      </w:del>
      <w:ins w:id="293" w:author="Administrator" w:date="2018-02-16T22:11:00Z">
        <w:r w:rsidR="00627DE3">
          <w:rPr>
            <w:rFonts w:ascii="宋体" w:hAnsi="宋体" w:hint="eastAsia"/>
            <w:szCs w:val="21"/>
          </w:rPr>
          <w:t xml:space="preserve">X </w:t>
        </w:r>
      </w:ins>
      <w:del w:id="294" w:author="Administrator" w:date="2018-02-16T22:11:00Z">
        <w:r w:rsidR="00847550" w:rsidDel="00627DE3">
          <w:rPr>
            <w:rFonts w:ascii="宋体" w:hAnsi="宋体" w:hint="eastAsia"/>
            <w:szCs w:val="21"/>
          </w:rPr>
          <w:delText>形</w:delText>
        </w:r>
      </w:del>
      <w:ins w:id="295" w:author="Administrator" w:date="2018-02-16T22:11:00Z">
        <w:r w:rsidR="00627DE3">
          <w:rPr>
            <w:rFonts w:ascii="宋体" w:hAnsi="宋体" w:hint="eastAsia"/>
            <w:szCs w:val="21"/>
          </w:rPr>
          <w:t xml:space="preserve">X </w:t>
        </w:r>
      </w:ins>
      <w:del w:id="296" w:author="Administrator" w:date="2018-02-16T22:11:00Z">
        <w:r w:rsidR="00847550" w:rsidDel="00627DE3">
          <w:rPr>
            <w:rFonts w:ascii="宋体" w:hAnsi="宋体" w:hint="eastAsia"/>
            <w:szCs w:val="21"/>
          </w:rPr>
          <w:delText>进</w:delText>
        </w:r>
      </w:del>
      <w:ins w:id="297" w:author="Administrator" w:date="2018-02-16T22:11:00Z">
        <w:r w:rsidR="00627DE3">
          <w:rPr>
            <w:rFonts w:ascii="宋体" w:hAnsi="宋体" w:hint="eastAsia"/>
            <w:szCs w:val="21"/>
          </w:rPr>
          <w:t xml:space="preserve">X </w:t>
        </w:r>
      </w:ins>
      <w:del w:id="298" w:author="Administrator" w:date="2018-02-16T22:11:00Z">
        <w:r w:rsidR="00847550" w:rsidDel="00627DE3">
          <w:rPr>
            <w:rFonts w:ascii="宋体" w:hAnsi="宋体" w:hint="eastAsia"/>
            <w:szCs w:val="21"/>
          </w:rPr>
          <w:delText>行</w:delText>
        </w:r>
      </w:del>
      <w:ins w:id="299" w:author="Administrator" w:date="2018-02-16T22:11:00Z">
        <w:r w:rsidR="00627DE3">
          <w:rPr>
            <w:rFonts w:ascii="宋体" w:hAnsi="宋体" w:hint="eastAsia"/>
            <w:szCs w:val="21"/>
          </w:rPr>
          <w:t xml:space="preserve">X </w:t>
        </w:r>
      </w:ins>
      <w:del w:id="300" w:author="Administrator" w:date="2018-02-16T22:11:00Z">
        <w:r w:rsidR="00847550" w:rsidDel="00627DE3">
          <w:rPr>
            <w:rFonts w:ascii="宋体" w:hAnsi="宋体" w:hint="eastAsia"/>
            <w:szCs w:val="21"/>
          </w:rPr>
          <w:delText>人</w:delText>
        </w:r>
      </w:del>
      <w:ins w:id="301" w:author="Administrator" w:date="2018-02-16T22:11:00Z">
        <w:r w:rsidR="00627DE3">
          <w:rPr>
            <w:rFonts w:ascii="宋体" w:hAnsi="宋体" w:hint="eastAsia"/>
            <w:szCs w:val="21"/>
          </w:rPr>
          <w:t xml:space="preserve">X </w:t>
        </w:r>
      </w:ins>
      <w:del w:id="302" w:author="Administrator" w:date="2018-02-16T22:11:00Z">
        <w:r w:rsidR="00847550" w:rsidDel="00627DE3">
          <w:rPr>
            <w:rFonts w:ascii="宋体" w:hAnsi="宋体" w:hint="eastAsia"/>
            <w:szCs w:val="21"/>
          </w:rPr>
          <w:delText>工</w:delText>
        </w:r>
      </w:del>
      <w:ins w:id="303" w:author="Administrator" w:date="2018-02-16T22:11:00Z">
        <w:r w:rsidR="00627DE3">
          <w:rPr>
            <w:rFonts w:ascii="宋体" w:hAnsi="宋体" w:hint="eastAsia"/>
            <w:szCs w:val="21"/>
          </w:rPr>
          <w:t xml:space="preserve">X </w:t>
        </w:r>
      </w:ins>
      <w:del w:id="304" w:author="Administrator" w:date="2018-02-16T22:11:00Z">
        <w:r w:rsidR="00847550" w:rsidDel="00627DE3">
          <w:rPr>
            <w:rFonts w:ascii="宋体" w:hAnsi="宋体" w:hint="eastAsia"/>
            <w:szCs w:val="21"/>
          </w:rPr>
          <w:delText>加</w:delText>
        </w:r>
      </w:del>
      <w:ins w:id="305" w:author="Administrator" w:date="2018-02-16T22:11:00Z">
        <w:r w:rsidR="00627DE3">
          <w:rPr>
            <w:rFonts w:ascii="宋体" w:hAnsi="宋体" w:hint="eastAsia"/>
            <w:szCs w:val="21"/>
          </w:rPr>
          <w:t xml:space="preserve">X </w:t>
        </w:r>
      </w:ins>
      <w:del w:id="306" w:author="Administrator" w:date="2018-02-16T22:11:00Z">
        <w:r w:rsidR="00847550" w:rsidDel="00627DE3">
          <w:rPr>
            <w:rFonts w:ascii="宋体" w:hAnsi="宋体" w:hint="eastAsia"/>
            <w:szCs w:val="21"/>
          </w:rPr>
          <w:delText>噪</w:delText>
        </w:r>
      </w:del>
      <w:ins w:id="307" w:author="Administrator" w:date="2018-02-16T22:11:00Z">
        <w:r w:rsidR="00627DE3">
          <w:rPr>
            <w:rFonts w:ascii="宋体" w:hAnsi="宋体" w:hint="eastAsia"/>
            <w:szCs w:val="21"/>
          </w:rPr>
          <w:t xml:space="preserve">X </w:t>
        </w:r>
      </w:ins>
      <w:del w:id="308" w:author="Administrator" w:date="2018-02-16T22:11:00Z">
        <w:r w:rsidR="00847550" w:rsidDel="00627DE3">
          <w:rPr>
            <w:rFonts w:ascii="宋体" w:hAnsi="宋体" w:hint="eastAsia"/>
            <w:szCs w:val="21"/>
          </w:rPr>
          <w:delText>以</w:delText>
        </w:r>
      </w:del>
      <w:ins w:id="309" w:author="Administrator" w:date="2018-02-16T22:11:00Z">
        <w:r w:rsidR="00627DE3">
          <w:rPr>
            <w:rFonts w:ascii="宋体" w:hAnsi="宋体" w:hint="eastAsia"/>
            <w:szCs w:val="21"/>
          </w:rPr>
          <w:t xml:space="preserve">X </w:t>
        </w:r>
      </w:ins>
      <w:del w:id="310" w:author="Administrator" w:date="2018-02-16T22:11:00Z">
        <w:r w:rsidR="00847550" w:rsidDel="00627DE3">
          <w:rPr>
            <w:rFonts w:ascii="宋体" w:hAnsi="宋体" w:hint="eastAsia"/>
            <w:szCs w:val="21"/>
          </w:rPr>
          <w:delText>模</w:delText>
        </w:r>
      </w:del>
      <w:ins w:id="311" w:author="Administrator" w:date="2018-02-16T22:11:00Z">
        <w:r w:rsidR="00627DE3">
          <w:rPr>
            <w:rFonts w:ascii="宋体" w:hAnsi="宋体" w:hint="eastAsia"/>
            <w:szCs w:val="21"/>
          </w:rPr>
          <w:t xml:space="preserve">X </w:t>
        </w:r>
      </w:ins>
      <w:del w:id="312" w:author="Administrator" w:date="2018-02-16T22:11:00Z">
        <w:r w:rsidR="00847550" w:rsidDel="00627DE3">
          <w:rPr>
            <w:rFonts w:ascii="宋体" w:hAnsi="宋体" w:hint="eastAsia"/>
            <w:szCs w:val="21"/>
          </w:rPr>
          <w:delText>拟</w:delText>
        </w:r>
      </w:del>
      <w:ins w:id="313" w:author="Administrator" w:date="2018-02-16T22:11:00Z">
        <w:r w:rsidR="00627DE3">
          <w:rPr>
            <w:rFonts w:ascii="宋体" w:hAnsi="宋体" w:hint="eastAsia"/>
            <w:szCs w:val="21"/>
          </w:rPr>
          <w:t xml:space="preserve">X </w:t>
        </w:r>
      </w:ins>
      <w:del w:id="314" w:author="Administrator" w:date="2018-02-16T22:11:00Z">
        <w:r w:rsidR="00847550" w:rsidDel="00627DE3">
          <w:rPr>
            <w:rFonts w:ascii="宋体" w:hAnsi="宋体" w:hint="eastAsia"/>
            <w:szCs w:val="21"/>
          </w:rPr>
          <w:delText>实</w:delText>
        </w:r>
      </w:del>
      <w:ins w:id="315" w:author="Administrator" w:date="2018-02-16T22:11:00Z">
        <w:r w:rsidR="00627DE3">
          <w:rPr>
            <w:rFonts w:ascii="宋体" w:hAnsi="宋体" w:hint="eastAsia"/>
            <w:szCs w:val="21"/>
          </w:rPr>
          <w:t xml:space="preserve">X </w:t>
        </w:r>
      </w:ins>
      <w:del w:id="316" w:author="Administrator" w:date="2018-02-16T22:11:00Z">
        <w:r w:rsidR="00847550" w:rsidDel="00627DE3">
          <w:rPr>
            <w:rFonts w:ascii="宋体" w:hAnsi="宋体" w:hint="eastAsia"/>
            <w:szCs w:val="21"/>
          </w:rPr>
          <w:delText>际</w:delText>
        </w:r>
      </w:del>
      <w:ins w:id="317" w:author="Administrator" w:date="2018-02-16T22:11:00Z">
        <w:r w:rsidR="00627DE3">
          <w:rPr>
            <w:rFonts w:ascii="宋体" w:hAnsi="宋体" w:hint="eastAsia"/>
            <w:szCs w:val="21"/>
          </w:rPr>
          <w:t xml:space="preserve">X </w:t>
        </w:r>
      </w:ins>
      <w:del w:id="318" w:author="Administrator" w:date="2018-02-16T22:11:00Z">
        <w:r w:rsidR="00847550" w:rsidDel="00627DE3">
          <w:rPr>
            <w:rFonts w:ascii="宋体" w:hAnsi="宋体" w:hint="eastAsia"/>
            <w:szCs w:val="21"/>
          </w:rPr>
          <w:delText>的</w:delText>
        </w:r>
      </w:del>
      <w:ins w:id="319" w:author="Administrator" w:date="2018-02-16T22:11:00Z">
        <w:r w:rsidR="00627DE3">
          <w:rPr>
            <w:rFonts w:ascii="宋体" w:hAnsi="宋体" w:hint="eastAsia"/>
            <w:szCs w:val="21"/>
          </w:rPr>
          <w:t xml:space="preserve">X </w:t>
        </w:r>
      </w:ins>
      <w:del w:id="320" w:author="Administrator" w:date="2018-02-16T22:11:00Z">
        <w:r w:rsidR="00847550" w:rsidDel="00627DE3">
          <w:rPr>
            <w:rFonts w:ascii="宋体" w:hAnsi="宋体" w:hint="eastAsia"/>
            <w:szCs w:val="21"/>
          </w:rPr>
          <w:delText>脉</w:delText>
        </w:r>
      </w:del>
      <w:ins w:id="321" w:author="Administrator" w:date="2018-02-16T22:11:00Z">
        <w:r w:rsidR="00627DE3">
          <w:rPr>
            <w:rFonts w:ascii="宋体" w:hAnsi="宋体" w:hint="eastAsia"/>
            <w:szCs w:val="21"/>
          </w:rPr>
          <w:t xml:space="preserve">X </w:t>
        </w:r>
      </w:ins>
      <w:del w:id="322" w:author="Administrator" w:date="2018-02-16T22:11:00Z">
        <w:r w:rsidR="00847550" w:rsidDel="00627DE3">
          <w:rPr>
            <w:rFonts w:ascii="宋体" w:hAnsi="宋体" w:hint="eastAsia"/>
            <w:szCs w:val="21"/>
          </w:rPr>
          <w:delText>搏</w:delText>
        </w:r>
      </w:del>
      <w:ins w:id="323" w:author="Administrator" w:date="2018-02-16T22:11:00Z">
        <w:r w:rsidR="00627DE3">
          <w:rPr>
            <w:rFonts w:ascii="宋体" w:hAnsi="宋体" w:hint="eastAsia"/>
            <w:szCs w:val="21"/>
          </w:rPr>
          <w:t xml:space="preserve">X </w:t>
        </w:r>
      </w:ins>
      <w:del w:id="324" w:author="Administrator" w:date="2018-02-16T22:11:00Z">
        <w:r w:rsidR="00847550" w:rsidDel="00627DE3">
          <w:rPr>
            <w:rFonts w:ascii="宋体" w:hAnsi="宋体" w:hint="eastAsia"/>
            <w:szCs w:val="21"/>
          </w:rPr>
          <w:delText>波</w:delText>
        </w:r>
      </w:del>
      <w:ins w:id="325" w:author="Administrator" w:date="2018-02-16T22:11:00Z">
        <w:r w:rsidR="00627DE3">
          <w:rPr>
            <w:rFonts w:ascii="宋体" w:hAnsi="宋体" w:hint="eastAsia"/>
            <w:szCs w:val="21"/>
          </w:rPr>
          <w:t xml:space="preserve">X </w:t>
        </w:r>
      </w:ins>
      <w:del w:id="326" w:author="Administrator" w:date="2018-02-16T22:11:00Z">
        <w:r w:rsidR="00847550" w:rsidDel="00627DE3">
          <w:rPr>
            <w:rFonts w:ascii="宋体" w:hAnsi="宋体" w:hint="eastAsia"/>
            <w:szCs w:val="21"/>
          </w:rPr>
          <w:delText>，</w:delText>
        </w:r>
      </w:del>
      <w:ins w:id="327" w:author="Administrator" w:date="2018-02-16T22:11:00Z">
        <w:r w:rsidR="00627DE3">
          <w:rPr>
            <w:rFonts w:ascii="宋体" w:hAnsi="宋体" w:hint="eastAsia"/>
            <w:szCs w:val="21"/>
          </w:rPr>
          <w:t xml:space="preserve">X </w:t>
        </w:r>
      </w:ins>
      <w:del w:id="328" w:author="Administrator" w:date="2018-02-16T22:11:00Z">
        <w:r w:rsidR="00847550" w:rsidDel="00627DE3">
          <w:rPr>
            <w:rFonts w:ascii="宋体" w:hAnsi="宋体" w:hint="eastAsia"/>
            <w:szCs w:val="21"/>
          </w:rPr>
          <w:delText>通</w:delText>
        </w:r>
      </w:del>
      <w:ins w:id="329" w:author="Administrator" w:date="2018-02-16T22:11:00Z">
        <w:r w:rsidR="00627DE3">
          <w:rPr>
            <w:rFonts w:ascii="宋体" w:hAnsi="宋体" w:hint="eastAsia"/>
            <w:szCs w:val="21"/>
          </w:rPr>
          <w:t xml:space="preserve">X </w:t>
        </w:r>
      </w:ins>
      <w:del w:id="330" w:author="Administrator" w:date="2018-02-16T22:11:00Z">
        <w:r w:rsidR="00847550" w:rsidDel="00627DE3">
          <w:rPr>
            <w:rFonts w:ascii="宋体" w:hAnsi="宋体" w:hint="eastAsia"/>
            <w:szCs w:val="21"/>
          </w:rPr>
          <w:delText>过</w:delText>
        </w:r>
      </w:del>
      <w:ins w:id="331" w:author="Administrator" w:date="2018-02-16T22:11:00Z">
        <w:r w:rsidR="00627DE3">
          <w:rPr>
            <w:rFonts w:ascii="宋体" w:hAnsi="宋体" w:hint="eastAsia"/>
            <w:szCs w:val="21"/>
          </w:rPr>
          <w:t xml:space="preserve">X </w:t>
        </w:r>
      </w:ins>
      <w:del w:id="332" w:author="Administrator" w:date="2018-02-16T22:11:00Z">
        <w:r w:rsidR="00847550" w:rsidDel="00627DE3">
          <w:rPr>
            <w:rFonts w:ascii="宋体" w:hAnsi="宋体" w:hint="eastAsia"/>
            <w:szCs w:val="21"/>
          </w:rPr>
          <w:delText>小</w:delText>
        </w:r>
      </w:del>
      <w:ins w:id="333" w:author="Administrator" w:date="2018-02-16T22:11:00Z">
        <w:r w:rsidR="00627DE3">
          <w:rPr>
            <w:rFonts w:ascii="宋体" w:hAnsi="宋体" w:hint="eastAsia"/>
            <w:szCs w:val="21"/>
          </w:rPr>
          <w:t xml:space="preserve">X </w:t>
        </w:r>
      </w:ins>
      <w:del w:id="334" w:author="Administrator" w:date="2018-02-16T22:11:00Z">
        <w:r w:rsidR="00847550" w:rsidDel="00627DE3">
          <w:rPr>
            <w:rFonts w:ascii="宋体" w:hAnsi="宋体" w:hint="eastAsia"/>
            <w:szCs w:val="21"/>
          </w:rPr>
          <w:delText>波</w:delText>
        </w:r>
      </w:del>
      <w:ins w:id="335" w:author="Administrator" w:date="2018-02-16T22:11:00Z">
        <w:r w:rsidR="00627DE3">
          <w:rPr>
            <w:rFonts w:ascii="宋体" w:hAnsi="宋体" w:hint="eastAsia"/>
            <w:szCs w:val="21"/>
          </w:rPr>
          <w:t xml:space="preserve">X </w:t>
        </w:r>
      </w:ins>
      <w:del w:id="336" w:author="Administrator" w:date="2018-02-16T22:11:00Z">
        <w:r w:rsidR="00847550" w:rsidDel="00627DE3">
          <w:rPr>
            <w:rFonts w:ascii="宋体" w:hAnsi="宋体" w:hint="eastAsia"/>
            <w:szCs w:val="21"/>
          </w:rPr>
          <w:delText>变</w:delText>
        </w:r>
      </w:del>
      <w:ins w:id="337" w:author="Administrator" w:date="2018-02-16T22:11:00Z">
        <w:r w:rsidR="00627DE3">
          <w:rPr>
            <w:rFonts w:ascii="宋体" w:hAnsi="宋体" w:hint="eastAsia"/>
            <w:szCs w:val="21"/>
          </w:rPr>
          <w:t xml:space="preserve">X </w:t>
        </w:r>
      </w:ins>
      <w:del w:id="338" w:author="Administrator" w:date="2018-02-16T22:11:00Z">
        <w:r w:rsidR="00847550" w:rsidDel="00627DE3">
          <w:rPr>
            <w:rFonts w:ascii="宋体" w:hAnsi="宋体" w:hint="eastAsia"/>
            <w:szCs w:val="21"/>
          </w:rPr>
          <w:delText>换</w:delText>
        </w:r>
      </w:del>
      <w:ins w:id="339" w:author="Administrator" w:date="2018-02-16T22:11:00Z">
        <w:r w:rsidR="00627DE3">
          <w:rPr>
            <w:rFonts w:ascii="宋体" w:hAnsi="宋体" w:hint="eastAsia"/>
            <w:szCs w:val="21"/>
          </w:rPr>
          <w:t xml:space="preserve">X </w:t>
        </w:r>
      </w:ins>
      <w:del w:id="340" w:author="Administrator" w:date="2018-02-16T22:11:00Z">
        <w:r w:rsidR="00847550" w:rsidDel="00627DE3">
          <w:rPr>
            <w:rFonts w:ascii="宋体" w:hAnsi="宋体" w:hint="eastAsia"/>
            <w:szCs w:val="21"/>
          </w:rPr>
          <w:delText>进</w:delText>
        </w:r>
      </w:del>
      <w:ins w:id="341" w:author="Administrator" w:date="2018-02-16T22:11:00Z">
        <w:r w:rsidR="00627DE3">
          <w:rPr>
            <w:rFonts w:ascii="宋体" w:hAnsi="宋体" w:hint="eastAsia"/>
            <w:szCs w:val="21"/>
          </w:rPr>
          <w:t xml:space="preserve">X </w:t>
        </w:r>
      </w:ins>
      <w:del w:id="342" w:author="Administrator" w:date="2018-02-16T22:11:00Z">
        <w:r w:rsidR="00847550" w:rsidDel="00627DE3">
          <w:rPr>
            <w:rFonts w:ascii="宋体" w:hAnsi="宋体" w:hint="eastAsia"/>
            <w:szCs w:val="21"/>
          </w:rPr>
          <w:delText>行</w:delText>
        </w:r>
      </w:del>
      <w:ins w:id="343" w:author="Administrator" w:date="2018-02-16T22:11:00Z">
        <w:r w:rsidR="00627DE3">
          <w:rPr>
            <w:rFonts w:ascii="宋体" w:hAnsi="宋体" w:hint="eastAsia"/>
            <w:szCs w:val="21"/>
          </w:rPr>
          <w:t xml:space="preserve">X </w:t>
        </w:r>
      </w:ins>
      <w:del w:id="344" w:author="Administrator" w:date="2018-02-16T22:11:00Z">
        <w:r w:rsidR="00847550" w:rsidDel="00627DE3">
          <w:rPr>
            <w:rFonts w:ascii="宋体" w:hAnsi="宋体" w:hint="eastAsia"/>
            <w:szCs w:val="21"/>
          </w:rPr>
          <w:delText>滤</w:delText>
        </w:r>
      </w:del>
      <w:ins w:id="345" w:author="Administrator" w:date="2018-02-16T22:11:00Z">
        <w:r w:rsidR="00627DE3">
          <w:rPr>
            <w:rFonts w:ascii="宋体" w:hAnsi="宋体" w:hint="eastAsia"/>
            <w:szCs w:val="21"/>
          </w:rPr>
          <w:t xml:space="preserve">X </w:t>
        </w:r>
      </w:ins>
      <w:del w:id="346" w:author="Administrator" w:date="2018-02-16T22:11:00Z">
        <w:r w:rsidR="00847550" w:rsidDel="00627DE3">
          <w:rPr>
            <w:rFonts w:ascii="宋体" w:hAnsi="宋体" w:hint="eastAsia"/>
            <w:szCs w:val="21"/>
          </w:rPr>
          <w:delText>波</w:delText>
        </w:r>
      </w:del>
      <w:ins w:id="347" w:author="Administrator" w:date="2018-02-16T22:11:00Z">
        <w:r w:rsidR="00627DE3">
          <w:rPr>
            <w:rFonts w:ascii="宋体" w:hAnsi="宋体" w:hint="eastAsia"/>
            <w:szCs w:val="21"/>
          </w:rPr>
          <w:t xml:space="preserve">X </w:t>
        </w:r>
      </w:ins>
      <w:del w:id="348" w:author="Administrator" w:date="2018-02-16T22:11:00Z">
        <w:r w:rsidR="00847550" w:rsidDel="00627DE3">
          <w:rPr>
            <w:rFonts w:ascii="宋体" w:hAnsi="宋体" w:hint="eastAsia"/>
            <w:szCs w:val="21"/>
          </w:rPr>
          <w:delText>，</w:delText>
        </w:r>
      </w:del>
      <w:ins w:id="349" w:author="Administrator" w:date="2018-02-16T22:11:00Z">
        <w:r w:rsidR="00627DE3">
          <w:rPr>
            <w:rFonts w:ascii="宋体" w:hAnsi="宋体" w:hint="eastAsia"/>
            <w:szCs w:val="21"/>
          </w:rPr>
          <w:t xml:space="preserve">X </w:t>
        </w:r>
      </w:ins>
      <w:del w:id="350" w:author="Administrator" w:date="2018-02-16T22:11:00Z">
        <w:r w:rsidR="003E0F6A" w:rsidDel="00627DE3">
          <w:rPr>
            <w:rFonts w:ascii="宋体" w:hAnsi="宋体" w:hint="eastAsia"/>
            <w:szCs w:val="21"/>
          </w:rPr>
          <w:delText>用</w:delText>
        </w:r>
      </w:del>
      <w:ins w:id="351" w:author="Administrator" w:date="2018-02-16T22:11:00Z">
        <w:r w:rsidR="00627DE3">
          <w:rPr>
            <w:rFonts w:ascii="宋体" w:hAnsi="宋体" w:hint="eastAsia"/>
            <w:szCs w:val="21"/>
          </w:rPr>
          <w:t xml:space="preserve">X </w:t>
        </w:r>
      </w:ins>
      <w:del w:id="352" w:author="Administrator" w:date="2018-02-16T22:11:00Z">
        <w:r w:rsidR="003E0F6A" w:rsidDel="00627DE3">
          <w:rPr>
            <w:rFonts w:ascii="宋体" w:hAnsi="宋体" w:hint="eastAsia"/>
            <w:szCs w:val="21"/>
          </w:rPr>
          <w:delText>于</w:delText>
        </w:r>
      </w:del>
      <w:ins w:id="353" w:author="Administrator" w:date="2018-02-16T22:11:00Z">
        <w:r w:rsidR="00627DE3">
          <w:rPr>
            <w:rFonts w:ascii="宋体" w:hAnsi="宋体" w:hint="eastAsia"/>
            <w:szCs w:val="21"/>
          </w:rPr>
          <w:t xml:space="preserve">X </w:t>
        </w:r>
      </w:ins>
      <w:del w:id="354" w:author="Administrator" w:date="2018-02-16T22:11:00Z">
        <w:r w:rsidR="003E0F6A" w:rsidDel="00627DE3">
          <w:rPr>
            <w:rFonts w:ascii="宋体" w:hAnsi="宋体" w:hint="eastAsia"/>
            <w:szCs w:val="21"/>
          </w:rPr>
          <w:delText>确</w:delText>
        </w:r>
      </w:del>
      <w:ins w:id="355" w:author="Administrator" w:date="2018-02-16T22:11:00Z">
        <w:r w:rsidR="00627DE3">
          <w:rPr>
            <w:rFonts w:ascii="宋体" w:hAnsi="宋体" w:hint="eastAsia"/>
            <w:szCs w:val="21"/>
          </w:rPr>
          <w:t xml:space="preserve">X </w:t>
        </w:r>
      </w:ins>
      <w:del w:id="356" w:author="Administrator" w:date="2018-02-16T22:11:00Z">
        <w:r w:rsidR="003E0F6A" w:rsidDel="00627DE3">
          <w:rPr>
            <w:rFonts w:ascii="宋体" w:hAnsi="宋体" w:hint="eastAsia"/>
            <w:szCs w:val="21"/>
          </w:rPr>
          <w:delText>认</w:delText>
        </w:r>
      </w:del>
      <w:ins w:id="357" w:author="Administrator" w:date="2018-02-16T22:11:00Z">
        <w:r w:rsidR="00627DE3">
          <w:rPr>
            <w:rFonts w:ascii="宋体" w:hAnsi="宋体" w:hint="eastAsia"/>
            <w:szCs w:val="21"/>
          </w:rPr>
          <w:t xml:space="preserve">X </w:t>
        </w:r>
      </w:ins>
      <w:del w:id="358" w:author="Administrator" w:date="2018-02-16T22:11:00Z">
        <w:r w:rsidR="00847550" w:rsidDel="00627DE3">
          <w:rPr>
            <w:rFonts w:ascii="宋体" w:hAnsi="宋体" w:hint="eastAsia"/>
            <w:szCs w:val="21"/>
          </w:rPr>
          <w:delText>该</w:delText>
        </w:r>
      </w:del>
      <w:ins w:id="359" w:author="Administrator" w:date="2018-02-16T22:11:00Z">
        <w:r w:rsidR="00627DE3">
          <w:rPr>
            <w:rFonts w:ascii="宋体" w:hAnsi="宋体" w:hint="eastAsia"/>
            <w:szCs w:val="21"/>
          </w:rPr>
          <w:t xml:space="preserve">X </w:t>
        </w:r>
      </w:ins>
      <w:del w:id="360" w:author="Administrator" w:date="2018-02-16T22:11:00Z">
        <w:r w:rsidR="003E0F6A" w:rsidDel="00627DE3">
          <w:rPr>
            <w:rFonts w:ascii="宋体" w:hAnsi="宋体" w:hint="eastAsia"/>
            <w:szCs w:val="21"/>
          </w:rPr>
          <w:delText>方</w:delText>
        </w:r>
      </w:del>
      <w:ins w:id="361" w:author="Administrator" w:date="2018-02-16T22:11:00Z">
        <w:r w:rsidR="00627DE3">
          <w:rPr>
            <w:rFonts w:ascii="宋体" w:hAnsi="宋体" w:hint="eastAsia"/>
            <w:szCs w:val="21"/>
          </w:rPr>
          <w:t xml:space="preserve">X </w:t>
        </w:r>
      </w:ins>
      <w:del w:id="362" w:author="Administrator" w:date="2018-02-16T22:11:00Z">
        <w:r w:rsidR="003E0F6A" w:rsidDel="00627DE3">
          <w:rPr>
            <w:rFonts w:ascii="宋体" w:hAnsi="宋体" w:hint="eastAsia"/>
            <w:szCs w:val="21"/>
          </w:rPr>
          <w:delText>法</w:delText>
        </w:r>
      </w:del>
      <w:ins w:id="363" w:author="Administrator" w:date="2018-02-16T22:11:00Z">
        <w:r w:rsidR="00627DE3">
          <w:rPr>
            <w:rFonts w:ascii="宋体" w:hAnsi="宋体" w:hint="eastAsia"/>
            <w:szCs w:val="21"/>
          </w:rPr>
          <w:t xml:space="preserve">X </w:t>
        </w:r>
      </w:ins>
      <w:del w:id="364" w:author="Administrator" w:date="2018-02-16T22:11:00Z">
        <w:r w:rsidR="003E0F6A" w:rsidDel="00627DE3">
          <w:rPr>
            <w:rFonts w:ascii="宋体" w:hAnsi="宋体" w:hint="eastAsia"/>
            <w:szCs w:val="21"/>
          </w:rPr>
          <w:delText>的</w:delText>
        </w:r>
      </w:del>
      <w:ins w:id="365" w:author="Administrator" w:date="2018-02-16T22:11:00Z">
        <w:r w:rsidR="00627DE3">
          <w:rPr>
            <w:rFonts w:ascii="宋体" w:hAnsi="宋体" w:hint="eastAsia"/>
            <w:szCs w:val="21"/>
          </w:rPr>
          <w:t xml:space="preserve">X </w:t>
        </w:r>
      </w:ins>
      <w:del w:id="366" w:author="Administrator" w:date="2018-02-16T22:11:00Z">
        <w:r w:rsidR="00847550" w:rsidDel="00627DE3">
          <w:rPr>
            <w:rFonts w:ascii="宋体" w:hAnsi="宋体" w:hint="eastAsia"/>
            <w:szCs w:val="21"/>
          </w:rPr>
          <w:delText>实</w:delText>
        </w:r>
      </w:del>
      <w:ins w:id="367" w:author="Administrator" w:date="2018-02-16T22:11:00Z">
        <w:r w:rsidR="00627DE3">
          <w:rPr>
            <w:rFonts w:ascii="宋体" w:hAnsi="宋体" w:hint="eastAsia"/>
            <w:szCs w:val="21"/>
          </w:rPr>
          <w:t xml:space="preserve">X </w:t>
        </w:r>
      </w:ins>
      <w:del w:id="368" w:author="Administrator" w:date="2018-02-16T22:11:00Z">
        <w:r w:rsidR="00847550" w:rsidDel="00627DE3">
          <w:rPr>
            <w:rFonts w:ascii="宋体" w:hAnsi="宋体" w:hint="eastAsia"/>
            <w:szCs w:val="21"/>
          </w:rPr>
          <w:delText>用</w:delText>
        </w:r>
      </w:del>
      <w:ins w:id="369" w:author="Administrator" w:date="2018-02-16T22:11:00Z">
        <w:r w:rsidR="00627DE3">
          <w:rPr>
            <w:rFonts w:ascii="宋体" w:hAnsi="宋体" w:hint="eastAsia"/>
            <w:szCs w:val="21"/>
          </w:rPr>
          <w:t xml:space="preserve">X </w:t>
        </w:r>
      </w:ins>
      <w:del w:id="370" w:author="Administrator" w:date="2018-02-16T22:11:00Z">
        <w:r w:rsidR="003E0F6A" w:rsidDel="00627DE3">
          <w:rPr>
            <w:rFonts w:ascii="宋体" w:hAnsi="宋体" w:hint="eastAsia"/>
            <w:szCs w:val="21"/>
          </w:rPr>
          <w:delText>效</w:delText>
        </w:r>
      </w:del>
      <w:ins w:id="371" w:author="Administrator" w:date="2018-02-16T22:11:00Z">
        <w:r w:rsidR="00627DE3">
          <w:rPr>
            <w:rFonts w:ascii="宋体" w:hAnsi="宋体" w:hint="eastAsia"/>
            <w:szCs w:val="21"/>
          </w:rPr>
          <w:t xml:space="preserve">X </w:t>
        </w:r>
      </w:ins>
      <w:del w:id="372" w:author="Administrator" w:date="2018-02-16T22:11:00Z">
        <w:r w:rsidR="003E0F6A" w:rsidDel="00627DE3">
          <w:rPr>
            <w:rFonts w:ascii="宋体" w:hAnsi="宋体" w:hint="eastAsia"/>
            <w:szCs w:val="21"/>
          </w:rPr>
          <w:delText>果</w:delText>
        </w:r>
      </w:del>
      <w:ins w:id="373" w:author="Administrator" w:date="2018-02-16T22:11:00Z">
        <w:r w:rsidR="00627DE3">
          <w:rPr>
            <w:rFonts w:ascii="宋体" w:hAnsi="宋体" w:hint="eastAsia"/>
            <w:szCs w:val="21"/>
          </w:rPr>
          <w:t xml:space="preserve">X </w:t>
        </w:r>
      </w:ins>
      <w:del w:id="374" w:author="Administrator" w:date="2018-02-16T22:11:00Z">
        <w:r w:rsidR="003E0F6A" w:rsidDel="00627DE3">
          <w:rPr>
            <w:rFonts w:ascii="宋体" w:hAnsi="宋体"/>
            <w:szCs w:val="21"/>
          </w:rPr>
          <w:delText>；</w:delText>
        </w:r>
      </w:del>
      <w:ins w:id="375" w:author="Administrator" w:date="2018-02-16T22:11:00Z">
        <w:r w:rsidR="00627DE3">
          <w:rPr>
            <w:rFonts w:ascii="宋体" w:hAnsi="宋体"/>
            <w:szCs w:val="21"/>
          </w:rPr>
          <w:t xml:space="preserve">X </w:t>
        </w:r>
      </w:ins>
      <w:del w:id="376" w:author="Administrator" w:date="2018-02-16T22:11:00Z">
        <w:r w:rsidR="00847550" w:rsidDel="00627DE3">
          <w:rPr>
            <w:rFonts w:ascii="宋体" w:hAnsi="宋体" w:hint="eastAsia"/>
            <w:szCs w:val="21"/>
          </w:rPr>
          <w:delText>利</w:delText>
        </w:r>
      </w:del>
      <w:ins w:id="377" w:author="Administrator" w:date="2018-02-16T22:11:00Z">
        <w:r w:rsidR="00627DE3">
          <w:rPr>
            <w:rFonts w:ascii="宋体" w:hAnsi="宋体" w:hint="eastAsia"/>
            <w:szCs w:val="21"/>
          </w:rPr>
          <w:t xml:space="preserve">X </w:t>
        </w:r>
      </w:ins>
      <w:del w:id="378" w:author="Administrator" w:date="2018-02-16T22:11:00Z">
        <w:r w:rsidR="00847550" w:rsidDel="00627DE3">
          <w:rPr>
            <w:rFonts w:ascii="宋体" w:hAnsi="宋体" w:hint="eastAsia"/>
            <w:szCs w:val="21"/>
          </w:rPr>
          <w:delText>用</w:delText>
        </w:r>
      </w:del>
      <w:ins w:id="379" w:author="Administrator" w:date="2018-02-16T22:11:00Z">
        <w:r w:rsidR="00627DE3">
          <w:rPr>
            <w:rFonts w:ascii="宋体" w:hAnsi="宋体" w:hint="eastAsia"/>
            <w:szCs w:val="21"/>
          </w:rPr>
          <w:t xml:space="preserve">X </w:t>
        </w:r>
      </w:ins>
      <w:del w:id="380" w:author="Administrator" w:date="2018-02-16T22:11:00Z">
        <w:r w:rsidR="00847550" w:rsidDel="00627DE3">
          <w:rPr>
            <w:rFonts w:ascii="宋体" w:hAnsi="宋体" w:hint="eastAsia"/>
            <w:szCs w:val="21"/>
          </w:rPr>
          <w:delText>对</w:delText>
        </w:r>
      </w:del>
      <w:ins w:id="381" w:author="Administrator" w:date="2018-02-16T22:11:00Z">
        <w:r w:rsidR="00627DE3">
          <w:rPr>
            <w:rFonts w:ascii="宋体" w:hAnsi="宋体" w:hint="eastAsia"/>
            <w:szCs w:val="21"/>
          </w:rPr>
          <w:t xml:space="preserve">X </w:t>
        </w:r>
      </w:ins>
      <w:del w:id="382" w:author="Administrator" w:date="2018-02-16T22:11:00Z">
        <w:r w:rsidR="00847550" w:rsidDel="00627DE3">
          <w:rPr>
            <w:rFonts w:ascii="宋体" w:hAnsi="宋体" w:hint="eastAsia"/>
            <w:szCs w:val="21"/>
          </w:rPr>
          <w:delText>比</w:delText>
        </w:r>
      </w:del>
      <w:ins w:id="383" w:author="Administrator" w:date="2018-02-16T22:11:00Z">
        <w:r w:rsidR="00627DE3">
          <w:rPr>
            <w:rFonts w:ascii="宋体" w:hAnsi="宋体" w:hint="eastAsia"/>
            <w:szCs w:val="21"/>
          </w:rPr>
          <w:t xml:space="preserve">X </w:t>
        </w:r>
      </w:ins>
      <w:del w:id="384" w:author="Administrator" w:date="2018-02-16T22:11:00Z">
        <w:r w:rsidR="00847550" w:rsidDel="00627DE3">
          <w:rPr>
            <w:rFonts w:ascii="宋体" w:hAnsi="宋体" w:hint="eastAsia"/>
            <w:szCs w:val="21"/>
          </w:rPr>
          <w:delText>压</w:delText>
        </w:r>
      </w:del>
      <w:ins w:id="385" w:author="Administrator" w:date="2018-02-16T22:11:00Z">
        <w:r w:rsidR="00627DE3">
          <w:rPr>
            <w:rFonts w:ascii="宋体" w:hAnsi="宋体" w:hint="eastAsia"/>
            <w:szCs w:val="21"/>
          </w:rPr>
          <w:t xml:space="preserve">X </w:t>
        </w:r>
      </w:ins>
      <w:del w:id="386" w:author="Administrator" w:date="2018-02-16T22:11:00Z">
        <w:r w:rsidR="00847550" w:rsidDel="00627DE3">
          <w:rPr>
            <w:rFonts w:ascii="宋体" w:hAnsi="宋体" w:hint="eastAsia"/>
            <w:szCs w:val="21"/>
          </w:rPr>
          <w:delText>电</w:delText>
        </w:r>
      </w:del>
      <w:ins w:id="387" w:author="Administrator" w:date="2018-02-16T22:11:00Z">
        <w:r w:rsidR="00627DE3">
          <w:rPr>
            <w:rFonts w:ascii="宋体" w:hAnsi="宋体" w:hint="eastAsia"/>
            <w:szCs w:val="21"/>
          </w:rPr>
          <w:t xml:space="preserve">X </w:t>
        </w:r>
      </w:ins>
      <w:del w:id="388" w:author="Administrator" w:date="2018-02-16T22:11:00Z">
        <w:r w:rsidR="00847550" w:rsidDel="00627DE3">
          <w:rPr>
            <w:rFonts w:ascii="宋体" w:hAnsi="宋体" w:hint="eastAsia"/>
            <w:szCs w:val="21"/>
          </w:rPr>
          <w:delText>式</w:delText>
        </w:r>
      </w:del>
      <w:ins w:id="389" w:author="Administrator" w:date="2018-02-16T22:11:00Z">
        <w:r w:rsidR="00627DE3">
          <w:rPr>
            <w:rFonts w:ascii="宋体" w:hAnsi="宋体" w:hint="eastAsia"/>
            <w:szCs w:val="21"/>
          </w:rPr>
          <w:t xml:space="preserve">X </w:t>
        </w:r>
      </w:ins>
      <w:del w:id="390" w:author="Administrator" w:date="2018-02-16T22:11:00Z">
        <w:r w:rsidR="00847550" w:rsidDel="00627DE3">
          <w:rPr>
            <w:rFonts w:ascii="宋体" w:hAnsi="宋体" w:hint="eastAsia"/>
            <w:szCs w:val="21"/>
          </w:rPr>
          <w:delText>传</w:delText>
        </w:r>
      </w:del>
      <w:ins w:id="391" w:author="Administrator" w:date="2018-02-16T22:11:00Z">
        <w:r w:rsidR="00627DE3">
          <w:rPr>
            <w:rFonts w:ascii="宋体" w:hAnsi="宋体" w:hint="eastAsia"/>
            <w:szCs w:val="21"/>
          </w:rPr>
          <w:t xml:space="preserve">X </w:t>
        </w:r>
      </w:ins>
      <w:del w:id="392" w:author="Administrator" w:date="2018-02-16T22:11:00Z">
        <w:r w:rsidR="00847550" w:rsidDel="00627DE3">
          <w:rPr>
            <w:rFonts w:ascii="宋体" w:hAnsi="宋体" w:hint="eastAsia"/>
            <w:szCs w:val="21"/>
          </w:rPr>
          <w:delText>感</w:delText>
        </w:r>
      </w:del>
      <w:ins w:id="393" w:author="Administrator" w:date="2018-02-16T22:11:00Z">
        <w:r w:rsidR="00627DE3">
          <w:rPr>
            <w:rFonts w:ascii="宋体" w:hAnsi="宋体" w:hint="eastAsia"/>
            <w:szCs w:val="21"/>
          </w:rPr>
          <w:t xml:space="preserve">X </w:t>
        </w:r>
      </w:ins>
      <w:del w:id="394" w:author="Administrator" w:date="2018-02-16T22:11:00Z">
        <w:r w:rsidR="00847550" w:rsidDel="00627DE3">
          <w:rPr>
            <w:rFonts w:ascii="宋体" w:hAnsi="宋体" w:hint="eastAsia"/>
            <w:szCs w:val="21"/>
          </w:rPr>
          <w:delText>器</w:delText>
        </w:r>
      </w:del>
      <w:ins w:id="395" w:author="Administrator" w:date="2018-02-16T22:11:00Z">
        <w:r w:rsidR="00627DE3">
          <w:rPr>
            <w:rFonts w:ascii="宋体" w:hAnsi="宋体" w:hint="eastAsia"/>
            <w:szCs w:val="21"/>
          </w:rPr>
          <w:t xml:space="preserve">X </w:t>
        </w:r>
      </w:ins>
      <w:del w:id="396" w:author="Administrator" w:date="2018-02-16T22:11:00Z">
        <w:r w:rsidR="00847550" w:rsidDel="00627DE3">
          <w:rPr>
            <w:rFonts w:ascii="宋体" w:hAnsi="宋体" w:hint="eastAsia"/>
            <w:szCs w:val="21"/>
          </w:rPr>
          <w:delText>的</w:delText>
        </w:r>
      </w:del>
      <w:ins w:id="397" w:author="Administrator" w:date="2018-02-16T22:11:00Z">
        <w:r w:rsidR="00627DE3">
          <w:rPr>
            <w:rFonts w:ascii="宋体" w:hAnsi="宋体" w:hint="eastAsia"/>
            <w:szCs w:val="21"/>
          </w:rPr>
          <w:t xml:space="preserve">X </w:t>
        </w:r>
      </w:ins>
      <w:del w:id="398" w:author="Administrator" w:date="2018-02-16T22:11:00Z">
        <w:r w:rsidR="005452C4" w:rsidDel="00627DE3">
          <w:rPr>
            <w:rFonts w:ascii="宋体" w:hAnsi="宋体" w:hint="eastAsia"/>
            <w:szCs w:val="21"/>
          </w:rPr>
          <w:delText>劣</w:delText>
        </w:r>
      </w:del>
      <w:ins w:id="399" w:author="Administrator" w:date="2018-02-16T22:11:00Z">
        <w:r w:rsidR="00627DE3">
          <w:rPr>
            <w:rFonts w:ascii="宋体" w:hAnsi="宋体" w:hint="eastAsia"/>
            <w:szCs w:val="21"/>
          </w:rPr>
          <w:t xml:space="preserve">X </w:t>
        </w:r>
      </w:ins>
      <w:del w:id="400" w:author="Administrator" w:date="2018-02-16T22:11:00Z">
        <w:r w:rsidR="005452C4" w:rsidDel="00627DE3">
          <w:rPr>
            <w:rFonts w:ascii="宋体" w:hAnsi="宋体" w:hint="eastAsia"/>
            <w:szCs w:val="21"/>
          </w:rPr>
          <w:delText>势</w:delText>
        </w:r>
      </w:del>
      <w:ins w:id="401" w:author="Administrator" w:date="2018-02-16T22:11:00Z">
        <w:r w:rsidR="00627DE3">
          <w:rPr>
            <w:rFonts w:ascii="宋体" w:hAnsi="宋体" w:hint="eastAsia"/>
            <w:szCs w:val="21"/>
          </w:rPr>
          <w:t xml:space="preserve">X </w:t>
        </w:r>
      </w:ins>
      <w:del w:id="402" w:author="Administrator" w:date="2018-02-16T22:11:00Z">
        <w:r w:rsidR="005452C4" w:rsidDel="00627DE3">
          <w:rPr>
            <w:rFonts w:ascii="宋体" w:hAnsi="宋体" w:hint="eastAsia"/>
            <w:szCs w:val="21"/>
          </w:rPr>
          <w:delText>，</w:delText>
        </w:r>
      </w:del>
      <w:ins w:id="403" w:author="Administrator" w:date="2018-02-16T22:11:00Z">
        <w:r w:rsidR="00627DE3">
          <w:rPr>
            <w:rFonts w:ascii="宋体" w:hAnsi="宋体" w:hint="eastAsia"/>
            <w:szCs w:val="21"/>
          </w:rPr>
          <w:t xml:space="preserve">X </w:t>
        </w:r>
      </w:ins>
      <w:del w:id="404" w:author="Administrator" w:date="2018-02-16T22:11:00Z">
        <w:r w:rsidR="00847550" w:rsidDel="00627DE3">
          <w:rPr>
            <w:rFonts w:ascii="宋体" w:hAnsi="宋体" w:hint="eastAsia"/>
            <w:szCs w:val="21"/>
          </w:rPr>
          <w:delText>确</w:delText>
        </w:r>
      </w:del>
      <w:ins w:id="405" w:author="Administrator" w:date="2018-02-16T22:11:00Z">
        <w:r w:rsidR="00627DE3">
          <w:rPr>
            <w:rFonts w:ascii="宋体" w:hAnsi="宋体" w:hint="eastAsia"/>
            <w:szCs w:val="21"/>
          </w:rPr>
          <w:t xml:space="preserve">X </w:t>
        </w:r>
      </w:ins>
      <w:del w:id="406" w:author="Administrator" w:date="2018-02-16T22:11:00Z">
        <w:r w:rsidR="00847550" w:rsidDel="00627DE3">
          <w:rPr>
            <w:rFonts w:ascii="宋体" w:hAnsi="宋体" w:hint="eastAsia"/>
            <w:szCs w:val="21"/>
          </w:rPr>
          <w:delText>定</w:delText>
        </w:r>
      </w:del>
      <w:ins w:id="407" w:author="Administrator" w:date="2018-02-16T22:11:00Z">
        <w:r w:rsidR="00627DE3">
          <w:rPr>
            <w:rFonts w:ascii="宋体" w:hAnsi="宋体" w:hint="eastAsia"/>
            <w:szCs w:val="21"/>
          </w:rPr>
          <w:t xml:space="preserve">X </w:t>
        </w:r>
      </w:ins>
      <w:del w:id="408" w:author="Administrator" w:date="2018-02-16T22:11:00Z">
        <w:r w:rsidRPr="004B4B04" w:rsidDel="00627DE3">
          <w:rPr>
            <w:rFonts w:ascii="宋体" w:hAnsi="宋体" w:hint="eastAsia"/>
            <w:szCs w:val="21"/>
          </w:rPr>
          <w:delText>采</w:delText>
        </w:r>
      </w:del>
      <w:ins w:id="409" w:author="Administrator" w:date="2018-02-16T22:11:00Z">
        <w:r w:rsidR="00627DE3">
          <w:rPr>
            <w:rFonts w:ascii="宋体" w:hAnsi="宋体" w:hint="eastAsia"/>
            <w:szCs w:val="21"/>
          </w:rPr>
          <w:t xml:space="preserve">X </w:t>
        </w:r>
      </w:ins>
      <w:del w:id="410" w:author="Administrator" w:date="2018-02-16T22:11:00Z">
        <w:r w:rsidRPr="004B4B04" w:rsidDel="00627DE3">
          <w:rPr>
            <w:rFonts w:ascii="宋体" w:hAnsi="宋体" w:hint="eastAsia"/>
            <w:szCs w:val="21"/>
          </w:rPr>
          <w:delText>用</w:delText>
        </w:r>
      </w:del>
      <w:ins w:id="411" w:author="Administrator" w:date="2018-02-16T22:11:00Z">
        <w:r w:rsidR="00627DE3">
          <w:rPr>
            <w:rFonts w:ascii="宋体" w:hAnsi="宋体" w:hint="eastAsia"/>
            <w:szCs w:val="21"/>
          </w:rPr>
          <w:t xml:space="preserve">X </w:t>
        </w:r>
      </w:ins>
      <w:del w:id="412" w:author="Administrator" w:date="2018-02-16T22:11:00Z">
        <w:r w:rsidRPr="004B4B04" w:rsidDel="00627DE3">
          <w:rPr>
            <w:rFonts w:ascii="宋体" w:hAnsi="宋体" w:hint="eastAsia"/>
            <w:szCs w:val="21"/>
          </w:rPr>
          <w:delText>S</w:delText>
        </w:r>
      </w:del>
      <w:ins w:id="413" w:author="Administrator" w:date="2018-02-16T22:11:00Z">
        <w:r w:rsidR="00627DE3">
          <w:rPr>
            <w:rFonts w:ascii="宋体" w:hAnsi="宋体" w:hint="eastAsia"/>
            <w:szCs w:val="21"/>
          </w:rPr>
          <w:t xml:space="preserve">X </w:t>
        </w:r>
      </w:ins>
      <w:del w:id="414" w:author="Administrator" w:date="2018-02-16T22:11:00Z">
        <w:r w:rsidRPr="004B4B04" w:rsidDel="00627DE3">
          <w:rPr>
            <w:rFonts w:ascii="宋体" w:hAnsi="宋体" w:hint="eastAsia"/>
            <w:szCs w:val="21"/>
          </w:rPr>
          <w:delText>T</w:delText>
        </w:r>
      </w:del>
      <w:ins w:id="415" w:author="Administrator" w:date="2018-02-16T22:11:00Z">
        <w:r w:rsidR="00627DE3">
          <w:rPr>
            <w:rFonts w:ascii="宋体" w:hAnsi="宋体" w:hint="eastAsia"/>
            <w:szCs w:val="21"/>
          </w:rPr>
          <w:t xml:space="preserve">X </w:t>
        </w:r>
      </w:ins>
      <w:del w:id="416" w:author="Administrator" w:date="2018-02-16T22:11:00Z">
        <w:r w:rsidRPr="004B4B04" w:rsidDel="00627DE3">
          <w:rPr>
            <w:rFonts w:ascii="宋体" w:hAnsi="宋体" w:hint="eastAsia"/>
            <w:szCs w:val="21"/>
          </w:rPr>
          <w:delText>1</w:delText>
        </w:r>
      </w:del>
      <w:ins w:id="417" w:author="Administrator" w:date="2018-02-16T22:11:00Z">
        <w:r w:rsidR="00627DE3">
          <w:rPr>
            <w:rFonts w:ascii="宋体" w:hAnsi="宋体" w:hint="eastAsia"/>
            <w:szCs w:val="21"/>
          </w:rPr>
          <w:t xml:space="preserve">X </w:t>
        </w:r>
      </w:ins>
      <w:del w:id="418" w:author="Administrator" w:date="2018-02-16T22:11:00Z">
        <w:r w:rsidRPr="004B4B04" w:rsidDel="00627DE3">
          <w:rPr>
            <w:rFonts w:ascii="宋体" w:hAnsi="宋体" w:hint="eastAsia"/>
            <w:szCs w:val="21"/>
          </w:rPr>
          <w:delText>8</w:delText>
        </w:r>
      </w:del>
      <w:ins w:id="419" w:author="Administrator" w:date="2018-02-16T22:11:00Z">
        <w:r w:rsidR="00627DE3">
          <w:rPr>
            <w:rFonts w:ascii="宋体" w:hAnsi="宋体" w:hint="eastAsia"/>
            <w:szCs w:val="21"/>
          </w:rPr>
          <w:t xml:space="preserve">X </w:t>
        </w:r>
      </w:ins>
      <w:del w:id="420" w:author="Administrator" w:date="2018-02-16T22:11:00Z">
        <w:r w:rsidRPr="004B4B04" w:rsidDel="00627DE3">
          <w:rPr>
            <w:rFonts w:ascii="宋体" w:hAnsi="宋体" w:hint="eastAsia"/>
            <w:szCs w:val="21"/>
          </w:rPr>
          <w:delText>8</w:delText>
        </w:r>
      </w:del>
      <w:ins w:id="421" w:author="Administrator" w:date="2018-02-16T22:11:00Z">
        <w:r w:rsidR="00627DE3">
          <w:rPr>
            <w:rFonts w:ascii="宋体" w:hAnsi="宋体" w:hint="eastAsia"/>
            <w:szCs w:val="21"/>
          </w:rPr>
          <w:t xml:space="preserve">X </w:t>
        </w:r>
      </w:ins>
      <w:del w:id="422" w:author="Administrator" w:date="2018-02-16T22:11:00Z">
        <w:r w:rsidRPr="004B4B04" w:rsidDel="00627DE3">
          <w:rPr>
            <w:rFonts w:ascii="宋体" w:hAnsi="宋体"/>
            <w:szCs w:val="21"/>
          </w:rPr>
          <w:delText>光</w:delText>
        </w:r>
      </w:del>
      <w:ins w:id="423" w:author="Administrator" w:date="2018-02-16T22:11:00Z">
        <w:r w:rsidR="00627DE3">
          <w:rPr>
            <w:rFonts w:ascii="宋体" w:hAnsi="宋体"/>
            <w:szCs w:val="21"/>
          </w:rPr>
          <w:t xml:space="preserve">X </w:t>
        </w:r>
      </w:ins>
      <w:del w:id="424" w:author="Administrator" w:date="2018-02-16T22:11:00Z">
        <w:r w:rsidRPr="004B4B04" w:rsidDel="00627DE3">
          <w:rPr>
            <w:rFonts w:ascii="宋体" w:hAnsi="宋体"/>
            <w:szCs w:val="21"/>
          </w:rPr>
          <w:delText>电</w:delText>
        </w:r>
      </w:del>
      <w:ins w:id="425" w:author="Administrator" w:date="2018-02-16T22:11:00Z">
        <w:r w:rsidR="00627DE3">
          <w:rPr>
            <w:rFonts w:ascii="宋体" w:hAnsi="宋体"/>
            <w:szCs w:val="21"/>
          </w:rPr>
          <w:t xml:space="preserve">X </w:t>
        </w:r>
      </w:ins>
      <w:del w:id="426" w:author="Administrator" w:date="2018-02-16T22:11:00Z">
        <w:r w:rsidRPr="004B4B04" w:rsidDel="00627DE3">
          <w:rPr>
            <w:rFonts w:ascii="宋体" w:hAnsi="宋体"/>
            <w:szCs w:val="21"/>
          </w:rPr>
          <w:delText>传</w:delText>
        </w:r>
      </w:del>
      <w:ins w:id="427" w:author="Administrator" w:date="2018-02-16T22:11:00Z">
        <w:r w:rsidR="00627DE3">
          <w:rPr>
            <w:rFonts w:ascii="宋体" w:hAnsi="宋体"/>
            <w:szCs w:val="21"/>
          </w:rPr>
          <w:t xml:space="preserve">X </w:t>
        </w:r>
      </w:ins>
      <w:del w:id="428" w:author="Administrator" w:date="2018-02-16T22:11:00Z">
        <w:r w:rsidRPr="004B4B04" w:rsidDel="00627DE3">
          <w:rPr>
            <w:rFonts w:ascii="宋体" w:hAnsi="宋体"/>
            <w:szCs w:val="21"/>
          </w:rPr>
          <w:delText>感</w:delText>
        </w:r>
      </w:del>
      <w:ins w:id="429" w:author="Administrator" w:date="2018-02-16T22:11:00Z">
        <w:r w:rsidR="00627DE3">
          <w:rPr>
            <w:rFonts w:ascii="宋体" w:hAnsi="宋体"/>
            <w:szCs w:val="21"/>
          </w:rPr>
          <w:t xml:space="preserve">X </w:t>
        </w:r>
      </w:ins>
      <w:del w:id="430" w:author="Administrator" w:date="2018-02-16T22:11:00Z">
        <w:r w:rsidRPr="004B4B04" w:rsidDel="00627DE3">
          <w:rPr>
            <w:rFonts w:ascii="宋体" w:hAnsi="宋体"/>
            <w:szCs w:val="21"/>
          </w:rPr>
          <w:delText>器</w:delText>
        </w:r>
      </w:del>
      <w:ins w:id="431" w:author="Administrator" w:date="2018-02-16T22:11:00Z">
        <w:r w:rsidR="00627DE3">
          <w:rPr>
            <w:rFonts w:ascii="宋体" w:hAnsi="宋体"/>
            <w:szCs w:val="21"/>
          </w:rPr>
          <w:t xml:space="preserve">X </w:t>
        </w:r>
      </w:ins>
      <w:del w:id="432" w:author="Administrator" w:date="2018-02-16T22:11:00Z">
        <w:r w:rsidRPr="004B4B04" w:rsidDel="00627DE3">
          <w:rPr>
            <w:rFonts w:ascii="宋体" w:hAnsi="宋体"/>
            <w:szCs w:val="21"/>
          </w:rPr>
          <w:delText>感</w:delText>
        </w:r>
      </w:del>
      <w:ins w:id="433" w:author="Administrator" w:date="2018-02-16T22:11:00Z">
        <w:r w:rsidR="00627DE3">
          <w:rPr>
            <w:rFonts w:ascii="宋体" w:hAnsi="宋体"/>
            <w:szCs w:val="21"/>
          </w:rPr>
          <w:t xml:space="preserve">X </w:t>
        </w:r>
      </w:ins>
      <w:del w:id="434" w:author="Administrator" w:date="2018-02-16T22:11:00Z">
        <w:r w:rsidRPr="004B4B04" w:rsidDel="00627DE3">
          <w:rPr>
            <w:rFonts w:ascii="宋体" w:hAnsi="宋体"/>
            <w:szCs w:val="21"/>
          </w:rPr>
          <w:delText>应</w:delText>
        </w:r>
      </w:del>
      <w:ins w:id="435" w:author="Administrator" w:date="2018-02-16T22:11:00Z">
        <w:r w:rsidR="00627DE3">
          <w:rPr>
            <w:rFonts w:ascii="宋体" w:hAnsi="宋体"/>
            <w:szCs w:val="21"/>
          </w:rPr>
          <w:t xml:space="preserve">X </w:t>
        </w:r>
      </w:ins>
      <w:del w:id="436" w:author="Administrator" w:date="2018-02-16T22:11:00Z">
        <w:r w:rsidRPr="004B4B04" w:rsidDel="00627DE3">
          <w:rPr>
            <w:rFonts w:ascii="宋体" w:hAnsi="宋体"/>
            <w:szCs w:val="21"/>
          </w:rPr>
          <w:delText>获</w:delText>
        </w:r>
      </w:del>
      <w:ins w:id="437" w:author="Administrator" w:date="2018-02-16T22:11:00Z">
        <w:r w:rsidR="00627DE3">
          <w:rPr>
            <w:rFonts w:ascii="宋体" w:hAnsi="宋体"/>
            <w:szCs w:val="21"/>
          </w:rPr>
          <w:t xml:space="preserve">X </w:t>
        </w:r>
      </w:ins>
      <w:del w:id="438" w:author="Administrator" w:date="2018-02-16T22:11:00Z">
        <w:r w:rsidRPr="004B4B04" w:rsidDel="00627DE3">
          <w:rPr>
            <w:rFonts w:ascii="宋体" w:hAnsi="宋体"/>
            <w:szCs w:val="21"/>
          </w:rPr>
          <w:delText>得</w:delText>
        </w:r>
      </w:del>
      <w:ins w:id="439" w:author="Administrator" w:date="2018-02-16T22:11:00Z">
        <w:r w:rsidR="00627DE3">
          <w:rPr>
            <w:rFonts w:ascii="宋体" w:hAnsi="宋体"/>
            <w:szCs w:val="21"/>
          </w:rPr>
          <w:t xml:space="preserve">X </w:t>
        </w:r>
      </w:ins>
      <w:del w:id="440" w:author="Administrator" w:date="2018-02-16T22:11:00Z">
        <w:r w:rsidR="00847550" w:rsidRPr="004B4B04" w:rsidDel="00627DE3">
          <w:rPr>
            <w:rFonts w:ascii="宋体" w:hAnsi="宋体"/>
            <w:szCs w:val="21"/>
          </w:rPr>
          <w:delText>脉</w:delText>
        </w:r>
      </w:del>
      <w:ins w:id="441" w:author="Administrator" w:date="2018-02-16T22:11:00Z">
        <w:r w:rsidR="00627DE3">
          <w:rPr>
            <w:rFonts w:ascii="宋体" w:hAnsi="宋体"/>
            <w:szCs w:val="21"/>
          </w:rPr>
          <w:t xml:space="preserve">X </w:t>
        </w:r>
      </w:ins>
      <w:del w:id="442" w:author="Administrator" w:date="2018-02-16T22:11:00Z">
        <w:r w:rsidR="00847550" w:rsidRPr="004B4B04" w:rsidDel="00627DE3">
          <w:rPr>
            <w:rFonts w:ascii="宋体" w:hAnsi="宋体"/>
            <w:szCs w:val="21"/>
          </w:rPr>
          <w:delText>搏</w:delText>
        </w:r>
      </w:del>
      <w:ins w:id="443" w:author="Administrator" w:date="2018-02-16T22:11:00Z">
        <w:r w:rsidR="00627DE3">
          <w:rPr>
            <w:rFonts w:ascii="宋体" w:hAnsi="宋体"/>
            <w:szCs w:val="21"/>
          </w:rPr>
          <w:t xml:space="preserve">X </w:t>
        </w:r>
      </w:ins>
      <w:del w:id="444" w:author="Administrator" w:date="2018-02-16T22:11:00Z">
        <w:r w:rsidR="00847550" w:rsidRPr="004B4B04" w:rsidDel="00627DE3">
          <w:rPr>
            <w:rFonts w:ascii="宋体" w:hAnsi="宋体"/>
            <w:szCs w:val="21"/>
          </w:rPr>
          <w:delText>信</w:delText>
        </w:r>
      </w:del>
      <w:ins w:id="445" w:author="Administrator" w:date="2018-02-16T22:11:00Z">
        <w:r w:rsidR="00627DE3">
          <w:rPr>
            <w:rFonts w:ascii="宋体" w:hAnsi="宋体"/>
            <w:szCs w:val="21"/>
          </w:rPr>
          <w:t xml:space="preserve">X </w:t>
        </w:r>
      </w:ins>
      <w:del w:id="446" w:author="Administrator" w:date="2018-02-16T22:11:00Z">
        <w:r w:rsidR="00847550" w:rsidRPr="004B4B04" w:rsidDel="00627DE3">
          <w:rPr>
            <w:rFonts w:ascii="宋体" w:hAnsi="宋体"/>
            <w:szCs w:val="21"/>
          </w:rPr>
          <w:delText>号</w:delText>
        </w:r>
      </w:del>
      <w:ins w:id="447" w:author="Administrator" w:date="2018-02-16T22:11:00Z">
        <w:r w:rsidR="00627DE3">
          <w:rPr>
            <w:rFonts w:ascii="宋体" w:hAnsi="宋体"/>
            <w:szCs w:val="21"/>
          </w:rPr>
          <w:t xml:space="preserve">X </w:t>
        </w:r>
      </w:ins>
      <w:del w:id="448" w:author="Administrator" w:date="2018-02-16T22:11:00Z">
        <w:r w:rsidR="00847550" w:rsidDel="00627DE3">
          <w:rPr>
            <w:rFonts w:ascii="宋体" w:hAnsi="宋体" w:hint="eastAsia"/>
            <w:szCs w:val="21"/>
          </w:rPr>
          <w:delText>；</w:delText>
        </w:r>
      </w:del>
      <w:ins w:id="449" w:author="Administrator" w:date="2018-02-16T22:11:00Z">
        <w:r w:rsidR="00627DE3">
          <w:rPr>
            <w:rFonts w:ascii="宋体" w:hAnsi="宋体" w:hint="eastAsia"/>
            <w:szCs w:val="21"/>
          </w:rPr>
          <w:t xml:space="preserve">X </w:t>
        </w:r>
      </w:ins>
      <w:del w:id="450" w:author="Administrator" w:date="2018-02-16T22:11:00Z">
        <w:r w:rsidRPr="004B4B04" w:rsidDel="00627DE3">
          <w:rPr>
            <w:rFonts w:ascii="宋体" w:hAnsi="宋体"/>
            <w:szCs w:val="21"/>
          </w:rPr>
          <w:delText>通</w:delText>
        </w:r>
      </w:del>
      <w:ins w:id="451" w:author="Administrator" w:date="2018-02-16T22:11:00Z">
        <w:r w:rsidR="00627DE3">
          <w:rPr>
            <w:rFonts w:ascii="宋体" w:hAnsi="宋体"/>
            <w:szCs w:val="21"/>
          </w:rPr>
          <w:t xml:space="preserve">X </w:t>
        </w:r>
      </w:ins>
      <w:del w:id="452" w:author="Administrator" w:date="2018-02-16T22:11:00Z">
        <w:r w:rsidRPr="004B4B04" w:rsidDel="00627DE3">
          <w:rPr>
            <w:rFonts w:ascii="宋体" w:hAnsi="宋体"/>
            <w:szCs w:val="21"/>
          </w:rPr>
          <w:delText>过</w:delText>
        </w:r>
      </w:del>
      <w:ins w:id="453" w:author="Administrator" w:date="2018-02-16T22:11:00Z">
        <w:r w:rsidR="00627DE3">
          <w:rPr>
            <w:rFonts w:ascii="宋体" w:hAnsi="宋体"/>
            <w:szCs w:val="21"/>
          </w:rPr>
          <w:t xml:space="preserve">X </w:t>
        </w:r>
      </w:ins>
      <w:del w:id="454" w:author="Administrator" w:date="2018-02-16T22:11:00Z">
        <w:r w:rsidRPr="004B4B04" w:rsidDel="00627DE3">
          <w:rPr>
            <w:rFonts w:ascii="宋体" w:hAnsi="宋体"/>
            <w:szCs w:val="21"/>
          </w:rPr>
          <w:delText>S</w:delText>
        </w:r>
      </w:del>
      <w:ins w:id="455" w:author="Administrator" w:date="2018-02-16T22:11:00Z">
        <w:r w:rsidR="00627DE3">
          <w:rPr>
            <w:rFonts w:ascii="宋体" w:hAnsi="宋体"/>
            <w:szCs w:val="21"/>
          </w:rPr>
          <w:t xml:space="preserve">X </w:t>
        </w:r>
      </w:ins>
      <w:del w:id="456" w:author="Administrator" w:date="2018-02-16T22:11:00Z">
        <w:r w:rsidRPr="004B4B04" w:rsidDel="00627DE3">
          <w:rPr>
            <w:rFonts w:ascii="宋体" w:hAnsi="宋体"/>
            <w:szCs w:val="21"/>
          </w:rPr>
          <w:delText>T</w:delText>
        </w:r>
      </w:del>
      <w:ins w:id="457" w:author="Administrator" w:date="2018-02-16T22:11:00Z">
        <w:r w:rsidR="00627DE3">
          <w:rPr>
            <w:rFonts w:ascii="宋体" w:hAnsi="宋体"/>
            <w:szCs w:val="21"/>
          </w:rPr>
          <w:t xml:space="preserve">X </w:t>
        </w:r>
      </w:ins>
      <w:del w:id="458" w:author="Administrator" w:date="2018-02-16T22:11:00Z">
        <w:r w:rsidRPr="004B4B04" w:rsidDel="00627DE3">
          <w:rPr>
            <w:rFonts w:ascii="宋体" w:hAnsi="宋体"/>
            <w:szCs w:val="21"/>
          </w:rPr>
          <w:delText>C</w:delText>
        </w:r>
      </w:del>
      <w:ins w:id="459" w:author="Administrator" w:date="2018-02-16T22:11:00Z">
        <w:r w:rsidR="00627DE3">
          <w:rPr>
            <w:rFonts w:ascii="宋体" w:hAnsi="宋体"/>
            <w:szCs w:val="21"/>
          </w:rPr>
          <w:t xml:space="preserve">X </w:t>
        </w:r>
      </w:ins>
      <w:del w:id="460" w:author="Administrator" w:date="2018-02-16T22:11:00Z">
        <w:r w:rsidRPr="004B4B04" w:rsidDel="00627DE3">
          <w:rPr>
            <w:rFonts w:ascii="宋体" w:hAnsi="宋体"/>
            <w:szCs w:val="21"/>
          </w:rPr>
          <w:delText>8</w:delText>
        </w:r>
      </w:del>
      <w:ins w:id="461" w:author="Administrator" w:date="2018-02-16T22:11:00Z">
        <w:r w:rsidR="00627DE3">
          <w:rPr>
            <w:rFonts w:ascii="宋体" w:hAnsi="宋体"/>
            <w:szCs w:val="21"/>
          </w:rPr>
          <w:t xml:space="preserve">X </w:t>
        </w:r>
      </w:ins>
      <w:del w:id="462" w:author="Administrator" w:date="2018-02-16T22:11:00Z">
        <w:r w:rsidRPr="004B4B04" w:rsidDel="00627DE3">
          <w:rPr>
            <w:rFonts w:ascii="宋体" w:hAnsi="宋体"/>
            <w:szCs w:val="21"/>
          </w:rPr>
          <w:delText>9</w:delText>
        </w:r>
      </w:del>
      <w:ins w:id="463" w:author="Administrator" w:date="2018-02-16T22:11:00Z">
        <w:r w:rsidR="00627DE3">
          <w:rPr>
            <w:rFonts w:ascii="宋体" w:hAnsi="宋体"/>
            <w:szCs w:val="21"/>
          </w:rPr>
          <w:t xml:space="preserve">X </w:t>
        </w:r>
      </w:ins>
      <w:del w:id="464" w:author="Administrator" w:date="2018-02-16T22:11:00Z">
        <w:r w:rsidRPr="004B4B04" w:rsidDel="00627DE3">
          <w:rPr>
            <w:rFonts w:ascii="宋体" w:hAnsi="宋体"/>
            <w:szCs w:val="21"/>
          </w:rPr>
          <w:delText>C</w:delText>
        </w:r>
      </w:del>
      <w:ins w:id="465" w:author="Administrator" w:date="2018-02-16T22:11:00Z">
        <w:r w:rsidR="00627DE3">
          <w:rPr>
            <w:rFonts w:ascii="宋体" w:hAnsi="宋体"/>
            <w:szCs w:val="21"/>
          </w:rPr>
          <w:t xml:space="preserve">X </w:t>
        </w:r>
      </w:ins>
      <w:del w:id="466" w:author="Administrator" w:date="2018-02-16T22:11:00Z">
        <w:r w:rsidRPr="004B4B04" w:rsidDel="00627DE3">
          <w:rPr>
            <w:rFonts w:ascii="宋体" w:hAnsi="宋体"/>
            <w:szCs w:val="21"/>
          </w:rPr>
          <w:delText>5</w:delText>
        </w:r>
      </w:del>
      <w:ins w:id="467" w:author="Administrator" w:date="2018-02-16T22:11:00Z">
        <w:r w:rsidR="00627DE3">
          <w:rPr>
            <w:rFonts w:ascii="宋体" w:hAnsi="宋体"/>
            <w:szCs w:val="21"/>
          </w:rPr>
          <w:t xml:space="preserve">X </w:t>
        </w:r>
      </w:ins>
      <w:del w:id="468" w:author="Administrator" w:date="2018-02-16T22:11:00Z">
        <w:r w:rsidRPr="004B4B04" w:rsidDel="00627DE3">
          <w:rPr>
            <w:rFonts w:ascii="宋体" w:hAnsi="宋体"/>
            <w:szCs w:val="21"/>
          </w:rPr>
          <w:delText>2</w:delText>
        </w:r>
      </w:del>
      <w:ins w:id="469" w:author="Administrator" w:date="2018-02-16T22:11:00Z">
        <w:r w:rsidR="00627DE3">
          <w:rPr>
            <w:rFonts w:ascii="宋体" w:hAnsi="宋体"/>
            <w:szCs w:val="21"/>
          </w:rPr>
          <w:t xml:space="preserve">X </w:t>
        </w:r>
      </w:ins>
      <w:del w:id="470" w:author="Administrator" w:date="2018-02-16T22:11:00Z">
        <w:r w:rsidRPr="004B4B04" w:rsidDel="00627DE3">
          <w:rPr>
            <w:rFonts w:ascii="宋体" w:hAnsi="宋体"/>
            <w:szCs w:val="21"/>
          </w:rPr>
          <w:delText>单</w:delText>
        </w:r>
      </w:del>
      <w:ins w:id="471" w:author="Administrator" w:date="2018-02-16T22:11:00Z">
        <w:r w:rsidR="00627DE3">
          <w:rPr>
            <w:rFonts w:ascii="宋体" w:hAnsi="宋体"/>
            <w:szCs w:val="21"/>
          </w:rPr>
          <w:t xml:space="preserve">X </w:t>
        </w:r>
      </w:ins>
      <w:del w:id="472" w:author="Administrator" w:date="2018-02-16T22:11:00Z">
        <w:r w:rsidRPr="004B4B04" w:rsidDel="00627DE3">
          <w:rPr>
            <w:rFonts w:ascii="宋体" w:hAnsi="宋体"/>
            <w:szCs w:val="21"/>
          </w:rPr>
          <w:delText>片</w:delText>
        </w:r>
      </w:del>
      <w:ins w:id="473" w:author="Administrator" w:date="2018-02-16T22:11:00Z">
        <w:r w:rsidR="00627DE3">
          <w:rPr>
            <w:rFonts w:ascii="宋体" w:hAnsi="宋体"/>
            <w:szCs w:val="21"/>
          </w:rPr>
          <w:t xml:space="preserve">X </w:t>
        </w:r>
      </w:ins>
      <w:del w:id="474" w:author="Administrator" w:date="2018-02-16T22:11:00Z">
        <w:r w:rsidRPr="004B4B04" w:rsidDel="00627DE3">
          <w:rPr>
            <w:rFonts w:ascii="宋体" w:hAnsi="宋体"/>
            <w:szCs w:val="21"/>
          </w:rPr>
          <w:delText>机</w:delText>
        </w:r>
      </w:del>
      <w:ins w:id="475" w:author="Administrator" w:date="2018-02-16T22:11:00Z">
        <w:r w:rsidR="00627DE3">
          <w:rPr>
            <w:rFonts w:ascii="宋体" w:hAnsi="宋体"/>
            <w:szCs w:val="21"/>
          </w:rPr>
          <w:t xml:space="preserve">X </w:t>
        </w:r>
      </w:ins>
      <w:del w:id="476" w:author="Administrator" w:date="2018-02-16T22:11:00Z">
        <w:r w:rsidRPr="004B4B04" w:rsidDel="00627DE3">
          <w:rPr>
            <w:rFonts w:ascii="宋体" w:hAnsi="宋体"/>
            <w:szCs w:val="21"/>
          </w:rPr>
          <w:delText>对</w:delText>
        </w:r>
      </w:del>
      <w:ins w:id="477" w:author="Administrator" w:date="2018-02-16T22:11:00Z">
        <w:r w:rsidR="00627DE3">
          <w:rPr>
            <w:rFonts w:ascii="宋体" w:hAnsi="宋体"/>
            <w:szCs w:val="21"/>
          </w:rPr>
          <w:t xml:space="preserve">X </w:t>
        </w:r>
      </w:ins>
      <w:del w:id="478" w:author="Administrator" w:date="2018-02-16T22:11:00Z">
        <w:r w:rsidRPr="004B4B04" w:rsidDel="00627DE3">
          <w:rPr>
            <w:rFonts w:ascii="宋体" w:hAnsi="宋体"/>
            <w:szCs w:val="21"/>
          </w:rPr>
          <w:delText>信</w:delText>
        </w:r>
      </w:del>
      <w:ins w:id="479" w:author="Administrator" w:date="2018-02-16T22:11:00Z">
        <w:r w:rsidR="00627DE3">
          <w:rPr>
            <w:rFonts w:ascii="宋体" w:hAnsi="宋体"/>
            <w:szCs w:val="21"/>
          </w:rPr>
          <w:t xml:space="preserve">X </w:t>
        </w:r>
      </w:ins>
      <w:del w:id="480" w:author="Administrator" w:date="2018-02-16T22:11:00Z">
        <w:r w:rsidRPr="004B4B04" w:rsidDel="00627DE3">
          <w:rPr>
            <w:rFonts w:ascii="宋体" w:hAnsi="宋体"/>
            <w:szCs w:val="21"/>
          </w:rPr>
          <w:delText>号</w:delText>
        </w:r>
      </w:del>
      <w:ins w:id="481" w:author="Administrator" w:date="2018-02-16T22:11:00Z">
        <w:r w:rsidR="00627DE3">
          <w:rPr>
            <w:rFonts w:ascii="宋体" w:hAnsi="宋体"/>
            <w:szCs w:val="21"/>
          </w:rPr>
          <w:t xml:space="preserve">X </w:t>
        </w:r>
      </w:ins>
      <w:del w:id="482" w:author="Administrator" w:date="2018-02-16T22:11:00Z">
        <w:r w:rsidRPr="004B4B04" w:rsidDel="00627DE3">
          <w:rPr>
            <w:rFonts w:ascii="宋体" w:hAnsi="宋体"/>
            <w:szCs w:val="21"/>
          </w:rPr>
          <w:delText>去</w:delText>
        </w:r>
      </w:del>
      <w:ins w:id="483" w:author="Administrator" w:date="2018-02-16T22:11:00Z">
        <w:r w:rsidR="00627DE3">
          <w:rPr>
            <w:rFonts w:ascii="宋体" w:hAnsi="宋体"/>
            <w:szCs w:val="21"/>
          </w:rPr>
          <w:t xml:space="preserve">X </w:t>
        </w:r>
      </w:ins>
      <w:del w:id="484" w:author="Administrator" w:date="2018-02-16T22:11:00Z">
        <w:r w:rsidRPr="004B4B04" w:rsidDel="00627DE3">
          <w:rPr>
            <w:rFonts w:ascii="宋体" w:hAnsi="宋体"/>
            <w:szCs w:val="21"/>
          </w:rPr>
          <w:delText>噪</w:delText>
        </w:r>
      </w:del>
      <w:ins w:id="485" w:author="Administrator" w:date="2018-02-16T22:11:00Z">
        <w:r w:rsidR="00627DE3">
          <w:rPr>
            <w:rFonts w:ascii="宋体" w:hAnsi="宋体"/>
            <w:szCs w:val="21"/>
          </w:rPr>
          <w:t xml:space="preserve">X </w:t>
        </w:r>
      </w:ins>
      <w:del w:id="486" w:author="Administrator" w:date="2018-02-16T22:11:00Z">
        <w:r w:rsidRPr="004B4B04" w:rsidDel="00627DE3">
          <w:rPr>
            <w:rFonts w:ascii="宋体" w:hAnsi="宋体"/>
            <w:szCs w:val="21"/>
          </w:rPr>
          <w:delText>滤</w:delText>
        </w:r>
      </w:del>
      <w:ins w:id="487" w:author="Administrator" w:date="2018-02-16T22:11:00Z">
        <w:r w:rsidR="00627DE3">
          <w:rPr>
            <w:rFonts w:ascii="宋体" w:hAnsi="宋体"/>
            <w:szCs w:val="21"/>
          </w:rPr>
          <w:t xml:space="preserve">X </w:t>
        </w:r>
      </w:ins>
      <w:del w:id="488" w:author="Administrator" w:date="2018-02-16T22:11:00Z">
        <w:r w:rsidRPr="004B4B04" w:rsidDel="00627DE3">
          <w:rPr>
            <w:rFonts w:ascii="宋体" w:hAnsi="宋体"/>
            <w:szCs w:val="21"/>
          </w:rPr>
          <w:delText>波</w:delText>
        </w:r>
      </w:del>
      <w:ins w:id="489" w:author="Administrator" w:date="2018-02-16T22:11:00Z">
        <w:r w:rsidR="00627DE3">
          <w:rPr>
            <w:rFonts w:ascii="宋体" w:hAnsi="宋体"/>
            <w:szCs w:val="21"/>
          </w:rPr>
          <w:t xml:space="preserve">X </w:t>
        </w:r>
      </w:ins>
      <w:del w:id="490" w:author="Administrator" w:date="2018-02-16T22:11:00Z">
        <w:r w:rsidRPr="004B4B04" w:rsidDel="00627DE3">
          <w:rPr>
            <w:rFonts w:ascii="宋体" w:hAnsi="宋体"/>
            <w:szCs w:val="21"/>
          </w:rPr>
          <w:delText>，</w:delText>
        </w:r>
      </w:del>
      <w:ins w:id="491" w:author="Administrator" w:date="2018-02-16T22:11:00Z">
        <w:r w:rsidR="00627DE3">
          <w:rPr>
            <w:rFonts w:ascii="宋体" w:hAnsi="宋体"/>
            <w:szCs w:val="21"/>
          </w:rPr>
          <w:t xml:space="preserve">X </w:t>
        </w:r>
      </w:ins>
      <w:ins w:id="492" w:author="hnj2288" w:date="2016-05-13T16:02:00Z">
        <w:del w:id="493" w:author="Administrator" w:date="2018-02-16T22:11:00Z">
          <w:r w:rsidR="00245B85" w:rsidRPr="004B4B04" w:rsidDel="00627DE3">
            <w:rPr>
              <w:rFonts w:ascii="宋体" w:hAnsi="宋体"/>
              <w:szCs w:val="21"/>
            </w:rPr>
            <w:delText>计</w:delText>
          </w:r>
        </w:del>
      </w:ins>
      <w:ins w:id="494" w:author="Administrator" w:date="2018-02-16T22:11:00Z">
        <w:r w:rsidR="00627DE3">
          <w:rPr>
            <w:rFonts w:ascii="宋体" w:hAnsi="宋体"/>
            <w:szCs w:val="21"/>
          </w:rPr>
          <w:t xml:space="preserve">X </w:t>
        </w:r>
      </w:ins>
      <w:ins w:id="495" w:author="hnj2288" w:date="2016-05-13T16:02:00Z">
        <w:del w:id="496" w:author="Administrator" w:date="2018-02-16T22:11:00Z">
          <w:r w:rsidR="00245B85" w:rsidRPr="004B4B04" w:rsidDel="00627DE3">
            <w:rPr>
              <w:rFonts w:ascii="宋体" w:hAnsi="宋体"/>
              <w:szCs w:val="21"/>
            </w:rPr>
            <w:delText>算</w:delText>
          </w:r>
        </w:del>
      </w:ins>
      <w:ins w:id="497" w:author="Administrator" w:date="2018-02-16T22:11:00Z">
        <w:r w:rsidR="00627DE3">
          <w:rPr>
            <w:rFonts w:ascii="宋体" w:hAnsi="宋体"/>
            <w:szCs w:val="21"/>
          </w:rPr>
          <w:t xml:space="preserve">X </w:t>
        </w:r>
      </w:ins>
      <w:ins w:id="498" w:author="hnj2288" w:date="2016-05-13T16:02:00Z">
        <w:del w:id="499" w:author="Administrator" w:date="2018-02-16T22:11:00Z">
          <w:r w:rsidR="00245B85" w:rsidRPr="004B4B04" w:rsidDel="00627DE3">
            <w:rPr>
              <w:rFonts w:ascii="宋体" w:hAnsi="宋体"/>
              <w:szCs w:val="21"/>
            </w:rPr>
            <w:delText>得</w:delText>
          </w:r>
        </w:del>
      </w:ins>
      <w:ins w:id="500" w:author="Administrator" w:date="2018-02-16T22:11:00Z">
        <w:r w:rsidR="00627DE3">
          <w:rPr>
            <w:rFonts w:ascii="宋体" w:hAnsi="宋体"/>
            <w:szCs w:val="21"/>
          </w:rPr>
          <w:t xml:space="preserve">X </w:t>
        </w:r>
      </w:ins>
      <w:ins w:id="501" w:author="hnj2288" w:date="2016-05-13T16:02:00Z">
        <w:del w:id="502" w:author="Administrator" w:date="2018-02-16T22:11:00Z">
          <w:r w:rsidR="00245B85" w:rsidRPr="004B4B04" w:rsidDel="00627DE3">
            <w:rPr>
              <w:rFonts w:ascii="宋体" w:hAnsi="宋体"/>
              <w:szCs w:val="21"/>
            </w:rPr>
            <w:delText>到</w:delText>
          </w:r>
        </w:del>
      </w:ins>
      <w:ins w:id="503" w:author="Administrator" w:date="2018-02-16T22:11:00Z">
        <w:r w:rsidR="00627DE3">
          <w:rPr>
            <w:rFonts w:ascii="宋体" w:hAnsi="宋体"/>
            <w:szCs w:val="21"/>
          </w:rPr>
          <w:t xml:space="preserve">X </w:t>
        </w:r>
      </w:ins>
      <w:ins w:id="504" w:author="hnj2288" w:date="2016-05-13T16:02:00Z">
        <w:del w:id="505" w:author="Administrator" w:date="2018-02-16T22:11:00Z">
          <w:r w:rsidR="00245B85" w:rsidRPr="004B4B04" w:rsidDel="00627DE3">
            <w:rPr>
              <w:rFonts w:ascii="宋体" w:hAnsi="宋体"/>
              <w:szCs w:val="21"/>
            </w:rPr>
            <w:delText>脉</w:delText>
          </w:r>
        </w:del>
      </w:ins>
      <w:ins w:id="506" w:author="Administrator" w:date="2018-02-16T22:11:00Z">
        <w:r w:rsidR="00627DE3">
          <w:rPr>
            <w:rFonts w:ascii="宋体" w:hAnsi="宋体"/>
            <w:szCs w:val="21"/>
          </w:rPr>
          <w:t xml:space="preserve">X </w:t>
        </w:r>
      </w:ins>
      <w:ins w:id="507" w:author="hnj2288" w:date="2016-05-13T16:02:00Z">
        <w:del w:id="508" w:author="Administrator" w:date="2018-02-16T22:11:00Z">
          <w:r w:rsidR="00245B85" w:rsidRPr="004B4B04" w:rsidDel="00627DE3">
            <w:rPr>
              <w:rFonts w:ascii="宋体" w:hAnsi="宋体"/>
              <w:szCs w:val="21"/>
            </w:rPr>
            <w:delText>搏</w:delText>
          </w:r>
        </w:del>
      </w:ins>
      <w:ins w:id="509" w:author="Administrator" w:date="2018-02-16T22:11:00Z">
        <w:r w:rsidR="00627DE3">
          <w:rPr>
            <w:rFonts w:ascii="宋体" w:hAnsi="宋体"/>
            <w:szCs w:val="21"/>
          </w:rPr>
          <w:t xml:space="preserve">X </w:t>
        </w:r>
      </w:ins>
      <w:ins w:id="510" w:author="hnj2288" w:date="2016-05-13T16:02:00Z">
        <w:del w:id="511" w:author="Administrator" w:date="2018-02-16T22:11:00Z">
          <w:r w:rsidR="00245B85" w:rsidRPr="004B4B04" w:rsidDel="00627DE3">
            <w:rPr>
              <w:rFonts w:ascii="宋体" w:hAnsi="宋体"/>
              <w:szCs w:val="21"/>
            </w:rPr>
            <w:delText>次</w:delText>
          </w:r>
        </w:del>
      </w:ins>
      <w:ins w:id="512" w:author="Administrator" w:date="2018-02-16T22:11:00Z">
        <w:r w:rsidR="00627DE3">
          <w:rPr>
            <w:rFonts w:ascii="宋体" w:hAnsi="宋体"/>
            <w:szCs w:val="21"/>
          </w:rPr>
          <w:t xml:space="preserve">X </w:t>
        </w:r>
      </w:ins>
      <w:ins w:id="513" w:author="hnj2288" w:date="2016-05-13T16:02:00Z">
        <w:del w:id="514" w:author="Administrator" w:date="2018-02-16T22:11:00Z">
          <w:r w:rsidR="00245B85" w:rsidRPr="004B4B04" w:rsidDel="00627DE3">
            <w:rPr>
              <w:rFonts w:ascii="宋体" w:hAnsi="宋体"/>
              <w:szCs w:val="21"/>
            </w:rPr>
            <w:delText>数</w:delText>
          </w:r>
        </w:del>
      </w:ins>
      <w:ins w:id="515" w:author="Administrator" w:date="2018-02-16T22:11:00Z">
        <w:r w:rsidR="00627DE3">
          <w:rPr>
            <w:rFonts w:ascii="宋体" w:hAnsi="宋体"/>
            <w:szCs w:val="21"/>
          </w:rPr>
          <w:t xml:space="preserve">X </w:t>
        </w:r>
      </w:ins>
      <w:ins w:id="516" w:author="hnj2288" w:date="2016-05-13T16:02:00Z">
        <w:del w:id="517" w:author="Administrator" w:date="2018-02-16T22:11:00Z">
          <w:r w:rsidR="00245B85" w:rsidDel="00627DE3">
            <w:rPr>
              <w:rFonts w:ascii="宋体" w:hAnsi="宋体" w:hint="eastAsia"/>
              <w:szCs w:val="21"/>
            </w:rPr>
            <w:delText>，</w:delText>
          </w:r>
        </w:del>
      </w:ins>
      <w:ins w:id="518" w:author="Administrator" w:date="2018-02-16T22:11:00Z">
        <w:r w:rsidR="00627DE3">
          <w:rPr>
            <w:rFonts w:ascii="宋体" w:hAnsi="宋体" w:hint="eastAsia"/>
            <w:szCs w:val="21"/>
          </w:rPr>
          <w:t xml:space="preserve">X </w:t>
        </w:r>
      </w:ins>
      <w:del w:id="519" w:author="Administrator" w:date="2018-02-16T22:11:00Z">
        <w:r w:rsidR="00847550" w:rsidDel="00627DE3">
          <w:rPr>
            <w:rFonts w:ascii="宋体" w:hAnsi="宋体" w:hint="eastAsia"/>
            <w:szCs w:val="21"/>
          </w:rPr>
          <w:delText>运</w:delText>
        </w:r>
      </w:del>
      <w:ins w:id="520" w:author="Administrator" w:date="2018-02-16T22:11:00Z">
        <w:r w:rsidR="00627DE3">
          <w:rPr>
            <w:rFonts w:ascii="宋体" w:hAnsi="宋体" w:hint="eastAsia"/>
            <w:szCs w:val="21"/>
          </w:rPr>
          <w:t xml:space="preserve">X </w:t>
        </w:r>
      </w:ins>
      <w:del w:id="521" w:author="Administrator" w:date="2018-02-16T22:11:00Z">
        <w:r w:rsidR="00847550" w:rsidDel="00627DE3">
          <w:rPr>
            <w:rFonts w:ascii="宋体" w:hAnsi="宋体" w:hint="eastAsia"/>
            <w:szCs w:val="21"/>
          </w:rPr>
          <w:delText>算</w:delText>
        </w:r>
      </w:del>
      <w:ins w:id="522" w:author="Administrator" w:date="2018-02-16T22:11:00Z">
        <w:r w:rsidR="00627DE3">
          <w:rPr>
            <w:rFonts w:ascii="宋体" w:hAnsi="宋体" w:hint="eastAsia"/>
            <w:szCs w:val="21"/>
          </w:rPr>
          <w:t xml:space="preserve">X </w:t>
        </w:r>
      </w:ins>
      <w:del w:id="523" w:author="Administrator" w:date="2018-02-16T22:11:00Z">
        <w:r w:rsidR="00847550" w:rsidDel="00627DE3">
          <w:rPr>
            <w:rFonts w:ascii="宋体" w:hAnsi="宋体" w:hint="eastAsia"/>
            <w:szCs w:val="21"/>
          </w:rPr>
          <w:delText>结</w:delText>
        </w:r>
      </w:del>
      <w:ins w:id="524" w:author="Administrator" w:date="2018-02-16T22:11:00Z">
        <w:r w:rsidR="00627DE3">
          <w:rPr>
            <w:rFonts w:ascii="宋体" w:hAnsi="宋体" w:hint="eastAsia"/>
            <w:szCs w:val="21"/>
          </w:rPr>
          <w:t xml:space="preserve">X </w:t>
        </w:r>
      </w:ins>
      <w:del w:id="525" w:author="Administrator" w:date="2018-02-16T22:11:00Z">
        <w:r w:rsidR="00847550" w:rsidDel="00627DE3">
          <w:rPr>
            <w:rFonts w:ascii="宋体" w:hAnsi="宋体" w:hint="eastAsia"/>
            <w:szCs w:val="21"/>
          </w:rPr>
          <w:delText>果</w:delText>
        </w:r>
      </w:del>
      <w:ins w:id="526" w:author="Administrator" w:date="2018-02-16T22:11:00Z">
        <w:r w:rsidR="00627DE3">
          <w:rPr>
            <w:rFonts w:ascii="宋体" w:hAnsi="宋体" w:hint="eastAsia"/>
            <w:szCs w:val="21"/>
          </w:rPr>
          <w:t xml:space="preserve">X </w:t>
        </w:r>
      </w:ins>
      <w:del w:id="527" w:author="Administrator" w:date="2018-02-16T22:11:00Z">
        <w:r w:rsidR="00847550" w:rsidDel="00627DE3">
          <w:rPr>
            <w:rFonts w:ascii="宋体" w:hAnsi="宋体" w:hint="eastAsia"/>
            <w:szCs w:val="21"/>
          </w:rPr>
          <w:delText>迅</w:delText>
        </w:r>
      </w:del>
      <w:ins w:id="528" w:author="Administrator" w:date="2018-02-16T22:11:00Z">
        <w:r w:rsidR="00627DE3">
          <w:rPr>
            <w:rFonts w:ascii="宋体" w:hAnsi="宋体" w:hint="eastAsia"/>
            <w:szCs w:val="21"/>
          </w:rPr>
          <w:t xml:space="preserve">X </w:t>
        </w:r>
      </w:ins>
      <w:del w:id="529" w:author="Administrator" w:date="2018-02-16T22:11:00Z">
        <w:r w:rsidR="00847550" w:rsidDel="00627DE3">
          <w:rPr>
            <w:rFonts w:ascii="宋体" w:hAnsi="宋体" w:hint="eastAsia"/>
            <w:szCs w:val="21"/>
          </w:rPr>
          <w:delText>速</w:delText>
        </w:r>
      </w:del>
      <w:ins w:id="530" w:author="Administrator" w:date="2018-02-16T22:11:00Z">
        <w:r w:rsidR="00627DE3">
          <w:rPr>
            <w:rFonts w:ascii="宋体" w:hAnsi="宋体" w:hint="eastAsia"/>
            <w:szCs w:val="21"/>
          </w:rPr>
          <w:t xml:space="preserve">X </w:t>
        </w:r>
      </w:ins>
      <w:del w:id="531" w:author="Administrator" w:date="2018-02-16T22:11:00Z">
        <w:r w:rsidR="00847550" w:rsidDel="00627DE3">
          <w:rPr>
            <w:rFonts w:ascii="宋体" w:hAnsi="宋体" w:hint="eastAsia"/>
            <w:szCs w:val="21"/>
          </w:rPr>
          <w:delText>、</w:delText>
        </w:r>
      </w:del>
      <w:ins w:id="532" w:author="Administrator" w:date="2018-02-16T22:11:00Z">
        <w:r w:rsidR="00627DE3">
          <w:rPr>
            <w:rFonts w:ascii="宋体" w:hAnsi="宋体" w:hint="eastAsia"/>
            <w:szCs w:val="21"/>
          </w:rPr>
          <w:t xml:space="preserve">X </w:t>
        </w:r>
      </w:ins>
      <w:del w:id="533" w:author="Administrator" w:date="2018-02-16T22:11:00Z">
        <w:r w:rsidR="00847550" w:rsidDel="00627DE3">
          <w:rPr>
            <w:rFonts w:ascii="宋体" w:hAnsi="宋体" w:hint="eastAsia"/>
            <w:szCs w:val="21"/>
          </w:rPr>
          <w:delText>准</w:delText>
        </w:r>
      </w:del>
      <w:ins w:id="534" w:author="Administrator" w:date="2018-02-16T22:11:00Z">
        <w:r w:rsidR="00627DE3">
          <w:rPr>
            <w:rFonts w:ascii="宋体" w:hAnsi="宋体" w:hint="eastAsia"/>
            <w:szCs w:val="21"/>
          </w:rPr>
          <w:t xml:space="preserve">X </w:t>
        </w:r>
      </w:ins>
      <w:del w:id="535" w:author="Administrator" w:date="2018-02-16T22:11:00Z">
        <w:r w:rsidR="00847550" w:rsidDel="00627DE3">
          <w:rPr>
            <w:rFonts w:ascii="宋体" w:hAnsi="宋体" w:hint="eastAsia"/>
            <w:szCs w:val="21"/>
          </w:rPr>
          <w:delText>确</w:delText>
        </w:r>
      </w:del>
      <w:ins w:id="536" w:author="Administrator" w:date="2018-02-16T22:11:00Z">
        <w:r w:rsidR="00627DE3">
          <w:rPr>
            <w:rFonts w:ascii="宋体" w:hAnsi="宋体" w:hint="eastAsia"/>
            <w:szCs w:val="21"/>
          </w:rPr>
          <w:t xml:space="preserve">X </w:t>
        </w:r>
      </w:ins>
      <w:del w:id="537" w:author="hnj2288" w:date="2016-05-13T16:02:00Z">
        <w:r w:rsidR="00847550" w:rsidDel="00245B85">
          <w:rPr>
            <w:rFonts w:ascii="宋体" w:hAnsi="宋体" w:hint="eastAsia"/>
            <w:szCs w:val="21"/>
          </w:rPr>
          <w:delText>，</w:delText>
        </w:r>
        <w:r w:rsidRPr="004B4B04" w:rsidDel="00245B85">
          <w:rPr>
            <w:rFonts w:ascii="宋体" w:hAnsi="宋体"/>
            <w:szCs w:val="21"/>
          </w:rPr>
          <w:delText>计算得到脉搏次数</w:delText>
        </w:r>
      </w:del>
      <w:del w:id="538" w:author="Administrator" w:date="2018-02-16T22:11:00Z">
        <w:r w:rsidRPr="004B4B04" w:rsidDel="00627DE3">
          <w:rPr>
            <w:rFonts w:ascii="宋体" w:hAnsi="宋体"/>
            <w:szCs w:val="21"/>
          </w:rPr>
          <w:delText>。</w:delText>
        </w:r>
      </w:del>
      <w:ins w:id="539" w:author="Administrator" w:date="2018-02-16T22:11:00Z">
        <w:r w:rsidR="00627DE3">
          <w:rPr>
            <w:rFonts w:ascii="宋体" w:hAnsi="宋体"/>
            <w:szCs w:val="21"/>
          </w:rPr>
          <w:t xml:space="preserve">X </w:t>
        </w:r>
      </w:ins>
      <w:del w:id="540" w:author="Administrator" w:date="2018-02-16T22:11:00Z">
        <w:r w:rsidRPr="004B4B04" w:rsidDel="00627DE3">
          <w:rPr>
            <w:rFonts w:ascii="宋体" w:hAnsi="宋体"/>
            <w:szCs w:val="21"/>
          </w:rPr>
          <w:delText>整</w:delText>
        </w:r>
      </w:del>
      <w:ins w:id="541" w:author="Administrator" w:date="2018-02-16T22:11:00Z">
        <w:r w:rsidR="00627DE3">
          <w:rPr>
            <w:rFonts w:ascii="宋体" w:hAnsi="宋体"/>
            <w:szCs w:val="21"/>
          </w:rPr>
          <w:t xml:space="preserve">X </w:t>
        </w:r>
      </w:ins>
      <w:del w:id="542" w:author="Administrator" w:date="2018-02-16T22:11:00Z">
        <w:r w:rsidRPr="004B4B04" w:rsidDel="00627DE3">
          <w:rPr>
            <w:rFonts w:ascii="宋体" w:hAnsi="宋体"/>
            <w:szCs w:val="21"/>
          </w:rPr>
          <w:delText>个</w:delText>
        </w:r>
      </w:del>
      <w:ins w:id="543" w:author="Administrator" w:date="2018-02-16T22:11:00Z">
        <w:r w:rsidR="00627DE3">
          <w:rPr>
            <w:rFonts w:ascii="宋体" w:hAnsi="宋体"/>
            <w:szCs w:val="21"/>
          </w:rPr>
          <w:t xml:space="preserve">X </w:t>
        </w:r>
      </w:ins>
      <w:del w:id="544" w:author="Administrator" w:date="2018-02-16T22:11:00Z">
        <w:r w:rsidRPr="004B4B04" w:rsidDel="00627DE3">
          <w:rPr>
            <w:rFonts w:ascii="宋体" w:hAnsi="宋体"/>
            <w:szCs w:val="21"/>
          </w:rPr>
          <w:delText>测</w:delText>
        </w:r>
      </w:del>
      <w:ins w:id="545" w:author="Administrator" w:date="2018-02-16T22:11:00Z">
        <w:r w:rsidR="00627DE3">
          <w:rPr>
            <w:rFonts w:ascii="宋体" w:hAnsi="宋体"/>
            <w:szCs w:val="21"/>
          </w:rPr>
          <w:t xml:space="preserve">X </w:t>
        </w:r>
      </w:ins>
      <w:del w:id="546" w:author="Administrator" w:date="2018-02-16T22:11:00Z">
        <w:r w:rsidRPr="004B4B04" w:rsidDel="00627DE3">
          <w:rPr>
            <w:rFonts w:ascii="宋体" w:hAnsi="宋体"/>
            <w:szCs w:val="21"/>
          </w:rPr>
          <w:delText>试</w:delText>
        </w:r>
      </w:del>
      <w:ins w:id="547" w:author="Administrator" w:date="2018-02-16T22:11:00Z">
        <w:r w:rsidR="00627DE3">
          <w:rPr>
            <w:rFonts w:ascii="宋体" w:hAnsi="宋体"/>
            <w:szCs w:val="21"/>
          </w:rPr>
          <w:t xml:space="preserve">X </w:t>
        </w:r>
      </w:ins>
      <w:del w:id="548" w:author="Administrator" w:date="2018-02-16T22:11:00Z">
        <w:r w:rsidRPr="004B4B04" w:rsidDel="00627DE3">
          <w:rPr>
            <w:rFonts w:ascii="宋体" w:hAnsi="宋体"/>
            <w:szCs w:val="21"/>
          </w:rPr>
          <w:delText>仪</w:delText>
        </w:r>
      </w:del>
      <w:ins w:id="549" w:author="Administrator" w:date="2018-02-16T22:11:00Z">
        <w:r w:rsidR="00627DE3">
          <w:rPr>
            <w:rFonts w:ascii="宋体" w:hAnsi="宋体"/>
            <w:szCs w:val="21"/>
          </w:rPr>
          <w:t xml:space="preserve">X </w:t>
        </w:r>
      </w:ins>
      <w:del w:id="550" w:author="Administrator" w:date="2018-02-16T22:11:00Z">
        <w:r w:rsidR="00847550" w:rsidDel="00627DE3">
          <w:rPr>
            <w:rFonts w:ascii="宋体" w:hAnsi="宋体" w:hint="eastAsia"/>
            <w:szCs w:val="21"/>
          </w:rPr>
          <w:delText>已</w:delText>
        </w:r>
      </w:del>
      <w:ins w:id="551" w:author="Administrator" w:date="2018-02-16T22:11:00Z">
        <w:r w:rsidR="00627DE3">
          <w:rPr>
            <w:rFonts w:ascii="宋体" w:hAnsi="宋体" w:hint="eastAsia"/>
            <w:szCs w:val="21"/>
          </w:rPr>
          <w:t xml:space="preserve">X </w:t>
        </w:r>
      </w:ins>
      <w:del w:id="552" w:author="Administrator" w:date="2018-02-16T22:11:00Z">
        <w:r w:rsidR="00847550" w:rsidDel="00627DE3">
          <w:rPr>
            <w:rFonts w:ascii="宋体" w:hAnsi="宋体" w:hint="eastAsia"/>
            <w:szCs w:val="21"/>
          </w:rPr>
          <w:delText>成</w:delText>
        </w:r>
      </w:del>
      <w:ins w:id="553" w:author="Administrator" w:date="2018-02-16T22:11:00Z">
        <w:r w:rsidR="00627DE3">
          <w:rPr>
            <w:rFonts w:ascii="宋体" w:hAnsi="宋体" w:hint="eastAsia"/>
            <w:szCs w:val="21"/>
          </w:rPr>
          <w:t xml:space="preserve">X </w:t>
        </w:r>
      </w:ins>
      <w:del w:id="554" w:author="Administrator" w:date="2018-02-16T22:11:00Z">
        <w:r w:rsidR="00847550" w:rsidDel="00627DE3">
          <w:rPr>
            <w:rFonts w:ascii="宋体" w:hAnsi="宋体" w:hint="eastAsia"/>
            <w:szCs w:val="21"/>
          </w:rPr>
          <w:delText>功</w:delText>
        </w:r>
      </w:del>
      <w:ins w:id="555" w:author="Administrator" w:date="2018-02-16T22:11:00Z">
        <w:r w:rsidR="00627DE3">
          <w:rPr>
            <w:rFonts w:ascii="宋体" w:hAnsi="宋体" w:hint="eastAsia"/>
            <w:szCs w:val="21"/>
          </w:rPr>
          <w:t xml:space="preserve">X </w:t>
        </w:r>
      </w:ins>
      <w:del w:id="556" w:author="Administrator" w:date="2018-02-16T22:11:00Z">
        <w:r w:rsidR="00847550" w:rsidDel="00627DE3">
          <w:rPr>
            <w:rFonts w:ascii="宋体" w:hAnsi="宋体" w:hint="eastAsia"/>
            <w:szCs w:val="21"/>
          </w:rPr>
          <w:delText>运</w:delText>
        </w:r>
      </w:del>
      <w:ins w:id="557" w:author="Administrator" w:date="2018-02-16T22:11:00Z">
        <w:r w:rsidR="00627DE3">
          <w:rPr>
            <w:rFonts w:ascii="宋体" w:hAnsi="宋体" w:hint="eastAsia"/>
            <w:szCs w:val="21"/>
          </w:rPr>
          <w:t xml:space="preserve">X </w:t>
        </w:r>
      </w:ins>
      <w:del w:id="558" w:author="Administrator" w:date="2018-02-16T22:11:00Z">
        <w:r w:rsidR="00847550" w:rsidDel="00627DE3">
          <w:rPr>
            <w:rFonts w:ascii="宋体" w:hAnsi="宋体" w:hint="eastAsia"/>
            <w:szCs w:val="21"/>
          </w:rPr>
          <w:delText>作</w:delText>
        </w:r>
      </w:del>
      <w:ins w:id="559" w:author="Administrator" w:date="2018-02-16T22:11:00Z">
        <w:r w:rsidR="00627DE3">
          <w:rPr>
            <w:rFonts w:ascii="宋体" w:hAnsi="宋体" w:hint="eastAsia"/>
            <w:szCs w:val="21"/>
          </w:rPr>
          <w:t xml:space="preserve">X </w:t>
        </w:r>
      </w:ins>
      <w:del w:id="560" w:author="Administrator" w:date="2018-02-16T22:11:00Z">
        <w:r w:rsidR="00847550" w:rsidDel="00627DE3">
          <w:rPr>
            <w:rFonts w:ascii="宋体" w:hAnsi="宋体" w:hint="eastAsia"/>
            <w:szCs w:val="21"/>
          </w:rPr>
          <w:delText>，</w:delText>
        </w:r>
      </w:del>
      <w:ins w:id="561" w:author="Administrator" w:date="2018-02-16T22:11:00Z">
        <w:r w:rsidR="00627DE3">
          <w:rPr>
            <w:rFonts w:ascii="宋体" w:hAnsi="宋体" w:hint="eastAsia"/>
            <w:szCs w:val="21"/>
          </w:rPr>
          <w:t xml:space="preserve">X </w:t>
        </w:r>
      </w:ins>
      <w:del w:id="562" w:author="Administrator" w:date="2018-02-16T22:11:00Z">
        <w:r w:rsidRPr="004B4B04" w:rsidDel="00627DE3">
          <w:rPr>
            <w:rFonts w:ascii="宋体" w:hAnsi="宋体"/>
            <w:szCs w:val="21"/>
          </w:rPr>
          <w:delText>具</w:delText>
        </w:r>
      </w:del>
      <w:ins w:id="563" w:author="Administrator" w:date="2018-02-16T22:11:00Z">
        <w:r w:rsidR="00627DE3">
          <w:rPr>
            <w:rFonts w:ascii="宋体" w:hAnsi="宋体"/>
            <w:szCs w:val="21"/>
          </w:rPr>
          <w:t xml:space="preserve">X </w:t>
        </w:r>
      </w:ins>
      <w:del w:id="564" w:author="Administrator" w:date="2018-02-16T22:11:00Z">
        <w:r w:rsidRPr="004B4B04" w:rsidDel="00627DE3">
          <w:rPr>
            <w:rFonts w:ascii="宋体" w:hAnsi="宋体"/>
            <w:szCs w:val="21"/>
          </w:rPr>
          <w:delText>有</w:delText>
        </w:r>
      </w:del>
      <w:ins w:id="565" w:author="Administrator" w:date="2018-02-16T22:11:00Z">
        <w:r w:rsidR="00627DE3">
          <w:rPr>
            <w:rFonts w:ascii="宋体" w:hAnsi="宋体"/>
            <w:szCs w:val="21"/>
          </w:rPr>
          <w:t xml:space="preserve">X </w:t>
        </w:r>
      </w:ins>
      <w:del w:id="566" w:author="Administrator" w:date="2018-02-16T22:11:00Z">
        <w:r w:rsidRPr="004B4B04" w:rsidDel="00627DE3">
          <w:rPr>
            <w:rFonts w:ascii="宋体" w:hAnsi="宋体"/>
            <w:szCs w:val="21"/>
          </w:rPr>
          <w:delText>抗</w:delText>
        </w:r>
      </w:del>
      <w:ins w:id="567" w:author="Administrator" w:date="2018-02-16T22:11:00Z">
        <w:r w:rsidR="00627DE3">
          <w:rPr>
            <w:rFonts w:ascii="宋体" w:hAnsi="宋体"/>
            <w:szCs w:val="21"/>
          </w:rPr>
          <w:t xml:space="preserve">X </w:t>
        </w:r>
      </w:ins>
      <w:del w:id="568" w:author="Administrator" w:date="2018-02-16T22:11:00Z">
        <w:r w:rsidRPr="004B4B04" w:rsidDel="00627DE3">
          <w:rPr>
            <w:rFonts w:ascii="宋体" w:hAnsi="宋体"/>
            <w:szCs w:val="21"/>
          </w:rPr>
          <w:delText>干</w:delText>
        </w:r>
      </w:del>
      <w:ins w:id="569" w:author="Administrator" w:date="2018-02-16T22:11:00Z">
        <w:r w:rsidR="00627DE3">
          <w:rPr>
            <w:rFonts w:ascii="宋体" w:hAnsi="宋体"/>
            <w:szCs w:val="21"/>
          </w:rPr>
          <w:t xml:space="preserve">X </w:t>
        </w:r>
      </w:ins>
      <w:del w:id="570" w:author="Administrator" w:date="2018-02-16T22:11:00Z">
        <w:r w:rsidRPr="004B4B04" w:rsidDel="00627DE3">
          <w:rPr>
            <w:rFonts w:ascii="宋体" w:hAnsi="宋体"/>
            <w:szCs w:val="21"/>
          </w:rPr>
          <w:delText>扰</w:delText>
        </w:r>
      </w:del>
      <w:ins w:id="571" w:author="Administrator" w:date="2018-02-16T22:11:00Z">
        <w:r w:rsidR="00627DE3">
          <w:rPr>
            <w:rFonts w:ascii="宋体" w:hAnsi="宋体"/>
            <w:szCs w:val="21"/>
          </w:rPr>
          <w:t xml:space="preserve">X </w:t>
        </w:r>
      </w:ins>
      <w:del w:id="572" w:author="Administrator" w:date="2018-02-16T22:11:00Z">
        <w:r w:rsidRPr="004B4B04" w:rsidDel="00627DE3">
          <w:rPr>
            <w:rFonts w:ascii="宋体" w:hAnsi="宋体"/>
            <w:szCs w:val="21"/>
          </w:rPr>
          <w:delText>性</w:delText>
        </w:r>
      </w:del>
      <w:ins w:id="573" w:author="Administrator" w:date="2018-02-16T22:11:00Z">
        <w:r w:rsidR="00627DE3">
          <w:rPr>
            <w:rFonts w:ascii="宋体" w:hAnsi="宋体"/>
            <w:szCs w:val="21"/>
          </w:rPr>
          <w:t xml:space="preserve">X </w:t>
        </w:r>
      </w:ins>
      <w:del w:id="574" w:author="Administrator" w:date="2018-02-16T22:11:00Z">
        <w:r w:rsidRPr="004B4B04" w:rsidDel="00627DE3">
          <w:rPr>
            <w:rFonts w:ascii="宋体" w:hAnsi="宋体"/>
            <w:szCs w:val="21"/>
          </w:rPr>
          <w:delText>强</w:delText>
        </w:r>
      </w:del>
      <w:ins w:id="575" w:author="Administrator" w:date="2018-02-16T22:11:00Z">
        <w:r w:rsidR="00627DE3">
          <w:rPr>
            <w:rFonts w:ascii="宋体" w:hAnsi="宋体"/>
            <w:szCs w:val="21"/>
          </w:rPr>
          <w:t xml:space="preserve">X </w:t>
        </w:r>
      </w:ins>
      <w:del w:id="576" w:author="Administrator" w:date="2018-02-16T22:11:00Z">
        <w:r w:rsidRPr="004B4B04" w:rsidDel="00627DE3">
          <w:rPr>
            <w:rFonts w:ascii="宋体" w:hAnsi="宋体"/>
            <w:szCs w:val="21"/>
          </w:rPr>
          <w:delText>、</w:delText>
        </w:r>
      </w:del>
      <w:ins w:id="577" w:author="Administrator" w:date="2018-02-16T22:11:00Z">
        <w:r w:rsidR="00627DE3">
          <w:rPr>
            <w:rFonts w:ascii="宋体" w:hAnsi="宋体"/>
            <w:szCs w:val="21"/>
          </w:rPr>
          <w:t xml:space="preserve">X </w:t>
        </w:r>
      </w:ins>
      <w:del w:id="578" w:author="Administrator" w:date="2018-02-16T22:11:00Z">
        <w:r w:rsidRPr="004B4B04" w:rsidDel="00627DE3">
          <w:rPr>
            <w:rFonts w:ascii="宋体" w:hAnsi="宋体"/>
            <w:szCs w:val="21"/>
          </w:rPr>
          <w:delText>稳</w:delText>
        </w:r>
      </w:del>
      <w:ins w:id="579" w:author="Administrator" w:date="2018-02-16T22:11:00Z">
        <w:r w:rsidR="00627DE3">
          <w:rPr>
            <w:rFonts w:ascii="宋体" w:hAnsi="宋体"/>
            <w:szCs w:val="21"/>
          </w:rPr>
          <w:t xml:space="preserve">X </w:t>
        </w:r>
      </w:ins>
      <w:del w:id="580" w:author="Administrator" w:date="2018-02-16T22:11:00Z">
        <w:r w:rsidRPr="004B4B04" w:rsidDel="00627DE3">
          <w:rPr>
            <w:rFonts w:ascii="宋体" w:hAnsi="宋体"/>
            <w:szCs w:val="21"/>
          </w:rPr>
          <w:delText>定</w:delText>
        </w:r>
      </w:del>
      <w:ins w:id="581" w:author="Administrator" w:date="2018-02-16T22:11:00Z">
        <w:r w:rsidR="00627DE3">
          <w:rPr>
            <w:rFonts w:ascii="宋体" w:hAnsi="宋体"/>
            <w:szCs w:val="21"/>
          </w:rPr>
          <w:t xml:space="preserve">X </w:t>
        </w:r>
      </w:ins>
      <w:del w:id="582" w:author="Administrator" w:date="2018-02-16T22:11:00Z">
        <w:r w:rsidRPr="004B4B04" w:rsidDel="00627DE3">
          <w:rPr>
            <w:rFonts w:ascii="宋体" w:hAnsi="宋体"/>
            <w:szCs w:val="21"/>
          </w:rPr>
          <w:delText>性</w:delText>
        </w:r>
      </w:del>
      <w:ins w:id="583" w:author="Administrator" w:date="2018-02-16T22:11:00Z">
        <w:r w:rsidR="00627DE3">
          <w:rPr>
            <w:rFonts w:ascii="宋体" w:hAnsi="宋体"/>
            <w:szCs w:val="21"/>
          </w:rPr>
          <w:t xml:space="preserve">X </w:t>
        </w:r>
      </w:ins>
      <w:del w:id="584" w:author="Administrator" w:date="2018-02-16T22:11:00Z">
        <w:r w:rsidRPr="004B4B04" w:rsidDel="00627DE3">
          <w:rPr>
            <w:rFonts w:ascii="宋体" w:hAnsi="宋体" w:hint="eastAsia"/>
            <w:szCs w:val="21"/>
          </w:rPr>
          <w:delText>高</w:delText>
        </w:r>
      </w:del>
      <w:ins w:id="585" w:author="Administrator" w:date="2018-02-16T22:11:00Z">
        <w:r w:rsidR="00627DE3">
          <w:rPr>
            <w:rFonts w:ascii="宋体" w:hAnsi="宋体" w:hint="eastAsia"/>
            <w:szCs w:val="21"/>
          </w:rPr>
          <w:t xml:space="preserve">X </w:t>
        </w:r>
      </w:ins>
      <w:del w:id="586" w:author="Administrator" w:date="2018-02-16T22:11:00Z">
        <w:r w:rsidRPr="004B4B04" w:rsidDel="00627DE3">
          <w:rPr>
            <w:rFonts w:ascii="宋体" w:hAnsi="宋体" w:hint="eastAsia"/>
            <w:szCs w:val="21"/>
          </w:rPr>
          <w:delText>、</w:delText>
        </w:r>
      </w:del>
      <w:ins w:id="587" w:author="Administrator" w:date="2018-02-16T22:11:00Z">
        <w:r w:rsidR="00627DE3">
          <w:rPr>
            <w:rFonts w:ascii="宋体" w:hAnsi="宋体" w:hint="eastAsia"/>
            <w:szCs w:val="21"/>
          </w:rPr>
          <w:t xml:space="preserve">X </w:t>
        </w:r>
      </w:ins>
      <w:del w:id="588" w:author="Administrator" w:date="2018-02-16T22:11:00Z">
        <w:r w:rsidRPr="004B4B04" w:rsidDel="00627DE3">
          <w:rPr>
            <w:rFonts w:ascii="宋体" w:hAnsi="宋体" w:hint="eastAsia"/>
            <w:szCs w:val="21"/>
          </w:rPr>
          <w:delText>测</w:delText>
        </w:r>
      </w:del>
      <w:ins w:id="589" w:author="Administrator" w:date="2018-02-16T22:11:00Z">
        <w:r w:rsidR="00627DE3">
          <w:rPr>
            <w:rFonts w:ascii="宋体" w:hAnsi="宋体" w:hint="eastAsia"/>
            <w:szCs w:val="21"/>
          </w:rPr>
          <w:t xml:space="preserve">X </w:t>
        </w:r>
      </w:ins>
      <w:del w:id="590" w:author="Administrator" w:date="2018-02-16T22:11:00Z">
        <w:r w:rsidRPr="004B4B04" w:rsidDel="00627DE3">
          <w:rPr>
            <w:rFonts w:ascii="宋体" w:hAnsi="宋体" w:hint="eastAsia"/>
            <w:szCs w:val="21"/>
          </w:rPr>
          <w:delText>量</w:delText>
        </w:r>
      </w:del>
      <w:ins w:id="591" w:author="Administrator" w:date="2018-02-16T22:11:00Z">
        <w:r w:rsidR="00627DE3">
          <w:rPr>
            <w:rFonts w:ascii="宋体" w:hAnsi="宋体" w:hint="eastAsia"/>
            <w:szCs w:val="21"/>
          </w:rPr>
          <w:t xml:space="preserve">X </w:t>
        </w:r>
      </w:ins>
      <w:del w:id="592" w:author="Administrator" w:date="2018-02-16T22:11:00Z">
        <w:r w:rsidRPr="004B4B04" w:rsidDel="00627DE3">
          <w:rPr>
            <w:rFonts w:ascii="宋体" w:hAnsi="宋体"/>
            <w:szCs w:val="21"/>
          </w:rPr>
          <w:delText>精</w:delText>
        </w:r>
      </w:del>
      <w:ins w:id="593" w:author="Administrator" w:date="2018-02-16T22:11:00Z">
        <w:r w:rsidR="00627DE3">
          <w:rPr>
            <w:rFonts w:ascii="宋体" w:hAnsi="宋体"/>
            <w:szCs w:val="21"/>
          </w:rPr>
          <w:t xml:space="preserve">X </w:t>
        </w:r>
      </w:ins>
      <w:del w:id="594" w:author="Administrator" w:date="2018-02-16T22:11:00Z">
        <w:r w:rsidRPr="004B4B04" w:rsidDel="00627DE3">
          <w:rPr>
            <w:rFonts w:ascii="宋体" w:hAnsi="宋体"/>
            <w:szCs w:val="21"/>
          </w:rPr>
          <w:delText>度</w:delText>
        </w:r>
      </w:del>
      <w:ins w:id="595" w:author="Administrator" w:date="2018-02-16T22:11:00Z">
        <w:r w:rsidR="00627DE3">
          <w:rPr>
            <w:rFonts w:ascii="宋体" w:hAnsi="宋体"/>
            <w:szCs w:val="21"/>
          </w:rPr>
          <w:t xml:space="preserve">X </w:t>
        </w:r>
      </w:ins>
      <w:del w:id="596" w:author="Administrator" w:date="2018-02-16T22:11:00Z">
        <w:r w:rsidRPr="004B4B04" w:rsidDel="00627DE3">
          <w:rPr>
            <w:rFonts w:ascii="宋体" w:hAnsi="宋体" w:hint="eastAsia"/>
            <w:szCs w:val="21"/>
          </w:rPr>
          <w:delText>准</w:delText>
        </w:r>
      </w:del>
      <w:ins w:id="597" w:author="Administrator" w:date="2018-02-16T22:11:00Z">
        <w:r w:rsidR="00627DE3">
          <w:rPr>
            <w:rFonts w:ascii="宋体" w:hAnsi="宋体" w:hint="eastAsia"/>
            <w:szCs w:val="21"/>
          </w:rPr>
          <w:t xml:space="preserve">X </w:t>
        </w:r>
      </w:ins>
      <w:del w:id="598" w:author="Administrator" w:date="2018-02-16T22:11:00Z">
        <w:r w:rsidRPr="004B4B04" w:rsidDel="00627DE3">
          <w:rPr>
            <w:rFonts w:ascii="宋体" w:hAnsi="宋体"/>
            <w:szCs w:val="21"/>
          </w:rPr>
          <w:delText>、</w:delText>
        </w:r>
      </w:del>
      <w:ins w:id="599" w:author="Administrator" w:date="2018-02-16T22:11:00Z">
        <w:r w:rsidR="00627DE3">
          <w:rPr>
            <w:rFonts w:ascii="宋体" w:hAnsi="宋体"/>
            <w:szCs w:val="21"/>
          </w:rPr>
          <w:t xml:space="preserve">X </w:t>
        </w:r>
      </w:ins>
      <w:del w:id="600" w:author="Administrator" w:date="2018-02-16T22:11:00Z">
        <w:r w:rsidRPr="004B4B04" w:rsidDel="00627DE3">
          <w:rPr>
            <w:rFonts w:ascii="宋体" w:hAnsi="宋体" w:hint="eastAsia"/>
            <w:szCs w:val="21"/>
          </w:rPr>
          <w:delText>安</w:delText>
        </w:r>
      </w:del>
      <w:ins w:id="601" w:author="Administrator" w:date="2018-02-16T22:11:00Z">
        <w:r w:rsidR="00627DE3">
          <w:rPr>
            <w:rFonts w:ascii="宋体" w:hAnsi="宋体" w:hint="eastAsia"/>
            <w:szCs w:val="21"/>
          </w:rPr>
          <w:t xml:space="preserve">X X X X X X X X X X X </w:t>
        </w:r>
      </w:ins>
      <w:del w:id="602" w:author="Administrator" w:date="2018-02-16T22:11:00Z">
        <w:r w:rsidRPr="004B4B04" w:rsidDel="00627DE3">
          <w:rPr>
            <w:rFonts w:ascii="宋体" w:hAnsi="宋体" w:hint="eastAsia"/>
            <w:szCs w:val="21"/>
          </w:rPr>
          <w:delText>全</w:delText>
        </w:r>
      </w:del>
      <w:ins w:id="603" w:author="Administrator" w:date="2018-02-16T22:11:00Z">
        <w:r w:rsidR="00627DE3">
          <w:rPr>
            <w:rFonts w:ascii="宋体" w:hAnsi="宋体" w:hint="eastAsia"/>
            <w:szCs w:val="21"/>
          </w:rPr>
          <w:t xml:space="preserve">X </w:t>
        </w:r>
      </w:ins>
      <w:del w:id="604" w:author="Administrator" w:date="2018-02-16T22:11:00Z">
        <w:r w:rsidRPr="004B4B04" w:rsidDel="00627DE3">
          <w:rPr>
            <w:rFonts w:ascii="宋体" w:hAnsi="宋体"/>
            <w:szCs w:val="21"/>
          </w:rPr>
          <w:delText>舒</w:delText>
        </w:r>
      </w:del>
      <w:ins w:id="605" w:author="Administrator" w:date="2018-02-16T22:11:00Z">
        <w:r w:rsidR="00627DE3">
          <w:rPr>
            <w:rFonts w:ascii="宋体" w:hAnsi="宋体"/>
            <w:szCs w:val="21"/>
          </w:rPr>
          <w:t xml:space="preserve">X </w:t>
        </w:r>
      </w:ins>
      <w:del w:id="606" w:author="Administrator" w:date="2018-02-16T22:11:00Z">
        <w:r w:rsidRPr="004B4B04" w:rsidDel="00627DE3">
          <w:rPr>
            <w:rFonts w:ascii="宋体" w:hAnsi="宋体"/>
            <w:szCs w:val="21"/>
          </w:rPr>
          <w:delText>适</w:delText>
        </w:r>
      </w:del>
      <w:ins w:id="607" w:author="Administrator" w:date="2018-02-16T22:11:00Z">
        <w:r w:rsidR="00627DE3">
          <w:rPr>
            <w:rFonts w:ascii="宋体" w:hAnsi="宋体"/>
            <w:szCs w:val="21"/>
          </w:rPr>
          <w:t xml:space="preserve">X </w:t>
        </w:r>
      </w:ins>
      <w:del w:id="608" w:author="Administrator" w:date="2018-02-16T22:11:00Z">
        <w:r w:rsidRPr="004B4B04" w:rsidDel="00627DE3">
          <w:rPr>
            <w:rFonts w:ascii="宋体" w:hAnsi="宋体"/>
            <w:szCs w:val="21"/>
          </w:rPr>
          <w:delText>等</w:delText>
        </w:r>
      </w:del>
      <w:ins w:id="609" w:author="Administrator" w:date="2018-02-16T22:11:00Z">
        <w:r w:rsidR="00627DE3">
          <w:rPr>
            <w:rFonts w:ascii="宋体" w:hAnsi="宋体"/>
            <w:szCs w:val="21"/>
          </w:rPr>
          <w:t xml:space="preserve">X </w:t>
        </w:r>
      </w:ins>
      <w:del w:id="610" w:author="Administrator" w:date="2018-02-16T22:11:00Z">
        <w:r w:rsidRPr="004B4B04" w:rsidDel="00627DE3">
          <w:rPr>
            <w:rFonts w:ascii="宋体" w:hAnsi="宋体"/>
            <w:szCs w:val="21"/>
          </w:rPr>
          <w:delText>突</w:delText>
        </w:r>
      </w:del>
      <w:ins w:id="611" w:author="Administrator" w:date="2018-02-16T22:11:00Z">
        <w:r w:rsidR="00627DE3">
          <w:rPr>
            <w:rFonts w:ascii="宋体" w:hAnsi="宋体"/>
            <w:szCs w:val="21"/>
          </w:rPr>
          <w:t xml:space="preserve">X </w:t>
        </w:r>
      </w:ins>
      <w:del w:id="612" w:author="Administrator" w:date="2018-02-16T22:11:00Z">
        <w:r w:rsidRPr="004B4B04" w:rsidDel="00627DE3">
          <w:rPr>
            <w:rFonts w:ascii="宋体" w:hAnsi="宋体"/>
            <w:szCs w:val="21"/>
          </w:rPr>
          <w:delText>出</w:delText>
        </w:r>
      </w:del>
      <w:ins w:id="613" w:author="Administrator" w:date="2018-02-16T22:11:00Z">
        <w:r w:rsidR="00627DE3">
          <w:rPr>
            <w:rFonts w:ascii="宋体" w:hAnsi="宋体"/>
            <w:szCs w:val="21"/>
          </w:rPr>
          <w:t xml:space="preserve">X </w:t>
        </w:r>
      </w:ins>
      <w:r w:rsidRPr="004B4B04">
        <w:rPr>
          <w:rFonts w:ascii="宋体" w:hAnsi="宋体"/>
          <w:szCs w:val="21"/>
        </w:rPr>
        <w:t>优点</w:t>
      </w:r>
      <w:r w:rsidRPr="004B4B04">
        <w:rPr>
          <w:rFonts w:ascii="宋体" w:hAnsi="宋体" w:hint="eastAsia"/>
          <w:szCs w:val="21"/>
        </w:rPr>
        <w:t>。</w:t>
      </w:r>
      <w:commentRangeEnd w:id="50"/>
      <w:r w:rsidR="00B5392D">
        <w:rPr>
          <w:rStyle w:val="ab"/>
        </w:rPr>
        <w:commentReference w:id="50"/>
      </w:r>
    </w:p>
    <w:p w:rsidR="00F435AC" w:rsidRDefault="00F435AC" w:rsidP="00F435AC">
      <w:pPr>
        <w:ind w:rightChars="39" w:right="82" w:firstLineChars="200" w:firstLine="420"/>
        <w:rPr>
          <w:rFonts w:ascii="Times New Roman" w:hAnsi="Times New Roman"/>
          <w:szCs w:val="21"/>
        </w:rPr>
      </w:pPr>
      <w:commentRangeStart w:id="614"/>
      <w:del w:id="615" w:author="hnj2288" w:date="2016-05-13T16:02:00Z">
        <w:r w:rsidRPr="004B4B04" w:rsidDel="00245B85">
          <w:rPr>
            <w:rFonts w:ascii="黑体" w:eastAsia="黑体" w:hAnsi="宋体" w:hint="eastAsia"/>
            <w:szCs w:val="21"/>
          </w:rPr>
          <w:delText>关键字</w:delText>
        </w:r>
      </w:del>
      <w:ins w:id="616" w:author="hnj2288" w:date="2016-05-13T16:02:00Z">
        <w:r w:rsidR="00245B85" w:rsidRPr="004B4B04">
          <w:rPr>
            <w:rFonts w:ascii="黑体" w:eastAsia="黑体" w:hAnsi="宋体" w:hint="eastAsia"/>
            <w:szCs w:val="21"/>
          </w:rPr>
          <w:t>关键</w:t>
        </w:r>
        <w:r w:rsidR="00245B85">
          <w:rPr>
            <w:rFonts w:ascii="黑体" w:eastAsia="黑体" w:hAnsi="宋体" w:hint="eastAsia"/>
            <w:szCs w:val="21"/>
          </w:rPr>
          <w:t>词</w:t>
        </w:r>
      </w:ins>
      <w:r w:rsidRPr="004B4B04">
        <w:rPr>
          <w:rFonts w:ascii="黑体" w:eastAsia="黑体" w:hAnsi="宋体" w:hint="eastAsia"/>
          <w:szCs w:val="21"/>
        </w:rPr>
        <w:t>：</w:t>
      </w:r>
      <w:commentRangeEnd w:id="614"/>
      <w:r w:rsidR="00B5392D">
        <w:rPr>
          <w:rStyle w:val="ab"/>
        </w:rPr>
        <w:commentReference w:id="614"/>
      </w:r>
      <w:commentRangeStart w:id="617"/>
      <w:r w:rsidRPr="004B4B04">
        <w:rPr>
          <w:rFonts w:ascii="宋体" w:hAnsi="宋体" w:hint="eastAsia"/>
          <w:szCs w:val="21"/>
        </w:rPr>
        <w:t>脉搏检测；</w:t>
      </w:r>
      <w:r w:rsidRPr="004B4B04">
        <w:rPr>
          <w:rFonts w:ascii="宋体" w:hAnsi="宋体"/>
          <w:szCs w:val="21"/>
        </w:rPr>
        <w:t>ST188</w:t>
      </w:r>
      <w:r w:rsidRPr="004B4B04">
        <w:rPr>
          <w:rFonts w:ascii="宋体" w:hAnsi="宋体" w:hint="eastAsia"/>
          <w:szCs w:val="21"/>
        </w:rPr>
        <w:t>光电传感器</w:t>
      </w:r>
      <w:r w:rsidRPr="004B4B04">
        <w:rPr>
          <w:rFonts w:ascii="宋体" w:hAnsi="宋体"/>
          <w:szCs w:val="21"/>
        </w:rPr>
        <w:t>；</w:t>
      </w:r>
      <w:r w:rsidRPr="004B4B04">
        <w:rPr>
          <w:rFonts w:ascii="宋体" w:hAnsi="宋体" w:hint="eastAsia"/>
          <w:szCs w:val="21"/>
        </w:rPr>
        <w:t>STC89C52</w:t>
      </w:r>
      <w:r w:rsidRPr="004B4B04">
        <w:rPr>
          <w:rFonts w:ascii="宋体" w:hAnsi="宋体"/>
          <w:szCs w:val="21"/>
        </w:rPr>
        <w:t>；</w:t>
      </w:r>
      <w:r w:rsidRPr="004B4B04">
        <w:rPr>
          <w:rFonts w:ascii="宋体" w:hAnsi="宋体" w:hint="eastAsia"/>
          <w:szCs w:val="21"/>
        </w:rPr>
        <w:t>小波去噪；MATLA</w:t>
      </w:r>
      <w:r>
        <w:rPr>
          <w:rFonts w:ascii="宋体" w:hAnsi="宋体" w:hint="eastAsia"/>
          <w:sz w:val="18"/>
          <w:szCs w:val="18"/>
        </w:rPr>
        <w:t>B</w:t>
      </w:r>
      <w:commentRangeEnd w:id="617"/>
      <w:r w:rsidR="00B5392D">
        <w:rPr>
          <w:rStyle w:val="ab"/>
        </w:rPr>
        <w:commentReference w:id="617"/>
      </w:r>
    </w:p>
    <w:p w:rsidR="00F435AC" w:rsidRPr="009477C4" w:rsidRDefault="00F435AC" w:rsidP="00F435AC">
      <w:pPr>
        <w:ind w:rightChars="39" w:right="82" w:firstLineChars="200" w:firstLine="360"/>
        <w:rPr>
          <w:rFonts w:ascii="宋体" w:hAnsi="宋体"/>
          <w:sz w:val="18"/>
          <w:szCs w:val="18"/>
        </w:rPr>
      </w:pPr>
      <w:commentRangeStart w:id="618"/>
      <w:r w:rsidRPr="009477C4">
        <w:rPr>
          <w:rFonts w:ascii="宋体" w:hAnsi="宋体"/>
          <w:sz w:val="18"/>
          <w:szCs w:val="18"/>
        </w:rPr>
        <w:t>中图分类号：</w:t>
      </w:r>
      <w:commentRangeEnd w:id="618"/>
      <w:r w:rsidR="00B5392D">
        <w:rPr>
          <w:rStyle w:val="ab"/>
        </w:rPr>
        <w:commentReference w:id="618"/>
      </w:r>
      <w:commentRangeStart w:id="619"/>
      <w:r w:rsidR="00A66487">
        <w:rPr>
          <w:rFonts w:ascii="宋体" w:hAnsi="宋体"/>
          <w:sz w:val="18"/>
          <w:szCs w:val="18"/>
        </w:rPr>
        <w:t xml:space="preserve">TN </w:t>
      </w:r>
      <w:r w:rsidRPr="009477C4">
        <w:rPr>
          <w:rFonts w:ascii="宋体" w:hAnsi="宋体"/>
          <w:sz w:val="18"/>
          <w:szCs w:val="18"/>
        </w:rPr>
        <w:t xml:space="preserve">722 </w:t>
      </w:r>
      <w:commentRangeEnd w:id="619"/>
      <w:r w:rsidR="00B5392D">
        <w:rPr>
          <w:rStyle w:val="ab"/>
        </w:rPr>
        <w:commentReference w:id="619"/>
      </w:r>
      <w:r w:rsidRPr="009477C4">
        <w:rPr>
          <w:rFonts w:ascii="宋体" w:hAnsi="宋体"/>
          <w:sz w:val="18"/>
          <w:szCs w:val="18"/>
        </w:rPr>
        <w:t xml:space="preserve">      </w:t>
      </w:r>
      <w:commentRangeStart w:id="620"/>
      <w:r w:rsidRPr="009477C4">
        <w:rPr>
          <w:rFonts w:ascii="宋体" w:hAnsi="宋体"/>
          <w:sz w:val="18"/>
          <w:szCs w:val="18"/>
        </w:rPr>
        <w:t>文献</w:t>
      </w:r>
      <w:del w:id="621" w:author="hnj2288" w:date="2016-05-13T16:04:00Z">
        <w:r w:rsidRPr="009477C4" w:rsidDel="00245B85">
          <w:rPr>
            <w:rFonts w:ascii="宋体" w:hAnsi="宋体"/>
            <w:sz w:val="18"/>
            <w:szCs w:val="18"/>
          </w:rPr>
          <w:delText>标识</w:delText>
        </w:r>
      </w:del>
      <w:ins w:id="622" w:author="hnj2288" w:date="2016-05-13T16:04:00Z">
        <w:r w:rsidR="00245B85" w:rsidRPr="009477C4">
          <w:rPr>
            <w:rFonts w:ascii="宋体" w:hAnsi="宋体"/>
            <w:sz w:val="18"/>
            <w:szCs w:val="18"/>
          </w:rPr>
          <w:t>标</w:t>
        </w:r>
        <w:r w:rsidR="00245B85">
          <w:rPr>
            <w:rFonts w:ascii="宋体" w:hAnsi="宋体" w:hint="eastAsia"/>
            <w:sz w:val="18"/>
            <w:szCs w:val="18"/>
          </w:rPr>
          <w:t>志</w:t>
        </w:r>
      </w:ins>
      <w:r w:rsidRPr="009477C4">
        <w:rPr>
          <w:rFonts w:ascii="宋体" w:hAnsi="宋体"/>
          <w:sz w:val="18"/>
          <w:szCs w:val="18"/>
        </w:rPr>
        <w:t>码：</w:t>
      </w:r>
      <w:commentRangeEnd w:id="620"/>
      <w:r w:rsidR="00B5392D">
        <w:rPr>
          <w:rStyle w:val="ab"/>
        </w:rPr>
        <w:commentReference w:id="620"/>
      </w:r>
      <w:commentRangeStart w:id="623"/>
      <w:r w:rsidR="00A66487">
        <w:rPr>
          <w:rFonts w:ascii="宋体" w:hAnsi="宋体"/>
          <w:sz w:val="18"/>
          <w:szCs w:val="18"/>
        </w:rPr>
        <w:t>A</w:t>
      </w:r>
      <w:commentRangeEnd w:id="623"/>
      <w:r w:rsidR="00B5392D">
        <w:rPr>
          <w:rStyle w:val="ab"/>
        </w:rPr>
        <w:commentReference w:id="623"/>
      </w:r>
      <w:r w:rsidRPr="009477C4">
        <w:rPr>
          <w:rFonts w:ascii="宋体" w:hAnsi="宋体"/>
          <w:sz w:val="18"/>
          <w:szCs w:val="18"/>
        </w:rPr>
        <w:t xml:space="preserve">       </w:t>
      </w:r>
    </w:p>
    <w:p w:rsidR="00F435AC" w:rsidRPr="004B4B04" w:rsidRDefault="00F435AC" w:rsidP="00F435AC">
      <w:pPr>
        <w:jc w:val="center"/>
        <w:rPr>
          <w:rFonts w:ascii="黑体" w:eastAsia="黑体" w:hAnsi="黑体"/>
          <w:sz w:val="28"/>
          <w:szCs w:val="28"/>
        </w:rPr>
      </w:pPr>
      <w:commentRangeStart w:id="624"/>
      <w:r w:rsidRPr="004B4B04">
        <w:rPr>
          <w:rFonts w:ascii="黑体" w:eastAsia="黑体" w:hAnsi="黑体"/>
          <w:sz w:val="28"/>
          <w:szCs w:val="28"/>
        </w:rPr>
        <w:t xml:space="preserve">Design of </w:t>
      </w:r>
      <w:r w:rsidRPr="004B4B04">
        <w:rPr>
          <w:rFonts w:ascii="黑体" w:eastAsia="黑体" w:hAnsi="黑体" w:hint="eastAsia"/>
          <w:sz w:val="28"/>
          <w:szCs w:val="28"/>
        </w:rPr>
        <w:t xml:space="preserve">a portable </w:t>
      </w:r>
      <w:r w:rsidRPr="004B4B04">
        <w:rPr>
          <w:rFonts w:ascii="黑体" w:eastAsia="黑体" w:hAnsi="黑体"/>
          <w:sz w:val="28"/>
          <w:szCs w:val="28"/>
        </w:rPr>
        <w:t>pulse</w:t>
      </w:r>
      <w:r w:rsidRPr="004B4B04">
        <w:rPr>
          <w:rFonts w:eastAsia="黑体" w:cs="Calibri"/>
          <w:sz w:val="28"/>
          <w:szCs w:val="28"/>
        </w:rPr>
        <w:t> </w:t>
      </w:r>
      <w:r w:rsidRPr="004B4B04">
        <w:rPr>
          <w:rFonts w:ascii="黑体" w:eastAsia="黑体" w:hAnsi="黑体"/>
          <w:sz w:val="28"/>
          <w:szCs w:val="28"/>
        </w:rPr>
        <w:t xml:space="preserve">measuring instrument based on </w:t>
      </w:r>
      <w:r w:rsidRPr="004B4B04">
        <w:rPr>
          <w:rFonts w:ascii="黑体" w:eastAsia="黑体" w:hAnsi="黑体" w:hint="eastAsia"/>
          <w:sz w:val="28"/>
          <w:szCs w:val="28"/>
        </w:rPr>
        <w:t>51</w:t>
      </w:r>
      <w:r>
        <w:rPr>
          <w:rFonts w:ascii="黑体" w:eastAsia="黑体" w:hAnsi="黑体"/>
          <w:sz w:val="28"/>
          <w:szCs w:val="28"/>
        </w:rPr>
        <w:t xml:space="preserve"> </w:t>
      </w:r>
      <w:r w:rsidRPr="004B4B04">
        <w:rPr>
          <w:rFonts w:ascii="黑体" w:eastAsia="黑体" w:hAnsi="黑体"/>
          <w:sz w:val="28"/>
          <w:szCs w:val="28"/>
        </w:rPr>
        <w:t>single chip</w:t>
      </w:r>
      <w:commentRangeEnd w:id="624"/>
      <w:r w:rsidR="00B5392D">
        <w:rPr>
          <w:rStyle w:val="ab"/>
        </w:rPr>
        <w:commentReference w:id="624"/>
      </w:r>
      <w:r w:rsidRPr="004B4B04">
        <w:rPr>
          <w:rFonts w:ascii="黑体" w:eastAsia="黑体" w:hAnsi="黑体" w:hint="eastAsia"/>
          <w:sz w:val="28"/>
          <w:szCs w:val="28"/>
        </w:rPr>
        <w:t xml:space="preserve"> </w:t>
      </w:r>
    </w:p>
    <w:p w:rsidR="00F435AC" w:rsidRPr="004B4B04" w:rsidRDefault="00F435AC" w:rsidP="00F435AC">
      <w:pPr>
        <w:pStyle w:val="p0"/>
        <w:ind w:left="359" w:right="504"/>
        <w:jc w:val="center"/>
        <w:rPr>
          <w:rFonts w:ascii="Times New Roman" w:hAnsi="Times New Roman" w:cs="Times New Roman"/>
        </w:rPr>
      </w:pPr>
      <w:commentRangeStart w:id="625"/>
      <w:del w:id="626" w:author="Administrator" w:date="2018-02-16T22:12:00Z">
        <w:r w:rsidRPr="004B4B04" w:rsidDel="00627DE3">
          <w:rPr>
            <w:rFonts w:ascii="Times New Roman" w:hAnsi="Times New Roman" w:cs="Times New Roman"/>
          </w:rPr>
          <w:delText>W</w:delText>
        </w:r>
      </w:del>
      <w:del w:id="627" w:author="Administrator" w:date="2018-02-16T22:11:00Z">
        <w:r w:rsidRPr="004B4B04" w:rsidDel="00627DE3">
          <w:rPr>
            <w:rFonts w:ascii="Times New Roman" w:hAnsi="Times New Roman" w:cs="Times New Roman"/>
          </w:rPr>
          <w:delText>ANG</w:delText>
        </w:r>
      </w:del>
      <w:ins w:id="628" w:author="Administrator" w:date="2018-02-16T22:11:00Z">
        <w:r w:rsidR="00627DE3">
          <w:rPr>
            <w:rFonts w:ascii="Times New Roman" w:hAnsi="Times New Roman" w:cs="Times New Roman" w:hint="eastAsia"/>
          </w:rPr>
          <w:t>XXXX</w:t>
        </w:r>
      </w:ins>
      <w:r w:rsidRPr="004B4B04">
        <w:rPr>
          <w:rFonts w:ascii="Times New Roman" w:hAnsi="Times New Roman" w:cs="Times New Roman"/>
        </w:rPr>
        <w:t xml:space="preserve"> X</w:t>
      </w:r>
      <w:ins w:id="629" w:author="Administrator" w:date="2018-02-16T22:12:00Z">
        <w:r w:rsidR="00627DE3">
          <w:rPr>
            <w:rFonts w:ascii="Times New Roman" w:hAnsi="Times New Roman" w:cs="Times New Roman" w:hint="eastAsia"/>
          </w:rPr>
          <w:t>X</w:t>
        </w:r>
      </w:ins>
      <w:del w:id="630" w:author="Administrator" w:date="2018-02-16T22:12:00Z">
        <w:r w:rsidRPr="004B4B04" w:rsidDel="00627DE3">
          <w:rPr>
            <w:rFonts w:ascii="Times New Roman" w:hAnsi="Times New Roman" w:cs="Times New Roman"/>
          </w:rPr>
          <w:delText>u</w:delText>
        </w:r>
      </w:del>
      <w:ins w:id="631" w:author="Administrator" w:date="2018-02-16T22:12:00Z">
        <w:r w:rsidR="00627DE3">
          <w:rPr>
            <w:rFonts w:ascii="Times New Roman" w:hAnsi="Times New Roman" w:cs="Times New Roman" w:hint="eastAsia"/>
          </w:rPr>
          <w:t>X</w:t>
        </w:r>
      </w:ins>
      <w:del w:id="632" w:author="Administrator" w:date="2018-02-16T22:12:00Z">
        <w:r w:rsidRPr="004B4B04" w:rsidDel="00627DE3">
          <w:rPr>
            <w:rFonts w:ascii="Times New Roman" w:hAnsi="Times New Roman" w:cs="Times New Roman"/>
          </w:rPr>
          <w:delText>e</w:delText>
        </w:r>
      </w:del>
      <w:r w:rsidRPr="004B4B04">
        <w:rPr>
          <w:rFonts w:ascii="Times New Roman" w:hAnsi="Times New Roman" w:cs="Times New Roman"/>
        </w:rPr>
        <w:t xml:space="preserve">, </w:t>
      </w:r>
      <w:ins w:id="633" w:author="Administrator" w:date="2018-02-16T22:12:00Z">
        <w:r w:rsidR="00627DE3">
          <w:rPr>
            <w:rFonts w:ascii="Times New Roman" w:hAnsi="Times New Roman" w:cs="Times New Roman" w:hint="eastAsia"/>
          </w:rPr>
          <w:t>XXX</w:t>
        </w:r>
      </w:ins>
      <w:del w:id="634" w:author="Administrator" w:date="2018-02-16T22:12:00Z">
        <w:r w:rsidRPr="004B4B04" w:rsidDel="00627DE3">
          <w:rPr>
            <w:rFonts w:ascii="Times New Roman" w:hAnsi="Times New Roman" w:cs="Times New Roman"/>
          </w:rPr>
          <w:delText>ZHU</w:delText>
        </w:r>
      </w:del>
      <w:r w:rsidRPr="004B4B04">
        <w:rPr>
          <w:rFonts w:ascii="Times New Roman" w:hAnsi="Times New Roman" w:cs="Times New Roman"/>
        </w:rPr>
        <w:t xml:space="preserve"> </w:t>
      </w:r>
      <w:ins w:id="635" w:author="Administrator" w:date="2018-02-16T22:12:00Z">
        <w:r w:rsidR="00627DE3">
          <w:rPr>
            <w:rFonts w:ascii="Times New Roman" w:hAnsi="Times New Roman" w:cs="Times New Roman" w:hint="eastAsia"/>
          </w:rPr>
          <w:t>X</w:t>
        </w:r>
      </w:ins>
      <w:del w:id="636" w:author="Administrator" w:date="2018-02-16T22:12:00Z">
        <w:r w:rsidRPr="004B4B04" w:rsidDel="00627DE3">
          <w:rPr>
            <w:rFonts w:ascii="Times New Roman" w:hAnsi="Times New Roman" w:cs="Times New Roman"/>
          </w:rPr>
          <w:delText>J</w:delText>
        </w:r>
      </w:del>
      <w:ins w:id="637" w:author="Administrator" w:date="2018-02-16T22:12:00Z">
        <w:r w:rsidR="00627DE3">
          <w:rPr>
            <w:rFonts w:ascii="Times New Roman" w:hAnsi="Times New Roman" w:cs="Times New Roman" w:hint="eastAsia"/>
          </w:rPr>
          <w:t>X</w:t>
        </w:r>
      </w:ins>
      <w:del w:id="638" w:author="Administrator" w:date="2018-02-16T22:12:00Z">
        <w:r w:rsidRPr="004B4B04" w:rsidDel="00627DE3">
          <w:rPr>
            <w:rFonts w:ascii="Times New Roman" w:hAnsi="Times New Roman" w:cs="Times New Roman"/>
          </w:rPr>
          <w:delText>i</w:delText>
        </w:r>
      </w:del>
      <w:ins w:id="639" w:author="Administrator" w:date="2018-02-16T22:12:00Z">
        <w:r w:rsidR="00627DE3">
          <w:rPr>
            <w:rFonts w:ascii="Times New Roman" w:hAnsi="Times New Roman" w:cs="Times New Roman" w:hint="eastAsia"/>
          </w:rPr>
          <w:t>X</w:t>
        </w:r>
      </w:ins>
      <w:del w:id="640" w:author="Administrator" w:date="2018-02-16T22:12:00Z">
        <w:r w:rsidRPr="004B4B04" w:rsidDel="00627DE3">
          <w:rPr>
            <w:rFonts w:ascii="Times New Roman" w:hAnsi="Times New Roman" w:cs="Times New Roman"/>
          </w:rPr>
          <w:delText>a</w:delText>
        </w:r>
      </w:del>
      <w:ins w:id="641" w:author="Administrator" w:date="2018-02-16T22:12:00Z">
        <w:r w:rsidR="00627DE3">
          <w:rPr>
            <w:rFonts w:ascii="Times New Roman" w:hAnsi="Times New Roman" w:cs="Times New Roman" w:hint="eastAsia"/>
          </w:rPr>
          <w:t>X</w:t>
        </w:r>
      </w:ins>
      <w:del w:id="642" w:author="Administrator" w:date="2018-02-16T22:12:00Z">
        <w:r w:rsidRPr="004B4B04" w:rsidDel="00627DE3">
          <w:rPr>
            <w:rFonts w:ascii="Times New Roman" w:hAnsi="Times New Roman" w:cs="Times New Roman"/>
          </w:rPr>
          <w:delText>l</w:delText>
        </w:r>
      </w:del>
      <w:ins w:id="643" w:author="Administrator" w:date="2018-02-16T22:12:00Z">
        <w:r w:rsidR="00627DE3">
          <w:rPr>
            <w:rFonts w:ascii="Times New Roman" w:hAnsi="Times New Roman" w:cs="Times New Roman" w:hint="eastAsia"/>
          </w:rPr>
          <w:t>X</w:t>
        </w:r>
      </w:ins>
      <w:del w:id="644" w:author="Administrator" w:date="2018-02-16T22:12:00Z">
        <w:r w:rsidRPr="004B4B04" w:rsidDel="00627DE3">
          <w:rPr>
            <w:rFonts w:ascii="Times New Roman" w:hAnsi="Times New Roman" w:cs="Times New Roman"/>
          </w:rPr>
          <w:delText>i</w:delText>
        </w:r>
      </w:del>
      <w:ins w:id="645" w:author="Administrator" w:date="2018-02-16T22:12:00Z">
        <w:r w:rsidR="00627DE3">
          <w:rPr>
            <w:rFonts w:ascii="Times New Roman" w:hAnsi="Times New Roman" w:cs="Times New Roman" w:hint="eastAsia"/>
          </w:rPr>
          <w:t>X</w:t>
        </w:r>
      </w:ins>
      <w:del w:id="646" w:author="Administrator" w:date="2018-02-16T22:12:00Z">
        <w:r w:rsidRPr="004B4B04" w:rsidDel="00627DE3">
          <w:rPr>
            <w:rFonts w:ascii="Times New Roman" w:hAnsi="Times New Roman" w:cs="Times New Roman"/>
          </w:rPr>
          <w:delText>n</w:delText>
        </w:r>
      </w:del>
      <w:commentRangeEnd w:id="625"/>
      <w:r w:rsidR="00B5392D">
        <w:rPr>
          <w:rStyle w:val="ab"/>
          <w:rFonts w:cs="Times New Roman"/>
          <w:kern w:val="2"/>
        </w:rPr>
        <w:commentReference w:id="625"/>
      </w:r>
    </w:p>
    <w:p w:rsidR="005452C4" w:rsidRPr="00245B85" w:rsidDel="00245B85" w:rsidRDefault="00181407" w:rsidP="00F435AC">
      <w:pPr>
        <w:pStyle w:val="p0"/>
        <w:ind w:left="359" w:right="504"/>
        <w:jc w:val="center"/>
        <w:rPr>
          <w:del w:id="647" w:author="hnj2288" w:date="2016-05-13T16:04:00Z"/>
          <w:rFonts w:ascii="Times New Roman" w:hAnsi="Times New Roman" w:cs="Times New Roman"/>
          <w:iCs/>
          <w:sz w:val="15"/>
          <w:szCs w:val="15"/>
          <w:rPrChange w:id="648" w:author="hnj2288" w:date="2016-05-13T16:03:00Z">
            <w:rPr>
              <w:del w:id="649" w:author="hnj2288" w:date="2016-05-13T16:04:00Z"/>
              <w:rFonts w:ascii="Times New Roman" w:hAnsi="Times New Roman" w:cs="Times New Roman"/>
              <w:i/>
              <w:iCs/>
              <w:sz w:val="15"/>
              <w:szCs w:val="15"/>
            </w:rPr>
          </w:rPrChange>
        </w:rPr>
      </w:pPr>
      <w:commentRangeStart w:id="650"/>
      <w:r w:rsidRPr="00181407">
        <w:rPr>
          <w:rFonts w:ascii="Times New Roman" w:hAnsi="Times New Roman"/>
          <w:iCs/>
          <w:sz w:val="15"/>
          <w:szCs w:val="15"/>
          <w:rPrChange w:id="651" w:author="hnj2288" w:date="2016-05-13T16:03:00Z">
            <w:rPr>
              <w:rFonts w:ascii="Times New Roman" w:hAnsi="Times New Roman"/>
              <w:i/>
              <w:iCs/>
              <w:sz w:val="15"/>
              <w:szCs w:val="15"/>
            </w:rPr>
          </w:rPrChange>
        </w:rPr>
        <w:t>(</w:t>
      </w:r>
      <w:del w:id="652" w:author="hnj2288" w:date="2016-05-13T16:04:00Z">
        <w:r w:rsidRPr="00181407">
          <w:rPr>
            <w:rFonts w:ascii="Times New Roman" w:hAnsi="Times New Roman"/>
            <w:iCs/>
            <w:sz w:val="15"/>
            <w:szCs w:val="15"/>
            <w:rPrChange w:id="653" w:author="hnj2288" w:date="2016-05-13T16:03:00Z">
              <w:rPr>
                <w:rFonts w:ascii="Times New Roman" w:hAnsi="Times New Roman"/>
                <w:i/>
                <w:iCs/>
                <w:sz w:val="15"/>
                <w:szCs w:val="15"/>
              </w:rPr>
            </w:rPrChange>
          </w:rPr>
          <w:delText>1.</w:delText>
        </w:r>
      </w:del>
      <w:ins w:id="654" w:author="hnj2288" w:date="2016-05-13T16:03:00Z">
        <w:r w:rsidRPr="00181407">
          <w:rPr>
            <w:rFonts w:ascii="Times New Roman" w:hAnsi="Times New Roman"/>
            <w:iCs/>
            <w:sz w:val="15"/>
            <w:szCs w:val="15"/>
            <w:rPrChange w:id="655" w:author="安安" w:date="2016-05-16T10:40:00Z">
              <w:rPr>
                <w:bCs/>
                <w:color w:val="0070C0"/>
                <w:sz w:val="18"/>
                <w:szCs w:val="18"/>
              </w:rPr>
            </w:rPrChange>
          </w:rPr>
          <w:t xml:space="preserve"> </w:t>
        </w:r>
        <w:del w:id="656" w:author="Administrator" w:date="2018-02-16T22:12:00Z">
          <w:r w:rsidRPr="00181407" w:rsidDel="00627DE3">
            <w:rPr>
              <w:rFonts w:ascii="Times New Roman" w:hAnsi="Times New Roman"/>
              <w:iCs/>
              <w:sz w:val="15"/>
              <w:szCs w:val="15"/>
              <w:rPrChange w:id="657" w:author="安安" w:date="2016-05-16T10:40:00Z">
                <w:rPr>
                  <w:bCs/>
                  <w:color w:val="0070C0"/>
                  <w:sz w:val="18"/>
                  <w:szCs w:val="18"/>
                </w:rPr>
              </w:rPrChange>
            </w:rPr>
            <w:delText>School</w:delText>
          </w:r>
        </w:del>
      </w:ins>
      <w:ins w:id="658" w:author="Administrator" w:date="2018-02-16T22:12:00Z">
        <w:r w:rsidR="00627DE3">
          <w:rPr>
            <w:rFonts w:ascii="Times New Roman" w:hAnsi="Times New Roman" w:hint="eastAsia"/>
            <w:iCs/>
            <w:sz w:val="15"/>
            <w:szCs w:val="15"/>
          </w:rPr>
          <w:t>X</w:t>
        </w:r>
      </w:ins>
      <w:ins w:id="659" w:author="hnj2288" w:date="2016-05-13T16:03:00Z">
        <w:r w:rsidR="008C316B" w:rsidRPr="008C316B">
          <w:rPr>
            <w:rFonts w:ascii="Times New Roman" w:hAnsi="Times New Roman"/>
            <w:iCs/>
            <w:sz w:val="15"/>
            <w:szCs w:val="15"/>
          </w:rPr>
          <w:t xml:space="preserve"> </w:t>
        </w:r>
      </w:ins>
      <w:del w:id="660" w:author="hnj2288" w:date="2016-05-13T16:03:00Z">
        <w:r w:rsidRPr="00181407">
          <w:rPr>
            <w:rFonts w:ascii="Times New Roman" w:hAnsi="Times New Roman"/>
            <w:iCs/>
            <w:sz w:val="15"/>
            <w:szCs w:val="15"/>
            <w:rPrChange w:id="661" w:author="hnj2288" w:date="2016-05-13T16:03:00Z">
              <w:rPr>
                <w:rFonts w:ascii="Times New Roman" w:hAnsi="Times New Roman"/>
                <w:i/>
                <w:iCs/>
                <w:sz w:val="15"/>
                <w:szCs w:val="15"/>
              </w:rPr>
            </w:rPrChange>
          </w:rPr>
          <w:delText xml:space="preserve">Institute </w:delText>
        </w:r>
      </w:del>
      <w:del w:id="662" w:author="Administrator" w:date="2018-02-16T22:12:00Z">
        <w:r w:rsidRPr="00181407" w:rsidDel="00627DE3">
          <w:rPr>
            <w:rFonts w:ascii="Times New Roman" w:hAnsi="Times New Roman"/>
            <w:iCs/>
            <w:sz w:val="15"/>
            <w:szCs w:val="15"/>
            <w:rPrChange w:id="663" w:author="hnj2288" w:date="2016-05-13T16:03:00Z">
              <w:rPr>
                <w:rFonts w:ascii="Times New Roman" w:hAnsi="Times New Roman"/>
                <w:i/>
                <w:iCs/>
                <w:sz w:val="15"/>
                <w:szCs w:val="15"/>
              </w:rPr>
            </w:rPrChange>
          </w:rPr>
          <w:delText>of</w:delText>
        </w:r>
      </w:del>
      <w:ins w:id="664" w:author="Administrator" w:date="2018-02-16T22:12:00Z">
        <w:r w:rsidR="00627DE3">
          <w:rPr>
            <w:rFonts w:ascii="Times New Roman" w:hAnsi="Times New Roman" w:hint="eastAsia"/>
            <w:iCs/>
            <w:sz w:val="15"/>
            <w:szCs w:val="15"/>
          </w:rPr>
          <w:t>X</w:t>
        </w:r>
      </w:ins>
      <w:r w:rsidRPr="00181407">
        <w:rPr>
          <w:rFonts w:ascii="Times New Roman" w:hAnsi="Times New Roman"/>
          <w:iCs/>
          <w:sz w:val="15"/>
          <w:szCs w:val="15"/>
          <w:rPrChange w:id="665" w:author="hnj2288" w:date="2016-05-13T16:03:00Z">
            <w:rPr>
              <w:rFonts w:ascii="Times New Roman" w:hAnsi="Times New Roman"/>
              <w:i/>
              <w:iCs/>
              <w:sz w:val="15"/>
              <w:szCs w:val="15"/>
            </w:rPr>
          </w:rPrChange>
        </w:rPr>
        <w:t xml:space="preserve"> </w:t>
      </w:r>
      <w:del w:id="666" w:author="Administrator" w:date="2018-02-16T22:12:00Z">
        <w:r w:rsidRPr="00181407" w:rsidDel="00627DE3">
          <w:rPr>
            <w:rFonts w:ascii="Times New Roman" w:hAnsi="Times New Roman"/>
            <w:iCs/>
            <w:sz w:val="15"/>
            <w:szCs w:val="15"/>
            <w:rPrChange w:id="667" w:author="hnj2288" w:date="2016-05-13T16:03:00Z">
              <w:rPr>
                <w:rFonts w:ascii="Times New Roman" w:hAnsi="Times New Roman"/>
                <w:i/>
                <w:iCs/>
                <w:sz w:val="15"/>
                <w:szCs w:val="15"/>
              </w:rPr>
            </w:rPrChange>
          </w:rPr>
          <w:delText>automation</w:delText>
        </w:r>
      </w:del>
      <w:ins w:id="668" w:author="Administrator" w:date="2018-02-16T22:12:00Z">
        <w:r w:rsidR="00627DE3">
          <w:rPr>
            <w:rFonts w:ascii="Times New Roman" w:hAnsi="Times New Roman" w:hint="eastAsia"/>
            <w:iCs/>
            <w:sz w:val="15"/>
            <w:szCs w:val="15"/>
          </w:rPr>
          <w:t>X</w:t>
        </w:r>
      </w:ins>
      <w:del w:id="669" w:author="安安" w:date="2016-05-16T10:40:00Z">
        <w:r w:rsidRPr="00181407">
          <w:rPr>
            <w:rFonts w:ascii="Times New Roman" w:hAnsi="Times New Roman"/>
            <w:iCs/>
            <w:sz w:val="15"/>
            <w:szCs w:val="15"/>
            <w:rPrChange w:id="670" w:author="hnj2288" w:date="2016-05-13T16:03:00Z">
              <w:rPr>
                <w:rFonts w:ascii="Times New Roman" w:hAnsi="Times New Roman"/>
                <w:i/>
                <w:iCs/>
                <w:sz w:val="15"/>
                <w:szCs w:val="15"/>
              </w:rPr>
            </w:rPrChange>
          </w:rPr>
          <w:delText xml:space="preserve"> </w:delText>
        </w:r>
      </w:del>
      <w:ins w:id="671" w:author="安安" w:date="2016-05-16T10:41:00Z">
        <w:r w:rsidR="00CF405A">
          <w:rPr>
            <w:rFonts w:ascii="Times New Roman" w:hAnsi="Times New Roman" w:hint="eastAsia"/>
            <w:iCs/>
            <w:sz w:val="15"/>
            <w:szCs w:val="15"/>
          </w:rPr>
          <w:t xml:space="preserve">, </w:t>
        </w:r>
      </w:ins>
      <w:ins w:id="672" w:author="hnj2288" w:date="2016-05-13T16:04:00Z">
        <w:del w:id="673" w:author="安安" w:date="2016-05-16T10:41:00Z">
          <w:r w:rsidR="008C316B" w:rsidRPr="008C316B">
            <w:rPr>
              <w:rFonts w:ascii="Times New Roman" w:hAnsi="Times New Roman" w:hint="eastAsia"/>
              <w:iCs/>
              <w:sz w:val="15"/>
              <w:szCs w:val="15"/>
            </w:rPr>
            <w:delText>，</w:delText>
          </w:r>
        </w:del>
      </w:ins>
      <w:r w:rsidRPr="00181407">
        <w:rPr>
          <w:rFonts w:ascii="Times New Roman" w:hAnsi="Times New Roman"/>
          <w:iCs/>
          <w:sz w:val="15"/>
          <w:szCs w:val="15"/>
          <w:rPrChange w:id="674" w:author="hnj2288" w:date="2016-05-13T16:03:00Z">
            <w:rPr>
              <w:rFonts w:ascii="Times New Roman" w:hAnsi="Times New Roman"/>
              <w:i/>
              <w:iCs/>
              <w:sz w:val="15"/>
              <w:szCs w:val="15"/>
            </w:rPr>
          </w:rPrChange>
        </w:rPr>
        <w:t xml:space="preserve"> </w:t>
      </w:r>
      <w:del w:id="675" w:author="Administrator" w:date="2018-02-16T22:12:00Z">
        <w:r w:rsidRPr="00181407" w:rsidDel="00627DE3">
          <w:rPr>
            <w:rFonts w:ascii="Times New Roman" w:hAnsi="Times New Roman"/>
            <w:iCs/>
            <w:sz w:val="15"/>
            <w:szCs w:val="15"/>
            <w:rPrChange w:id="676" w:author="hnj2288" w:date="2016-05-13T16:03:00Z">
              <w:rPr>
                <w:rFonts w:ascii="Times New Roman" w:hAnsi="Times New Roman"/>
                <w:i/>
                <w:iCs/>
                <w:sz w:val="15"/>
                <w:szCs w:val="15"/>
              </w:rPr>
            </w:rPrChange>
          </w:rPr>
          <w:delText xml:space="preserve">Beijing </w:delText>
        </w:r>
      </w:del>
      <w:ins w:id="677" w:author="Administrator" w:date="2018-02-16T22:12:00Z">
        <w:r w:rsidR="00627DE3">
          <w:rPr>
            <w:rFonts w:ascii="Times New Roman" w:hAnsi="Times New Roman" w:hint="eastAsia"/>
            <w:iCs/>
            <w:sz w:val="15"/>
            <w:szCs w:val="15"/>
          </w:rPr>
          <w:t>X</w:t>
        </w:r>
        <w:r w:rsidR="00627DE3" w:rsidRPr="00181407">
          <w:rPr>
            <w:rFonts w:ascii="Times New Roman" w:hAnsi="Times New Roman"/>
            <w:iCs/>
            <w:sz w:val="15"/>
            <w:szCs w:val="15"/>
            <w:rPrChange w:id="678" w:author="hnj2288" w:date="2016-05-13T16:03:00Z">
              <w:rPr>
                <w:rFonts w:ascii="Times New Roman" w:hAnsi="Times New Roman"/>
                <w:i/>
                <w:iCs/>
                <w:sz w:val="15"/>
                <w:szCs w:val="15"/>
              </w:rPr>
            </w:rPrChange>
          </w:rPr>
          <w:t xml:space="preserve"> </w:t>
        </w:r>
      </w:ins>
      <w:del w:id="679" w:author="Administrator" w:date="2018-02-16T22:12:00Z">
        <w:r w:rsidRPr="00181407" w:rsidDel="00627DE3">
          <w:rPr>
            <w:rFonts w:ascii="Times New Roman" w:hAnsi="Times New Roman"/>
            <w:iCs/>
            <w:sz w:val="15"/>
            <w:szCs w:val="15"/>
            <w:rPrChange w:id="680" w:author="hnj2288" w:date="2016-05-13T16:03:00Z">
              <w:rPr>
                <w:rFonts w:ascii="Times New Roman" w:hAnsi="Times New Roman"/>
                <w:i/>
                <w:iCs/>
                <w:sz w:val="15"/>
                <w:szCs w:val="15"/>
              </w:rPr>
            </w:rPrChange>
          </w:rPr>
          <w:delText xml:space="preserve">information </w:delText>
        </w:r>
      </w:del>
      <w:ins w:id="681" w:author="Administrator" w:date="2018-02-16T22:12:00Z">
        <w:r w:rsidR="00627DE3">
          <w:rPr>
            <w:rFonts w:ascii="Times New Roman" w:hAnsi="Times New Roman" w:hint="eastAsia"/>
            <w:iCs/>
            <w:sz w:val="15"/>
            <w:szCs w:val="15"/>
          </w:rPr>
          <w:t>X</w:t>
        </w:r>
        <w:r w:rsidR="00627DE3" w:rsidRPr="00181407">
          <w:rPr>
            <w:rFonts w:ascii="Times New Roman" w:hAnsi="Times New Roman"/>
            <w:iCs/>
            <w:sz w:val="15"/>
            <w:szCs w:val="15"/>
            <w:rPrChange w:id="682" w:author="hnj2288" w:date="2016-05-13T16:03:00Z">
              <w:rPr>
                <w:rFonts w:ascii="Times New Roman" w:hAnsi="Times New Roman"/>
                <w:i/>
                <w:iCs/>
                <w:sz w:val="15"/>
                <w:szCs w:val="15"/>
              </w:rPr>
            </w:rPrChange>
          </w:rPr>
          <w:t xml:space="preserve"> </w:t>
        </w:r>
      </w:ins>
      <w:del w:id="683" w:author="Administrator" w:date="2018-02-16T22:12:00Z">
        <w:r w:rsidRPr="00181407" w:rsidDel="00627DE3">
          <w:rPr>
            <w:rFonts w:ascii="Times New Roman" w:hAnsi="Times New Roman"/>
            <w:iCs/>
            <w:sz w:val="15"/>
            <w:szCs w:val="15"/>
            <w:rPrChange w:id="684" w:author="hnj2288" w:date="2016-05-13T16:03:00Z">
              <w:rPr>
                <w:rFonts w:ascii="Times New Roman" w:hAnsi="Times New Roman"/>
                <w:i/>
                <w:iCs/>
                <w:sz w:val="15"/>
                <w:szCs w:val="15"/>
              </w:rPr>
            </w:rPrChange>
          </w:rPr>
          <w:delText xml:space="preserve">science </w:delText>
        </w:r>
      </w:del>
      <w:ins w:id="685" w:author="Administrator" w:date="2018-02-16T22:12:00Z">
        <w:r w:rsidR="00627DE3">
          <w:rPr>
            <w:rFonts w:ascii="Times New Roman" w:hAnsi="Times New Roman" w:hint="eastAsia"/>
            <w:iCs/>
            <w:sz w:val="15"/>
            <w:szCs w:val="15"/>
          </w:rPr>
          <w:t>X</w:t>
        </w:r>
        <w:r w:rsidR="00627DE3" w:rsidRPr="00181407">
          <w:rPr>
            <w:rFonts w:ascii="Times New Roman" w:hAnsi="Times New Roman"/>
            <w:iCs/>
            <w:sz w:val="15"/>
            <w:szCs w:val="15"/>
            <w:rPrChange w:id="686" w:author="hnj2288" w:date="2016-05-13T16:03:00Z">
              <w:rPr>
                <w:rFonts w:ascii="Times New Roman" w:hAnsi="Times New Roman"/>
                <w:i/>
                <w:iCs/>
                <w:sz w:val="15"/>
                <w:szCs w:val="15"/>
              </w:rPr>
            </w:rPrChange>
          </w:rPr>
          <w:t xml:space="preserve"> </w:t>
        </w:r>
      </w:ins>
      <w:del w:id="687" w:author="Administrator" w:date="2018-02-16T22:12:00Z">
        <w:r w:rsidRPr="00181407" w:rsidDel="00627DE3">
          <w:rPr>
            <w:rFonts w:ascii="Times New Roman" w:hAnsi="Times New Roman"/>
            <w:iCs/>
            <w:sz w:val="15"/>
            <w:szCs w:val="15"/>
            <w:rPrChange w:id="688" w:author="hnj2288" w:date="2016-05-13T16:03:00Z">
              <w:rPr>
                <w:rFonts w:ascii="Times New Roman" w:hAnsi="Times New Roman"/>
                <w:i/>
                <w:iCs/>
                <w:sz w:val="15"/>
                <w:szCs w:val="15"/>
              </w:rPr>
            </w:rPrChange>
          </w:rPr>
          <w:delText xml:space="preserve">and </w:delText>
        </w:r>
      </w:del>
      <w:ins w:id="689" w:author="Administrator" w:date="2018-02-16T22:12:00Z">
        <w:r w:rsidR="00627DE3">
          <w:rPr>
            <w:rFonts w:ascii="Times New Roman" w:hAnsi="Times New Roman" w:hint="eastAsia"/>
            <w:iCs/>
            <w:sz w:val="15"/>
            <w:szCs w:val="15"/>
          </w:rPr>
          <w:t>X</w:t>
        </w:r>
        <w:r w:rsidR="00627DE3" w:rsidRPr="00181407">
          <w:rPr>
            <w:rFonts w:ascii="Times New Roman" w:hAnsi="Times New Roman"/>
            <w:iCs/>
            <w:sz w:val="15"/>
            <w:szCs w:val="15"/>
            <w:rPrChange w:id="690" w:author="hnj2288" w:date="2016-05-13T16:03:00Z">
              <w:rPr>
                <w:rFonts w:ascii="Times New Roman" w:hAnsi="Times New Roman"/>
                <w:i/>
                <w:iCs/>
                <w:sz w:val="15"/>
                <w:szCs w:val="15"/>
              </w:rPr>
            </w:rPrChange>
          </w:rPr>
          <w:t xml:space="preserve"> </w:t>
        </w:r>
      </w:ins>
      <w:del w:id="691" w:author="Administrator" w:date="2018-02-16T22:12:00Z">
        <w:r w:rsidRPr="00181407" w:rsidDel="00627DE3">
          <w:rPr>
            <w:rFonts w:ascii="Times New Roman" w:hAnsi="Times New Roman"/>
            <w:iCs/>
            <w:sz w:val="15"/>
            <w:szCs w:val="15"/>
            <w:rPrChange w:id="692" w:author="hnj2288" w:date="2016-05-13T16:03:00Z">
              <w:rPr>
                <w:rFonts w:ascii="Times New Roman" w:hAnsi="Times New Roman"/>
                <w:i/>
                <w:iCs/>
                <w:sz w:val="15"/>
                <w:szCs w:val="15"/>
              </w:rPr>
            </w:rPrChange>
          </w:rPr>
          <w:delText xml:space="preserve">technology </w:delText>
        </w:r>
      </w:del>
      <w:ins w:id="693" w:author="Administrator" w:date="2018-02-16T22:12:00Z">
        <w:r w:rsidR="00627DE3">
          <w:rPr>
            <w:rFonts w:ascii="Times New Roman" w:hAnsi="Times New Roman" w:hint="eastAsia"/>
            <w:iCs/>
            <w:sz w:val="15"/>
            <w:szCs w:val="15"/>
          </w:rPr>
          <w:t>X</w:t>
        </w:r>
        <w:r w:rsidR="00627DE3" w:rsidRPr="00181407">
          <w:rPr>
            <w:rFonts w:ascii="Times New Roman" w:hAnsi="Times New Roman"/>
            <w:iCs/>
            <w:sz w:val="15"/>
            <w:szCs w:val="15"/>
            <w:rPrChange w:id="694" w:author="hnj2288" w:date="2016-05-13T16:03:00Z">
              <w:rPr>
                <w:rFonts w:ascii="Times New Roman" w:hAnsi="Times New Roman"/>
                <w:i/>
                <w:iCs/>
                <w:sz w:val="15"/>
                <w:szCs w:val="15"/>
              </w:rPr>
            </w:rPrChange>
          </w:rPr>
          <w:t xml:space="preserve"> </w:t>
        </w:r>
      </w:ins>
      <w:del w:id="695" w:author="Administrator" w:date="2018-02-16T22:12:00Z">
        <w:r w:rsidRPr="00181407" w:rsidDel="00627DE3">
          <w:rPr>
            <w:rFonts w:ascii="Times New Roman" w:hAnsi="Times New Roman"/>
            <w:iCs/>
            <w:sz w:val="15"/>
            <w:szCs w:val="15"/>
            <w:rPrChange w:id="696" w:author="hnj2288" w:date="2016-05-13T16:03:00Z">
              <w:rPr>
                <w:rFonts w:ascii="Times New Roman" w:hAnsi="Times New Roman"/>
                <w:i/>
                <w:iCs/>
                <w:sz w:val="15"/>
                <w:szCs w:val="15"/>
              </w:rPr>
            </w:rPrChange>
          </w:rPr>
          <w:delText>university</w:delText>
        </w:r>
      </w:del>
      <w:ins w:id="697" w:author="Administrator" w:date="2018-02-16T22:12:00Z">
        <w:r w:rsidR="00627DE3">
          <w:rPr>
            <w:rFonts w:ascii="Times New Roman" w:hAnsi="Times New Roman" w:hint="eastAsia"/>
            <w:iCs/>
            <w:sz w:val="15"/>
            <w:szCs w:val="15"/>
          </w:rPr>
          <w:t>X</w:t>
        </w:r>
      </w:ins>
      <w:r w:rsidRPr="00181407">
        <w:rPr>
          <w:rFonts w:ascii="Times New Roman" w:hAnsi="Times New Roman"/>
          <w:iCs/>
          <w:sz w:val="15"/>
          <w:szCs w:val="15"/>
          <w:rPrChange w:id="698" w:author="hnj2288" w:date="2016-05-13T16:03:00Z">
            <w:rPr>
              <w:rFonts w:ascii="Times New Roman" w:hAnsi="Times New Roman"/>
              <w:i/>
              <w:iCs/>
              <w:sz w:val="15"/>
              <w:szCs w:val="15"/>
            </w:rPr>
          </w:rPrChange>
        </w:rPr>
        <w:t xml:space="preserve">, </w:t>
      </w:r>
      <w:del w:id="699" w:author="Administrator" w:date="2018-02-16T22:12:00Z">
        <w:r w:rsidRPr="00181407" w:rsidDel="00627DE3">
          <w:rPr>
            <w:rFonts w:ascii="Times New Roman" w:hAnsi="Times New Roman"/>
            <w:iCs/>
            <w:sz w:val="15"/>
            <w:szCs w:val="15"/>
            <w:rPrChange w:id="700" w:author="hnj2288" w:date="2016-05-13T16:03:00Z">
              <w:rPr>
                <w:rFonts w:ascii="Times New Roman" w:hAnsi="Times New Roman"/>
                <w:i/>
                <w:iCs/>
                <w:sz w:val="15"/>
                <w:szCs w:val="15"/>
              </w:rPr>
            </w:rPrChange>
          </w:rPr>
          <w:delText xml:space="preserve">Beijing </w:delText>
        </w:r>
      </w:del>
      <w:ins w:id="701" w:author="Administrator" w:date="2018-02-16T22:12:00Z">
        <w:r w:rsidR="00627DE3">
          <w:rPr>
            <w:rFonts w:ascii="Times New Roman" w:hAnsi="Times New Roman" w:hint="eastAsia"/>
            <w:iCs/>
            <w:sz w:val="15"/>
            <w:szCs w:val="15"/>
          </w:rPr>
          <w:t>X</w:t>
        </w:r>
        <w:r w:rsidR="00627DE3" w:rsidRPr="00181407">
          <w:rPr>
            <w:rFonts w:ascii="Times New Roman" w:hAnsi="Times New Roman"/>
            <w:iCs/>
            <w:sz w:val="15"/>
            <w:szCs w:val="15"/>
            <w:rPrChange w:id="702" w:author="hnj2288" w:date="2016-05-13T16:03:00Z">
              <w:rPr>
                <w:rFonts w:ascii="Times New Roman" w:hAnsi="Times New Roman"/>
                <w:i/>
                <w:iCs/>
                <w:sz w:val="15"/>
                <w:szCs w:val="15"/>
              </w:rPr>
            </w:rPrChange>
          </w:rPr>
          <w:t xml:space="preserve"> </w:t>
        </w:r>
      </w:ins>
      <w:del w:id="703" w:author="Administrator" w:date="2018-02-16T22:12:00Z">
        <w:r w:rsidR="00F435AC" w:rsidRPr="00245B85" w:rsidDel="00627DE3">
          <w:rPr>
            <w:rFonts w:ascii="Times New Roman" w:hAnsi="Times New Roman" w:cs="Times New Roman"/>
            <w:sz w:val="15"/>
            <w:szCs w:val="15"/>
          </w:rPr>
          <w:delText>100192</w:delText>
        </w:r>
      </w:del>
      <w:ins w:id="704" w:author="Administrator" w:date="2018-02-16T22:12:00Z">
        <w:r w:rsidR="00627DE3">
          <w:rPr>
            <w:rFonts w:ascii="Times New Roman" w:hAnsi="Times New Roman" w:cs="Times New Roman" w:hint="eastAsia"/>
            <w:sz w:val="15"/>
            <w:szCs w:val="15"/>
          </w:rPr>
          <w:t>XXXXXX</w:t>
        </w:r>
      </w:ins>
      <w:r w:rsidRPr="00181407">
        <w:rPr>
          <w:rFonts w:ascii="Times New Roman" w:hAnsi="Times New Roman"/>
          <w:iCs/>
          <w:sz w:val="15"/>
          <w:szCs w:val="15"/>
          <w:rPrChange w:id="705" w:author="hnj2288" w:date="2016-05-13T16:03:00Z">
            <w:rPr>
              <w:rFonts w:ascii="Times New Roman" w:hAnsi="Times New Roman"/>
              <w:i/>
              <w:iCs/>
              <w:sz w:val="15"/>
              <w:szCs w:val="15"/>
            </w:rPr>
          </w:rPrChange>
        </w:rPr>
        <w:t xml:space="preserve">, </w:t>
      </w:r>
      <w:del w:id="706" w:author="Administrator" w:date="2018-02-16T22:12:00Z">
        <w:r w:rsidRPr="00181407" w:rsidDel="00627DE3">
          <w:rPr>
            <w:rFonts w:ascii="Times New Roman" w:hAnsi="Times New Roman"/>
            <w:iCs/>
            <w:sz w:val="15"/>
            <w:szCs w:val="15"/>
            <w:rPrChange w:id="707" w:author="hnj2288" w:date="2016-05-13T16:03:00Z">
              <w:rPr>
                <w:rFonts w:ascii="Times New Roman" w:hAnsi="Times New Roman"/>
                <w:i/>
                <w:iCs/>
                <w:sz w:val="15"/>
                <w:szCs w:val="15"/>
              </w:rPr>
            </w:rPrChange>
          </w:rPr>
          <w:delText>China</w:delText>
        </w:r>
        <w:r w:rsidRPr="00181407" w:rsidDel="00627DE3">
          <w:rPr>
            <w:rFonts w:ascii="Times New Roman" w:hAnsi="Times New Roman" w:hint="eastAsia"/>
            <w:iCs/>
            <w:sz w:val="15"/>
            <w:szCs w:val="15"/>
            <w:rPrChange w:id="708" w:author="hnj2288" w:date="2016-05-13T16:03:00Z">
              <w:rPr>
                <w:rFonts w:ascii="Times New Roman" w:hAnsi="Times New Roman" w:hint="eastAsia"/>
                <w:i/>
                <w:iCs/>
                <w:sz w:val="15"/>
                <w:szCs w:val="15"/>
              </w:rPr>
            </w:rPrChange>
          </w:rPr>
          <w:delText>；</w:delText>
        </w:r>
      </w:del>
      <w:ins w:id="709" w:author="Administrator" w:date="2018-02-16T22:12:00Z">
        <w:r w:rsidR="00627DE3">
          <w:rPr>
            <w:rFonts w:ascii="Times New Roman" w:hAnsi="Times New Roman" w:hint="eastAsia"/>
            <w:iCs/>
            <w:sz w:val="15"/>
            <w:szCs w:val="15"/>
          </w:rPr>
          <w:t>X</w:t>
        </w:r>
      </w:ins>
      <w:ins w:id="710" w:author="hnj2288" w:date="2016-05-13T16:04:00Z">
        <w:r w:rsidR="00245B85" w:rsidRPr="00245B85" w:rsidDel="00245B85">
          <w:rPr>
            <w:rFonts w:ascii="Times New Roman" w:hAnsi="Times New Roman" w:cs="Times New Roman"/>
            <w:iCs/>
            <w:sz w:val="15"/>
            <w:szCs w:val="15"/>
          </w:rPr>
          <w:t xml:space="preserve"> </w:t>
        </w:r>
      </w:ins>
      <w:del w:id="711" w:author="hnj2288" w:date="2016-05-13T16:04:00Z">
        <w:r w:rsidRPr="00181407">
          <w:rPr>
            <w:rFonts w:ascii="Times New Roman" w:hAnsi="Times New Roman"/>
            <w:iCs/>
            <w:sz w:val="15"/>
            <w:szCs w:val="15"/>
            <w:rPrChange w:id="712" w:author="hnj2288" w:date="2016-05-13T16:03:00Z">
              <w:rPr>
                <w:rFonts w:ascii="Times New Roman" w:hAnsi="Times New Roman"/>
                <w:i/>
                <w:iCs/>
                <w:sz w:val="15"/>
                <w:szCs w:val="15"/>
              </w:rPr>
            </w:rPrChange>
          </w:rPr>
          <w:delText xml:space="preserve">  </w:delText>
        </w:r>
      </w:del>
    </w:p>
    <w:p w:rsidR="00F435AC" w:rsidRPr="00245B85" w:rsidRDefault="00181407" w:rsidP="00F435AC">
      <w:pPr>
        <w:pStyle w:val="p0"/>
        <w:ind w:left="359" w:right="504"/>
        <w:jc w:val="center"/>
        <w:rPr>
          <w:rFonts w:ascii="Times New Roman" w:hAnsi="Times New Roman" w:cs="Times New Roman"/>
          <w:iCs/>
          <w:sz w:val="15"/>
          <w:szCs w:val="15"/>
          <w:rPrChange w:id="713" w:author="hnj2288" w:date="2016-05-13T16:03:00Z">
            <w:rPr>
              <w:rFonts w:ascii="Times New Roman" w:hAnsi="Times New Roman" w:cs="Times New Roman"/>
              <w:i/>
              <w:iCs/>
              <w:sz w:val="15"/>
              <w:szCs w:val="15"/>
            </w:rPr>
          </w:rPrChange>
        </w:rPr>
      </w:pPr>
      <w:del w:id="714" w:author="hnj2288" w:date="2016-05-13T16:04:00Z">
        <w:r w:rsidRPr="00181407">
          <w:rPr>
            <w:rFonts w:ascii="Times New Roman" w:hAnsi="Times New Roman" w:cs="Times New Roman"/>
            <w:iCs/>
            <w:sz w:val="15"/>
            <w:szCs w:val="15"/>
            <w:rPrChange w:id="715" w:author="hnj2288" w:date="2016-05-13T16:03:00Z">
              <w:rPr>
                <w:rFonts w:ascii="Times New Roman" w:hAnsi="Times New Roman" w:cs="Times New Roman"/>
                <w:i/>
                <w:iCs/>
                <w:kern w:val="2"/>
                <w:sz w:val="15"/>
                <w:szCs w:val="15"/>
              </w:rPr>
            </w:rPrChange>
          </w:rPr>
          <w:delText xml:space="preserve">2.Institute of automation  Beijing information science and technology university, Beijing </w:delText>
        </w:r>
        <w:r w:rsidR="005452C4" w:rsidRPr="00245B85" w:rsidDel="00245B85">
          <w:rPr>
            <w:rFonts w:ascii="Times New Roman" w:hAnsi="Times New Roman" w:cs="Times New Roman"/>
            <w:sz w:val="15"/>
            <w:szCs w:val="15"/>
          </w:rPr>
          <w:delText>100192</w:delText>
        </w:r>
        <w:r w:rsidRPr="00181407">
          <w:rPr>
            <w:rFonts w:ascii="Times New Roman" w:hAnsi="Times New Roman" w:cs="Times New Roman"/>
            <w:iCs/>
            <w:sz w:val="15"/>
            <w:szCs w:val="15"/>
            <w:rPrChange w:id="716" w:author="hnj2288" w:date="2016-05-13T16:03:00Z">
              <w:rPr>
                <w:rFonts w:ascii="Times New Roman" w:hAnsi="Times New Roman" w:cs="Times New Roman"/>
                <w:i/>
                <w:iCs/>
                <w:kern w:val="2"/>
                <w:sz w:val="15"/>
                <w:szCs w:val="15"/>
              </w:rPr>
            </w:rPrChange>
          </w:rPr>
          <w:delText>, China</w:delText>
        </w:r>
      </w:del>
      <w:r w:rsidRPr="00181407">
        <w:rPr>
          <w:rFonts w:ascii="Times New Roman" w:hAnsi="Times New Roman" w:cs="Times New Roman"/>
          <w:iCs/>
          <w:sz w:val="15"/>
          <w:szCs w:val="15"/>
          <w:rPrChange w:id="717" w:author="hnj2288" w:date="2016-05-13T16:03:00Z">
            <w:rPr>
              <w:rFonts w:ascii="Times New Roman" w:hAnsi="Times New Roman" w:cs="Times New Roman"/>
              <w:i/>
              <w:iCs/>
              <w:kern w:val="2"/>
              <w:sz w:val="15"/>
              <w:szCs w:val="15"/>
            </w:rPr>
          </w:rPrChange>
        </w:rPr>
        <w:t>)</w:t>
      </w:r>
      <w:commentRangeEnd w:id="650"/>
      <w:r w:rsidR="00B5392D">
        <w:rPr>
          <w:rStyle w:val="ab"/>
          <w:rFonts w:cs="Times New Roman"/>
          <w:kern w:val="2"/>
        </w:rPr>
        <w:commentReference w:id="650"/>
      </w:r>
    </w:p>
    <w:p w:rsidR="003F1DB5" w:rsidRPr="003F1DB5" w:rsidRDefault="00F435AC" w:rsidP="003F1DB5">
      <w:pPr>
        <w:tabs>
          <w:tab w:val="left" w:pos="9781"/>
        </w:tabs>
        <w:ind w:rightChars="39" w:right="82" w:firstLineChars="313" w:firstLine="660"/>
        <w:rPr>
          <w:rFonts w:ascii="Times New Roman" w:eastAsia="黑体" w:hAnsi="Times New Roman"/>
          <w:szCs w:val="21"/>
        </w:rPr>
      </w:pPr>
      <w:commentRangeStart w:id="718"/>
      <w:r w:rsidRPr="00A66487">
        <w:rPr>
          <w:rFonts w:ascii="Times New Roman" w:eastAsia="黑体" w:hAnsi="Times New Roman"/>
          <w:b/>
          <w:szCs w:val="21"/>
        </w:rPr>
        <w:t>Abstract</w:t>
      </w:r>
      <w:r>
        <w:rPr>
          <w:rFonts w:ascii="Times New Roman" w:eastAsia="黑体" w:hAnsi="Times New Roman"/>
          <w:szCs w:val="21"/>
        </w:rPr>
        <w:t>:</w:t>
      </w:r>
      <w:commentRangeEnd w:id="718"/>
      <w:r w:rsidR="00B5392D">
        <w:rPr>
          <w:rStyle w:val="ab"/>
        </w:rPr>
        <w:commentReference w:id="718"/>
      </w:r>
      <w:r>
        <w:rPr>
          <w:rFonts w:ascii="Times New Roman" w:eastAsia="黑体" w:hAnsi="Times New Roman"/>
          <w:szCs w:val="21"/>
        </w:rPr>
        <w:t xml:space="preserve"> </w:t>
      </w:r>
      <w:commentRangeStart w:id="719"/>
      <w:r w:rsidR="005452C4" w:rsidRPr="005452C4">
        <w:rPr>
          <w:rFonts w:ascii="Times New Roman" w:eastAsia="黑体" w:hAnsi="Times New Roman"/>
          <w:szCs w:val="21"/>
        </w:rPr>
        <w:t xml:space="preserve">To </w:t>
      </w:r>
      <w:ins w:id="720" w:author="Administrator" w:date="2018-02-16T22:13:00Z">
        <w:r w:rsidR="00627DE3">
          <w:rPr>
            <w:rFonts w:ascii="Times New Roman" w:eastAsia="黑体" w:hAnsi="Times New Roman" w:hint="eastAsia"/>
            <w:szCs w:val="21"/>
          </w:rPr>
          <w:t xml:space="preserve">X </w:t>
        </w:r>
      </w:ins>
      <w:del w:id="721" w:author="Administrator" w:date="2018-02-16T22:13:00Z">
        <w:r w:rsidR="005452C4" w:rsidRPr="005452C4" w:rsidDel="00627DE3">
          <w:rPr>
            <w:rFonts w:ascii="Times New Roman" w:eastAsia="黑体" w:hAnsi="Times New Roman"/>
            <w:szCs w:val="21"/>
          </w:rPr>
          <w:delText>s</w:delText>
        </w:r>
      </w:del>
      <w:ins w:id="722" w:author="Administrator" w:date="2018-02-16T22:13:00Z">
        <w:r w:rsidR="00627DE3">
          <w:rPr>
            <w:rFonts w:ascii="Times New Roman" w:eastAsia="黑体" w:hAnsi="Times New Roman"/>
            <w:szCs w:val="21"/>
          </w:rPr>
          <w:t xml:space="preserve">X </w:t>
        </w:r>
      </w:ins>
      <w:del w:id="723" w:author="Administrator" w:date="2018-02-16T22:13:00Z">
        <w:r w:rsidR="005452C4" w:rsidRPr="005452C4" w:rsidDel="00627DE3">
          <w:rPr>
            <w:rFonts w:ascii="Times New Roman" w:eastAsia="黑体" w:hAnsi="Times New Roman"/>
            <w:szCs w:val="21"/>
          </w:rPr>
          <w:delText>o</w:delText>
        </w:r>
      </w:del>
      <w:ins w:id="724" w:author="Administrator" w:date="2018-02-16T22:13:00Z">
        <w:r w:rsidR="00627DE3">
          <w:rPr>
            <w:rFonts w:ascii="Times New Roman" w:eastAsia="黑体" w:hAnsi="Times New Roman"/>
            <w:szCs w:val="21"/>
          </w:rPr>
          <w:t xml:space="preserve">X </w:t>
        </w:r>
      </w:ins>
      <w:del w:id="725" w:author="Administrator" w:date="2018-02-16T22:13:00Z">
        <w:r w:rsidR="005452C4" w:rsidRPr="005452C4" w:rsidDel="00627DE3">
          <w:rPr>
            <w:rFonts w:ascii="Times New Roman" w:eastAsia="黑体" w:hAnsi="Times New Roman"/>
            <w:szCs w:val="21"/>
          </w:rPr>
          <w:delText>l</w:delText>
        </w:r>
      </w:del>
      <w:ins w:id="726" w:author="Administrator" w:date="2018-02-16T22:13:00Z">
        <w:r w:rsidR="00627DE3">
          <w:rPr>
            <w:rFonts w:ascii="Times New Roman" w:eastAsia="黑体" w:hAnsi="Times New Roman"/>
            <w:szCs w:val="21"/>
          </w:rPr>
          <w:t xml:space="preserve">X </w:t>
        </w:r>
      </w:ins>
      <w:del w:id="727" w:author="Administrator" w:date="2018-02-16T22:13:00Z">
        <w:r w:rsidR="005452C4" w:rsidRPr="005452C4" w:rsidDel="00627DE3">
          <w:rPr>
            <w:rFonts w:ascii="Times New Roman" w:eastAsia="黑体" w:hAnsi="Times New Roman"/>
            <w:szCs w:val="21"/>
          </w:rPr>
          <w:delText>v</w:delText>
        </w:r>
      </w:del>
      <w:ins w:id="728" w:author="Administrator" w:date="2018-02-16T22:13:00Z">
        <w:r w:rsidR="00627DE3">
          <w:rPr>
            <w:rFonts w:ascii="Times New Roman" w:eastAsia="黑体" w:hAnsi="Times New Roman"/>
            <w:szCs w:val="21"/>
          </w:rPr>
          <w:t xml:space="preserve">X </w:t>
        </w:r>
      </w:ins>
      <w:del w:id="729" w:author="Administrator" w:date="2018-02-16T22:13:00Z">
        <w:r w:rsidR="005452C4" w:rsidRPr="005452C4" w:rsidDel="00627DE3">
          <w:rPr>
            <w:rFonts w:ascii="Times New Roman" w:eastAsia="黑体" w:hAnsi="Times New Roman"/>
            <w:szCs w:val="21"/>
          </w:rPr>
          <w:delText>e</w:delText>
        </w:r>
      </w:del>
      <w:ins w:id="730" w:author="Administrator" w:date="2018-02-16T22:13:00Z">
        <w:r w:rsidR="00627DE3">
          <w:rPr>
            <w:rFonts w:ascii="Times New Roman" w:eastAsia="黑体" w:hAnsi="Times New Roman"/>
            <w:szCs w:val="21"/>
          </w:rPr>
          <w:t xml:space="preserve">X </w:t>
        </w:r>
      </w:ins>
      <w:del w:id="731" w:author="Administrator" w:date="2018-02-16T22:13:00Z">
        <w:r w:rsidR="005452C4" w:rsidRPr="005452C4" w:rsidDel="00627DE3">
          <w:rPr>
            <w:rFonts w:ascii="Times New Roman" w:eastAsia="黑体" w:hAnsi="Times New Roman"/>
            <w:szCs w:val="21"/>
          </w:rPr>
          <w:delText xml:space="preserve"> </w:delText>
        </w:r>
      </w:del>
      <w:ins w:id="732" w:author="Administrator" w:date="2018-02-16T22:13:00Z">
        <w:r w:rsidR="00627DE3">
          <w:rPr>
            <w:rFonts w:ascii="Times New Roman" w:eastAsia="黑体" w:hAnsi="Times New Roman"/>
            <w:szCs w:val="21"/>
          </w:rPr>
          <w:t xml:space="preserve">X </w:t>
        </w:r>
      </w:ins>
      <w:del w:id="733" w:author="Administrator" w:date="2018-02-16T22:13:00Z">
        <w:r w:rsidR="005452C4" w:rsidRPr="005452C4" w:rsidDel="00627DE3">
          <w:rPr>
            <w:rFonts w:ascii="Times New Roman" w:eastAsia="黑体" w:hAnsi="Times New Roman"/>
            <w:szCs w:val="21"/>
          </w:rPr>
          <w:delText>t</w:delText>
        </w:r>
      </w:del>
      <w:ins w:id="734" w:author="Administrator" w:date="2018-02-16T22:13:00Z">
        <w:r w:rsidR="00627DE3">
          <w:rPr>
            <w:rFonts w:ascii="Times New Roman" w:eastAsia="黑体" w:hAnsi="Times New Roman"/>
            <w:szCs w:val="21"/>
          </w:rPr>
          <w:t xml:space="preserve">X </w:t>
        </w:r>
      </w:ins>
      <w:del w:id="735" w:author="Administrator" w:date="2018-02-16T22:13:00Z">
        <w:r w:rsidR="005452C4" w:rsidRPr="005452C4" w:rsidDel="00627DE3">
          <w:rPr>
            <w:rFonts w:ascii="Times New Roman" w:eastAsia="黑体" w:hAnsi="Times New Roman"/>
            <w:szCs w:val="21"/>
          </w:rPr>
          <w:delText>h</w:delText>
        </w:r>
      </w:del>
      <w:ins w:id="736" w:author="Administrator" w:date="2018-02-16T22:13:00Z">
        <w:r w:rsidR="00627DE3">
          <w:rPr>
            <w:rFonts w:ascii="Times New Roman" w:eastAsia="黑体" w:hAnsi="Times New Roman"/>
            <w:szCs w:val="21"/>
          </w:rPr>
          <w:t xml:space="preserve">X </w:t>
        </w:r>
      </w:ins>
      <w:del w:id="737" w:author="Administrator" w:date="2018-02-16T22:13:00Z">
        <w:r w:rsidR="005452C4" w:rsidRPr="005452C4" w:rsidDel="00627DE3">
          <w:rPr>
            <w:rFonts w:ascii="Times New Roman" w:eastAsia="黑体" w:hAnsi="Times New Roman"/>
            <w:szCs w:val="21"/>
          </w:rPr>
          <w:delText>e</w:delText>
        </w:r>
      </w:del>
      <w:ins w:id="738" w:author="Administrator" w:date="2018-02-16T22:13:00Z">
        <w:r w:rsidR="00627DE3">
          <w:rPr>
            <w:rFonts w:ascii="Times New Roman" w:eastAsia="黑体" w:hAnsi="Times New Roman"/>
            <w:szCs w:val="21"/>
          </w:rPr>
          <w:t xml:space="preserve">X </w:t>
        </w:r>
      </w:ins>
      <w:del w:id="739" w:author="Administrator" w:date="2018-02-16T22:13:00Z">
        <w:r w:rsidR="005452C4" w:rsidRPr="005452C4" w:rsidDel="00627DE3">
          <w:rPr>
            <w:rFonts w:ascii="Times New Roman" w:eastAsia="黑体" w:hAnsi="Times New Roman"/>
            <w:szCs w:val="21"/>
          </w:rPr>
          <w:delText xml:space="preserve"> </w:delText>
        </w:r>
      </w:del>
      <w:ins w:id="740" w:author="Administrator" w:date="2018-02-16T22:13:00Z">
        <w:r w:rsidR="00627DE3">
          <w:rPr>
            <w:rFonts w:ascii="Times New Roman" w:eastAsia="黑体" w:hAnsi="Times New Roman"/>
            <w:szCs w:val="21"/>
          </w:rPr>
          <w:t xml:space="preserve">X </w:t>
        </w:r>
      </w:ins>
      <w:del w:id="741" w:author="Administrator" w:date="2018-02-16T22:13:00Z">
        <w:r w:rsidR="005452C4" w:rsidRPr="005452C4" w:rsidDel="00627DE3">
          <w:rPr>
            <w:rFonts w:ascii="Times New Roman" w:eastAsia="黑体" w:hAnsi="Times New Roman"/>
            <w:szCs w:val="21"/>
          </w:rPr>
          <w:delText>a</w:delText>
        </w:r>
      </w:del>
      <w:ins w:id="742" w:author="Administrator" w:date="2018-02-16T22:13:00Z">
        <w:r w:rsidR="00627DE3">
          <w:rPr>
            <w:rFonts w:ascii="Times New Roman" w:eastAsia="黑体" w:hAnsi="Times New Roman"/>
            <w:szCs w:val="21"/>
          </w:rPr>
          <w:t xml:space="preserve">X </w:t>
        </w:r>
      </w:ins>
      <w:del w:id="743" w:author="Administrator" w:date="2018-02-16T22:13:00Z">
        <w:r w:rsidR="005452C4" w:rsidRPr="005452C4" w:rsidDel="00627DE3">
          <w:rPr>
            <w:rFonts w:ascii="Times New Roman" w:eastAsia="黑体" w:hAnsi="Times New Roman"/>
            <w:szCs w:val="21"/>
          </w:rPr>
          <w:delText>c</w:delText>
        </w:r>
      </w:del>
      <w:ins w:id="744" w:author="Administrator" w:date="2018-02-16T22:13:00Z">
        <w:r w:rsidR="00627DE3">
          <w:rPr>
            <w:rFonts w:ascii="Times New Roman" w:eastAsia="黑体" w:hAnsi="Times New Roman"/>
            <w:szCs w:val="21"/>
          </w:rPr>
          <w:t xml:space="preserve">X </w:t>
        </w:r>
      </w:ins>
      <w:del w:id="745" w:author="Administrator" w:date="2018-02-16T22:13:00Z">
        <w:r w:rsidR="005452C4" w:rsidRPr="005452C4" w:rsidDel="00627DE3">
          <w:rPr>
            <w:rFonts w:ascii="Times New Roman" w:eastAsia="黑体" w:hAnsi="Times New Roman"/>
            <w:szCs w:val="21"/>
          </w:rPr>
          <w:delText>c</w:delText>
        </w:r>
      </w:del>
      <w:ins w:id="746" w:author="Administrator" w:date="2018-02-16T22:13:00Z">
        <w:r w:rsidR="00627DE3">
          <w:rPr>
            <w:rFonts w:ascii="Times New Roman" w:eastAsia="黑体" w:hAnsi="Times New Roman"/>
            <w:szCs w:val="21"/>
          </w:rPr>
          <w:t xml:space="preserve">X </w:t>
        </w:r>
      </w:ins>
      <w:del w:id="747" w:author="Administrator" w:date="2018-02-16T22:13:00Z">
        <w:r w:rsidR="005452C4" w:rsidRPr="005452C4" w:rsidDel="00627DE3">
          <w:rPr>
            <w:rFonts w:ascii="Times New Roman" w:eastAsia="黑体" w:hAnsi="Times New Roman"/>
            <w:szCs w:val="21"/>
          </w:rPr>
          <w:delText>u</w:delText>
        </w:r>
      </w:del>
      <w:ins w:id="748" w:author="Administrator" w:date="2018-02-16T22:13:00Z">
        <w:r w:rsidR="00627DE3">
          <w:rPr>
            <w:rFonts w:ascii="Times New Roman" w:eastAsia="黑体" w:hAnsi="Times New Roman"/>
            <w:szCs w:val="21"/>
          </w:rPr>
          <w:t xml:space="preserve">X </w:t>
        </w:r>
      </w:ins>
      <w:del w:id="749" w:author="Administrator" w:date="2018-02-16T22:13:00Z">
        <w:r w:rsidR="005452C4" w:rsidRPr="005452C4" w:rsidDel="00627DE3">
          <w:rPr>
            <w:rFonts w:ascii="Times New Roman" w:eastAsia="黑体" w:hAnsi="Times New Roman"/>
            <w:szCs w:val="21"/>
          </w:rPr>
          <w:delText>r</w:delText>
        </w:r>
      </w:del>
      <w:ins w:id="750" w:author="Administrator" w:date="2018-02-16T22:13:00Z">
        <w:r w:rsidR="00627DE3">
          <w:rPr>
            <w:rFonts w:ascii="Times New Roman" w:eastAsia="黑体" w:hAnsi="Times New Roman"/>
            <w:szCs w:val="21"/>
          </w:rPr>
          <w:t xml:space="preserve">X </w:t>
        </w:r>
      </w:ins>
      <w:del w:id="751" w:author="Administrator" w:date="2018-02-16T22:13:00Z">
        <w:r w:rsidR="005452C4" w:rsidRPr="005452C4" w:rsidDel="00627DE3">
          <w:rPr>
            <w:rFonts w:ascii="Times New Roman" w:eastAsia="黑体" w:hAnsi="Times New Roman"/>
            <w:szCs w:val="21"/>
          </w:rPr>
          <w:delText>a</w:delText>
        </w:r>
      </w:del>
      <w:ins w:id="752" w:author="Administrator" w:date="2018-02-16T22:13:00Z">
        <w:r w:rsidR="00627DE3">
          <w:rPr>
            <w:rFonts w:ascii="Times New Roman" w:eastAsia="黑体" w:hAnsi="Times New Roman"/>
            <w:szCs w:val="21"/>
          </w:rPr>
          <w:t xml:space="preserve">X </w:t>
        </w:r>
      </w:ins>
      <w:del w:id="753" w:author="Administrator" w:date="2018-02-16T22:13:00Z">
        <w:r w:rsidR="005452C4" w:rsidRPr="005452C4" w:rsidDel="00627DE3">
          <w:rPr>
            <w:rFonts w:ascii="Times New Roman" w:eastAsia="黑体" w:hAnsi="Times New Roman"/>
            <w:szCs w:val="21"/>
          </w:rPr>
          <w:delText>c</w:delText>
        </w:r>
      </w:del>
      <w:ins w:id="754" w:author="Administrator" w:date="2018-02-16T22:13:00Z">
        <w:r w:rsidR="00627DE3">
          <w:rPr>
            <w:rFonts w:ascii="Times New Roman" w:eastAsia="黑体" w:hAnsi="Times New Roman"/>
            <w:szCs w:val="21"/>
          </w:rPr>
          <w:t xml:space="preserve">X </w:t>
        </w:r>
      </w:ins>
      <w:del w:id="755" w:author="Administrator" w:date="2018-02-16T22:13:00Z">
        <w:r w:rsidR="005452C4" w:rsidRPr="005452C4" w:rsidDel="00627DE3">
          <w:rPr>
            <w:rFonts w:ascii="Times New Roman" w:eastAsia="黑体" w:hAnsi="Times New Roman"/>
            <w:szCs w:val="21"/>
          </w:rPr>
          <w:delText>y</w:delText>
        </w:r>
      </w:del>
      <w:ins w:id="756" w:author="Administrator" w:date="2018-02-16T22:13:00Z">
        <w:r w:rsidR="00627DE3">
          <w:rPr>
            <w:rFonts w:ascii="Times New Roman" w:eastAsia="黑体" w:hAnsi="Times New Roman"/>
            <w:szCs w:val="21"/>
          </w:rPr>
          <w:t xml:space="preserve">X </w:t>
        </w:r>
      </w:ins>
      <w:del w:id="757" w:author="Administrator" w:date="2018-02-16T22:13:00Z">
        <w:r w:rsidR="005452C4" w:rsidRPr="005452C4" w:rsidDel="00627DE3">
          <w:rPr>
            <w:rFonts w:ascii="Times New Roman" w:eastAsia="黑体" w:hAnsi="Times New Roman"/>
            <w:szCs w:val="21"/>
          </w:rPr>
          <w:delText xml:space="preserve"> </w:delText>
        </w:r>
      </w:del>
      <w:ins w:id="758" w:author="Administrator" w:date="2018-02-16T22:13:00Z">
        <w:r w:rsidR="00627DE3">
          <w:rPr>
            <w:rFonts w:ascii="Times New Roman" w:eastAsia="黑体" w:hAnsi="Times New Roman"/>
            <w:szCs w:val="21"/>
          </w:rPr>
          <w:t xml:space="preserve">X </w:t>
        </w:r>
      </w:ins>
      <w:del w:id="759" w:author="Administrator" w:date="2018-02-16T22:13:00Z">
        <w:r w:rsidR="005452C4" w:rsidRPr="005452C4" w:rsidDel="00627DE3">
          <w:rPr>
            <w:rFonts w:ascii="Times New Roman" w:eastAsia="黑体" w:hAnsi="Times New Roman"/>
            <w:szCs w:val="21"/>
          </w:rPr>
          <w:delText>o</w:delText>
        </w:r>
      </w:del>
      <w:ins w:id="760" w:author="Administrator" w:date="2018-02-16T22:13:00Z">
        <w:r w:rsidR="00627DE3">
          <w:rPr>
            <w:rFonts w:ascii="Times New Roman" w:eastAsia="黑体" w:hAnsi="Times New Roman"/>
            <w:szCs w:val="21"/>
          </w:rPr>
          <w:t xml:space="preserve">X </w:t>
        </w:r>
      </w:ins>
      <w:del w:id="761" w:author="Administrator" w:date="2018-02-16T22:13:00Z">
        <w:r w:rsidR="005452C4" w:rsidRPr="005452C4" w:rsidDel="00627DE3">
          <w:rPr>
            <w:rFonts w:ascii="Times New Roman" w:eastAsia="黑体" w:hAnsi="Times New Roman"/>
            <w:szCs w:val="21"/>
          </w:rPr>
          <w:delText>f</w:delText>
        </w:r>
      </w:del>
      <w:ins w:id="762" w:author="Administrator" w:date="2018-02-16T22:13:00Z">
        <w:r w:rsidR="00627DE3">
          <w:rPr>
            <w:rFonts w:ascii="Times New Roman" w:eastAsia="黑体" w:hAnsi="Times New Roman"/>
            <w:szCs w:val="21"/>
          </w:rPr>
          <w:t xml:space="preserve">X </w:t>
        </w:r>
      </w:ins>
      <w:del w:id="763" w:author="Administrator" w:date="2018-02-16T22:13:00Z">
        <w:r w:rsidR="005452C4" w:rsidRPr="005452C4" w:rsidDel="00627DE3">
          <w:rPr>
            <w:rFonts w:ascii="Times New Roman" w:eastAsia="黑体" w:hAnsi="Times New Roman"/>
            <w:szCs w:val="21"/>
          </w:rPr>
          <w:delText xml:space="preserve"> </w:delText>
        </w:r>
      </w:del>
      <w:ins w:id="764" w:author="Administrator" w:date="2018-02-16T22:13:00Z">
        <w:r w:rsidR="00627DE3">
          <w:rPr>
            <w:rFonts w:ascii="Times New Roman" w:eastAsia="黑体" w:hAnsi="Times New Roman"/>
            <w:szCs w:val="21"/>
          </w:rPr>
          <w:t xml:space="preserve">X </w:t>
        </w:r>
      </w:ins>
      <w:del w:id="765" w:author="Administrator" w:date="2018-02-16T22:13:00Z">
        <w:r w:rsidR="005452C4" w:rsidRPr="005452C4" w:rsidDel="00627DE3">
          <w:rPr>
            <w:rFonts w:ascii="Times New Roman" w:eastAsia="黑体" w:hAnsi="Times New Roman"/>
            <w:szCs w:val="21"/>
          </w:rPr>
          <w:delText>m</w:delText>
        </w:r>
      </w:del>
      <w:ins w:id="766" w:author="Administrator" w:date="2018-02-16T22:13:00Z">
        <w:r w:rsidR="00627DE3">
          <w:rPr>
            <w:rFonts w:ascii="Times New Roman" w:eastAsia="黑体" w:hAnsi="Times New Roman"/>
            <w:szCs w:val="21"/>
          </w:rPr>
          <w:t xml:space="preserve">X </w:t>
        </w:r>
      </w:ins>
      <w:del w:id="767" w:author="Administrator" w:date="2018-02-16T22:13:00Z">
        <w:r w:rsidR="005452C4" w:rsidRPr="005452C4" w:rsidDel="00627DE3">
          <w:rPr>
            <w:rFonts w:ascii="Times New Roman" w:eastAsia="黑体" w:hAnsi="Times New Roman"/>
            <w:szCs w:val="21"/>
          </w:rPr>
          <w:delText>e</w:delText>
        </w:r>
      </w:del>
      <w:ins w:id="768" w:author="Administrator" w:date="2018-02-16T22:13:00Z">
        <w:r w:rsidR="00627DE3">
          <w:rPr>
            <w:rFonts w:ascii="Times New Roman" w:eastAsia="黑体" w:hAnsi="Times New Roman"/>
            <w:szCs w:val="21"/>
          </w:rPr>
          <w:t xml:space="preserve">X </w:t>
        </w:r>
      </w:ins>
      <w:del w:id="769" w:author="Administrator" w:date="2018-02-16T22:13:00Z">
        <w:r w:rsidR="005452C4" w:rsidRPr="005452C4" w:rsidDel="00627DE3">
          <w:rPr>
            <w:rFonts w:ascii="Times New Roman" w:eastAsia="黑体" w:hAnsi="Times New Roman"/>
            <w:szCs w:val="21"/>
          </w:rPr>
          <w:delText>a</w:delText>
        </w:r>
      </w:del>
      <w:ins w:id="770" w:author="Administrator" w:date="2018-02-16T22:13:00Z">
        <w:r w:rsidR="00627DE3">
          <w:rPr>
            <w:rFonts w:ascii="Times New Roman" w:eastAsia="黑体" w:hAnsi="Times New Roman"/>
            <w:szCs w:val="21"/>
          </w:rPr>
          <w:t xml:space="preserve">X </w:t>
        </w:r>
      </w:ins>
      <w:del w:id="771" w:author="Administrator" w:date="2018-02-16T22:13:00Z">
        <w:r w:rsidR="005452C4" w:rsidRPr="005452C4" w:rsidDel="00627DE3">
          <w:rPr>
            <w:rFonts w:ascii="Times New Roman" w:eastAsia="黑体" w:hAnsi="Times New Roman"/>
            <w:szCs w:val="21"/>
          </w:rPr>
          <w:delText>s</w:delText>
        </w:r>
      </w:del>
      <w:ins w:id="772" w:author="Administrator" w:date="2018-02-16T22:13:00Z">
        <w:r w:rsidR="00627DE3">
          <w:rPr>
            <w:rFonts w:ascii="Times New Roman" w:eastAsia="黑体" w:hAnsi="Times New Roman"/>
            <w:szCs w:val="21"/>
          </w:rPr>
          <w:t xml:space="preserve">X </w:t>
        </w:r>
      </w:ins>
      <w:del w:id="773" w:author="Administrator" w:date="2018-02-16T22:13:00Z">
        <w:r w:rsidR="005452C4" w:rsidRPr="005452C4" w:rsidDel="00627DE3">
          <w:rPr>
            <w:rFonts w:ascii="Times New Roman" w:eastAsia="黑体" w:hAnsi="Times New Roman"/>
            <w:szCs w:val="21"/>
          </w:rPr>
          <w:delText>u</w:delText>
        </w:r>
      </w:del>
      <w:ins w:id="774" w:author="Administrator" w:date="2018-02-16T22:13:00Z">
        <w:r w:rsidR="00627DE3">
          <w:rPr>
            <w:rFonts w:ascii="Times New Roman" w:eastAsia="黑体" w:hAnsi="Times New Roman"/>
            <w:szCs w:val="21"/>
          </w:rPr>
          <w:t xml:space="preserve">X </w:t>
        </w:r>
      </w:ins>
      <w:del w:id="775" w:author="Administrator" w:date="2018-02-16T22:13:00Z">
        <w:r w:rsidR="005452C4" w:rsidRPr="005452C4" w:rsidDel="00627DE3">
          <w:rPr>
            <w:rFonts w:ascii="Times New Roman" w:eastAsia="黑体" w:hAnsi="Times New Roman"/>
            <w:szCs w:val="21"/>
          </w:rPr>
          <w:delText>r</w:delText>
        </w:r>
      </w:del>
      <w:ins w:id="776" w:author="Administrator" w:date="2018-02-16T22:13:00Z">
        <w:r w:rsidR="00627DE3">
          <w:rPr>
            <w:rFonts w:ascii="Times New Roman" w:eastAsia="黑体" w:hAnsi="Times New Roman"/>
            <w:szCs w:val="21"/>
          </w:rPr>
          <w:t xml:space="preserve">X </w:t>
        </w:r>
      </w:ins>
      <w:del w:id="777" w:author="Administrator" w:date="2018-02-16T22:13:00Z">
        <w:r w:rsidR="005452C4" w:rsidRPr="005452C4" w:rsidDel="00627DE3">
          <w:rPr>
            <w:rFonts w:ascii="Times New Roman" w:eastAsia="黑体" w:hAnsi="Times New Roman"/>
            <w:szCs w:val="21"/>
          </w:rPr>
          <w:delText>e</w:delText>
        </w:r>
      </w:del>
      <w:ins w:id="778" w:author="Administrator" w:date="2018-02-16T22:13:00Z">
        <w:r w:rsidR="00627DE3">
          <w:rPr>
            <w:rFonts w:ascii="Times New Roman" w:eastAsia="黑体" w:hAnsi="Times New Roman"/>
            <w:szCs w:val="21"/>
          </w:rPr>
          <w:t xml:space="preserve">X </w:t>
        </w:r>
      </w:ins>
      <w:del w:id="779" w:author="Administrator" w:date="2018-02-16T22:13:00Z">
        <w:r w:rsidR="005452C4" w:rsidRPr="005452C4" w:rsidDel="00627DE3">
          <w:rPr>
            <w:rFonts w:ascii="Times New Roman" w:eastAsia="黑体" w:hAnsi="Times New Roman"/>
            <w:szCs w:val="21"/>
          </w:rPr>
          <w:delText>m</w:delText>
        </w:r>
      </w:del>
      <w:ins w:id="780" w:author="Administrator" w:date="2018-02-16T22:13:00Z">
        <w:r w:rsidR="00627DE3">
          <w:rPr>
            <w:rFonts w:ascii="Times New Roman" w:eastAsia="黑体" w:hAnsi="Times New Roman"/>
            <w:szCs w:val="21"/>
          </w:rPr>
          <w:t xml:space="preserve">X </w:t>
        </w:r>
      </w:ins>
      <w:del w:id="781" w:author="Administrator" w:date="2018-02-16T22:13:00Z">
        <w:r w:rsidR="005452C4" w:rsidRPr="005452C4" w:rsidDel="00627DE3">
          <w:rPr>
            <w:rFonts w:ascii="Times New Roman" w:eastAsia="黑体" w:hAnsi="Times New Roman"/>
            <w:szCs w:val="21"/>
          </w:rPr>
          <w:delText>e</w:delText>
        </w:r>
      </w:del>
      <w:ins w:id="782" w:author="Administrator" w:date="2018-02-16T22:13:00Z">
        <w:r w:rsidR="00627DE3">
          <w:rPr>
            <w:rFonts w:ascii="Times New Roman" w:eastAsia="黑体" w:hAnsi="Times New Roman"/>
            <w:szCs w:val="21"/>
          </w:rPr>
          <w:t xml:space="preserve">X </w:t>
        </w:r>
      </w:ins>
      <w:del w:id="783" w:author="Administrator" w:date="2018-02-16T22:13:00Z">
        <w:r w:rsidR="005452C4" w:rsidRPr="005452C4" w:rsidDel="00627DE3">
          <w:rPr>
            <w:rFonts w:ascii="Times New Roman" w:eastAsia="黑体" w:hAnsi="Times New Roman"/>
            <w:szCs w:val="21"/>
          </w:rPr>
          <w:delText>n</w:delText>
        </w:r>
      </w:del>
      <w:ins w:id="784" w:author="Administrator" w:date="2018-02-16T22:13:00Z">
        <w:r w:rsidR="00627DE3">
          <w:rPr>
            <w:rFonts w:ascii="Times New Roman" w:eastAsia="黑体" w:hAnsi="Times New Roman"/>
            <w:szCs w:val="21"/>
          </w:rPr>
          <w:t xml:space="preserve">X </w:t>
        </w:r>
      </w:ins>
      <w:del w:id="785" w:author="Administrator" w:date="2018-02-16T22:13:00Z">
        <w:r w:rsidR="005452C4" w:rsidRPr="005452C4" w:rsidDel="00627DE3">
          <w:rPr>
            <w:rFonts w:ascii="Times New Roman" w:eastAsia="黑体" w:hAnsi="Times New Roman"/>
            <w:szCs w:val="21"/>
          </w:rPr>
          <w:delText>t</w:delText>
        </w:r>
      </w:del>
      <w:ins w:id="786" w:author="Administrator" w:date="2018-02-16T22:13:00Z">
        <w:r w:rsidR="00627DE3">
          <w:rPr>
            <w:rFonts w:ascii="Times New Roman" w:eastAsia="黑体" w:hAnsi="Times New Roman"/>
            <w:szCs w:val="21"/>
          </w:rPr>
          <w:t xml:space="preserve">X </w:t>
        </w:r>
      </w:ins>
      <w:del w:id="787" w:author="Administrator" w:date="2018-02-16T22:13:00Z">
        <w:r w:rsidR="005452C4" w:rsidRPr="005452C4" w:rsidDel="00627DE3">
          <w:rPr>
            <w:rFonts w:ascii="Times New Roman" w:eastAsia="黑体" w:hAnsi="Times New Roman"/>
            <w:szCs w:val="21"/>
          </w:rPr>
          <w:delText xml:space="preserve"> </w:delText>
        </w:r>
      </w:del>
      <w:ins w:id="788" w:author="Administrator" w:date="2018-02-16T22:13:00Z">
        <w:r w:rsidR="00627DE3">
          <w:rPr>
            <w:rFonts w:ascii="Times New Roman" w:eastAsia="黑体" w:hAnsi="Times New Roman"/>
            <w:szCs w:val="21"/>
          </w:rPr>
          <w:t xml:space="preserve">X </w:t>
        </w:r>
      </w:ins>
      <w:del w:id="789" w:author="Administrator" w:date="2018-02-16T22:13:00Z">
        <w:r w:rsidR="005452C4" w:rsidRPr="005452C4" w:rsidDel="00627DE3">
          <w:rPr>
            <w:rFonts w:ascii="Times New Roman" w:eastAsia="黑体" w:hAnsi="Times New Roman"/>
            <w:szCs w:val="21"/>
          </w:rPr>
          <w:delText>c</w:delText>
        </w:r>
      </w:del>
      <w:ins w:id="790" w:author="Administrator" w:date="2018-02-16T22:13:00Z">
        <w:r w:rsidR="00627DE3">
          <w:rPr>
            <w:rFonts w:ascii="Times New Roman" w:eastAsia="黑体" w:hAnsi="Times New Roman"/>
            <w:szCs w:val="21"/>
          </w:rPr>
          <w:t xml:space="preserve">X </w:t>
        </w:r>
      </w:ins>
      <w:del w:id="791" w:author="Administrator" w:date="2018-02-16T22:13:00Z">
        <w:r w:rsidR="005452C4" w:rsidRPr="005452C4" w:rsidDel="00627DE3">
          <w:rPr>
            <w:rFonts w:ascii="Times New Roman" w:eastAsia="黑体" w:hAnsi="Times New Roman"/>
            <w:szCs w:val="21"/>
          </w:rPr>
          <w:delText>a</w:delText>
        </w:r>
      </w:del>
      <w:ins w:id="792" w:author="Administrator" w:date="2018-02-16T22:13:00Z">
        <w:r w:rsidR="00627DE3">
          <w:rPr>
            <w:rFonts w:ascii="Times New Roman" w:eastAsia="黑体" w:hAnsi="Times New Roman"/>
            <w:szCs w:val="21"/>
          </w:rPr>
          <w:t xml:space="preserve">X </w:t>
        </w:r>
      </w:ins>
      <w:del w:id="793" w:author="Administrator" w:date="2018-02-16T22:13:00Z">
        <w:r w:rsidR="005452C4" w:rsidRPr="005452C4" w:rsidDel="00627DE3">
          <w:rPr>
            <w:rFonts w:ascii="Times New Roman" w:eastAsia="黑体" w:hAnsi="Times New Roman"/>
            <w:szCs w:val="21"/>
          </w:rPr>
          <w:delText>n</w:delText>
        </w:r>
      </w:del>
      <w:ins w:id="794" w:author="Administrator" w:date="2018-02-16T22:13:00Z">
        <w:r w:rsidR="00627DE3">
          <w:rPr>
            <w:rFonts w:ascii="Times New Roman" w:eastAsia="黑体" w:hAnsi="Times New Roman"/>
            <w:szCs w:val="21"/>
          </w:rPr>
          <w:t xml:space="preserve">X </w:t>
        </w:r>
      </w:ins>
      <w:del w:id="795" w:author="Administrator" w:date="2018-02-16T22:13:00Z">
        <w:r w:rsidR="005452C4" w:rsidRPr="005452C4" w:rsidDel="00627DE3">
          <w:rPr>
            <w:rFonts w:ascii="Times New Roman" w:eastAsia="黑体" w:hAnsi="Times New Roman"/>
            <w:szCs w:val="21"/>
          </w:rPr>
          <w:delText>'</w:delText>
        </w:r>
      </w:del>
      <w:ins w:id="796" w:author="Administrator" w:date="2018-02-16T22:13:00Z">
        <w:r w:rsidR="00627DE3">
          <w:rPr>
            <w:rFonts w:ascii="Times New Roman" w:eastAsia="黑体" w:hAnsi="Times New Roman"/>
            <w:szCs w:val="21"/>
          </w:rPr>
          <w:t xml:space="preserve">X </w:t>
        </w:r>
      </w:ins>
      <w:del w:id="797" w:author="Administrator" w:date="2018-02-16T22:13:00Z">
        <w:r w:rsidR="005452C4" w:rsidRPr="005452C4" w:rsidDel="00627DE3">
          <w:rPr>
            <w:rFonts w:ascii="Times New Roman" w:eastAsia="黑体" w:hAnsi="Times New Roman"/>
            <w:szCs w:val="21"/>
          </w:rPr>
          <w:delText>t</w:delText>
        </w:r>
      </w:del>
      <w:ins w:id="798" w:author="Administrator" w:date="2018-02-16T22:13:00Z">
        <w:r w:rsidR="00627DE3">
          <w:rPr>
            <w:rFonts w:ascii="Times New Roman" w:eastAsia="黑体" w:hAnsi="Times New Roman"/>
            <w:szCs w:val="21"/>
          </w:rPr>
          <w:t xml:space="preserve">X </w:t>
        </w:r>
      </w:ins>
      <w:del w:id="799" w:author="Administrator" w:date="2018-02-16T22:13:00Z">
        <w:r w:rsidR="005452C4" w:rsidRPr="005452C4" w:rsidDel="00627DE3">
          <w:rPr>
            <w:rFonts w:ascii="Times New Roman" w:eastAsia="黑体" w:hAnsi="Times New Roman"/>
            <w:szCs w:val="21"/>
          </w:rPr>
          <w:delText xml:space="preserve"> </w:delText>
        </w:r>
      </w:del>
      <w:ins w:id="800" w:author="Administrator" w:date="2018-02-16T22:13:00Z">
        <w:r w:rsidR="00627DE3">
          <w:rPr>
            <w:rFonts w:ascii="Times New Roman" w:eastAsia="黑体" w:hAnsi="Times New Roman"/>
            <w:szCs w:val="21"/>
          </w:rPr>
          <w:t xml:space="preserve">X </w:t>
        </w:r>
      </w:ins>
      <w:del w:id="801" w:author="Administrator" w:date="2018-02-16T22:13:00Z">
        <w:r w:rsidR="005452C4" w:rsidRPr="005452C4" w:rsidDel="00627DE3">
          <w:rPr>
            <w:rFonts w:ascii="Times New Roman" w:eastAsia="黑体" w:hAnsi="Times New Roman"/>
            <w:szCs w:val="21"/>
          </w:rPr>
          <w:delText>s</w:delText>
        </w:r>
      </w:del>
      <w:ins w:id="802" w:author="Administrator" w:date="2018-02-16T22:13:00Z">
        <w:r w:rsidR="00627DE3">
          <w:rPr>
            <w:rFonts w:ascii="Times New Roman" w:eastAsia="黑体" w:hAnsi="Times New Roman"/>
            <w:szCs w:val="21"/>
          </w:rPr>
          <w:t xml:space="preserve">X </w:t>
        </w:r>
      </w:ins>
      <w:del w:id="803" w:author="Administrator" w:date="2018-02-16T22:13:00Z">
        <w:r w:rsidR="005452C4" w:rsidRPr="005452C4" w:rsidDel="00627DE3">
          <w:rPr>
            <w:rFonts w:ascii="Times New Roman" w:eastAsia="黑体" w:hAnsi="Times New Roman"/>
            <w:szCs w:val="21"/>
          </w:rPr>
          <w:delText>a</w:delText>
        </w:r>
      </w:del>
      <w:ins w:id="804" w:author="Administrator" w:date="2018-02-16T22:13:00Z">
        <w:r w:rsidR="00627DE3">
          <w:rPr>
            <w:rFonts w:ascii="Times New Roman" w:eastAsia="黑体" w:hAnsi="Times New Roman"/>
            <w:szCs w:val="21"/>
          </w:rPr>
          <w:t xml:space="preserve">X </w:t>
        </w:r>
      </w:ins>
      <w:del w:id="805" w:author="Administrator" w:date="2018-02-16T22:13:00Z">
        <w:r w:rsidR="005452C4" w:rsidRPr="005452C4" w:rsidDel="00627DE3">
          <w:rPr>
            <w:rFonts w:ascii="Times New Roman" w:eastAsia="黑体" w:hAnsi="Times New Roman"/>
            <w:szCs w:val="21"/>
          </w:rPr>
          <w:delText>t</w:delText>
        </w:r>
      </w:del>
      <w:ins w:id="806" w:author="Administrator" w:date="2018-02-16T22:13:00Z">
        <w:r w:rsidR="00627DE3">
          <w:rPr>
            <w:rFonts w:ascii="Times New Roman" w:eastAsia="黑体" w:hAnsi="Times New Roman"/>
            <w:szCs w:val="21"/>
          </w:rPr>
          <w:t xml:space="preserve">X </w:t>
        </w:r>
      </w:ins>
      <w:del w:id="807" w:author="Administrator" w:date="2018-02-16T22:13:00Z">
        <w:r w:rsidR="005452C4" w:rsidRPr="005452C4" w:rsidDel="00627DE3">
          <w:rPr>
            <w:rFonts w:ascii="Times New Roman" w:eastAsia="黑体" w:hAnsi="Times New Roman"/>
            <w:szCs w:val="21"/>
          </w:rPr>
          <w:delText>i</w:delText>
        </w:r>
      </w:del>
      <w:ins w:id="808" w:author="Administrator" w:date="2018-02-16T22:13:00Z">
        <w:r w:rsidR="00627DE3">
          <w:rPr>
            <w:rFonts w:ascii="Times New Roman" w:eastAsia="黑体" w:hAnsi="Times New Roman"/>
            <w:szCs w:val="21"/>
          </w:rPr>
          <w:t xml:space="preserve">X </w:t>
        </w:r>
      </w:ins>
      <w:del w:id="809" w:author="Administrator" w:date="2018-02-16T22:13:00Z">
        <w:r w:rsidR="005452C4" w:rsidRPr="005452C4" w:rsidDel="00627DE3">
          <w:rPr>
            <w:rFonts w:ascii="Times New Roman" w:eastAsia="黑体" w:hAnsi="Times New Roman"/>
            <w:szCs w:val="21"/>
          </w:rPr>
          <w:delText>s</w:delText>
        </w:r>
      </w:del>
      <w:ins w:id="810" w:author="Administrator" w:date="2018-02-16T22:13:00Z">
        <w:r w:rsidR="00627DE3">
          <w:rPr>
            <w:rFonts w:ascii="Times New Roman" w:eastAsia="黑体" w:hAnsi="Times New Roman"/>
            <w:szCs w:val="21"/>
          </w:rPr>
          <w:t xml:space="preserve">X </w:t>
        </w:r>
      </w:ins>
      <w:del w:id="811" w:author="Administrator" w:date="2018-02-16T22:13:00Z">
        <w:r w:rsidR="005452C4" w:rsidRPr="005452C4" w:rsidDel="00627DE3">
          <w:rPr>
            <w:rFonts w:ascii="Times New Roman" w:eastAsia="黑体" w:hAnsi="Times New Roman"/>
            <w:szCs w:val="21"/>
          </w:rPr>
          <w:delText>f</w:delText>
        </w:r>
      </w:del>
      <w:ins w:id="812" w:author="Administrator" w:date="2018-02-16T22:13:00Z">
        <w:r w:rsidR="00627DE3">
          <w:rPr>
            <w:rFonts w:ascii="Times New Roman" w:eastAsia="黑体" w:hAnsi="Times New Roman"/>
            <w:szCs w:val="21"/>
          </w:rPr>
          <w:t xml:space="preserve">X </w:t>
        </w:r>
      </w:ins>
      <w:del w:id="813" w:author="Administrator" w:date="2018-02-16T22:13:00Z">
        <w:r w:rsidR="005452C4" w:rsidRPr="005452C4" w:rsidDel="00627DE3">
          <w:rPr>
            <w:rFonts w:ascii="Times New Roman" w:eastAsia="黑体" w:hAnsi="Times New Roman"/>
            <w:szCs w:val="21"/>
          </w:rPr>
          <w:delText>y</w:delText>
        </w:r>
      </w:del>
      <w:ins w:id="814" w:author="Administrator" w:date="2018-02-16T22:13:00Z">
        <w:r w:rsidR="00627DE3">
          <w:rPr>
            <w:rFonts w:ascii="Times New Roman" w:eastAsia="黑体" w:hAnsi="Times New Roman"/>
            <w:szCs w:val="21"/>
          </w:rPr>
          <w:t xml:space="preserve">X </w:t>
        </w:r>
      </w:ins>
      <w:del w:id="815" w:author="Administrator" w:date="2018-02-16T22:13:00Z">
        <w:r w:rsidR="005452C4" w:rsidRPr="005452C4" w:rsidDel="00627DE3">
          <w:rPr>
            <w:rFonts w:ascii="Times New Roman" w:eastAsia="黑体" w:hAnsi="Times New Roman"/>
            <w:szCs w:val="21"/>
          </w:rPr>
          <w:delText xml:space="preserve"> </w:delText>
        </w:r>
      </w:del>
      <w:ins w:id="816" w:author="Administrator" w:date="2018-02-16T22:13:00Z">
        <w:r w:rsidR="00627DE3">
          <w:rPr>
            <w:rFonts w:ascii="Times New Roman" w:eastAsia="黑体" w:hAnsi="Times New Roman"/>
            <w:szCs w:val="21"/>
          </w:rPr>
          <w:t xml:space="preserve">X </w:t>
        </w:r>
      </w:ins>
      <w:del w:id="817" w:author="Administrator" w:date="2018-02-16T22:13:00Z">
        <w:r w:rsidR="005452C4" w:rsidRPr="005452C4" w:rsidDel="00627DE3">
          <w:rPr>
            <w:rFonts w:ascii="Times New Roman" w:eastAsia="黑体" w:hAnsi="Times New Roman"/>
            <w:szCs w:val="21"/>
          </w:rPr>
          <w:delText>t</w:delText>
        </w:r>
      </w:del>
      <w:ins w:id="818" w:author="Administrator" w:date="2018-02-16T22:13:00Z">
        <w:r w:rsidR="00627DE3">
          <w:rPr>
            <w:rFonts w:ascii="Times New Roman" w:eastAsia="黑体" w:hAnsi="Times New Roman"/>
            <w:szCs w:val="21"/>
          </w:rPr>
          <w:t xml:space="preserve">X </w:t>
        </w:r>
      </w:ins>
      <w:del w:id="819" w:author="Administrator" w:date="2018-02-16T22:13:00Z">
        <w:r w:rsidR="005452C4" w:rsidRPr="005452C4" w:rsidDel="00627DE3">
          <w:rPr>
            <w:rFonts w:ascii="Times New Roman" w:eastAsia="黑体" w:hAnsi="Times New Roman"/>
            <w:szCs w:val="21"/>
          </w:rPr>
          <w:delText>h</w:delText>
        </w:r>
      </w:del>
      <w:ins w:id="820" w:author="Administrator" w:date="2018-02-16T22:13:00Z">
        <w:r w:rsidR="00627DE3">
          <w:rPr>
            <w:rFonts w:ascii="Times New Roman" w:eastAsia="黑体" w:hAnsi="Times New Roman"/>
            <w:szCs w:val="21"/>
          </w:rPr>
          <w:t xml:space="preserve">X </w:t>
        </w:r>
      </w:ins>
      <w:del w:id="821" w:author="Administrator" w:date="2018-02-16T22:13:00Z">
        <w:r w:rsidR="005452C4" w:rsidRPr="005452C4" w:rsidDel="00627DE3">
          <w:rPr>
            <w:rFonts w:ascii="Times New Roman" w:eastAsia="黑体" w:hAnsi="Times New Roman"/>
            <w:szCs w:val="21"/>
          </w:rPr>
          <w:delText>e</w:delText>
        </w:r>
      </w:del>
      <w:ins w:id="822" w:author="Administrator" w:date="2018-02-16T22:13:00Z">
        <w:r w:rsidR="00627DE3">
          <w:rPr>
            <w:rFonts w:ascii="Times New Roman" w:eastAsia="黑体" w:hAnsi="Times New Roman"/>
            <w:szCs w:val="21"/>
          </w:rPr>
          <w:t xml:space="preserve">X </w:t>
        </w:r>
      </w:ins>
      <w:del w:id="823" w:author="Administrator" w:date="2018-02-16T22:13:00Z">
        <w:r w:rsidR="005452C4" w:rsidRPr="005452C4" w:rsidDel="00627DE3">
          <w:rPr>
            <w:rFonts w:ascii="Times New Roman" w:eastAsia="黑体" w:hAnsi="Times New Roman"/>
            <w:szCs w:val="21"/>
          </w:rPr>
          <w:delText xml:space="preserve"> </w:delText>
        </w:r>
      </w:del>
      <w:ins w:id="824" w:author="Administrator" w:date="2018-02-16T22:13:00Z">
        <w:r w:rsidR="00627DE3">
          <w:rPr>
            <w:rFonts w:ascii="Times New Roman" w:eastAsia="黑体" w:hAnsi="Times New Roman"/>
            <w:szCs w:val="21"/>
          </w:rPr>
          <w:t xml:space="preserve">X </w:t>
        </w:r>
      </w:ins>
      <w:del w:id="825" w:author="Administrator" w:date="2018-02-16T22:13:00Z">
        <w:r w:rsidR="005452C4" w:rsidRPr="005452C4" w:rsidDel="00627DE3">
          <w:rPr>
            <w:rFonts w:ascii="Times New Roman" w:eastAsia="黑体" w:hAnsi="Times New Roman"/>
            <w:szCs w:val="21"/>
          </w:rPr>
          <w:delText>r</w:delText>
        </w:r>
      </w:del>
      <w:ins w:id="826" w:author="Administrator" w:date="2018-02-16T22:13:00Z">
        <w:r w:rsidR="00627DE3">
          <w:rPr>
            <w:rFonts w:ascii="Times New Roman" w:eastAsia="黑体" w:hAnsi="Times New Roman"/>
            <w:szCs w:val="21"/>
          </w:rPr>
          <w:t xml:space="preserve">X </w:t>
        </w:r>
      </w:ins>
      <w:del w:id="827" w:author="Administrator" w:date="2018-02-16T22:13:00Z">
        <w:r w:rsidR="005452C4" w:rsidRPr="005452C4" w:rsidDel="00627DE3">
          <w:rPr>
            <w:rFonts w:ascii="Times New Roman" w:eastAsia="黑体" w:hAnsi="Times New Roman"/>
            <w:szCs w:val="21"/>
          </w:rPr>
          <w:delText>e</w:delText>
        </w:r>
      </w:del>
      <w:ins w:id="828" w:author="Administrator" w:date="2018-02-16T22:13:00Z">
        <w:r w:rsidR="00627DE3">
          <w:rPr>
            <w:rFonts w:ascii="Times New Roman" w:eastAsia="黑体" w:hAnsi="Times New Roman"/>
            <w:szCs w:val="21"/>
          </w:rPr>
          <w:t xml:space="preserve">X </w:t>
        </w:r>
      </w:ins>
      <w:del w:id="829" w:author="Administrator" w:date="2018-02-16T22:13:00Z">
        <w:r w:rsidR="005452C4" w:rsidRPr="005452C4" w:rsidDel="00627DE3">
          <w:rPr>
            <w:rFonts w:ascii="Times New Roman" w:eastAsia="黑体" w:hAnsi="Times New Roman"/>
            <w:szCs w:val="21"/>
          </w:rPr>
          <w:delText>q</w:delText>
        </w:r>
      </w:del>
      <w:ins w:id="830" w:author="Administrator" w:date="2018-02-16T22:13:00Z">
        <w:r w:rsidR="00627DE3">
          <w:rPr>
            <w:rFonts w:ascii="Times New Roman" w:eastAsia="黑体" w:hAnsi="Times New Roman"/>
            <w:szCs w:val="21"/>
          </w:rPr>
          <w:t xml:space="preserve">X </w:t>
        </w:r>
      </w:ins>
      <w:del w:id="831" w:author="Administrator" w:date="2018-02-16T22:13:00Z">
        <w:r w:rsidR="005452C4" w:rsidRPr="005452C4" w:rsidDel="00627DE3">
          <w:rPr>
            <w:rFonts w:ascii="Times New Roman" w:eastAsia="黑体" w:hAnsi="Times New Roman"/>
            <w:szCs w:val="21"/>
          </w:rPr>
          <w:delText>u</w:delText>
        </w:r>
      </w:del>
      <w:ins w:id="832" w:author="Administrator" w:date="2018-02-16T22:13:00Z">
        <w:r w:rsidR="00627DE3">
          <w:rPr>
            <w:rFonts w:ascii="Times New Roman" w:eastAsia="黑体" w:hAnsi="Times New Roman"/>
            <w:szCs w:val="21"/>
          </w:rPr>
          <w:t xml:space="preserve">X </w:t>
        </w:r>
      </w:ins>
      <w:del w:id="833" w:author="Administrator" w:date="2018-02-16T22:13:00Z">
        <w:r w:rsidR="005452C4" w:rsidRPr="005452C4" w:rsidDel="00627DE3">
          <w:rPr>
            <w:rFonts w:ascii="Times New Roman" w:eastAsia="黑体" w:hAnsi="Times New Roman"/>
            <w:szCs w:val="21"/>
          </w:rPr>
          <w:delText>i</w:delText>
        </w:r>
      </w:del>
      <w:ins w:id="834" w:author="Administrator" w:date="2018-02-16T22:13:00Z">
        <w:r w:rsidR="00627DE3">
          <w:rPr>
            <w:rFonts w:ascii="Times New Roman" w:eastAsia="黑体" w:hAnsi="Times New Roman"/>
            <w:szCs w:val="21"/>
          </w:rPr>
          <w:t xml:space="preserve">X </w:t>
        </w:r>
      </w:ins>
      <w:del w:id="835" w:author="Administrator" w:date="2018-02-16T22:13:00Z">
        <w:r w:rsidR="005452C4" w:rsidRPr="005452C4" w:rsidDel="00627DE3">
          <w:rPr>
            <w:rFonts w:ascii="Times New Roman" w:eastAsia="黑体" w:hAnsi="Times New Roman"/>
            <w:szCs w:val="21"/>
          </w:rPr>
          <w:delText>r</w:delText>
        </w:r>
      </w:del>
      <w:ins w:id="836" w:author="Administrator" w:date="2018-02-16T22:13:00Z">
        <w:r w:rsidR="00627DE3">
          <w:rPr>
            <w:rFonts w:ascii="Times New Roman" w:eastAsia="黑体" w:hAnsi="Times New Roman"/>
            <w:szCs w:val="21"/>
          </w:rPr>
          <w:t xml:space="preserve">X </w:t>
        </w:r>
      </w:ins>
      <w:del w:id="837" w:author="Administrator" w:date="2018-02-16T22:13:00Z">
        <w:r w:rsidR="005452C4" w:rsidRPr="005452C4" w:rsidDel="00627DE3">
          <w:rPr>
            <w:rFonts w:ascii="Times New Roman" w:eastAsia="黑体" w:hAnsi="Times New Roman"/>
            <w:szCs w:val="21"/>
          </w:rPr>
          <w:delText>e</w:delText>
        </w:r>
      </w:del>
      <w:ins w:id="838" w:author="Administrator" w:date="2018-02-16T22:13:00Z">
        <w:r w:rsidR="00627DE3">
          <w:rPr>
            <w:rFonts w:ascii="Times New Roman" w:eastAsia="黑体" w:hAnsi="Times New Roman"/>
            <w:szCs w:val="21"/>
          </w:rPr>
          <w:t xml:space="preserve">X </w:t>
        </w:r>
      </w:ins>
      <w:del w:id="839" w:author="Administrator" w:date="2018-02-16T22:13:00Z">
        <w:r w:rsidR="005452C4" w:rsidRPr="005452C4" w:rsidDel="00627DE3">
          <w:rPr>
            <w:rFonts w:ascii="Times New Roman" w:eastAsia="黑体" w:hAnsi="Times New Roman"/>
            <w:szCs w:val="21"/>
          </w:rPr>
          <w:delText>m</w:delText>
        </w:r>
      </w:del>
      <w:ins w:id="840" w:author="Administrator" w:date="2018-02-16T22:13:00Z">
        <w:r w:rsidR="00627DE3">
          <w:rPr>
            <w:rFonts w:ascii="Times New Roman" w:eastAsia="黑体" w:hAnsi="Times New Roman"/>
            <w:szCs w:val="21"/>
          </w:rPr>
          <w:t xml:space="preserve">X </w:t>
        </w:r>
      </w:ins>
      <w:del w:id="841" w:author="Administrator" w:date="2018-02-16T22:13:00Z">
        <w:r w:rsidR="005452C4" w:rsidRPr="005452C4" w:rsidDel="00627DE3">
          <w:rPr>
            <w:rFonts w:ascii="Times New Roman" w:eastAsia="黑体" w:hAnsi="Times New Roman"/>
            <w:szCs w:val="21"/>
          </w:rPr>
          <w:delText>e</w:delText>
        </w:r>
      </w:del>
      <w:ins w:id="842" w:author="Administrator" w:date="2018-02-16T22:13:00Z">
        <w:r w:rsidR="00627DE3">
          <w:rPr>
            <w:rFonts w:ascii="Times New Roman" w:eastAsia="黑体" w:hAnsi="Times New Roman"/>
            <w:szCs w:val="21"/>
          </w:rPr>
          <w:t xml:space="preserve">X </w:t>
        </w:r>
      </w:ins>
      <w:del w:id="843" w:author="Administrator" w:date="2018-02-16T22:13:00Z">
        <w:r w:rsidR="005452C4" w:rsidRPr="005452C4" w:rsidDel="00627DE3">
          <w:rPr>
            <w:rFonts w:ascii="Times New Roman" w:eastAsia="黑体" w:hAnsi="Times New Roman"/>
            <w:szCs w:val="21"/>
          </w:rPr>
          <w:delText>n</w:delText>
        </w:r>
      </w:del>
      <w:ins w:id="844" w:author="Administrator" w:date="2018-02-16T22:13:00Z">
        <w:r w:rsidR="00627DE3">
          <w:rPr>
            <w:rFonts w:ascii="Times New Roman" w:eastAsia="黑体" w:hAnsi="Times New Roman"/>
            <w:szCs w:val="21"/>
          </w:rPr>
          <w:t xml:space="preserve">X </w:t>
        </w:r>
      </w:ins>
      <w:del w:id="845" w:author="Administrator" w:date="2018-02-16T22:13:00Z">
        <w:r w:rsidR="005452C4" w:rsidRPr="005452C4" w:rsidDel="00627DE3">
          <w:rPr>
            <w:rFonts w:ascii="Times New Roman" w:eastAsia="黑体" w:hAnsi="Times New Roman"/>
            <w:szCs w:val="21"/>
          </w:rPr>
          <w:delText>t</w:delText>
        </w:r>
      </w:del>
      <w:ins w:id="846" w:author="Administrator" w:date="2018-02-16T22:13:00Z">
        <w:r w:rsidR="00627DE3">
          <w:rPr>
            <w:rFonts w:ascii="Times New Roman" w:eastAsia="黑体" w:hAnsi="Times New Roman"/>
            <w:szCs w:val="21"/>
          </w:rPr>
          <w:t xml:space="preserve">X </w:t>
        </w:r>
      </w:ins>
      <w:del w:id="847" w:author="Administrator" w:date="2018-02-16T22:13:00Z">
        <w:r w:rsidR="005452C4" w:rsidRPr="005452C4" w:rsidDel="00627DE3">
          <w:rPr>
            <w:rFonts w:ascii="Times New Roman" w:eastAsia="黑体" w:hAnsi="Times New Roman"/>
            <w:szCs w:val="21"/>
          </w:rPr>
          <w:delText>s</w:delText>
        </w:r>
      </w:del>
      <w:ins w:id="848" w:author="Administrator" w:date="2018-02-16T22:13:00Z">
        <w:r w:rsidR="00627DE3">
          <w:rPr>
            <w:rFonts w:ascii="Times New Roman" w:eastAsia="黑体" w:hAnsi="Times New Roman"/>
            <w:szCs w:val="21"/>
          </w:rPr>
          <w:t xml:space="preserve">X </w:t>
        </w:r>
      </w:ins>
      <w:del w:id="849" w:author="Administrator" w:date="2018-02-16T22:13:00Z">
        <w:r w:rsidR="005452C4" w:rsidRPr="005452C4" w:rsidDel="00627DE3">
          <w:rPr>
            <w:rFonts w:ascii="Times New Roman" w:eastAsia="黑体" w:hAnsi="Times New Roman"/>
            <w:szCs w:val="21"/>
          </w:rPr>
          <w:delText xml:space="preserve"> </w:delText>
        </w:r>
      </w:del>
      <w:ins w:id="850" w:author="Administrator" w:date="2018-02-16T22:13:00Z">
        <w:r w:rsidR="00627DE3">
          <w:rPr>
            <w:rFonts w:ascii="Times New Roman" w:eastAsia="黑体" w:hAnsi="Times New Roman"/>
            <w:szCs w:val="21"/>
          </w:rPr>
          <w:t xml:space="preserve">X </w:t>
        </w:r>
      </w:ins>
      <w:del w:id="851" w:author="Administrator" w:date="2018-02-16T22:13:00Z">
        <w:r w:rsidR="005452C4" w:rsidRPr="005452C4" w:rsidDel="00627DE3">
          <w:rPr>
            <w:rFonts w:ascii="Times New Roman" w:eastAsia="黑体" w:hAnsi="Times New Roman"/>
            <w:szCs w:val="21"/>
          </w:rPr>
          <w:delText>o</w:delText>
        </w:r>
      </w:del>
      <w:ins w:id="852" w:author="Administrator" w:date="2018-02-16T22:13:00Z">
        <w:r w:rsidR="00627DE3">
          <w:rPr>
            <w:rFonts w:ascii="Times New Roman" w:eastAsia="黑体" w:hAnsi="Times New Roman"/>
            <w:szCs w:val="21"/>
          </w:rPr>
          <w:t xml:space="preserve">X </w:t>
        </w:r>
      </w:ins>
      <w:del w:id="853" w:author="Administrator" w:date="2018-02-16T22:13:00Z">
        <w:r w:rsidR="005452C4" w:rsidRPr="005452C4" w:rsidDel="00627DE3">
          <w:rPr>
            <w:rFonts w:ascii="Times New Roman" w:eastAsia="黑体" w:hAnsi="Times New Roman"/>
            <w:szCs w:val="21"/>
          </w:rPr>
          <w:delText>f</w:delText>
        </w:r>
      </w:del>
      <w:ins w:id="854" w:author="Administrator" w:date="2018-02-16T22:13:00Z">
        <w:r w:rsidR="00627DE3">
          <w:rPr>
            <w:rFonts w:ascii="Times New Roman" w:eastAsia="黑体" w:hAnsi="Times New Roman"/>
            <w:szCs w:val="21"/>
          </w:rPr>
          <w:t xml:space="preserve">X </w:t>
        </w:r>
      </w:ins>
      <w:del w:id="855" w:author="Administrator" w:date="2018-02-16T22:13:00Z">
        <w:r w:rsidR="005452C4" w:rsidRPr="005452C4" w:rsidDel="00627DE3">
          <w:rPr>
            <w:rFonts w:ascii="Times New Roman" w:eastAsia="黑体" w:hAnsi="Times New Roman"/>
            <w:szCs w:val="21"/>
          </w:rPr>
          <w:delText xml:space="preserve"> </w:delText>
        </w:r>
      </w:del>
      <w:ins w:id="856" w:author="Administrator" w:date="2018-02-16T22:13:00Z">
        <w:r w:rsidR="00627DE3">
          <w:rPr>
            <w:rFonts w:ascii="Times New Roman" w:eastAsia="黑体" w:hAnsi="Times New Roman"/>
            <w:szCs w:val="21"/>
          </w:rPr>
          <w:t xml:space="preserve">X </w:t>
        </w:r>
      </w:ins>
      <w:del w:id="857" w:author="Administrator" w:date="2018-02-16T22:13:00Z">
        <w:r w:rsidR="005452C4" w:rsidRPr="005452C4" w:rsidDel="00627DE3">
          <w:rPr>
            <w:rFonts w:ascii="Times New Roman" w:eastAsia="黑体" w:hAnsi="Times New Roman"/>
            <w:szCs w:val="21"/>
          </w:rPr>
          <w:delText>t</w:delText>
        </w:r>
      </w:del>
      <w:ins w:id="858" w:author="Administrator" w:date="2018-02-16T22:13:00Z">
        <w:r w:rsidR="00627DE3">
          <w:rPr>
            <w:rFonts w:ascii="Times New Roman" w:eastAsia="黑体" w:hAnsi="Times New Roman"/>
            <w:szCs w:val="21"/>
          </w:rPr>
          <w:t xml:space="preserve">X </w:t>
        </w:r>
      </w:ins>
      <w:del w:id="859" w:author="Administrator" w:date="2018-02-16T22:13:00Z">
        <w:r w:rsidR="005452C4" w:rsidRPr="005452C4" w:rsidDel="00627DE3">
          <w:rPr>
            <w:rFonts w:ascii="Times New Roman" w:eastAsia="黑体" w:hAnsi="Times New Roman"/>
            <w:szCs w:val="21"/>
          </w:rPr>
          <w:delText>h</w:delText>
        </w:r>
      </w:del>
      <w:ins w:id="860" w:author="Administrator" w:date="2018-02-16T22:13:00Z">
        <w:r w:rsidR="00627DE3">
          <w:rPr>
            <w:rFonts w:ascii="Times New Roman" w:eastAsia="黑体" w:hAnsi="Times New Roman"/>
            <w:szCs w:val="21"/>
          </w:rPr>
          <w:t xml:space="preserve">X </w:t>
        </w:r>
      </w:ins>
      <w:del w:id="861" w:author="Administrator" w:date="2018-02-16T22:13:00Z">
        <w:r w:rsidR="005452C4" w:rsidRPr="005452C4" w:rsidDel="00627DE3">
          <w:rPr>
            <w:rFonts w:ascii="Times New Roman" w:eastAsia="黑体" w:hAnsi="Times New Roman"/>
            <w:szCs w:val="21"/>
          </w:rPr>
          <w:delText>e</w:delText>
        </w:r>
      </w:del>
      <w:ins w:id="862" w:author="Administrator" w:date="2018-02-16T22:13:00Z">
        <w:r w:rsidR="00627DE3">
          <w:rPr>
            <w:rFonts w:ascii="Times New Roman" w:eastAsia="黑体" w:hAnsi="Times New Roman"/>
            <w:szCs w:val="21"/>
          </w:rPr>
          <w:t xml:space="preserve">X </w:t>
        </w:r>
      </w:ins>
      <w:del w:id="863" w:author="Administrator" w:date="2018-02-16T22:13:00Z">
        <w:r w:rsidR="005452C4" w:rsidRPr="005452C4" w:rsidDel="00627DE3">
          <w:rPr>
            <w:rFonts w:ascii="Times New Roman" w:eastAsia="黑体" w:hAnsi="Times New Roman"/>
            <w:szCs w:val="21"/>
          </w:rPr>
          <w:delText xml:space="preserve"> </w:delText>
        </w:r>
      </w:del>
      <w:ins w:id="864" w:author="Administrator" w:date="2018-02-16T22:13:00Z">
        <w:r w:rsidR="00627DE3">
          <w:rPr>
            <w:rFonts w:ascii="Times New Roman" w:eastAsia="黑体" w:hAnsi="Times New Roman"/>
            <w:szCs w:val="21"/>
          </w:rPr>
          <w:t xml:space="preserve">X </w:t>
        </w:r>
      </w:ins>
      <w:del w:id="865" w:author="Administrator" w:date="2018-02-16T22:13:00Z">
        <w:r w:rsidR="005452C4" w:rsidRPr="005452C4" w:rsidDel="00627DE3">
          <w:rPr>
            <w:rFonts w:ascii="Times New Roman" w:eastAsia="黑体" w:hAnsi="Times New Roman"/>
            <w:szCs w:val="21"/>
          </w:rPr>
          <w:delText>p</w:delText>
        </w:r>
      </w:del>
      <w:ins w:id="866" w:author="Administrator" w:date="2018-02-16T22:13:00Z">
        <w:r w:rsidR="00627DE3">
          <w:rPr>
            <w:rFonts w:ascii="Times New Roman" w:eastAsia="黑体" w:hAnsi="Times New Roman"/>
            <w:szCs w:val="21"/>
          </w:rPr>
          <w:t xml:space="preserve">X </w:t>
        </w:r>
      </w:ins>
      <w:del w:id="867" w:author="Administrator" w:date="2018-02-16T22:13:00Z">
        <w:r w:rsidR="005452C4" w:rsidRPr="005452C4" w:rsidDel="00627DE3">
          <w:rPr>
            <w:rFonts w:ascii="Times New Roman" w:eastAsia="黑体" w:hAnsi="Times New Roman"/>
            <w:szCs w:val="21"/>
          </w:rPr>
          <w:delText>r</w:delText>
        </w:r>
      </w:del>
      <w:ins w:id="868" w:author="Administrator" w:date="2018-02-16T22:13:00Z">
        <w:r w:rsidR="00627DE3">
          <w:rPr>
            <w:rFonts w:ascii="Times New Roman" w:eastAsia="黑体" w:hAnsi="Times New Roman"/>
            <w:szCs w:val="21"/>
          </w:rPr>
          <w:t xml:space="preserve">X </w:t>
        </w:r>
      </w:ins>
      <w:del w:id="869" w:author="Administrator" w:date="2018-02-16T22:13:00Z">
        <w:r w:rsidR="005452C4" w:rsidRPr="005452C4" w:rsidDel="00627DE3">
          <w:rPr>
            <w:rFonts w:ascii="Times New Roman" w:eastAsia="黑体" w:hAnsi="Times New Roman"/>
            <w:szCs w:val="21"/>
          </w:rPr>
          <w:delText>o</w:delText>
        </w:r>
      </w:del>
      <w:ins w:id="870" w:author="Administrator" w:date="2018-02-16T22:13:00Z">
        <w:r w:rsidR="00627DE3">
          <w:rPr>
            <w:rFonts w:ascii="Times New Roman" w:eastAsia="黑体" w:hAnsi="Times New Roman"/>
            <w:szCs w:val="21"/>
          </w:rPr>
          <w:t xml:space="preserve">X </w:t>
        </w:r>
      </w:ins>
      <w:del w:id="871" w:author="Administrator" w:date="2018-02-16T22:13:00Z">
        <w:r w:rsidR="005452C4" w:rsidRPr="005452C4" w:rsidDel="00627DE3">
          <w:rPr>
            <w:rFonts w:ascii="Times New Roman" w:eastAsia="黑体" w:hAnsi="Times New Roman"/>
            <w:szCs w:val="21"/>
          </w:rPr>
          <w:delText>b</w:delText>
        </w:r>
      </w:del>
      <w:ins w:id="872" w:author="Administrator" w:date="2018-02-16T22:13:00Z">
        <w:r w:rsidR="00627DE3">
          <w:rPr>
            <w:rFonts w:ascii="Times New Roman" w:eastAsia="黑体" w:hAnsi="Times New Roman"/>
            <w:szCs w:val="21"/>
          </w:rPr>
          <w:t xml:space="preserve">X </w:t>
        </w:r>
      </w:ins>
      <w:del w:id="873" w:author="Administrator" w:date="2018-02-16T22:13:00Z">
        <w:r w:rsidR="005452C4" w:rsidRPr="005452C4" w:rsidDel="00627DE3">
          <w:rPr>
            <w:rFonts w:ascii="Times New Roman" w:eastAsia="黑体" w:hAnsi="Times New Roman"/>
            <w:szCs w:val="21"/>
          </w:rPr>
          <w:delText>l</w:delText>
        </w:r>
      </w:del>
      <w:ins w:id="874" w:author="Administrator" w:date="2018-02-16T22:13:00Z">
        <w:r w:rsidR="00627DE3">
          <w:rPr>
            <w:rFonts w:ascii="Times New Roman" w:eastAsia="黑体" w:hAnsi="Times New Roman"/>
            <w:szCs w:val="21"/>
          </w:rPr>
          <w:t xml:space="preserve">X </w:t>
        </w:r>
      </w:ins>
      <w:del w:id="875" w:author="Administrator" w:date="2018-02-16T22:13:00Z">
        <w:r w:rsidR="005452C4" w:rsidRPr="005452C4" w:rsidDel="00627DE3">
          <w:rPr>
            <w:rFonts w:ascii="Times New Roman" w:eastAsia="黑体" w:hAnsi="Times New Roman"/>
            <w:szCs w:val="21"/>
          </w:rPr>
          <w:delText>e</w:delText>
        </w:r>
      </w:del>
      <w:ins w:id="876" w:author="Administrator" w:date="2018-02-16T22:13:00Z">
        <w:r w:rsidR="00627DE3">
          <w:rPr>
            <w:rFonts w:ascii="Times New Roman" w:eastAsia="黑体" w:hAnsi="Times New Roman"/>
            <w:szCs w:val="21"/>
          </w:rPr>
          <w:t xml:space="preserve">X </w:t>
        </w:r>
      </w:ins>
      <w:del w:id="877" w:author="Administrator" w:date="2018-02-16T22:13:00Z">
        <w:r w:rsidR="005452C4" w:rsidRPr="005452C4" w:rsidDel="00627DE3">
          <w:rPr>
            <w:rFonts w:ascii="Times New Roman" w:eastAsia="黑体" w:hAnsi="Times New Roman"/>
            <w:szCs w:val="21"/>
          </w:rPr>
          <w:delText>m</w:delText>
        </w:r>
      </w:del>
      <w:ins w:id="878" w:author="Administrator" w:date="2018-02-16T22:13:00Z">
        <w:r w:rsidR="00627DE3">
          <w:rPr>
            <w:rFonts w:ascii="Times New Roman" w:eastAsia="黑体" w:hAnsi="Times New Roman"/>
            <w:szCs w:val="21"/>
          </w:rPr>
          <w:t xml:space="preserve">X </w:t>
        </w:r>
      </w:ins>
      <w:del w:id="879" w:author="Administrator" w:date="2018-02-16T22:13:00Z">
        <w:r w:rsidR="005452C4" w:rsidRPr="005452C4" w:rsidDel="00627DE3">
          <w:rPr>
            <w:rFonts w:ascii="Times New Roman" w:eastAsia="黑体" w:hAnsi="Times New Roman"/>
            <w:szCs w:val="21"/>
          </w:rPr>
          <w:delText xml:space="preserve"> </w:delText>
        </w:r>
      </w:del>
      <w:ins w:id="880" w:author="Administrator" w:date="2018-02-16T22:13:00Z">
        <w:r w:rsidR="00627DE3">
          <w:rPr>
            <w:rFonts w:ascii="Times New Roman" w:eastAsia="黑体" w:hAnsi="Times New Roman"/>
            <w:szCs w:val="21"/>
          </w:rPr>
          <w:t xml:space="preserve">X </w:t>
        </w:r>
      </w:ins>
      <w:del w:id="881" w:author="Administrator" w:date="2018-02-16T22:13:00Z">
        <w:r w:rsidR="005452C4" w:rsidRPr="005452C4" w:rsidDel="00627DE3">
          <w:rPr>
            <w:rFonts w:ascii="Times New Roman" w:eastAsia="黑体" w:hAnsi="Times New Roman"/>
            <w:szCs w:val="21"/>
          </w:rPr>
          <w:delText>p</w:delText>
        </w:r>
      </w:del>
      <w:ins w:id="882" w:author="Administrator" w:date="2018-02-16T22:13:00Z">
        <w:r w:rsidR="00627DE3">
          <w:rPr>
            <w:rFonts w:ascii="Times New Roman" w:eastAsia="黑体" w:hAnsi="Times New Roman"/>
            <w:szCs w:val="21"/>
          </w:rPr>
          <w:t xml:space="preserve">X </w:t>
        </w:r>
      </w:ins>
      <w:del w:id="883" w:author="Administrator" w:date="2018-02-16T22:13:00Z">
        <w:r w:rsidR="005452C4" w:rsidRPr="005452C4" w:rsidDel="00627DE3">
          <w:rPr>
            <w:rFonts w:ascii="Times New Roman" w:eastAsia="黑体" w:hAnsi="Times New Roman"/>
            <w:szCs w:val="21"/>
          </w:rPr>
          <w:delText>r</w:delText>
        </w:r>
      </w:del>
      <w:ins w:id="884" w:author="Administrator" w:date="2018-02-16T22:13:00Z">
        <w:r w:rsidR="00627DE3">
          <w:rPr>
            <w:rFonts w:ascii="Times New Roman" w:eastAsia="黑体" w:hAnsi="Times New Roman"/>
            <w:szCs w:val="21"/>
          </w:rPr>
          <w:t xml:space="preserve">X </w:t>
        </w:r>
      </w:ins>
      <w:del w:id="885" w:author="Administrator" w:date="2018-02-16T22:13:00Z">
        <w:r w:rsidR="005452C4" w:rsidRPr="005452C4" w:rsidDel="00627DE3">
          <w:rPr>
            <w:rFonts w:ascii="Times New Roman" w:eastAsia="黑体" w:hAnsi="Times New Roman"/>
            <w:szCs w:val="21"/>
          </w:rPr>
          <w:delText>o</w:delText>
        </w:r>
      </w:del>
      <w:ins w:id="886" w:author="Administrator" w:date="2018-02-16T22:13:00Z">
        <w:r w:rsidR="00627DE3">
          <w:rPr>
            <w:rFonts w:ascii="Times New Roman" w:eastAsia="黑体" w:hAnsi="Times New Roman"/>
            <w:szCs w:val="21"/>
          </w:rPr>
          <w:t xml:space="preserve">X </w:t>
        </w:r>
      </w:ins>
      <w:del w:id="887" w:author="Administrator" w:date="2018-02-16T22:13:00Z">
        <w:r w:rsidR="005452C4" w:rsidRPr="005452C4" w:rsidDel="00627DE3">
          <w:rPr>
            <w:rFonts w:ascii="Times New Roman" w:eastAsia="黑体" w:hAnsi="Times New Roman"/>
            <w:szCs w:val="21"/>
          </w:rPr>
          <w:delText>b</w:delText>
        </w:r>
      </w:del>
      <w:ins w:id="888" w:author="Administrator" w:date="2018-02-16T22:13:00Z">
        <w:r w:rsidR="00627DE3">
          <w:rPr>
            <w:rFonts w:ascii="Times New Roman" w:eastAsia="黑体" w:hAnsi="Times New Roman"/>
            <w:szCs w:val="21"/>
          </w:rPr>
          <w:t xml:space="preserve">X </w:t>
        </w:r>
      </w:ins>
      <w:del w:id="889" w:author="Administrator" w:date="2018-02-16T22:13:00Z">
        <w:r w:rsidR="005452C4" w:rsidRPr="005452C4" w:rsidDel="00627DE3">
          <w:rPr>
            <w:rFonts w:ascii="Times New Roman" w:eastAsia="黑体" w:hAnsi="Times New Roman"/>
            <w:szCs w:val="21"/>
          </w:rPr>
          <w:delText>l</w:delText>
        </w:r>
      </w:del>
      <w:ins w:id="890" w:author="Administrator" w:date="2018-02-16T22:13:00Z">
        <w:r w:rsidR="00627DE3">
          <w:rPr>
            <w:rFonts w:ascii="Times New Roman" w:eastAsia="黑体" w:hAnsi="Times New Roman"/>
            <w:szCs w:val="21"/>
          </w:rPr>
          <w:t xml:space="preserve">X </w:t>
        </w:r>
      </w:ins>
      <w:del w:id="891" w:author="Administrator" w:date="2018-02-16T22:13:00Z">
        <w:r w:rsidR="005452C4" w:rsidRPr="005452C4" w:rsidDel="00627DE3">
          <w:rPr>
            <w:rFonts w:ascii="Times New Roman" w:eastAsia="黑体" w:hAnsi="Times New Roman"/>
            <w:szCs w:val="21"/>
          </w:rPr>
          <w:delText>e</w:delText>
        </w:r>
      </w:del>
      <w:ins w:id="892" w:author="Administrator" w:date="2018-02-16T22:13:00Z">
        <w:r w:rsidR="00627DE3">
          <w:rPr>
            <w:rFonts w:ascii="Times New Roman" w:eastAsia="黑体" w:hAnsi="Times New Roman"/>
            <w:szCs w:val="21"/>
          </w:rPr>
          <w:t xml:space="preserve">X </w:t>
        </w:r>
      </w:ins>
      <w:del w:id="893" w:author="Administrator" w:date="2018-02-16T22:13:00Z">
        <w:r w:rsidR="005452C4" w:rsidRPr="005452C4" w:rsidDel="00627DE3">
          <w:rPr>
            <w:rFonts w:ascii="Times New Roman" w:eastAsia="黑体" w:hAnsi="Times New Roman"/>
            <w:szCs w:val="21"/>
          </w:rPr>
          <w:delText>m</w:delText>
        </w:r>
      </w:del>
      <w:ins w:id="894" w:author="Administrator" w:date="2018-02-16T22:13:00Z">
        <w:r w:rsidR="00627DE3">
          <w:rPr>
            <w:rFonts w:ascii="Times New Roman" w:eastAsia="黑体" w:hAnsi="Times New Roman"/>
            <w:szCs w:val="21"/>
          </w:rPr>
          <w:t xml:space="preserve">X </w:t>
        </w:r>
      </w:ins>
      <w:del w:id="895" w:author="Administrator" w:date="2018-02-16T22:13:00Z">
        <w:r w:rsidR="005452C4" w:rsidRPr="005452C4" w:rsidDel="00627DE3">
          <w:rPr>
            <w:rFonts w:ascii="Times New Roman" w:eastAsia="黑体" w:hAnsi="Times New Roman"/>
            <w:szCs w:val="21"/>
          </w:rPr>
          <w:delText xml:space="preserve"> </w:delText>
        </w:r>
      </w:del>
      <w:ins w:id="896" w:author="Administrator" w:date="2018-02-16T22:13:00Z">
        <w:r w:rsidR="00627DE3">
          <w:rPr>
            <w:rFonts w:ascii="Times New Roman" w:eastAsia="黑体" w:hAnsi="Times New Roman"/>
            <w:szCs w:val="21"/>
          </w:rPr>
          <w:t xml:space="preserve">X </w:t>
        </w:r>
      </w:ins>
      <w:del w:id="897" w:author="Administrator" w:date="2018-02-16T22:13:00Z">
        <w:r w:rsidR="005452C4" w:rsidRPr="005452C4" w:rsidDel="00627DE3">
          <w:rPr>
            <w:rFonts w:ascii="Times New Roman" w:eastAsia="黑体" w:hAnsi="Times New Roman"/>
            <w:szCs w:val="21"/>
          </w:rPr>
          <w:delText>o</w:delText>
        </w:r>
      </w:del>
      <w:ins w:id="898" w:author="Administrator" w:date="2018-02-16T22:13:00Z">
        <w:r w:rsidR="00627DE3">
          <w:rPr>
            <w:rFonts w:ascii="Times New Roman" w:eastAsia="黑体" w:hAnsi="Times New Roman"/>
            <w:szCs w:val="21"/>
          </w:rPr>
          <w:t xml:space="preserve">X </w:t>
        </w:r>
      </w:ins>
      <w:del w:id="899" w:author="Administrator" w:date="2018-02-16T22:13:00Z">
        <w:r w:rsidR="005452C4" w:rsidRPr="005452C4" w:rsidDel="00627DE3">
          <w:rPr>
            <w:rFonts w:ascii="Times New Roman" w:eastAsia="黑体" w:hAnsi="Times New Roman"/>
            <w:szCs w:val="21"/>
          </w:rPr>
          <w:delText>f</w:delText>
        </w:r>
      </w:del>
      <w:ins w:id="900" w:author="Administrator" w:date="2018-02-16T22:13:00Z">
        <w:r w:rsidR="00627DE3">
          <w:rPr>
            <w:rFonts w:ascii="Times New Roman" w:eastAsia="黑体" w:hAnsi="Times New Roman"/>
            <w:szCs w:val="21"/>
          </w:rPr>
          <w:t xml:space="preserve">X </w:t>
        </w:r>
      </w:ins>
      <w:del w:id="901" w:author="Administrator" w:date="2018-02-16T22:13:00Z">
        <w:r w:rsidR="005452C4" w:rsidRPr="005452C4" w:rsidDel="00627DE3">
          <w:rPr>
            <w:rFonts w:ascii="Times New Roman" w:eastAsia="黑体" w:hAnsi="Times New Roman"/>
            <w:szCs w:val="21"/>
          </w:rPr>
          <w:delText xml:space="preserve"> </w:delText>
        </w:r>
      </w:del>
      <w:ins w:id="902" w:author="Administrator" w:date="2018-02-16T22:13:00Z">
        <w:r w:rsidR="00627DE3">
          <w:rPr>
            <w:rFonts w:ascii="Times New Roman" w:eastAsia="黑体" w:hAnsi="Times New Roman"/>
            <w:szCs w:val="21"/>
          </w:rPr>
          <w:t xml:space="preserve">X </w:t>
        </w:r>
      </w:ins>
      <w:del w:id="903" w:author="Administrator" w:date="2018-02-16T22:13:00Z">
        <w:r w:rsidR="005452C4" w:rsidRPr="005452C4" w:rsidDel="00627DE3">
          <w:rPr>
            <w:rFonts w:ascii="Times New Roman" w:eastAsia="黑体" w:hAnsi="Times New Roman"/>
            <w:szCs w:val="21"/>
          </w:rPr>
          <w:delText>t</w:delText>
        </w:r>
      </w:del>
      <w:ins w:id="904" w:author="Administrator" w:date="2018-02-16T22:13:00Z">
        <w:r w:rsidR="00627DE3">
          <w:rPr>
            <w:rFonts w:ascii="Times New Roman" w:eastAsia="黑体" w:hAnsi="Times New Roman"/>
            <w:szCs w:val="21"/>
          </w:rPr>
          <w:t xml:space="preserve">X </w:t>
        </w:r>
      </w:ins>
      <w:del w:id="905" w:author="Administrator" w:date="2018-02-16T22:13:00Z">
        <w:r w:rsidR="005452C4" w:rsidRPr="005452C4" w:rsidDel="00627DE3">
          <w:rPr>
            <w:rFonts w:ascii="Times New Roman" w:eastAsia="黑体" w:hAnsi="Times New Roman"/>
            <w:szCs w:val="21"/>
          </w:rPr>
          <w:delText>h</w:delText>
        </w:r>
      </w:del>
      <w:ins w:id="906" w:author="Administrator" w:date="2018-02-16T22:13:00Z">
        <w:r w:rsidR="00627DE3">
          <w:rPr>
            <w:rFonts w:ascii="Times New Roman" w:eastAsia="黑体" w:hAnsi="Times New Roman"/>
            <w:szCs w:val="21"/>
          </w:rPr>
          <w:t xml:space="preserve">X </w:t>
        </w:r>
      </w:ins>
      <w:del w:id="907" w:author="Administrator" w:date="2018-02-16T22:13:00Z">
        <w:r w:rsidR="005452C4" w:rsidRPr="005452C4" w:rsidDel="00627DE3">
          <w:rPr>
            <w:rFonts w:ascii="Times New Roman" w:eastAsia="黑体" w:hAnsi="Times New Roman"/>
            <w:szCs w:val="21"/>
          </w:rPr>
          <w:delText>e</w:delText>
        </w:r>
      </w:del>
      <w:ins w:id="908" w:author="Administrator" w:date="2018-02-16T22:13:00Z">
        <w:r w:rsidR="00627DE3">
          <w:rPr>
            <w:rFonts w:ascii="Times New Roman" w:eastAsia="黑体" w:hAnsi="Times New Roman"/>
            <w:szCs w:val="21"/>
          </w:rPr>
          <w:t xml:space="preserve">X </w:t>
        </w:r>
      </w:ins>
      <w:del w:id="909" w:author="Administrator" w:date="2018-02-16T22:13:00Z">
        <w:r w:rsidDel="00627DE3">
          <w:rPr>
            <w:rFonts w:ascii="Times New Roman" w:eastAsia="黑体" w:hAnsi="Times New Roman"/>
            <w:szCs w:val="21"/>
          </w:rPr>
          <w:delText xml:space="preserve"> </w:delText>
        </w:r>
      </w:del>
      <w:ins w:id="910" w:author="Administrator" w:date="2018-02-16T22:13:00Z">
        <w:r w:rsidR="00627DE3">
          <w:rPr>
            <w:rFonts w:ascii="Times New Roman" w:eastAsia="黑体" w:hAnsi="Times New Roman"/>
            <w:szCs w:val="21"/>
          </w:rPr>
          <w:t xml:space="preserve">X </w:t>
        </w:r>
      </w:ins>
      <w:del w:id="911" w:author="Administrator" w:date="2018-02-16T22:13:00Z">
        <w:r w:rsidDel="00627DE3">
          <w:rPr>
            <w:rFonts w:ascii="Times New Roman" w:eastAsia="黑体" w:hAnsi="Times New Roman"/>
            <w:szCs w:val="21"/>
          </w:rPr>
          <w:delText>c</w:delText>
        </w:r>
      </w:del>
      <w:ins w:id="912" w:author="Administrator" w:date="2018-02-16T22:13:00Z">
        <w:r w:rsidR="00627DE3">
          <w:rPr>
            <w:rFonts w:ascii="Times New Roman" w:eastAsia="黑体" w:hAnsi="Times New Roman"/>
            <w:szCs w:val="21"/>
          </w:rPr>
          <w:t xml:space="preserve">X </w:t>
        </w:r>
      </w:ins>
      <w:del w:id="913" w:author="Administrator" w:date="2018-02-16T22:13:00Z">
        <w:r w:rsidDel="00627DE3">
          <w:rPr>
            <w:rFonts w:ascii="Times New Roman" w:eastAsia="黑体" w:hAnsi="Times New Roman"/>
            <w:szCs w:val="21"/>
          </w:rPr>
          <w:delText>h</w:delText>
        </w:r>
      </w:del>
      <w:ins w:id="914" w:author="Administrator" w:date="2018-02-16T22:13:00Z">
        <w:r w:rsidR="00627DE3">
          <w:rPr>
            <w:rFonts w:ascii="Times New Roman" w:eastAsia="黑体" w:hAnsi="Times New Roman"/>
            <w:szCs w:val="21"/>
          </w:rPr>
          <w:t xml:space="preserve">X </w:t>
        </w:r>
      </w:ins>
      <w:del w:id="915" w:author="Administrator" w:date="2018-02-16T22:13:00Z">
        <w:r w:rsidDel="00627DE3">
          <w:rPr>
            <w:rFonts w:ascii="Times New Roman" w:eastAsia="黑体" w:hAnsi="Times New Roman"/>
            <w:szCs w:val="21"/>
          </w:rPr>
          <w:delText>a</w:delText>
        </w:r>
      </w:del>
      <w:ins w:id="916" w:author="Administrator" w:date="2018-02-16T22:13:00Z">
        <w:r w:rsidR="00627DE3">
          <w:rPr>
            <w:rFonts w:ascii="Times New Roman" w:eastAsia="黑体" w:hAnsi="Times New Roman"/>
            <w:szCs w:val="21"/>
          </w:rPr>
          <w:t xml:space="preserve">X </w:t>
        </w:r>
      </w:ins>
      <w:del w:id="917" w:author="Administrator" w:date="2018-02-16T22:13:00Z">
        <w:r w:rsidDel="00627DE3">
          <w:rPr>
            <w:rFonts w:ascii="Times New Roman" w:eastAsia="黑体" w:hAnsi="Times New Roman"/>
            <w:szCs w:val="21"/>
          </w:rPr>
          <w:delText>r</w:delText>
        </w:r>
      </w:del>
      <w:ins w:id="918" w:author="Administrator" w:date="2018-02-16T22:13:00Z">
        <w:r w:rsidR="00627DE3">
          <w:rPr>
            <w:rFonts w:ascii="Times New Roman" w:eastAsia="黑体" w:hAnsi="Times New Roman"/>
            <w:szCs w:val="21"/>
          </w:rPr>
          <w:t xml:space="preserve">X </w:t>
        </w:r>
      </w:ins>
      <w:del w:id="919" w:author="Administrator" w:date="2018-02-16T22:13:00Z">
        <w:r w:rsidDel="00627DE3">
          <w:rPr>
            <w:rFonts w:ascii="Times New Roman" w:eastAsia="黑体" w:hAnsi="Times New Roman"/>
            <w:szCs w:val="21"/>
          </w:rPr>
          <w:delText>g</w:delText>
        </w:r>
      </w:del>
      <w:ins w:id="920" w:author="Administrator" w:date="2018-02-16T22:13:00Z">
        <w:r w:rsidR="00627DE3">
          <w:rPr>
            <w:rFonts w:ascii="Times New Roman" w:eastAsia="黑体" w:hAnsi="Times New Roman"/>
            <w:szCs w:val="21"/>
          </w:rPr>
          <w:t xml:space="preserve">X </w:t>
        </w:r>
      </w:ins>
      <w:del w:id="921" w:author="Administrator" w:date="2018-02-16T22:13:00Z">
        <w:r w:rsidDel="00627DE3">
          <w:rPr>
            <w:rFonts w:ascii="Times New Roman" w:eastAsia="黑体" w:hAnsi="Times New Roman"/>
            <w:szCs w:val="21"/>
          </w:rPr>
          <w:delText>e</w:delText>
        </w:r>
      </w:del>
      <w:ins w:id="922" w:author="Administrator" w:date="2018-02-16T22:13:00Z">
        <w:r w:rsidR="00627DE3">
          <w:rPr>
            <w:rFonts w:ascii="Times New Roman" w:eastAsia="黑体" w:hAnsi="Times New Roman"/>
            <w:szCs w:val="21"/>
          </w:rPr>
          <w:t xml:space="preserve">X </w:t>
        </w:r>
      </w:ins>
      <w:del w:id="923" w:author="Administrator" w:date="2018-02-16T22:13:00Z">
        <w:r w:rsidDel="00627DE3">
          <w:rPr>
            <w:rFonts w:ascii="Times New Roman" w:eastAsia="黑体" w:hAnsi="Times New Roman"/>
            <w:szCs w:val="21"/>
          </w:rPr>
          <w:delText xml:space="preserve"> </w:delText>
        </w:r>
      </w:del>
      <w:ins w:id="924" w:author="Administrator" w:date="2018-02-16T22:13:00Z">
        <w:r w:rsidR="00627DE3">
          <w:rPr>
            <w:rFonts w:ascii="Times New Roman" w:eastAsia="黑体" w:hAnsi="Times New Roman"/>
            <w:szCs w:val="21"/>
          </w:rPr>
          <w:t xml:space="preserve">X </w:t>
        </w:r>
      </w:ins>
      <w:del w:id="925" w:author="Administrator" w:date="2018-02-16T22:13:00Z">
        <w:r w:rsidDel="00627DE3">
          <w:rPr>
            <w:rFonts w:ascii="Times New Roman" w:eastAsia="黑体" w:hAnsi="Times New Roman"/>
            <w:szCs w:val="21"/>
          </w:rPr>
          <w:delText>a</w:delText>
        </w:r>
      </w:del>
      <w:ins w:id="926" w:author="Administrator" w:date="2018-02-16T22:13:00Z">
        <w:r w:rsidR="00627DE3">
          <w:rPr>
            <w:rFonts w:ascii="Times New Roman" w:eastAsia="黑体" w:hAnsi="Times New Roman"/>
            <w:szCs w:val="21"/>
          </w:rPr>
          <w:t xml:space="preserve">X </w:t>
        </w:r>
      </w:ins>
      <w:del w:id="927" w:author="Administrator" w:date="2018-02-16T22:13:00Z">
        <w:r w:rsidDel="00627DE3">
          <w:rPr>
            <w:rFonts w:ascii="Times New Roman" w:eastAsia="黑体" w:hAnsi="Times New Roman"/>
            <w:szCs w:val="21"/>
          </w:rPr>
          <w:delText>m</w:delText>
        </w:r>
      </w:del>
      <w:ins w:id="928" w:author="Administrator" w:date="2018-02-16T22:13:00Z">
        <w:r w:rsidR="00627DE3">
          <w:rPr>
            <w:rFonts w:ascii="Times New Roman" w:eastAsia="黑体" w:hAnsi="Times New Roman"/>
            <w:szCs w:val="21"/>
          </w:rPr>
          <w:t xml:space="preserve">X </w:t>
        </w:r>
      </w:ins>
      <w:del w:id="929" w:author="Administrator" w:date="2018-02-16T22:13:00Z">
        <w:r w:rsidDel="00627DE3">
          <w:rPr>
            <w:rFonts w:ascii="Times New Roman" w:eastAsia="黑体" w:hAnsi="Times New Roman"/>
            <w:szCs w:val="21"/>
          </w:rPr>
          <w:delText>p</w:delText>
        </w:r>
      </w:del>
      <w:ins w:id="930" w:author="Administrator" w:date="2018-02-16T22:13:00Z">
        <w:r w:rsidR="00627DE3">
          <w:rPr>
            <w:rFonts w:ascii="Times New Roman" w:eastAsia="黑体" w:hAnsi="Times New Roman"/>
            <w:szCs w:val="21"/>
          </w:rPr>
          <w:t xml:space="preserve">X </w:t>
        </w:r>
      </w:ins>
      <w:del w:id="931" w:author="Administrator" w:date="2018-02-16T22:13:00Z">
        <w:r w:rsidDel="00627DE3">
          <w:rPr>
            <w:rFonts w:ascii="Times New Roman" w:eastAsia="黑体" w:hAnsi="Times New Roman"/>
            <w:szCs w:val="21"/>
          </w:rPr>
          <w:delText>l</w:delText>
        </w:r>
      </w:del>
      <w:ins w:id="932" w:author="Administrator" w:date="2018-02-16T22:13:00Z">
        <w:r w:rsidR="00627DE3">
          <w:rPr>
            <w:rFonts w:ascii="Times New Roman" w:eastAsia="黑体" w:hAnsi="Times New Roman"/>
            <w:szCs w:val="21"/>
          </w:rPr>
          <w:t xml:space="preserve">X </w:t>
        </w:r>
      </w:ins>
      <w:del w:id="933" w:author="Administrator" w:date="2018-02-16T22:13:00Z">
        <w:r w:rsidDel="00627DE3">
          <w:rPr>
            <w:rFonts w:ascii="Times New Roman" w:eastAsia="黑体" w:hAnsi="Times New Roman"/>
            <w:szCs w:val="21"/>
          </w:rPr>
          <w:delText>i</w:delText>
        </w:r>
      </w:del>
      <w:ins w:id="934" w:author="Administrator" w:date="2018-02-16T22:13:00Z">
        <w:r w:rsidR="00627DE3">
          <w:rPr>
            <w:rFonts w:ascii="Times New Roman" w:eastAsia="黑体" w:hAnsi="Times New Roman"/>
            <w:szCs w:val="21"/>
          </w:rPr>
          <w:t xml:space="preserve">X </w:t>
        </w:r>
      </w:ins>
      <w:del w:id="935" w:author="Administrator" w:date="2018-02-16T22:13:00Z">
        <w:r w:rsidDel="00627DE3">
          <w:rPr>
            <w:rFonts w:ascii="Times New Roman" w:eastAsia="黑体" w:hAnsi="Times New Roman"/>
            <w:szCs w:val="21"/>
          </w:rPr>
          <w:delText>f</w:delText>
        </w:r>
      </w:del>
      <w:ins w:id="936" w:author="Administrator" w:date="2018-02-16T22:13:00Z">
        <w:r w:rsidR="00627DE3">
          <w:rPr>
            <w:rFonts w:ascii="Times New Roman" w:eastAsia="黑体" w:hAnsi="Times New Roman"/>
            <w:szCs w:val="21"/>
          </w:rPr>
          <w:t xml:space="preserve">X </w:t>
        </w:r>
      </w:ins>
      <w:del w:id="937" w:author="Administrator" w:date="2018-02-16T22:13:00Z">
        <w:r w:rsidDel="00627DE3">
          <w:rPr>
            <w:rFonts w:ascii="Times New Roman" w:eastAsia="黑体" w:hAnsi="Times New Roman"/>
            <w:szCs w:val="21"/>
          </w:rPr>
          <w:delText>i</w:delText>
        </w:r>
      </w:del>
      <w:ins w:id="938" w:author="Administrator" w:date="2018-02-16T22:13:00Z">
        <w:r w:rsidR="00627DE3">
          <w:rPr>
            <w:rFonts w:ascii="Times New Roman" w:eastAsia="黑体" w:hAnsi="Times New Roman"/>
            <w:szCs w:val="21"/>
          </w:rPr>
          <w:t xml:space="preserve">X </w:t>
        </w:r>
      </w:ins>
      <w:del w:id="939" w:author="Administrator" w:date="2018-02-16T22:13:00Z">
        <w:r w:rsidDel="00627DE3">
          <w:rPr>
            <w:rFonts w:ascii="Times New Roman" w:eastAsia="黑体" w:hAnsi="Times New Roman"/>
            <w:szCs w:val="21"/>
          </w:rPr>
          <w:delText>e</w:delText>
        </w:r>
      </w:del>
      <w:ins w:id="940" w:author="Administrator" w:date="2018-02-16T22:13:00Z">
        <w:r w:rsidR="00627DE3">
          <w:rPr>
            <w:rFonts w:ascii="Times New Roman" w:eastAsia="黑体" w:hAnsi="Times New Roman"/>
            <w:szCs w:val="21"/>
          </w:rPr>
          <w:t xml:space="preserve">X </w:t>
        </w:r>
      </w:ins>
      <w:del w:id="941" w:author="Administrator" w:date="2018-02-16T22:13:00Z">
        <w:r w:rsidDel="00627DE3">
          <w:rPr>
            <w:rFonts w:ascii="Times New Roman" w:eastAsia="黑体" w:hAnsi="Times New Roman"/>
            <w:szCs w:val="21"/>
          </w:rPr>
          <w:delText>r</w:delText>
        </w:r>
      </w:del>
      <w:ins w:id="942" w:author="Administrator" w:date="2018-02-16T22:13:00Z">
        <w:r w:rsidR="00627DE3">
          <w:rPr>
            <w:rFonts w:ascii="Times New Roman" w:eastAsia="黑体" w:hAnsi="Times New Roman"/>
            <w:szCs w:val="21"/>
          </w:rPr>
          <w:t xml:space="preserve">X </w:t>
        </w:r>
      </w:ins>
      <w:del w:id="943" w:author="Administrator" w:date="2018-02-16T22:13:00Z">
        <w:r w:rsidRPr="006928F4" w:rsidDel="00627DE3">
          <w:rPr>
            <w:rFonts w:ascii="Times New Roman" w:eastAsia="黑体" w:hAnsi="Times New Roman"/>
            <w:szCs w:val="21"/>
          </w:rPr>
          <w:delText xml:space="preserve"> </w:delText>
        </w:r>
      </w:del>
      <w:ins w:id="944" w:author="Administrator" w:date="2018-02-16T22:13:00Z">
        <w:r w:rsidR="00627DE3">
          <w:rPr>
            <w:rFonts w:ascii="Times New Roman" w:eastAsia="黑体" w:hAnsi="Times New Roman"/>
            <w:szCs w:val="21"/>
          </w:rPr>
          <w:t xml:space="preserve">X </w:t>
        </w:r>
      </w:ins>
      <w:del w:id="945" w:author="Administrator" w:date="2018-02-16T22:13:00Z">
        <w:r w:rsidR="005452C4" w:rsidDel="00627DE3">
          <w:rPr>
            <w:rFonts w:ascii="Times New Roman" w:eastAsia="黑体" w:hAnsi="Times New Roman"/>
            <w:szCs w:val="21"/>
          </w:rPr>
          <w:delText>w</w:delText>
        </w:r>
      </w:del>
      <w:ins w:id="946" w:author="Administrator" w:date="2018-02-16T22:13:00Z">
        <w:r w:rsidR="00627DE3">
          <w:rPr>
            <w:rFonts w:ascii="Times New Roman" w:eastAsia="黑体" w:hAnsi="Times New Roman"/>
            <w:szCs w:val="21"/>
          </w:rPr>
          <w:t xml:space="preserve">X </w:t>
        </w:r>
      </w:ins>
      <w:del w:id="947" w:author="Administrator" w:date="2018-02-16T22:13:00Z">
        <w:r w:rsidR="005452C4" w:rsidDel="00627DE3">
          <w:rPr>
            <w:rFonts w:ascii="Times New Roman" w:eastAsia="黑体" w:hAnsi="Times New Roman"/>
            <w:szCs w:val="21"/>
          </w:rPr>
          <w:delText>i</w:delText>
        </w:r>
      </w:del>
      <w:ins w:id="948" w:author="Administrator" w:date="2018-02-16T22:13:00Z">
        <w:r w:rsidR="00627DE3">
          <w:rPr>
            <w:rFonts w:ascii="Times New Roman" w:eastAsia="黑体" w:hAnsi="Times New Roman"/>
            <w:szCs w:val="21"/>
          </w:rPr>
          <w:t xml:space="preserve">X </w:t>
        </w:r>
      </w:ins>
      <w:del w:id="949" w:author="Administrator" w:date="2018-02-16T22:13:00Z">
        <w:r w:rsidR="005452C4" w:rsidDel="00627DE3">
          <w:rPr>
            <w:rFonts w:ascii="Times New Roman" w:eastAsia="黑体" w:hAnsi="Times New Roman"/>
            <w:szCs w:val="21"/>
          </w:rPr>
          <w:delText>t</w:delText>
        </w:r>
      </w:del>
      <w:ins w:id="950" w:author="Administrator" w:date="2018-02-16T22:13:00Z">
        <w:r w:rsidR="00627DE3">
          <w:rPr>
            <w:rFonts w:ascii="Times New Roman" w:eastAsia="黑体" w:hAnsi="Times New Roman"/>
            <w:szCs w:val="21"/>
          </w:rPr>
          <w:t xml:space="preserve">X </w:t>
        </w:r>
      </w:ins>
      <w:del w:id="951" w:author="Administrator" w:date="2018-02-16T22:13:00Z">
        <w:r w:rsidR="005452C4" w:rsidDel="00627DE3">
          <w:rPr>
            <w:rFonts w:ascii="Times New Roman" w:eastAsia="黑体" w:hAnsi="Times New Roman"/>
            <w:szCs w:val="21"/>
          </w:rPr>
          <w:delText>h</w:delText>
        </w:r>
      </w:del>
      <w:ins w:id="952" w:author="Administrator" w:date="2018-02-16T22:13:00Z">
        <w:r w:rsidR="00627DE3">
          <w:rPr>
            <w:rFonts w:ascii="Times New Roman" w:eastAsia="黑体" w:hAnsi="Times New Roman"/>
            <w:szCs w:val="21"/>
          </w:rPr>
          <w:t xml:space="preserve">X </w:t>
        </w:r>
      </w:ins>
      <w:del w:id="953" w:author="Administrator" w:date="2018-02-16T22:13:00Z">
        <w:r w:rsidR="005452C4" w:rsidDel="00627DE3">
          <w:rPr>
            <w:rFonts w:ascii="Times New Roman" w:eastAsia="黑体" w:hAnsi="Times New Roman"/>
            <w:szCs w:val="21"/>
          </w:rPr>
          <w:delText xml:space="preserve"> </w:delText>
        </w:r>
      </w:del>
      <w:ins w:id="954" w:author="Administrator" w:date="2018-02-16T22:13:00Z">
        <w:r w:rsidR="00627DE3">
          <w:rPr>
            <w:rFonts w:ascii="Times New Roman" w:eastAsia="黑体" w:hAnsi="Times New Roman"/>
            <w:szCs w:val="21"/>
          </w:rPr>
          <w:t xml:space="preserve">X </w:t>
        </w:r>
      </w:ins>
      <w:del w:id="955" w:author="Administrator" w:date="2018-02-16T22:13:00Z">
        <w:r w:rsidRPr="006928F4" w:rsidDel="00627DE3">
          <w:rPr>
            <w:rFonts w:ascii="Times New Roman" w:eastAsia="黑体" w:hAnsi="Times New Roman"/>
            <w:szCs w:val="21"/>
          </w:rPr>
          <w:delText>v</w:delText>
        </w:r>
      </w:del>
      <w:ins w:id="956" w:author="Administrator" w:date="2018-02-16T22:13:00Z">
        <w:r w:rsidR="00627DE3">
          <w:rPr>
            <w:rFonts w:ascii="Times New Roman" w:eastAsia="黑体" w:hAnsi="Times New Roman"/>
            <w:szCs w:val="21"/>
          </w:rPr>
          <w:t xml:space="preserve">X </w:t>
        </w:r>
      </w:ins>
      <w:del w:id="957" w:author="Administrator" w:date="2018-02-16T22:13:00Z">
        <w:r w:rsidRPr="006928F4" w:rsidDel="00627DE3">
          <w:rPr>
            <w:rFonts w:ascii="Times New Roman" w:eastAsia="黑体" w:hAnsi="Times New Roman"/>
            <w:szCs w:val="21"/>
          </w:rPr>
          <w:delText>e</w:delText>
        </w:r>
      </w:del>
      <w:ins w:id="958" w:author="Administrator" w:date="2018-02-16T22:13:00Z">
        <w:r w:rsidR="00627DE3">
          <w:rPr>
            <w:rFonts w:ascii="Times New Roman" w:eastAsia="黑体" w:hAnsi="Times New Roman"/>
            <w:szCs w:val="21"/>
          </w:rPr>
          <w:t xml:space="preserve">X </w:t>
        </w:r>
      </w:ins>
      <w:del w:id="959" w:author="Administrator" w:date="2018-02-16T22:13:00Z">
        <w:r w:rsidRPr="006928F4" w:rsidDel="00627DE3">
          <w:rPr>
            <w:rFonts w:ascii="Times New Roman" w:eastAsia="黑体" w:hAnsi="Times New Roman"/>
            <w:szCs w:val="21"/>
          </w:rPr>
          <w:delText>r</w:delText>
        </w:r>
      </w:del>
      <w:ins w:id="960" w:author="Administrator" w:date="2018-02-16T22:13:00Z">
        <w:r w:rsidR="00627DE3">
          <w:rPr>
            <w:rFonts w:ascii="Times New Roman" w:eastAsia="黑体" w:hAnsi="Times New Roman"/>
            <w:szCs w:val="21"/>
          </w:rPr>
          <w:t xml:space="preserve">X </w:t>
        </w:r>
      </w:ins>
      <w:del w:id="961" w:author="Administrator" w:date="2018-02-16T22:13:00Z">
        <w:r w:rsidRPr="006928F4" w:rsidDel="00627DE3">
          <w:rPr>
            <w:rFonts w:ascii="Times New Roman" w:eastAsia="黑体" w:hAnsi="Times New Roman"/>
            <w:szCs w:val="21"/>
          </w:rPr>
          <w:delText>y</w:delText>
        </w:r>
      </w:del>
      <w:ins w:id="962" w:author="Administrator" w:date="2018-02-16T22:13:00Z">
        <w:r w:rsidR="00627DE3">
          <w:rPr>
            <w:rFonts w:ascii="Times New Roman" w:eastAsia="黑体" w:hAnsi="Times New Roman"/>
            <w:szCs w:val="21"/>
          </w:rPr>
          <w:t xml:space="preserve">X </w:t>
        </w:r>
      </w:ins>
      <w:del w:id="963" w:author="Administrator" w:date="2018-02-16T22:13:00Z">
        <w:r w:rsidRPr="006928F4" w:rsidDel="00627DE3">
          <w:rPr>
            <w:rFonts w:ascii="Times New Roman" w:eastAsia="黑体" w:hAnsi="Times New Roman"/>
            <w:szCs w:val="21"/>
          </w:rPr>
          <w:delText xml:space="preserve"> </w:delText>
        </w:r>
      </w:del>
      <w:ins w:id="964" w:author="Administrator" w:date="2018-02-16T22:13:00Z">
        <w:r w:rsidR="00627DE3">
          <w:rPr>
            <w:rFonts w:ascii="Times New Roman" w:eastAsia="黑体" w:hAnsi="Times New Roman"/>
            <w:szCs w:val="21"/>
          </w:rPr>
          <w:t xml:space="preserve">X </w:t>
        </w:r>
      </w:ins>
      <w:del w:id="965" w:author="Administrator" w:date="2018-02-16T22:13:00Z">
        <w:r w:rsidR="005452C4" w:rsidDel="00627DE3">
          <w:rPr>
            <w:rFonts w:ascii="Times New Roman" w:eastAsia="黑体" w:hAnsi="Times New Roman"/>
            <w:szCs w:val="21"/>
          </w:rPr>
          <w:delText>u</w:delText>
        </w:r>
      </w:del>
      <w:ins w:id="966" w:author="Administrator" w:date="2018-02-16T22:13:00Z">
        <w:r w:rsidR="00627DE3">
          <w:rPr>
            <w:rFonts w:ascii="Times New Roman" w:eastAsia="黑体" w:hAnsi="Times New Roman"/>
            <w:szCs w:val="21"/>
          </w:rPr>
          <w:t xml:space="preserve">X </w:t>
        </w:r>
      </w:ins>
      <w:del w:id="967" w:author="Administrator" w:date="2018-02-16T22:13:00Z">
        <w:r w:rsidR="005452C4" w:rsidDel="00627DE3">
          <w:rPr>
            <w:rFonts w:ascii="Times New Roman" w:eastAsia="黑体" w:hAnsi="Times New Roman"/>
            <w:szCs w:val="21"/>
          </w:rPr>
          <w:delText>n</w:delText>
        </w:r>
      </w:del>
      <w:ins w:id="968" w:author="Administrator" w:date="2018-02-16T22:13:00Z">
        <w:r w:rsidR="00627DE3">
          <w:rPr>
            <w:rFonts w:ascii="Times New Roman" w:eastAsia="黑体" w:hAnsi="Times New Roman"/>
            <w:szCs w:val="21"/>
          </w:rPr>
          <w:t xml:space="preserve">X </w:t>
        </w:r>
      </w:ins>
      <w:del w:id="969" w:author="Administrator" w:date="2018-02-16T22:13:00Z">
        <w:r w:rsidRPr="006928F4" w:rsidDel="00627DE3">
          <w:rPr>
            <w:rFonts w:ascii="Times New Roman" w:eastAsia="黑体" w:hAnsi="Times New Roman"/>
            <w:szCs w:val="21"/>
          </w:rPr>
          <w:delText>s</w:delText>
        </w:r>
      </w:del>
      <w:ins w:id="970" w:author="Administrator" w:date="2018-02-16T22:13:00Z">
        <w:r w:rsidR="00627DE3">
          <w:rPr>
            <w:rFonts w:ascii="Times New Roman" w:eastAsia="黑体" w:hAnsi="Times New Roman"/>
            <w:szCs w:val="21"/>
          </w:rPr>
          <w:t xml:space="preserve">X </w:t>
        </w:r>
      </w:ins>
      <w:del w:id="971" w:author="Administrator" w:date="2018-02-16T22:13:00Z">
        <w:r w:rsidRPr="006928F4" w:rsidDel="00627DE3">
          <w:rPr>
            <w:rFonts w:ascii="Times New Roman" w:eastAsia="黑体" w:hAnsi="Times New Roman"/>
            <w:szCs w:val="21"/>
          </w:rPr>
          <w:delText>t</w:delText>
        </w:r>
      </w:del>
      <w:ins w:id="972" w:author="Administrator" w:date="2018-02-16T22:13:00Z">
        <w:r w:rsidR="00627DE3">
          <w:rPr>
            <w:rFonts w:ascii="Times New Roman" w:eastAsia="黑体" w:hAnsi="Times New Roman"/>
            <w:szCs w:val="21"/>
          </w:rPr>
          <w:t xml:space="preserve">X </w:t>
        </w:r>
      </w:ins>
      <w:del w:id="973" w:author="Administrator" w:date="2018-02-16T22:13:00Z">
        <w:r w:rsidRPr="006928F4" w:rsidDel="00627DE3">
          <w:rPr>
            <w:rFonts w:ascii="Times New Roman" w:eastAsia="黑体" w:hAnsi="Times New Roman"/>
            <w:szCs w:val="21"/>
          </w:rPr>
          <w:delText>a</w:delText>
        </w:r>
      </w:del>
      <w:ins w:id="974" w:author="Administrator" w:date="2018-02-16T22:13:00Z">
        <w:r w:rsidR="00627DE3">
          <w:rPr>
            <w:rFonts w:ascii="Times New Roman" w:eastAsia="黑体" w:hAnsi="Times New Roman"/>
            <w:szCs w:val="21"/>
          </w:rPr>
          <w:t xml:space="preserve">X </w:t>
        </w:r>
      </w:ins>
      <w:del w:id="975" w:author="Administrator" w:date="2018-02-16T22:13:00Z">
        <w:r w:rsidRPr="006928F4" w:rsidDel="00627DE3">
          <w:rPr>
            <w:rFonts w:ascii="Times New Roman" w:eastAsia="黑体" w:hAnsi="Times New Roman"/>
            <w:szCs w:val="21"/>
          </w:rPr>
          <w:delText>b</w:delText>
        </w:r>
      </w:del>
      <w:ins w:id="976" w:author="Administrator" w:date="2018-02-16T22:13:00Z">
        <w:r w:rsidR="00627DE3">
          <w:rPr>
            <w:rFonts w:ascii="Times New Roman" w:eastAsia="黑体" w:hAnsi="Times New Roman"/>
            <w:szCs w:val="21"/>
          </w:rPr>
          <w:t xml:space="preserve">X </w:t>
        </w:r>
      </w:ins>
      <w:del w:id="977" w:author="Administrator" w:date="2018-02-16T22:13:00Z">
        <w:r w:rsidRPr="006928F4" w:rsidDel="00627DE3">
          <w:rPr>
            <w:rFonts w:ascii="Times New Roman" w:eastAsia="黑体" w:hAnsi="Times New Roman"/>
            <w:szCs w:val="21"/>
          </w:rPr>
          <w:delText>l</w:delText>
        </w:r>
      </w:del>
      <w:ins w:id="978" w:author="Administrator" w:date="2018-02-16T22:13:00Z">
        <w:r w:rsidR="00627DE3">
          <w:rPr>
            <w:rFonts w:ascii="Times New Roman" w:eastAsia="黑体" w:hAnsi="Times New Roman"/>
            <w:szCs w:val="21"/>
          </w:rPr>
          <w:t xml:space="preserve">X </w:t>
        </w:r>
      </w:ins>
      <w:del w:id="979" w:author="Administrator" w:date="2018-02-16T22:13:00Z">
        <w:r w:rsidRPr="006928F4" w:rsidDel="00627DE3">
          <w:rPr>
            <w:rFonts w:ascii="Times New Roman" w:eastAsia="黑体" w:hAnsi="Times New Roman"/>
            <w:szCs w:val="21"/>
          </w:rPr>
          <w:delText>e</w:delText>
        </w:r>
      </w:del>
      <w:ins w:id="980" w:author="Administrator" w:date="2018-02-16T22:13:00Z">
        <w:r w:rsidR="00627DE3">
          <w:rPr>
            <w:rFonts w:ascii="Times New Roman" w:eastAsia="黑体" w:hAnsi="Times New Roman"/>
            <w:szCs w:val="21"/>
          </w:rPr>
          <w:t xml:space="preserve">X </w:t>
        </w:r>
      </w:ins>
      <w:del w:id="981" w:author="Administrator" w:date="2018-02-16T22:13:00Z">
        <w:r w:rsidRPr="006928F4" w:rsidDel="00627DE3">
          <w:rPr>
            <w:rFonts w:ascii="Times New Roman" w:eastAsia="黑体" w:hAnsi="Times New Roman"/>
            <w:szCs w:val="21"/>
          </w:rPr>
          <w:delText xml:space="preserve"> </w:delText>
        </w:r>
      </w:del>
      <w:ins w:id="982" w:author="Administrator" w:date="2018-02-16T22:13:00Z">
        <w:r w:rsidR="00627DE3">
          <w:rPr>
            <w:rFonts w:ascii="Times New Roman" w:eastAsia="黑体" w:hAnsi="Times New Roman"/>
            <w:szCs w:val="21"/>
          </w:rPr>
          <w:t xml:space="preserve">X </w:t>
        </w:r>
      </w:ins>
      <w:del w:id="983" w:author="Administrator" w:date="2018-02-16T22:13:00Z">
        <w:r w:rsidR="005452C4" w:rsidRPr="005452C4" w:rsidDel="00627DE3">
          <w:rPr>
            <w:rFonts w:ascii="Times New Roman" w:eastAsia="黑体" w:hAnsi="Times New Roman"/>
            <w:szCs w:val="21"/>
          </w:rPr>
          <w:delText>w</w:delText>
        </w:r>
      </w:del>
      <w:ins w:id="984" w:author="Administrator" w:date="2018-02-16T22:13:00Z">
        <w:r w:rsidR="00627DE3">
          <w:rPr>
            <w:rFonts w:ascii="Times New Roman" w:eastAsia="黑体" w:hAnsi="Times New Roman"/>
            <w:szCs w:val="21"/>
          </w:rPr>
          <w:t xml:space="preserve">X </w:t>
        </w:r>
      </w:ins>
      <w:del w:id="985" w:author="Administrator" w:date="2018-02-16T22:13:00Z">
        <w:r w:rsidR="005452C4" w:rsidRPr="005452C4" w:rsidDel="00627DE3">
          <w:rPr>
            <w:rFonts w:ascii="Times New Roman" w:eastAsia="黑体" w:hAnsi="Times New Roman"/>
            <w:szCs w:val="21"/>
          </w:rPr>
          <w:delText>o</w:delText>
        </w:r>
      </w:del>
      <w:ins w:id="986" w:author="Administrator" w:date="2018-02-16T22:13:00Z">
        <w:r w:rsidR="00627DE3">
          <w:rPr>
            <w:rFonts w:ascii="Times New Roman" w:eastAsia="黑体" w:hAnsi="Times New Roman"/>
            <w:szCs w:val="21"/>
          </w:rPr>
          <w:t xml:space="preserve">X </w:t>
        </w:r>
      </w:ins>
      <w:del w:id="987" w:author="Administrator" w:date="2018-02-16T22:13:00Z">
        <w:r w:rsidR="005452C4" w:rsidRPr="005452C4" w:rsidDel="00627DE3">
          <w:rPr>
            <w:rFonts w:ascii="Times New Roman" w:eastAsia="黑体" w:hAnsi="Times New Roman"/>
            <w:szCs w:val="21"/>
          </w:rPr>
          <w:delText>r</w:delText>
        </w:r>
      </w:del>
      <w:ins w:id="988" w:author="Administrator" w:date="2018-02-16T22:13:00Z">
        <w:r w:rsidR="00627DE3">
          <w:rPr>
            <w:rFonts w:ascii="Times New Roman" w:eastAsia="黑体" w:hAnsi="Times New Roman"/>
            <w:szCs w:val="21"/>
          </w:rPr>
          <w:t xml:space="preserve">X </w:t>
        </w:r>
      </w:ins>
      <w:del w:id="989" w:author="Administrator" w:date="2018-02-16T22:13:00Z">
        <w:r w:rsidR="005452C4" w:rsidRPr="005452C4" w:rsidDel="00627DE3">
          <w:rPr>
            <w:rFonts w:ascii="Times New Roman" w:eastAsia="黑体" w:hAnsi="Times New Roman"/>
            <w:szCs w:val="21"/>
          </w:rPr>
          <w:delText>k</w:delText>
        </w:r>
      </w:del>
      <w:ins w:id="990" w:author="Administrator" w:date="2018-02-16T22:13:00Z">
        <w:r w:rsidR="00627DE3">
          <w:rPr>
            <w:rFonts w:ascii="Times New Roman" w:eastAsia="黑体" w:hAnsi="Times New Roman"/>
            <w:szCs w:val="21"/>
          </w:rPr>
          <w:t xml:space="preserve">X </w:t>
        </w:r>
      </w:ins>
      <w:del w:id="991" w:author="Administrator" w:date="2018-02-16T22:13:00Z">
        <w:r w:rsidR="005452C4" w:rsidRPr="005452C4" w:rsidDel="00627DE3">
          <w:rPr>
            <w:rFonts w:ascii="Times New Roman" w:eastAsia="黑体" w:hAnsi="Times New Roman"/>
            <w:szCs w:val="21"/>
          </w:rPr>
          <w:delText>i</w:delText>
        </w:r>
      </w:del>
      <w:ins w:id="992" w:author="Administrator" w:date="2018-02-16T22:13:00Z">
        <w:r w:rsidR="00627DE3">
          <w:rPr>
            <w:rFonts w:ascii="Times New Roman" w:eastAsia="黑体" w:hAnsi="Times New Roman"/>
            <w:szCs w:val="21"/>
          </w:rPr>
          <w:t xml:space="preserve">X </w:t>
        </w:r>
      </w:ins>
      <w:del w:id="993" w:author="Administrator" w:date="2018-02-16T22:13:00Z">
        <w:r w:rsidR="005452C4" w:rsidRPr="005452C4" w:rsidDel="00627DE3">
          <w:rPr>
            <w:rFonts w:ascii="Times New Roman" w:eastAsia="黑体" w:hAnsi="Times New Roman"/>
            <w:szCs w:val="21"/>
          </w:rPr>
          <w:delText>n</w:delText>
        </w:r>
      </w:del>
      <w:ins w:id="994" w:author="Administrator" w:date="2018-02-16T22:13:00Z">
        <w:r w:rsidR="00627DE3">
          <w:rPr>
            <w:rFonts w:ascii="Times New Roman" w:eastAsia="黑体" w:hAnsi="Times New Roman"/>
            <w:szCs w:val="21"/>
          </w:rPr>
          <w:t xml:space="preserve">X </w:t>
        </w:r>
      </w:ins>
      <w:del w:id="995" w:author="Administrator" w:date="2018-02-16T22:13:00Z">
        <w:r w:rsidR="005452C4" w:rsidRPr="005452C4" w:rsidDel="00627DE3">
          <w:rPr>
            <w:rFonts w:ascii="Times New Roman" w:eastAsia="黑体" w:hAnsi="Times New Roman"/>
            <w:szCs w:val="21"/>
          </w:rPr>
          <w:delText>g</w:delText>
        </w:r>
      </w:del>
      <w:ins w:id="996" w:author="Administrator" w:date="2018-02-16T22:13:00Z">
        <w:r w:rsidR="00627DE3">
          <w:rPr>
            <w:rFonts w:ascii="Times New Roman" w:eastAsia="黑体" w:hAnsi="Times New Roman"/>
            <w:szCs w:val="21"/>
          </w:rPr>
          <w:t xml:space="preserve">X </w:t>
        </w:r>
      </w:ins>
      <w:del w:id="997" w:author="Administrator" w:date="2018-02-16T22:13:00Z">
        <w:r w:rsidR="005452C4" w:rsidRPr="005452C4" w:rsidDel="00627DE3">
          <w:rPr>
            <w:rFonts w:ascii="Times New Roman" w:eastAsia="黑体" w:hAnsi="Times New Roman"/>
            <w:szCs w:val="21"/>
          </w:rPr>
          <w:delText xml:space="preserve"> </w:delText>
        </w:r>
      </w:del>
      <w:ins w:id="998" w:author="Administrator" w:date="2018-02-16T22:13:00Z">
        <w:r w:rsidR="00627DE3">
          <w:rPr>
            <w:rFonts w:ascii="Times New Roman" w:eastAsia="黑体" w:hAnsi="Times New Roman"/>
            <w:szCs w:val="21"/>
          </w:rPr>
          <w:t xml:space="preserve">X </w:t>
        </w:r>
      </w:ins>
      <w:del w:id="999" w:author="Administrator" w:date="2018-02-16T22:13:00Z">
        <w:r w:rsidR="005452C4" w:rsidRPr="005452C4" w:rsidDel="00627DE3">
          <w:rPr>
            <w:rFonts w:ascii="Times New Roman" w:eastAsia="黑体" w:hAnsi="Times New Roman"/>
            <w:szCs w:val="21"/>
          </w:rPr>
          <w:delText>c</w:delText>
        </w:r>
      </w:del>
      <w:ins w:id="1000" w:author="Administrator" w:date="2018-02-16T22:13:00Z">
        <w:r w:rsidR="00627DE3">
          <w:rPr>
            <w:rFonts w:ascii="Times New Roman" w:eastAsia="黑体" w:hAnsi="Times New Roman"/>
            <w:szCs w:val="21"/>
          </w:rPr>
          <w:t xml:space="preserve">X </w:t>
        </w:r>
      </w:ins>
      <w:del w:id="1001" w:author="Administrator" w:date="2018-02-16T22:13:00Z">
        <w:r w:rsidR="005452C4" w:rsidRPr="005452C4" w:rsidDel="00627DE3">
          <w:rPr>
            <w:rFonts w:ascii="Times New Roman" w:eastAsia="黑体" w:hAnsi="Times New Roman"/>
            <w:szCs w:val="21"/>
          </w:rPr>
          <w:delText>o</w:delText>
        </w:r>
      </w:del>
      <w:ins w:id="1002" w:author="Administrator" w:date="2018-02-16T22:13:00Z">
        <w:r w:rsidR="00627DE3">
          <w:rPr>
            <w:rFonts w:ascii="Times New Roman" w:eastAsia="黑体" w:hAnsi="Times New Roman"/>
            <w:szCs w:val="21"/>
          </w:rPr>
          <w:t xml:space="preserve">X </w:t>
        </w:r>
      </w:ins>
      <w:del w:id="1003" w:author="Administrator" w:date="2018-02-16T22:13:00Z">
        <w:r w:rsidR="005452C4" w:rsidRPr="005452C4" w:rsidDel="00627DE3">
          <w:rPr>
            <w:rFonts w:ascii="Times New Roman" w:eastAsia="黑体" w:hAnsi="Times New Roman"/>
            <w:szCs w:val="21"/>
          </w:rPr>
          <w:delText>n</w:delText>
        </w:r>
      </w:del>
      <w:ins w:id="1004" w:author="Administrator" w:date="2018-02-16T22:13:00Z">
        <w:r w:rsidR="00627DE3">
          <w:rPr>
            <w:rFonts w:ascii="Times New Roman" w:eastAsia="黑体" w:hAnsi="Times New Roman"/>
            <w:szCs w:val="21"/>
          </w:rPr>
          <w:t xml:space="preserve">X </w:t>
        </w:r>
      </w:ins>
      <w:del w:id="1005" w:author="Administrator" w:date="2018-02-16T22:13:00Z">
        <w:r w:rsidR="005452C4" w:rsidRPr="005452C4" w:rsidDel="00627DE3">
          <w:rPr>
            <w:rFonts w:ascii="Times New Roman" w:eastAsia="黑体" w:hAnsi="Times New Roman"/>
            <w:szCs w:val="21"/>
          </w:rPr>
          <w:delText>d</w:delText>
        </w:r>
      </w:del>
      <w:ins w:id="1006" w:author="Administrator" w:date="2018-02-16T22:13:00Z">
        <w:r w:rsidR="00627DE3">
          <w:rPr>
            <w:rFonts w:ascii="Times New Roman" w:eastAsia="黑体" w:hAnsi="Times New Roman"/>
            <w:szCs w:val="21"/>
          </w:rPr>
          <w:t xml:space="preserve">X </w:t>
        </w:r>
      </w:ins>
      <w:del w:id="1007" w:author="Administrator" w:date="2018-02-16T22:13:00Z">
        <w:r w:rsidR="005452C4" w:rsidRPr="005452C4" w:rsidDel="00627DE3">
          <w:rPr>
            <w:rFonts w:ascii="Times New Roman" w:eastAsia="黑体" w:hAnsi="Times New Roman"/>
            <w:szCs w:val="21"/>
          </w:rPr>
          <w:delText>i</w:delText>
        </w:r>
      </w:del>
      <w:ins w:id="1008" w:author="Administrator" w:date="2018-02-16T22:13:00Z">
        <w:r w:rsidR="00627DE3">
          <w:rPr>
            <w:rFonts w:ascii="Times New Roman" w:eastAsia="黑体" w:hAnsi="Times New Roman"/>
            <w:szCs w:val="21"/>
          </w:rPr>
          <w:t xml:space="preserve">X </w:t>
        </w:r>
      </w:ins>
      <w:del w:id="1009" w:author="Administrator" w:date="2018-02-16T22:13:00Z">
        <w:r w:rsidR="005452C4" w:rsidRPr="005452C4" w:rsidDel="00627DE3">
          <w:rPr>
            <w:rFonts w:ascii="Times New Roman" w:eastAsia="黑体" w:hAnsi="Times New Roman"/>
            <w:szCs w:val="21"/>
          </w:rPr>
          <w:delText>t</w:delText>
        </w:r>
      </w:del>
      <w:ins w:id="1010" w:author="Administrator" w:date="2018-02-16T22:13:00Z">
        <w:r w:rsidR="00627DE3">
          <w:rPr>
            <w:rFonts w:ascii="Times New Roman" w:eastAsia="黑体" w:hAnsi="Times New Roman"/>
            <w:szCs w:val="21"/>
          </w:rPr>
          <w:t xml:space="preserve">X </w:t>
        </w:r>
      </w:ins>
      <w:del w:id="1011" w:author="Administrator" w:date="2018-02-16T22:13:00Z">
        <w:r w:rsidR="005452C4" w:rsidRPr="005452C4" w:rsidDel="00627DE3">
          <w:rPr>
            <w:rFonts w:ascii="Times New Roman" w:eastAsia="黑体" w:hAnsi="Times New Roman"/>
            <w:szCs w:val="21"/>
          </w:rPr>
          <w:delText>i</w:delText>
        </w:r>
      </w:del>
      <w:ins w:id="1012" w:author="Administrator" w:date="2018-02-16T22:13:00Z">
        <w:r w:rsidR="00627DE3">
          <w:rPr>
            <w:rFonts w:ascii="Times New Roman" w:eastAsia="黑体" w:hAnsi="Times New Roman"/>
            <w:szCs w:val="21"/>
          </w:rPr>
          <w:t xml:space="preserve">X </w:t>
        </w:r>
      </w:ins>
      <w:del w:id="1013" w:author="Administrator" w:date="2018-02-16T22:13:00Z">
        <w:r w:rsidR="005452C4" w:rsidRPr="005452C4" w:rsidDel="00627DE3">
          <w:rPr>
            <w:rFonts w:ascii="Times New Roman" w:eastAsia="黑体" w:hAnsi="Times New Roman"/>
            <w:szCs w:val="21"/>
          </w:rPr>
          <w:delText>o</w:delText>
        </w:r>
      </w:del>
      <w:ins w:id="1014" w:author="Administrator" w:date="2018-02-16T22:13:00Z">
        <w:r w:rsidR="00627DE3">
          <w:rPr>
            <w:rFonts w:ascii="Times New Roman" w:eastAsia="黑体" w:hAnsi="Times New Roman"/>
            <w:szCs w:val="21"/>
          </w:rPr>
          <w:t xml:space="preserve">X </w:t>
        </w:r>
      </w:ins>
      <w:del w:id="1015" w:author="Administrator" w:date="2018-02-16T22:13:00Z">
        <w:r w:rsidR="005452C4" w:rsidRPr="005452C4" w:rsidDel="00627DE3">
          <w:rPr>
            <w:rFonts w:ascii="Times New Roman" w:eastAsia="黑体" w:hAnsi="Times New Roman"/>
            <w:szCs w:val="21"/>
          </w:rPr>
          <w:delText>n</w:delText>
        </w:r>
      </w:del>
      <w:ins w:id="1016" w:author="Administrator" w:date="2018-02-16T22:13:00Z">
        <w:r w:rsidR="00627DE3">
          <w:rPr>
            <w:rFonts w:ascii="Times New Roman" w:eastAsia="黑体" w:hAnsi="Times New Roman"/>
            <w:szCs w:val="21"/>
          </w:rPr>
          <w:t xml:space="preserve">X </w:t>
        </w:r>
      </w:ins>
      <w:del w:id="1017" w:author="Administrator" w:date="2018-02-16T22:13:00Z">
        <w:r w:rsidR="005452C4" w:rsidRPr="005452C4" w:rsidDel="00627DE3">
          <w:rPr>
            <w:rFonts w:ascii="Times New Roman" w:eastAsia="黑体" w:hAnsi="Times New Roman"/>
            <w:szCs w:val="21"/>
          </w:rPr>
          <w:delText xml:space="preserve"> </w:delText>
        </w:r>
      </w:del>
      <w:ins w:id="1018" w:author="Administrator" w:date="2018-02-16T22:13:00Z">
        <w:r w:rsidR="00627DE3">
          <w:rPr>
            <w:rFonts w:ascii="Times New Roman" w:eastAsia="黑体" w:hAnsi="Times New Roman"/>
            <w:szCs w:val="21"/>
          </w:rPr>
          <w:t xml:space="preserve">X </w:t>
        </w:r>
      </w:ins>
      <w:del w:id="1019" w:author="Administrator" w:date="2018-02-16T22:13:00Z">
        <w:r w:rsidRPr="006928F4" w:rsidDel="00627DE3">
          <w:rPr>
            <w:rFonts w:ascii="Times New Roman" w:eastAsia="黑体" w:hAnsi="Times New Roman"/>
            <w:szCs w:val="21"/>
          </w:rPr>
          <w:delText>a</w:delText>
        </w:r>
      </w:del>
      <w:ins w:id="1020" w:author="Administrator" w:date="2018-02-16T22:13:00Z">
        <w:r w:rsidR="00627DE3">
          <w:rPr>
            <w:rFonts w:ascii="Times New Roman" w:eastAsia="黑体" w:hAnsi="Times New Roman"/>
            <w:szCs w:val="21"/>
          </w:rPr>
          <w:t xml:space="preserve">X </w:t>
        </w:r>
      </w:ins>
      <w:del w:id="1021" w:author="Administrator" w:date="2018-02-16T22:13:00Z">
        <w:r w:rsidRPr="006928F4" w:rsidDel="00627DE3">
          <w:rPr>
            <w:rFonts w:ascii="Times New Roman" w:eastAsia="黑体" w:hAnsi="Times New Roman"/>
            <w:szCs w:val="21"/>
          </w:rPr>
          <w:delText>n</w:delText>
        </w:r>
      </w:del>
      <w:ins w:id="1022" w:author="Administrator" w:date="2018-02-16T22:13:00Z">
        <w:r w:rsidR="00627DE3">
          <w:rPr>
            <w:rFonts w:ascii="Times New Roman" w:eastAsia="黑体" w:hAnsi="Times New Roman"/>
            <w:szCs w:val="21"/>
          </w:rPr>
          <w:t xml:space="preserve">X </w:t>
        </w:r>
      </w:ins>
      <w:del w:id="1023" w:author="Administrator" w:date="2018-02-16T22:13:00Z">
        <w:r w:rsidRPr="006928F4" w:rsidDel="00627DE3">
          <w:rPr>
            <w:rFonts w:ascii="Times New Roman" w:eastAsia="黑体" w:hAnsi="Times New Roman"/>
            <w:szCs w:val="21"/>
          </w:rPr>
          <w:delText>d</w:delText>
        </w:r>
      </w:del>
      <w:ins w:id="1024" w:author="Administrator" w:date="2018-02-16T22:13:00Z">
        <w:r w:rsidR="00627DE3">
          <w:rPr>
            <w:rFonts w:ascii="Times New Roman" w:eastAsia="黑体" w:hAnsi="Times New Roman"/>
            <w:szCs w:val="21"/>
          </w:rPr>
          <w:t xml:space="preserve">X </w:t>
        </w:r>
      </w:ins>
      <w:del w:id="1025" w:author="Administrator" w:date="2018-02-16T22:13:00Z">
        <w:r w:rsidDel="00627DE3">
          <w:rPr>
            <w:rFonts w:ascii="Times New Roman" w:eastAsia="黑体" w:hAnsi="Times New Roman"/>
            <w:szCs w:val="21"/>
          </w:rPr>
          <w:delText xml:space="preserve"> </w:delText>
        </w:r>
      </w:del>
      <w:ins w:id="1026" w:author="Administrator" w:date="2018-02-16T22:13:00Z">
        <w:r w:rsidR="00627DE3">
          <w:rPr>
            <w:rFonts w:ascii="Times New Roman" w:eastAsia="黑体" w:hAnsi="Times New Roman"/>
            <w:szCs w:val="21"/>
          </w:rPr>
          <w:t xml:space="preserve">X </w:t>
        </w:r>
      </w:ins>
      <w:del w:id="1027" w:author="Administrator" w:date="2018-02-16T22:13:00Z">
        <w:r w:rsidDel="00627DE3">
          <w:rPr>
            <w:rFonts w:ascii="Times New Roman" w:eastAsia="黑体" w:hAnsi="Times New Roman"/>
            <w:szCs w:val="21"/>
          </w:rPr>
          <w:delText>m</w:delText>
        </w:r>
      </w:del>
      <w:ins w:id="1028" w:author="Administrator" w:date="2018-02-16T22:13:00Z">
        <w:r w:rsidR="00627DE3">
          <w:rPr>
            <w:rFonts w:ascii="Times New Roman" w:eastAsia="黑体" w:hAnsi="Times New Roman"/>
            <w:szCs w:val="21"/>
          </w:rPr>
          <w:t xml:space="preserve">X </w:t>
        </w:r>
      </w:ins>
      <w:del w:id="1029" w:author="Administrator" w:date="2018-02-16T22:13:00Z">
        <w:r w:rsidDel="00627DE3">
          <w:rPr>
            <w:rFonts w:ascii="Times New Roman" w:eastAsia="黑体" w:hAnsi="Times New Roman"/>
            <w:szCs w:val="21"/>
          </w:rPr>
          <w:delText>u</w:delText>
        </w:r>
      </w:del>
      <w:ins w:id="1030" w:author="Administrator" w:date="2018-02-16T22:13:00Z">
        <w:r w:rsidR="00627DE3">
          <w:rPr>
            <w:rFonts w:ascii="Times New Roman" w:eastAsia="黑体" w:hAnsi="Times New Roman"/>
            <w:szCs w:val="21"/>
          </w:rPr>
          <w:t xml:space="preserve">X </w:t>
        </w:r>
      </w:ins>
      <w:del w:id="1031" w:author="Administrator" w:date="2018-02-16T22:13:00Z">
        <w:r w:rsidDel="00627DE3">
          <w:rPr>
            <w:rFonts w:ascii="Times New Roman" w:eastAsia="黑体" w:hAnsi="Times New Roman"/>
            <w:szCs w:val="21"/>
          </w:rPr>
          <w:delText>c</w:delText>
        </w:r>
      </w:del>
      <w:ins w:id="1032" w:author="Administrator" w:date="2018-02-16T22:13:00Z">
        <w:r w:rsidR="00627DE3">
          <w:rPr>
            <w:rFonts w:ascii="Times New Roman" w:eastAsia="黑体" w:hAnsi="Times New Roman"/>
            <w:szCs w:val="21"/>
          </w:rPr>
          <w:t xml:space="preserve">X </w:t>
        </w:r>
      </w:ins>
      <w:del w:id="1033" w:author="Administrator" w:date="2018-02-16T22:13:00Z">
        <w:r w:rsidDel="00627DE3">
          <w:rPr>
            <w:rFonts w:ascii="Times New Roman" w:eastAsia="黑体" w:hAnsi="Times New Roman"/>
            <w:szCs w:val="21"/>
          </w:rPr>
          <w:delText>h</w:delText>
        </w:r>
      </w:del>
      <w:ins w:id="1034" w:author="Administrator" w:date="2018-02-16T22:13:00Z">
        <w:r w:rsidR="00627DE3">
          <w:rPr>
            <w:rFonts w:ascii="Times New Roman" w:eastAsia="黑体" w:hAnsi="Times New Roman"/>
            <w:szCs w:val="21"/>
          </w:rPr>
          <w:t xml:space="preserve">X </w:t>
        </w:r>
      </w:ins>
      <w:del w:id="1035" w:author="Administrator" w:date="2018-02-16T22:13:00Z">
        <w:r w:rsidRPr="006928F4" w:rsidDel="00627DE3">
          <w:rPr>
            <w:rFonts w:ascii="Times New Roman" w:eastAsia="黑体" w:hAnsi="Times New Roman"/>
            <w:szCs w:val="21"/>
          </w:rPr>
          <w:delText xml:space="preserve"> </w:delText>
        </w:r>
      </w:del>
      <w:ins w:id="1036" w:author="Administrator" w:date="2018-02-16T22:13:00Z">
        <w:r w:rsidR="00627DE3">
          <w:rPr>
            <w:rFonts w:ascii="Times New Roman" w:eastAsia="黑体" w:hAnsi="Times New Roman"/>
            <w:szCs w:val="21"/>
          </w:rPr>
          <w:t xml:space="preserve">X </w:t>
        </w:r>
      </w:ins>
      <w:del w:id="1037" w:author="Administrator" w:date="2018-02-16T22:13:00Z">
        <w:r w:rsidRPr="006928F4" w:rsidDel="00627DE3">
          <w:rPr>
            <w:rFonts w:ascii="Times New Roman" w:eastAsia="黑体" w:hAnsi="Times New Roman"/>
            <w:szCs w:val="21"/>
          </w:rPr>
          <w:delText>h</w:delText>
        </w:r>
      </w:del>
      <w:ins w:id="1038" w:author="Administrator" w:date="2018-02-16T22:13:00Z">
        <w:r w:rsidR="00627DE3">
          <w:rPr>
            <w:rFonts w:ascii="Times New Roman" w:eastAsia="黑体" w:hAnsi="Times New Roman"/>
            <w:szCs w:val="21"/>
          </w:rPr>
          <w:t xml:space="preserve">X </w:t>
        </w:r>
      </w:ins>
      <w:del w:id="1039" w:author="Administrator" w:date="2018-02-16T22:13:00Z">
        <w:r w:rsidRPr="006928F4" w:rsidDel="00627DE3">
          <w:rPr>
            <w:rFonts w:ascii="Times New Roman" w:eastAsia="黑体" w:hAnsi="Times New Roman"/>
            <w:szCs w:val="21"/>
          </w:rPr>
          <w:delText>i</w:delText>
        </w:r>
      </w:del>
      <w:ins w:id="1040" w:author="Administrator" w:date="2018-02-16T22:13:00Z">
        <w:r w:rsidR="00627DE3">
          <w:rPr>
            <w:rFonts w:ascii="Times New Roman" w:eastAsia="黑体" w:hAnsi="Times New Roman"/>
            <w:szCs w:val="21"/>
          </w:rPr>
          <w:t xml:space="preserve">X </w:t>
        </w:r>
      </w:ins>
      <w:del w:id="1041" w:author="Administrator" w:date="2018-02-16T22:13:00Z">
        <w:r w:rsidRPr="006928F4" w:rsidDel="00627DE3">
          <w:rPr>
            <w:rFonts w:ascii="Times New Roman" w:eastAsia="黑体" w:hAnsi="Times New Roman"/>
            <w:szCs w:val="21"/>
          </w:rPr>
          <w:delText>g</w:delText>
        </w:r>
      </w:del>
      <w:ins w:id="1042" w:author="Administrator" w:date="2018-02-16T22:13:00Z">
        <w:r w:rsidR="00627DE3">
          <w:rPr>
            <w:rFonts w:ascii="Times New Roman" w:eastAsia="黑体" w:hAnsi="Times New Roman"/>
            <w:szCs w:val="21"/>
          </w:rPr>
          <w:t xml:space="preserve">X </w:t>
        </w:r>
      </w:ins>
      <w:del w:id="1043" w:author="Administrator" w:date="2018-02-16T22:13:00Z">
        <w:r w:rsidRPr="006928F4" w:rsidDel="00627DE3">
          <w:rPr>
            <w:rFonts w:ascii="Times New Roman" w:eastAsia="黑体" w:hAnsi="Times New Roman"/>
            <w:szCs w:val="21"/>
          </w:rPr>
          <w:delText>h</w:delText>
        </w:r>
      </w:del>
      <w:ins w:id="1044" w:author="Administrator" w:date="2018-02-16T22:13:00Z">
        <w:r w:rsidR="00627DE3">
          <w:rPr>
            <w:rFonts w:ascii="Times New Roman" w:eastAsia="黑体" w:hAnsi="Times New Roman"/>
            <w:szCs w:val="21"/>
          </w:rPr>
          <w:t xml:space="preserve">X </w:t>
        </w:r>
      </w:ins>
      <w:del w:id="1045" w:author="Administrator" w:date="2018-02-16T22:13:00Z">
        <w:r w:rsidDel="00627DE3">
          <w:rPr>
            <w:rFonts w:ascii="Times New Roman" w:eastAsia="黑体" w:hAnsi="Times New Roman" w:hint="eastAsia"/>
            <w:szCs w:val="21"/>
          </w:rPr>
          <w:delText xml:space="preserve"> </w:delText>
        </w:r>
      </w:del>
      <w:ins w:id="1046" w:author="Administrator" w:date="2018-02-16T22:13:00Z">
        <w:r w:rsidR="00627DE3">
          <w:rPr>
            <w:rFonts w:ascii="Times New Roman" w:eastAsia="黑体" w:hAnsi="Times New Roman" w:hint="eastAsia"/>
            <w:szCs w:val="21"/>
          </w:rPr>
          <w:t xml:space="preserve">X </w:t>
        </w:r>
      </w:ins>
      <w:del w:id="1047" w:author="Administrator" w:date="2018-02-16T22:13:00Z">
        <w:r w:rsidDel="00627DE3">
          <w:rPr>
            <w:rFonts w:ascii="Times New Roman" w:eastAsia="黑体" w:hAnsi="Times New Roman"/>
            <w:szCs w:val="21"/>
          </w:rPr>
          <w:delText>i</w:delText>
        </w:r>
      </w:del>
      <w:ins w:id="1048" w:author="Administrator" w:date="2018-02-16T22:13:00Z">
        <w:r w:rsidR="00627DE3">
          <w:rPr>
            <w:rFonts w:ascii="Times New Roman" w:eastAsia="黑体" w:hAnsi="Times New Roman"/>
            <w:szCs w:val="21"/>
          </w:rPr>
          <w:t xml:space="preserve">X </w:t>
        </w:r>
      </w:ins>
      <w:del w:id="1049" w:author="Administrator" w:date="2018-02-16T22:13:00Z">
        <w:r w:rsidDel="00627DE3">
          <w:rPr>
            <w:rFonts w:ascii="Times New Roman" w:eastAsia="黑体" w:hAnsi="Times New Roman"/>
            <w:szCs w:val="21"/>
          </w:rPr>
          <w:delText>n</w:delText>
        </w:r>
      </w:del>
      <w:ins w:id="1050" w:author="Administrator" w:date="2018-02-16T22:13:00Z">
        <w:r w:rsidR="00627DE3">
          <w:rPr>
            <w:rFonts w:ascii="Times New Roman" w:eastAsia="黑体" w:hAnsi="Times New Roman"/>
            <w:szCs w:val="21"/>
          </w:rPr>
          <w:t xml:space="preserve">X </w:t>
        </w:r>
      </w:ins>
      <w:del w:id="1051" w:author="Administrator" w:date="2018-02-16T22:13:00Z">
        <w:r w:rsidDel="00627DE3">
          <w:rPr>
            <w:rFonts w:ascii="Times New Roman" w:eastAsia="黑体" w:hAnsi="Times New Roman"/>
            <w:szCs w:val="21"/>
          </w:rPr>
          <w:delText>t</w:delText>
        </w:r>
      </w:del>
      <w:ins w:id="1052" w:author="Administrator" w:date="2018-02-16T22:13:00Z">
        <w:r w:rsidR="00627DE3">
          <w:rPr>
            <w:rFonts w:ascii="Times New Roman" w:eastAsia="黑体" w:hAnsi="Times New Roman"/>
            <w:szCs w:val="21"/>
          </w:rPr>
          <w:t xml:space="preserve">X </w:t>
        </w:r>
      </w:ins>
      <w:del w:id="1053" w:author="Administrator" w:date="2018-02-16T22:13:00Z">
        <w:r w:rsidDel="00627DE3">
          <w:rPr>
            <w:rFonts w:ascii="Times New Roman" w:eastAsia="黑体" w:hAnsi="Times New Roman"/>
            <w:szCs w:val="21"/>
          </w:rPr>
          <w:delText>e</w:delText>
        </w:r>
      </w:del>
      <w:ins w:id="1054" w:author="Administrator" w:date="2018-02-16T22:13:00Z">
        <w:r w:rsidR="00627DE3">
          <w:rPr>
            <w:rFonts w:ascii="Times New Roman" w:eastAsia="黑体" w:hAnsi="Times New Roman"/>
            <w:szCs w:val="21"/>
          </w:rPr>
          <w:t xml:space="preserve">X </w:t>
        </w:r>
      </w:ins>
      <w:del w:id="1055" w:author="Administrator" w:date="2018-02-16T22:13:00Z">
        <w:r w:rsidDel="00627DE3">
          <w:rPr>
            <w:rFonts w:ascii="Times New Roman" w:eastAsia="黑体" w:hAnsi="Times New Roman"/>
            <w:szCs w:val="21"/>
          </w:rPr>
          <w:delText>r</w:delText>
        </w:r>
      </w:del>
      <w:ins w:id="1056" w:author="Administrator" w:date="2018-02-16T22:13:00Z">
        <w:r w:rsidR="00627DE3">
          <w:rPr>
            <w:rFonts w:ascii="Times New Roman" w:eastAsia="黑体" w:hAnsi="Times New Roman"/>
            <w:szCs w:val="21"/>
          </w:rPr>
          <w:t xml:space="preserve">X </w:t>
        </w:r>
      </w:ins>
      <w:del w:id="1057" w:author="Administrator" w:date="2018-02-16T22:13:00Z">
        <w:r w:rsidDel="00627DE3">
          <w:rPr>
            <w:rFonts w:ascii="Times New Roman" w:eastAsia="黑体" w:hAnsi="Times New Roman"/>
            <w:szCs w:val="21"/>
          </w:rPr>
          <w:delText>f</w:delText>
        </w:r>
      </w:del>
      <w:ins w:id="1058" w:author="Administrator" w:date="2018-02-16T22:13:00Z">
        <w:r w:rsidR="00627DE3">
          <w:rPr>
            <w:rFonts w:ascii="Times New Roman" w:eastAsia="黑体" w:hAnsi="Times New Roman"/>
            <w:szCs w:val="21"/>
          </w:rPr>
          <w:t xml:space="preserve">X </w:t>
        </w:r>
      </w:ins>
      <w:del w:id="1059" w:author="Administrator" w:date="2018-02-16T22:13:00Z">
        <w:r w:rsidDel="00627DE3">
          <w:rPr>
            <w:rFonts w:ascii="Times New Roman" w:eastAsia="黑体" w:hAnsi="Times New Roman"/>
            <w:szCs w:val="21"/>
          </w:rPr>
          <w:delText>e</w:delText>
        </w:r>
      </w:del>
      <w:ins w:id="1060" w:author="Administrator" w:date="2018-02-16T22:13:00Z">
        <w:r w:rsidR="00627DE3">
          <w:rPr>
            <w:rFonts w:ascii="Times New Roman" w:eastAsia="黑体" w:hAnsi="Times New Roman"/>
            <w:szCs w:val="21"/>
          </w:rPr>
          <w:t xml:space="preserve">X </w:t>
        </w:r>
      </w:ins>
      <w:del w:id="1061" w:author="Administrator" w:date="2018-02-16T22:13:00Z">
        <w:r w:rsidDel="00627DE3">
          <w:rPr>
            <w:rFonts w:ascii="Times New Roman" w:eastAsia="黑体" w:hAnsi="Times New Roman"/>
            <w:szCs w:val="21"/>
          </w:rPr>
          <w:delText>r</w:delText>
        </w:r>
      </w:del>
      <w:ins w:id="1062" w:author="Administrator" w:date="2018-02-16T22:13:00Z">
        <w:r w:rsidR="00627DE3">
          <w:rPr>
            <w:rFonts w:ascii="Times New Roman" w:eastAsia="黑体" w:hAnsi="Times New Roman"/>
            <w:szCs w:val="21"/>
          </w:rPr>
          <w:t xml:space="preserve">X </w:t>
        </w:r>
      </w:ins>
      <w:del w:id="1063" w:author="Administrator" w:date="2018-02-16T22:13:00Z">
        <w:r w:rsidDel="00627DE3">
          <w:rPr>
            <w:rFonts w:ascii="Times New Roman" w:eastAsia="黑体" w:hAnsi="Times New Roman"/>
            <w:szCs w:val="21"/>
          </w:rPr>
          <w:delText>e</w:delText>
        </w:r>
      </w:del>
      <w:ins w:id="1064" w:author="Administrator" w:date="2018-02-16T22:13:00Z">
        <w:r w:rsidR="00627DE3">
          <w:rPr>
            <w:rFonts w:ascii="Times New Roman" w:eastAsia="黑体" w:hAnsi="Times New Roman"/>
            <w:szCs w:val="21"/>
          </w:rPr>
          <w:t xml:space="preserve">X </w:t>
        </w:r>
      </w:ins>
      <w:del w:id="1065" w:author="Administrator" w:date="2018-02-16T22:13:00Z">
        <w:r w:rsidDel="00627DE3">
          <w:rPr>
            <w:rFonts w:ascii="Times New Roman" w:eastAsia="黑体" w:hAnsi="Times New Roman"/>
            <w:szCs w:val="21"/>
          </w:rPr>
          <w:delText>n</w:delText>
        </w:r>
      </w:del>
      <w:ins w:id="1066" w:author="Administrator" w:date="2018-02-16T22:13:00Z">
        <w:r w:rsidR="00627DE3">
          <w:rPr>
            <w:rFonts w:ascii="Times New Roman" w:eastAsia="黑体" w:hAnsi="Times New Roman"/>
            <w:szCs w:val="21"/>
          </w:rPr>
          <w:t xml:space="preserve">X </w:t>
        </w:r>
      </w:ins>
      <w:del w:id="1067" w:author="Administrator" w:date="2018-02-16T22:13:00Z">
        <w:r w:rsidDel="00627DE3">
          <w:rPr>
            <w:rFonts w:ascii="Times New Roman" w:eastAsia="黑体" w:hAnsi="Times New Roman"/>
            <w:szCs w:val="21"/>
          </w:rPr>
          <w:delText>c</w:delText>
        </w:r>
      </w:del>
      <w:ins w:id="1068" w:author="Administrator" w:date="2018-02-16T22:13:00Z">
        <w:r w:rsidR="00627DE3">
          <w:rPr>
            <w:rFonts w:ascii="Times New Roman" w:eastAsia="黑体" w:hAnsi="Times New Roman"/>
            <w:szCs w:val="21"/>
          </w:rPr>
          <w:t xml:space="preserve">X </w:t>
        </w:r>
      </w:ins>
      <w:del w:id="1069" w:author="Administrator" w:date="2018-02-16T22:13:00Z">
        <w:r w:rsidDel="00627DE3">
          <w:rPr>
            <w:rFonts w:ascii="Times New Roman" w:eastAsia="黑体" w:hAnsi="Times New Roman"/>
            <w:szCs w:val="21"/>
          </w:rPr>
          <w:delText>e</w:delText>
        </w:r>
      </w:del>
      <w:ins w:id="1070" w:author="Administrator" w:date="2018-02-16T22:13:00Z">
        <w:r w:rsidR="00627DE3">
          <w:rPr>
            <w:rFonts w:ascii="Times New Roman" w:eastAsia="黑体" w:hAnsi="Times New Roman"/>
            <w:szCs w:val="21"/>
          </w:rPr>
          <w:t xml:space="preserve">X </w:t>
        </w:r>
      </w:ins>
      <w:del w:id="1071" w:author="Administrator" w:date="2018-02-16T22:13:00Z">
        <w:r w:rsidDel="00627DE3">
          <w:rPr>
            <w:rFonts w:ascii="Times New Roman" w:eastAsia="黑体" w:hAnsi="Times New Roman"/>
            <w:szCs w:val="21"/>
          </w:rPr>
          <w:delText>,</w:delText>
        </w:r>
      </w:del>
      <w:ins w:id="1072" w:author="Administrator" w:date="2018-02-16T22:13:00Z">
        <w:r w:rsidR="00627DE3">
          <w:rPr>
            <w:rFonts w:ascii="Times New Roman" w:eastAsia="黑体" w:hAnsi="Times New Roman"/>
            <w:szCs w:val="21"/>
          </w:rPr>
          <w:t xml:space="preserve">X </w:t>
        </w:r>
      </w:ins>
      <w:del w:id="1073" w:author="Administrator" w:date="2018-02-16T22:13:00Z">
        <w:r w:rsidDel="00627DE3">
          <w:rPr>
            <w:rFonts w:ascii="Times New Roman" w:eastAsia="黑体" w:hAnsi="Times New Roman"/>
            <w:szCs w:val="21"/>
          </w:rPr>
          <w:delText xml:space="preserve"> </w:delText>
        </w:r>
      </w:del>
      <w:ins w:id="1074" w:author="Administrator" w:date="2018-02-16T22:13:00Z">
        <w:r w:rsidR="00627DE3">
          <w:rPr>
            <w:rFonts w:ascii="Times New Roman" w:eastAsia="黑体" w:hAnsi="Times New Roman"/>
            <w:szCs w:val="21"/>
          </w:rPr>
          <w:t xml:space="preserve">X </w:t>
        </w:r>
      </w:ins>
      <w:del w:id="1075" w:author="Administrator" w:date="2018-02-16T22:13:00Z">
        <w:r w:rsidDel="00627DE3">
          <w:rPr>
            <w:rFonts w:ascii="Times New Roman" w:eastAsia="黑体" w:hAnsi="Times New Roman" w:hint="eastAsia"/>
            <w:szCs w:val="21"/>
          </w:rPr>
          <w:delText>i</w:delText>
        </w:r>
      </w:del>
      <w:ins w:id="1076" w:author="Administrator" w:date="2018-02-16T22:13:00Z">
        <w:r w:rsidR="00627DE3">
          <w:rPr>
            <w:rFonts w:ascii="Times New Roman" w:eastAsia="黑体" w:hAnsi="Times New Roman" w:hint="eastAsia"/>
            <w:szCs w:val="21"/>
          </w:rPr>
          <w:t xml:space="preserve">X </w:t>
        </w:r>
      </w:ins>
      <w:del w:id="1077" w:author="Administrator" w:date="2018-02-16T22:13:00Z">
        <w:r w:rsidDel="00627DE3">
          <w:rPr>
            <w:rFonts w:ascii="Times New Roman" w:eastAsia="黑体" w:hAnsi="Times New Roman" w:hint="eastAsia"/>
            <w:szCs w:val="21"/>
          </w:rPr>
          <w:delText>t</w:delText>
        </w:r>
      </w:del>
      <w:ins w:id="1078" w:author="Administrator" w:date="2018-02-16T22:13:00Z">
        <w:r w:rsidR="00627DE3">
          <w:rPr>
            <w:rFonts w:ascii="Times New Roman" w:eastAsia="黑体" w:hAnsi="Times New Roman" w:hint="eastAsia"/>
            <w:szCs w:val="21"/>
          </w:rPr>
          <w:t xml:space="preserve">X </w:t>
        </w:r>
      </w:ins>
      <w:del w:id="1079" w:author="Administrator" w:date="2018-02-16T22:13:00Z">
        <w:r w:rsidDel="00627DE3">
          <w:rPr>
            <w:rFonts w:ascii="Times New Roman" w:eastAsia="黑体" w:hAnsi="Times New Roman" w:hint="eastAsia"/>
            <w:szCs w:val="21"/>
          </w:rPr>
          <w:delText xml:space="preserve"> </w:delText>
        </w:r>
      </w:del>
      <w:ins w:id="1080" w:author="Administrator" w:date="2018-02-16T22:13:00Z">
        <w:r w:rsidR="00627DE3">
          <w:rPr>
            <w:rFonts w:ascii="Times New Roman" w:eastAsia="黑体" w:hAnsi="Times New Roman" w:hint="eastAsia"/>
            <w:szCs w:val="21"/>
          </w:rPr>
          <w:t xml:space="preserve">X </w:t>
        </w:r>
      </w:ins>
      <w:del w:id="1081" w:author="Administrator" w:date="2018-02-16T22:13:00Z">
        <w:r w:rsidDel="00627DE3">
          <w:rPr>
            <w:rFonts w:ascii="Times New Roman" w:eastAsia="黑体" w:hAnsi="Times New Roman" w:hint="eastAsia"/>
            <w:szCs w:val="21"/>
          </w:rPr>
          <w:delText>i</w:delText>
        </w:r>
      </w:del>
      <w:ins w:id="1082" w:author="Administrator" w:date="2018-02-16T22:13:00Z">
        <w:r w:rsidR="00627DE3">
          <w:rPr>
            <w:rFonts w:ascii="Times New Roman" w:eastAsia="黑体" w:hAnsi="Times New Roman" w:hint="eastAsia"/>
            <w:szCs w:val="21"/>
          </w:rPr>
          <w:t xml:space="preserve">X </w:t>
        </w:r>
      </w:ins>
      <w:del w:id="1083" w:author="Administrator" w:date="2018-02-16T22:13:00Z">
        <w:r w:rsidDel="00627DE3">
          <w:rPr>
            <w:rFonts w:ascii="Times New Roman" w:eastAsia="黑体" w:hAnsi="Times New Roman" w:hint="eastAsia"/>
            <w:szCs w:val="21"/>
          </w:rPr>
          <w:delText>s</w:delText>
        </w:r>
      </w:del>
      <w:ins w:id="1084" w:author="Administrator" w:date="2018-02-16T22:13:00Z">
        <w:r w:rsidR="00627DE3">
          <w:rPr>
            <w:rFonts w:ascii="Times New Roman" w:eastAsia="黑体" w:hAnsi="Times New Roman" w:hint="eastAsia"/>
            <w:szCs w:val="21"/>
          </w:rPr>
          <w:t xml:space="preserve">X </w:t>
        </w:r>
      </w:ins>
      <w:del w:id="1085" w:author="Administrator" w:date="2018-02-16T22:13:00Z">
        <w:r w:rsidDel="00627DE3">
          <w:rPr>
            <w:rFonts w:ascii="Times New Roman" w:eastAsia="黑体" w:hAnsi="Times New Roman" w:hint="eastAsia"/>
            <w:szCs w:val="21"/>
          </w:rPr>
          <w:delText xml:space="preserve"> </w:delText>
        </w:r>
      </w:del>
      <w:ins w:id="1086" w:author="Administrator" w:date="2018-02-16T22:13:00Z">
        <w:r w:rsidR="00627DE3">
          <w:rPr>
            <w:rFonts w:ascii="Times New Roman" w:eastAsia="黑体" w:hAnsi="Times New Roman" w:hint="eastAsia"/>
            <w:szCs w:val="21"/>
          </w:rPr>
          <w:t xml:space="preserve">X </w:t>
        </w:r>
      </w:ins>
      <w:del w:id="1087" w:author="Administrator" w:date="2018-02-16T22:13:00Z">
        <w:r w:rsidDel="00627DE3">
          <w:rPr>
            <w:rFonts w:ascii="Times New Roman" w:eastAsia="黑体" w:hAnsi="Times New Roman" w:hint="eastAsia"/>
            <w:szCs w:val="21"/>
          </w:rPr>
          <w:delText>v</w:delText>
        </w:r>
      </w:del>
      <w:ins w:id="1088" w:author="Administrator" w:date="2018-02-16T22:13:00Z">
        <w:r w:rsidR="00627DE3">
          <w:rPr>
            <w:rFonts w:ascii="Times New Roman" w:eastAsia="黑体" w:hAnsi="Times New Roman" w:hint="eastAsia"/>
            <w:szCs w:val="21"/>
          </w:rPr>
          <w:t xml:space="preserve">X </w:t>
        </w:r>
      </w:ins>
      <w:del w:id="1089" w:author="Administrator" w:date="2018-02-16T22:13:00Z">
        <w:r w:rsidDel="00627DE3">
          <w:rPr>
            <w:rFonts w:ascii="Times New Roman" w:eastAsia="黑体" w:hAnsi="Times New Roman" w:hint="eastAsia"/>
            <w:szCs w:val="21"/>
          </w:rPr>
          <w:delText>e</w:delText>
        </w:r>
      </w:del>
      <w:ins w:id="1090" w:author="Administrator" w:date="2018-02-16T22:13:00Z">
        <w:r w:rsidR="00627DE3">
          <w:rPr>
            <w:rFonts w:ascii="Times New Roman" w:eastAsia="黑体" w:hAnsi="Times New Roman" w:hint="eastAsia"/>
            <w:szCs w:val="21"/>
          </w:rPr>
          <w:t xml:space="preserve">X </w:t>
        </w:r>
      </w:ins>
      <w:del w:id="1091" w:author="Administrator" w:date="2018-02-16T22:13:00Z">
        <w:r w:rsidDel="00627DE3">
          <w:rPr>
            <w:rFonts w:ascii="Times New Roman" w:eastAsia="黑体" w:hAnsi="Times New Roman" w:hint="eastAsia"/>
            <w:szCs w:val="21"/>
          </w:rPr>
          <w:delText>r</w:delText>
        </w:r>
      </w:del>
      <w:ins w:id="1092" w:author="Administrator" w:date="2018-02-16T22:13:00Z">
        <w:r w:rsidR="00627DE3">
          <w:rPr>
            <w:rFonts w:ascii="Times New Roman" w:eastAsia="黑体" w:hAnsi="Times New Roman" w:hint="eastAsia"/>
            <w:szCs w:val="21"/>
          </w:rPr>
          <w:t xml:space="preserve">X </w:t>
        </w:r>
      </w:ins>
      <w:del w:id="1093" w:author="Administrator" w:date="2018-02-16T22:13:00Z">
        <w:r w:rsidDel="00627DE3">
          <w:rPr>
            <w:rFonts w:ascii="Times New Roman" w:eastAsia="黑体" w:hAnsi="Times New Roman" w:hint="eastAsia"/>
            <w:szCs w:val="21"/>
          </w:rPr>
          <w:delText>y</w:delText>
        </w:r>
      </w:del>
      <w:ins w:id="1094" w:author="Administrator" w:date="2018-02-16T22:13:00Z">
        <w:r w:rsidR="00627DE3">
          <w:rPr>
            <w:rFonts w:ascii="Times New Roman" w:eastAsia="黑体" w:hAnsi="Times New Roman" w:hint="eastAsia"/>
            <w:szCs w:val="21"/>
          </w:rPr>
          <w:t xml:space="preserve">X </w:t>
        </w:r>
      </w:ins>
      <w:del w:id="1095" w:author="Administrator" w:date="2018-02-16T22:13:00Z">
        <w:r w:rsidDel="00627DE3">
          <w:rPr>
            <w:rFonts w:ascii="Times New Roman" w:eastAsia="黑体" w:hAnsi="Times New Roman" w:hint="eastAsia"/>
            <w:szCs w:val="21"/>
          </w:rPr>
          <w:delText xml:space="preserve"> </w:delText>
        </w:r>
      </w:del>
      <w:ins w:id="1096" w:author="Administrator" w:date="2018-02-16T22:13:00Z">
        <w:r w:rsidR="00627DE3">
          <w:rPr>
            <w:rFonts w:ascii="Times New Roman" w:eastAsia="黑体" w:hAnsi="Times New Roman" w:hint="eastAsia"/>
            <w:szCs w:val="21"/>
          </w:rPr>
          <w:t xml:space="preserve">X </w:t>
        </w:r>
      </w:ins>
      <w:del w:id="1097" w:author="Administrator" w:date="2018-02-16T22:13:00Z">
        <w:r w:rsidDel="00627DE3">
          <w:rPr>
            <w:rFonts w:ascii="Times New Roman" w:eastAsia="黑体" w:hAnsi="Times New Roman" w:hint="eastAsia"/>
            <w:szCs w:val="21"/>
          </w:rPr>
          <w:delText>n</w:delText>
        </w:r>
      </w:del>
      <w:ins w:id="1098" w:author="Administrator" w:date="2018-02-16T22:13:00Z">
        <w:r w:rsidR="00627DE3">
          <w:rPr>
            <w:rFonts w:ascii="Times New Roman" w:eastAsia="黑体" w:hAnsi="Times New Roman" w:hint="eastAsia"/>
            <w:szCs w:val="21"/>
          </w:rPr>
          <w:t xml:space="preserve">X </w:t>
        </w:r>
      </w:ins>
      <w:del w:id="1099" w:author="Administrator" w:date="2018-02-16T22:13:00Z">
        <w:r w:rsidDel="00627DE3">
          <w:rPr>
            <w:rFonts w:ascii="Times New Roman" w:eastAsia="黑体" w:hAnsi="Times New Roman" w:hint="eastAsia"/>
            <w:szCs w:val="21"/>
          </w:rPr>
          <w:delText>e</w:delText>
        </w:r>
      </w:del>
      <w:ins w:id="1100" w:author="Administrator" w:date="2018-02-16T22:13:00Z">
        <w:r w:rsidR="00627DE3">
          <w:rPr>
            <w:rFonts w:ascii="Times New Roman" w:eastAsia="黑体" w:hAnsi="Times New Roman" w:hint="eastAsia"/>
            <w:szCs w:val="21"/>
          </w:rPr>
          <w:t xml:space="preserve">X </w:t>
        </w:r>
      </w:ins>
      <w:del w:id="1101" w:author="Administrator" w:date="2018-02-16T22:13:00Z">
        <w:r w:rsidDel="00627DE3">
          <w:rPr>
            <w:rFonts w:ascii="Times New Roman" w:eastAsia="黑体" w:hAnsi="Times New Roman" w:hint="eastAsia"/>
            <w:szCs w:val="21"/>
          </w:rPr>
          <w:delText>c</w:delText>
        </w:r>
      </w:del>
      <w:ins w:id="1102" w:author="Administrator" w:date="2018-02-16T22:13:00Z">
        <w:r w:rsidR="00627DE3">
          <w:rPr>
            <w:rFonts w:ascii="Times New Roman" w:eastAsia="黑体" w:hAnsi="Times New Roman" w:hint="eastAsia"/>
            <w:szCs w:val="21"/>
          </w:rPr>
          <w:t xml:space="preserve">X </w:t>
        </w:r>
      </w:ins>
      <w:del w:id="1103" w:author="Administrator" w:date="2018-02-16T22:13:00Z">
        <w:r w:rsidDel="00627DE3">
          <w:rPr>
            <w:rFonts w:ascii="Times New Roman" w:eastAsia="黑体" w:hAnsi="Times New Roman" w:hint="eastAsia"/>
            <w:szCs w:val="21"/>
          </w:rPr>
          <w:delText>e</w:delText>
        </w:r>
      </w:del>
      <w:ins w:id="1104" w:author="Administrator" w:date="2018-02-16T22:13:00Z">
        <w:r w:rsidR="00627DE3">
          <w:rPr>
            <w:rFonts w:ascii="Times New Roman" w:eastAsia="黑体" w:hAnsi="Times New Roman" w:hint="eastAsia"/>
            <w:szCs w:val="21"/>
          </w:rPr>
          <w:t xml:space="preserve">X </w:t>
        </w:r>
      </w:ins>
      <w:del w:id="1105" w:author="Administrator" w:date="2018-02-16T22:13:00Z">
        <w:r w:rsidDel="00627DE3">
          <w:rPr>
            <w:rFonts w:ascii="Times New Roman" w:eastAsia="黑体" w:hAnsi="Times New Roman" w:hint="eastAsia"/>
            <w:szCs w:val="21"/>
          </w:rPr>
          <w:delText>s</w:delText>
        </w:r>
      </w:del>
      <w:ins w:id="1106" w:author="Administrator" w:date="2018-02-16T22:13:00Z">
        <w:r w:rsidR="00627DE3">
          <w:rPr>
            <w:rFonts w:ascii="Times New Roman" w:eastAsia="黑体" w:hAnsi="Times New Roman" w:hint="eastAsia"/>
            <w:szCs w:val="21"/>
          </w:rPr>
          <w:t xml:space="preserve">X </w:t>
        </w:r>
      </w:ins>
      <w:del w:id="1107" w:author="Administrator" w:date="2018-02-16T22:13:00Z">
        <w:r w:rsidDel="00627DE3">
          <w:rPr>
            <w:rFonts w:ascii="Times New Roman" w:eastAsia="黑体" w:hAnsi="Times New Roman" w:hint="eastAsia"/>
            <w:szCs w:val="21"/>
          </w:rPr>
          <w:delText>s</w:delText>
        </w:r>
      </w:del>
      <w:ins w:id="1108" w:author="Administrator" w:date="2018-02-16T22:13:00Z">
        <w:r w:rsidR="00627DE3">
          <w:rPr>
            <w:rFonts w:ascii="Times New Roman" w:eastAsia="黑体" w:hAnsi="Times New Roman" w:hint="eastAsia"/>
            <w:szCs w:val="21"/>
          </w:rPr>
          <w:t xml:space="preserve">X </w:t>
        </w:r>
      </w:ins>
      <w:del w:id="1109" w:author="Administrator" w:date="2018-02-16T22:13:00Z">
        <w:r w:rsidDel="00627DE3">
          <w:rPr>
            <w:rFonts w:ascii="Times New Roman" w:eastAsia="黑体" w:hAnsi="Times New Roman" w:hint="eastAsia"/>
            <w:szCs w:val="21"/>
          </w:rPr>
          <w:delText>a</w:delText>
        </w:r>
      </w:del>
      <w:ins w:id="1110" w:author="Administrator" w:date="2018-02-16T22:13:00Z">
        <w:r w:rsidR="00627DE3">
          <w:rPr>
            <w:rFonts w:ascii="Times New Roman" w:eastAsia="黑体" w:hAnsi="Times New Roman" w:hint="eastAsia"/>
            <w:szCs w:val="21"/>
          </w:rPr>
          <w:t xml:space="preserve">X </w:t>
        </w:r>
      </w:ins>
      <w:del w:id="1111" w:author="Administrator" w:date="2018-02-16T22:13:00Z">
        <w:r w:rsidDel="00627DE3">
          <w:rPr>
            <w:rFonts w:ascii="Times New Roman" w:eastAsia="黑体" w:hAnsi="Times New Roman" w:hint="eastAsia"/>
            <w:szCs w:val="21"/>
          </w:rPr>
          <w:delText>r</w:delText>
        </w:r>
      </w:del>
      <w:ins w:id="1112" w:author="Administrator" w:date="2018-02-16T22:13:00Z">
        <w:r w:rsidR="00627DE3">
          <w:rPr>
            <w:rFonts w:ascii="Times New Roman" w:eastAsia="黑体" w:hAnsi="Times New Roman" w:hint="eastAsia"/>
            <w:szCs w:val="21"/>
          </w:rPr>
          <w:t xml:space="preserve">X </w:t>
        </w:r>
      </w:ins>
      <w:del w:id="1113" w:author="Administrator" w:date="2018-02-16T22:13:00Z">
        <w:r w:rsidDel="00627DE3">
          <w:rPr>
            <w:rFonts w:ascii="Times New Roman" w:eastAsia="黑体" w:hAnsi="Times New Roman" w:hint="eastAsia"/>
            <w:szCs w:val="21"/>
          </w:rPr>
          <w:delText>y</w:delText>
        </w:r>
      </w:del>
      <w:ins w:id="1114" w:author="Administrator" w:date="2018-02-16T22:13:00Z">
        <w:r w:rsidR="00627DE3">
          <w:rPr>
            <w:rFonts w:ascii="Times New Roman" w:eastAsia="黑体" w:hAnsi="Times New Roman" w:hint="eastAsia"/>
            <w:szCs w:val="21"/>
          </w:rPr>
          <w:t xml:space="preserve">X </w:t>
        </w:r>
      </w:ins>
      <w:del w:id="1115" w:author="Administrator" w:date="2018-02-16T22:13:00Z">
        <w:r w:rsidDel="00627DE3">
          <w:rPr>
            <w:rFonts w:ascii="Times New Roman" w:eastAsia="黑体" w:hAnsi="Times New Roman" w:hint="eastAsia"/>
            <w:szCs w:val="21"/>
          </w:rPr>
          <w:delText xml:space="preserve"> </w:delText>
        </w:r>
      </w:del>
      <w:ins w:id="1116" w:author="Administrator" w:date="2018-02-16T22:13:00Z">
        <w:r w:rsidR="00627DE3">
          <w:rPr>
            <w:rFonts w:ascii="Times New Roman" w:eastAsia="黑体" w:hAnsi="Times New Roman" w:hint="eastAsia"/>
            <w:szCs w:val="21"/>
          </w:rPr>
          <w:t xml:space="preserve">X </w:t>
        </w:r>
      </w:ins>
      <w:del w:id="1117" w:author="Administrator" w:date="2018-02-16T22:13:00Z">
        <w:r w:rsidDel="00627DE3">
          <w:rPr>
            <w:rFonts w:ascii="Times New Roman" w:eastAsia="黑体" w:hAnsi="Times New Roman" w:hint="eastAsia"/>
            <w:szCs w:val="21"/>
          </w:rPr>
          <w:delText>t</w:delText>
        </w:r>
      </w:del>
      <w:ins w:id="1118" w:author="Administrator" w:date="2018-02-16T22:13:00Z">
        <w:r w:rsidR="00627DE3">
          <w:rPr>
            <w:rFonts w:ascii="Times New Roman" w:eastAsia="黑体" w:hAnsi="Times New Roman" w:hint="eastAsia"/>
            <w:szCs w:val="21"/>
          </w:rPr>
          <w:t xml:space="preserve">X </w:t>
        </w:r>
      </w:ins>
      <w:del w:id="1119" w:author="Administrator" w:date="2018-02-16T22:13:00Z">
        <w:r w:rsidDel="00627DE3">
          <w:rPr>
            <w:rFonts w:ascii="Times New Roman" w:eastAsia="黑体" w:hAnsi="Times New Roman" w:hint="eastAsia"/>
            <w:szCs w:val="21"/>
          </w:rPr>
          <w:delText>o</w:delText>
        </w:r>
      </w:del>
      <w:ins w:id="1120" w:author="Administrator" w:date="2018-02-16T22:13:00Z">
        <w:r w:rsidR="00627DE3">
          <w:rPr>
            <w:rFonts w:ascii="Times New Roman" w:eastAsia="黑体" w:hAnsi="Times New Roman" w:hint="eastAsia"/>
            <w:szCs w:val="21"/>
          </w:rPr>
          <w:t xml:space="preserve">X </w:t>
        </w:r>
      </w:ins>
      <w:del w:id="1121" w:author="Administrator" w:date="2018-02-16T22:13:00Z">
        <w:r w:rsidDel="00627DE3">
          <w:rPr>
            <w:rFonts w:ascii="Times New Roman" w:eastAsia="黑体" w:hAnsi="Times New Roman" w:hint="eastAsia"/>
            <w:szCs w:val="21"/>
          </w:rPr>
          <w:delText xml:space="preserve"> </w:delText>
        </w:r>
      </w:del>
      <w:ins w:id="1122" w:author="Administrator" w:date="2018-02-16T22:13:00Z">
        <w:r w:rsidR="00627DE3">
          <w:rPr>
            <w:rFonts w:ascii="Times New Roman" w:eastAsia="黑体" w:hAnsi="Times New Roman" w:hint="eastAsia"/>
            <w:szCs w:val="21"/>
          </w:rPr>
          <w:t xml:space="preserve">X </w:t>
        </w:r>
      </w:ins>
      <w:del w:id="1123" w:author="Administrator" w:date="2018-02-16T22:13:00Z">
        <w:r w:rsidDel="00627DE3">
          <w:rPr>
            <w:rFonts w:ascii="Times New Roman" w:eastAsia="黑体" w:hAnsi="Times New Roman" w:hint="eastAsia"/>
            <w:szCs w:val="21"/>
          </w:rPr>
          <w:delText>d</w:delText>
        </w:r>
      </w:del>
      <w:ins w:id="1124" w:author="Administrator" w:date="2018-02-16T22:13:00Z">
        <w:r w:rsidR="00627DE3">
          <w:rPr>
            <w:rFonts w:ascii="Times New Roman" w:eastAsia="黑体" w:hAnsi="Times New Roman" w:hint="eastAsia"/>
            <w:szCs w:val="21"/>
          </w:rPr>
          <w:t xml:space="preserve">X </w:t>
        </w:r>
      </w:ins>
      <w:del w:id="1125" w:author="Administrator" w:date="2018-02-16T22:13:00Z">
        <w:r w:rsidDel="00627DE3">
          <w:rPr>
            <w:rFonts w:ascii="Times New Roman" w:eastAsia="黑体" w:hAnsi="Times New Roman" w:hint="eastAsia"/>
            <w:szCs w:val="21"/>
          </w:rPr>
          <w:delText>e</w:delText>
        </w:r>
      </w:del>
      <w:ins w:id="1126" w:author="Administrator" w:date="2018-02-16T22:13:00Z">
        <w:r w:rsidR="00627DE3">
          <w:rPr>
            <w:rFonts w:ascii="Times New Roman" w:eastAsia="黑体" w:hAnsi="Times New Roman" w:hint="eastAsia"/>
            <w:szCs w:val="21"/>
          </w:rPr>
          <w:t xml:space="preserve">X </w:t>
        </w:r>
      </w:ins>
      <w:del w:id="1127" w:author="Administrator" w:date="2018-02-16T22:13:00Z">
        <w:r w:rsidDel="00627DE3">
          <w:rPr>
            <w:rFonts w:ascii="Times New Roman" w:eastAsia="黑体" w:hAnsi="Times New Roman" w:hint="eastAsia"/>
            <w:szCs w:val="21"/>
          </w:rPr>
          <w:delText>s</w:delText>
        </w:r>
      </w:del>
      <w:ins w:id="1128" w:author="Administrator" w:date="2018-02-16T22:13:00Z">
        <w:r w:rsidR="00627DE3">
          <w:rPr>
            <w:rFonts w:ascii="Times New Roman" w:eastAsia="黑体" w:hAnsi="Times New Roman" w:hint="eastAsia"/>
            <w:szCs w:val="21"/>
          </w:rPr>
          <w:t xml:space="preserve">X </w:t>
        </w:r>
      </w:ins>
      <w:del w:id="1129" w:author="Administrator" w:date="2018-02-16T22:13:00Z">
        <w:r w:rsidDel="00627DE3">
          <w:rPr>
            <w:rFonts w:ascii="Times New Roman" w:eastAsia="黑体" w:hAnsi="Times New Roman" w:hint="eastAsia"/>
            <w:szCs w:val="21"/>
          </w:rPr>
          <w:delText>i</w:delText>
        </w:r>
      </w:del>
      <w:ins w:id="1130" w:author="Administrator" w:date="2018-02-16T22:13:00Z">
        <w:r w:rsidR="00627DE3">
          <w:rPr>
            <w:rFonts w:ascii="Times New Roman" w:eastAsia="黑体" w:hAnsi="Times New Roman" w:hint="eastAsia"/>
            <w:szCs w:val="21"/>
          </w:rPr>
          <w:t xml:space="preserve">X </w:t>
        </w:r>
      </w:ins>
      <w:del w:id="1131" w:author="Administrator" w:date="2018-02-16T22:13:00Z">
        <w:r w:rsidDel="00627DE3">
          <w:rPr>
            <w:rFonts w:ascii="Times New Roman" w:eastAsia="黑体" w:hAnsi="Times New Roman" w:hint="eastAsia"/>
            <w:szCs w:val="21"/>
          </w:rPr>
          <w:delText>g</w:delText>
        </w:r>
      </w:del>
      <w:ins w:id="1132" w:author="Administrator" w:date="2018-02-16T22:13:00Z">
        <w:r w:rsidR="00627DE3">
          <w:rPr>
            <w:rFonts w:ascii="Times New Roman" w:eastAsia="黑体" w:hAnsi="Times New Roman" w:hint="eastAsia"/>
            <w:szCs w:val="21"/>
          </w:rPr>
          <w:t xml:space="preserve">X </w:t>
        </w:r>
      </w:ins>
      <w:del w:id="1133" w:author="Administrator" w:date="2018-02-16T22:13:00Z">
        <w:r w:rsidDel="00627DE3">
          <w:rPr>
            <w:rFonts w:ascii="Times New Roman" w:eastAsia="黑体" w:hAnsi="Times New Roman" w:hint="eastAsia"/>
            <w:szCs w:val="21"/>
          </w:rPr>
          <w:delText>n</w:delText>
        </w:r>
      </w:del>
      <w:ins w:id="1134" w:author="Administrator" w:date="2018-02-16T22:13:00Z">
        <w:r w:rsidR="00627DE3">
          <w:rPr>
            <w:rFonts w:ascii="Times New Roman" w:eastAsia="黑体" w:hAnsi="Times New Roman" w:hint="eastAsia"/>
            <w:szCs w:val="21"/>
          </w:rPr>
          <w:t xml:space="preserve">X </w:t>
        </w:r>
      </w:ins>
      <w:del w:id="1135" w:author="Administrator" w:date="2018-02-16T22:13:00Z">
        <w:r w:rsidDel="00627DE3">
          <w:rPr>
            <w:rFonts w:ascii="Times New Roman" w:eastAsia="黑体" w:hAnsi="Times New Roman" w:hint="eastAsia"/>
            <w:szCs w:val="21"/>
          </w:rPr>
          <w:delText xml:space="preserve"> </w:delText>
        </w:r>
      </w:del>
      <w:ins w:id="1136" w:author="Administrator" w:date="2018-02-16T22:13:00Z">
        <w:r w:rsidR="00627DE3">
          <w:rPr>
            <w:rFonts w:ascii="Times New Roman" w:eastAsia="黑体" w:hAnsi="Times New Roman" w:hint="eastAsia"/>
            <w:szCs w:val="21"/>
          </w:rPr>
          <w:t xml:space="preserve">X </w:t>
        </w:r>
      </w:ins>
      <w:del w:id="1137" w:author="Administrator" w:date="2018-02-16T22:13:00Z">
        <w:r w:rsidDel="00627DE3">
          <w:rPr>
            <w:rFonts w:ascii="Times New Roman" w:eastAsia="黑体" w:hAnsi="Times New Roman" w:hint="eastAsia"/>
            <w:szCs w:val="21"/>
          </w:rPr>
          <w:delText>a</w:delText>
        </w:r>
      </w:del>
      <w:ins w:id="1138" w:author="Administrator" w:date="2018-02-16T22:13:00Z">
        <w:r w:rsidR="00627DE3">
          <w:rPr>
            <w:rFonts w:ascii="Times New Roman" w:eastAsia="黑体" w:hAnsi="Times New Roman" w:hint="eastAsia"/>
            <w:szCs w:val="21"/>
          </w:rPr>
          <w:t xml:space="preserve">X </w:t>
        </w:r>
      </w:ins>
      <w:del w:id="1139" w:author="Administrator" w:date="2018-02-16T22:13:00Z">
        <w:r w:rsidDel="00627DE3">
          <w:rPr>
            <w:rFonts w:ascii="Times New Roman" w:eastAsia="黑体" w:hAnsi="Times New Roman" w:hint="eastAsia"/>
            <w:szCs w:val="21"/>
          </w:rPr>
          <w:delText xml:space="preserve"> </w:delText>
        </w:r>
      </w:del>
      <w:ins w:id="1140" w:author="Administrator" w:date="2018-02-16T22:13:00Z">
        <w:r w:rsidR="00627DE3">
          <w:rPr>
            <w:rFonts w:ascii="Times New Roman" w:eastAsia="黑体" w:hAnsi="Times New Roman" w:hint="eastAsia"/>
            <w:szCs w:val="21"/>
          </w:rPr>
          <w:t xml:space="preserve">X </w:t>
        </w:r>
      </w:ins>
      <w:del w:id="1141" w:author="Administrator" w:date="2018-02-16T22:13:00Z">
        <w:r w:rsidDel="00627DE3">
          <w:rPr>
            <w:rFonts w:ascii="Times New Roman" w:eastAsia="黑体" w:hAnsi="Times New Roman" w:hint="eastAsia"/>
            <w:szCs w:val="21"/>
          </w:rPr>
          <w:delText>n</w:delText>
        </w:r>
      </w:del>
      <w:ins w:id="1142" w:author="Administrator" w:date="2018-02-16T22:13:00Z">
        <w:r w:rsidR="00627DE3">
          <w:rPr>
            <w:rFonts w:ascii="Times New Roman" w:eastAsia="黑体" w:hAnsi="Times New Roman" w:hint="eastAsia"/>
            <w:szCs w:val="21"/>
          </w:rPr>
          <w:t xml:space="preserve">X </w:t>
        </w:r>
      </w:ins>
      <w:del w:id="1143" w:author="Administrator" w:date="2018-02-16T22:13:00Z">
        <w:r w:rsidDel="00627DE3">
          <w:rPr>
            <w:rFonts w:ascii="Times New Roman" w:eastAsia="黑体" w:hAnsi="Times New Roman" w:hint="eastAsia"/>
            <w:szCs w:val="21"/>
          </w:rPr>
          <w:delText>e</w:delText>
        </w:r>
      </w:del>
      <w:ins w:id="1144" w:author="Administrator" w:date="2018-02-16T22:13:00Z">
        <w:r w:rsidR="00627DE3">
          <w:rPr>
            <w:rFonts w:ascii="Times New Roman" w:eastAsia="黑体" w:hAnsi="Times New Roman" w:hint="eastAsia"/>
            <w:szCs w:val="21"/>
          </w:rPr>
          <w:t xml:space="preserve">X </w:t>
        </w:r>
      </w:ins>
      <w:del w:id="1145" w:author="Administrator" w:date="2018-02-16T22:13:00Z">
        <w:r w:rsidDel="00627DE3">
          <w:rPr>
            <w:rFonts w:ascii="Times New Roman" w:eastAsia="黑体" w:hAnsi="Times New Roman" w:hint="eastAsia"/>
            <w:szCs w:val="21"/>
          </w:rPr>
          <w:delText>w</w:delText>
        </w:r>
      </w:del>
      <w:ins w:id="1146" w:author="Administrator" w:date="2018-02-16T22:13:00Z">
        <w:r w:rsidR="00627DE3">
          <w:rPr>
            <w:rFonts w:ascii="Times New Roman" w:eastAsia="黑体" w:hAnsi="Times New Roman" w:hint="eastAsia"/>
            <w:szCs w:val="21"/>
          </w:rPr>
          <w:t xml:space="preserve">X </w:t>
        </w:r>
      </w:ins>
      <w:del w:id="1147" w:author="Administrator" w:date="2018-02-16T22:13:00Z">
        <w:r w:rsidDel="00627DE3">
          <w:rPr>
            <w:rFonts w:ascii="Times New Roman" w:eastAsia="黑体" w:hAnsi="Times New Roman" w:hint="eastAsia"/>
            <w:szCs w:val="21"/>
          </w:rPr>
          <w:delText xml:space="preserve"> </w:delText>
        </w:r>
      </w:del>
      <w:ins w:id="1148" w:author="Administrator" w:date="2018-02-16T22:13:00Z">
        <w:r w:rsidR="00627DE3">
          <w:rPr>
            <w:rFonts w:ascii="Times New Roman" w:eastAsia="黑体" w:hAnsi="Times New Roman" w:hint="eastAsia"/>
            <w:szCs w:val="21"/>
          </w:rPr>
          <w:t xml:space="preserve">X </w:t>
        </w:r>
      </w:ins>
      <w:del w:id="1149" w:author="Administrator" w:date="2018-02-16T22:13:00Z">
        <w:r w:rsidDel="00627DE3">
          <w:rPr>
            <w:rFonts w:ascii="Times New Roman" w:eastAsia="黑体" w:hAnsi="Times New Roman" w:hint="eastAsia"/>
            <w:szCs w:val="21"/>
          </w:rPr>
          <w:delText>h</w:delText>
        </w:r>
      </w:del>
      <w:ins w:id="1150" w:author="Administrator" w:date="2018-02-16T22:13:00Z">
        <w:r w:rsidR="00627DE3">
          <w:rPr>
            <w:rFonts w:ascii="Times New Roman" w:eastAsia="黑体" w:hAnsi="Times New Roman" w:hint="eastAsia"/>
            <w:szCs w:val="21"/>
          </w:rPr>
          <w:t xml:space="preserve">X </w:t>
        </w:r>
      </w:ins>
      <w:del w:id="1151" w:author="Administrator" w:date="2018-02-16T22:13:00Z">
        <w:r w:rsidDel="00627DE3">
          <w:rPr>
            <w:rFonts w:ascii="Times New Roman" w:eastAsia="黑体" w:hAnsi="Times New Roman" w:hint="eastAsia"/>
            <w:szCs w:val="21"/>
          </w:rPr>
          <w:delText>i</w:delText>
        </w:r>
      </w:del>
      <w:ins w:id="1152" w:author="Administrator" w:date="2018-02-16T22:13:00Z">
        <w:r w:rsidR="00627DE3">
          <w:rPr>
            <w:rFonts w:ascii="Times New Roman" w:eastAsia="黑体" w:hAnsi="Times New Roman" w:hint="eastAsia"/>
            <w:szCs w:val="21"/>
          </w:rPr>
          <w:t xml:space="preserve">X </w:t>
        </w:r>
      </w:ins>
      <w:del w:id="1153" w:author="Administrator" w:date="2018-02-16T22:13:00Z">
        <w:r w:rsidDel="00627DE3">
          <w:rPr>
            <w:rFonts w:ascii="Times New Roman" w:eastAsia="黑体" w:hAnsi="Times New Roman" w:hint="eastAsia"/>
            <w:szCs w:val="21"/>
          </w:rPr>
          <w:delText>g</w:delText>
        </w:r>
      </w:del>
      <w:ins w:id="1154" w:author="Administrator" w:date="2018-02-16T22:13:00Z">
        <w:r w:rsidR="00627DE3">
          <w:rPr>
            <w:rFonts w:ascii="Times New Roman" w:eastAsia="黑体" w:hAnsi="Times New Roman" w:hint="eastAsia"/>
            <w:szCs w:val="21"/>
          </w:rPr>
          <w:t xml:space="preserve">X </w:t>
        </w:r>
      </w:ins>
      <w:del w:id="1155" w:author="Administrator" w:date="2018-02-16T22:13:00Z">
        <w:r w:rsidDel="00627DE3">
          <w:rPr>
            <w:rFonts w:ascii="Times New Roman" w:eastAsia="黑体" w:hAnsi="Times New Roman" w:hint="eastAsia"/>
            <w:szCs w:val="21"/>
          </w:rPr>
          <w:delText>h</w:delText>
        </w:r>
      </w:del>
      <w:ins w:id="1156" w:author="Administrator" w:date="2018-02-16T22:13:00Z">
        <w:r w:rsidR="00627DE3">
          <w:rPr>
            <w:rFonts w:ascii="Times New Roman" w:eastAsia="黑体" w:hAnsi="Times New Roman" w:hint="eastAsia"/>
            <w:szCs w:val="21"/>
          </w:rPr>
          <w:t xml:space="preserve">X </w:t>
        </w:r>
      </w:ins>
      <w:del w:id="1157" w:author="Administrator" w:date="2018-02-16T22:13:00Z">
        <w:r w:rsidDel="00627DE3">
          <w:rPr>
            <w:rFonts w:ascii="Times New Roman" w:eastAsia="黑体" w:hAnsi="Times New Roman" w:hint="eastAsia"/>
            <w:szCs w:val="21"/>
          </w:rPr>
          <w:delText xml:space="preserve"> </w:delText>
        </w:r>
      </w:del>
      <w:ins w:id="1158" w:author="Administrator" w:date="2018-02-16T22:13:00Z">
        <w:r w:rsidR="00627DE3">
          <w:rPr>
            <w:rFonts w:ascii="Times New Roman" w:eastAsia="黑体" w:hAnsi="Times New Roman" w:hint="eastAsia"/>
            <w:szCs w:val="21"/>
          </w:rPr>
          <w:t xml:space="preserve">X </w:t>
        </w:r>
      </w:ins>
      <w:del w:id="1159" w:author="Administrator" w:date="2018-02-16T22:13:00Z">
        <w:r w:rsidDel="00627DE3">
          <w:rPr>
            <w:rFonts w:ascii="Times New Roman" w:eastAsia="黑体" w:hAnsi="Times New Roman" w:hint="eastAsia"/>
            <w:szCs w:val="21"/>
          </w:rPr>
          <w:delText>a</w:delText>
        </w:r>
      </w:del>
      <w:ins w:id="1160" w:author="Administrator" w:date="2018-02-16T22:13:00Z">
        <w:r w:rsidR="00627DE3">
          <w:rPr>
            <w:rFonts w:ascii="Times New Roman" w:eastAsia="黑体" w:hAnsi="Times New Roman" w:hint="eastAsia"/>
            <w:szCs w:val="21"/>
          </w:rPr>
          <w:t xml:space="preserve">X </w:t>
        </w:r>
      </w:ins>
      <w:del w:id="1161" w:author="Administrator" w:date="2018-02-16T22:13:00Z">
        <w:r w:rsidDel="00627DE3">
          <w:rPr>
            <w:rFonts w:ascii="Times New Roman" w:eastAsia="黑体" w:hAnsi="Times New Roman" w:hint="eastAsia"/>
            <w:szCs w:val="21"/>
          </w:rPr>
          <w:delText>c</w:delText>
        </w:r>
      </w:del>
      <w:ins w:id="1162" w:author="Administrator" w:date="2018-02-16T22:13:00Z">
        <w:r w:rsidR="00627DE3">
          <w:rPr>
            <w:rFonts w:ascii="Times New Roman" w:eastAsia="黑体" w:hAnsi="Times New Roman" w:hint="eastAsia"/>
            <w:szCs w:val="21"/>
          </w:rPr>
          <w:t xml:space="preserve">X </w:t>
        </w:r>
      </w:ins>
      <w:del w:id="1163" w:author="Administrator" w:date="2018-02-16T22:13:00Z">
        <w:r w:rsidDel="00627DE3">
          <w:rPr>
            <w:rFonts w:ascii="Times New Roman" w:eastAsia="黑体" w:hAnsi="Times New Roman" w:hint="eastAsia"/>
            <w:szCs w:val="21"/>
          </w:rPr>
          <w:delText>c</w:delText>
        </w:r>
      </w:del>
      <w:ins w:id="1164" w:author="Administrator" w:date="2018-02-16T22:13:00Z">
        <w:r w:rsidR="00627DE3">
          <w:rPr>
            <w:rFonts w:ascii="Times New Roman" w:eastAsia="黑体" w:hAnsi="Times New Roman" w:hint="eastAsia"/>
            <w:szCs w:val="21"/>
          </w:rPr>
          <w:t xml:space="preserve">X </w:t>
        </w:r>
      </w:ins>
      <w:del w:id="1165" w:author="Administrator" w:date="2018-02-16T22:13:00Z">
        <w:r w:rsidDel="00627DE3">
          <w:rPr>
            <w:rFonts w:ascii="Times New Roman" w:eastAsia="黑体" w:hAnsi="Times New Roman" w:hint="eastAsia"/>
            <w:szCs w:val="21"/>
          </w:rPr>
          <w:delText>u</w:delText>
        </w:r>
      </w:del>
      <w:ins w:id="1166" w:author="Administrator" w:date="2018-02-16T22:13:00Z">
        <w:r w:rsidR="00627DE3">
          <w:rPr>
            <w:rFonts w:ascii="Times New Roman" w:eastAsia="黑体" w:hAnsi="Times New Roman" w:hint="eastAsia"/>
            <w:szCs w:val="21"/>
          </w:rPr>
          <w:t xml:space="preserve">X </w:t>
        </w:r>
      </w:ins>
      <w:del w:id="1167" w:author="Administrator" w:date="2018-02-16T22:13:00Z">
        <w:r w:rsidDel="00627DE3">
          <w:rPr>
            <w:rFonts w:ascii="Times New Roman" w:eastAsia="黑体" w:hAnsi="Times New Roman" w:hint="eastAsia"/>
            <w:szCs w:val="21"/>
          </w:rPr>
          <w:delText>r</w:delText>
        </w:r>
      </w:del>
      <w:ins w:id="1168" w:author="Administrator" w:date="2018-02-16T22:13:00Z">
        <w:r w:rsidR="00627DE3">
          <w:rPr>
            <w:rFonts w:ascii="Times New Roman" w:eastAsia="黑体" w:hAnsi="Times New Roman" w:hint="eastAsia"/>
            <w:szCs w:val="21"/>
          </w:rPr>
          <w:t xml:space="preserve">X </w:t>
        </w:r>
      </w:ins>
      <w:del w:id="1169" w:author="Administrator" w:date="2018-02-16T22:13:00Z">
        <w:r w:rsidDel="00627DE3">
          <w:rPr>
            <w:rFonts w:ascii="Times New Roman" w:eastAsia="黑体" w:hAnsi="Times New Roman" w:hint="eastAsia"/>
            <w:szCs w:val="21"/>
          </w:rPr>
          <w:delText>a</w:delText>
        </w:r>
      </w:del>
      <w:ins w:id="1170" w:author="Administrator" w:date="2018-02-16T22:13:00Z">
        <w:r w:rsidR="00627DE3">
          <w:rPr>
            <w:rFonts w:ascii="Times New Roman" w:eastAsia="黑体" w:hAnsi="Times New Roman" w:hint="eastAsia"/>
            <w:szCs w:val="21"/>
          </w:rPr>
          <w:t xml:space="preserve">X </w:t>
        </w:r>
      </w:ins>
      <w:del w:id="1171" w:author="Administrator" w:date="2018-02-16T22:13:00Z">
        <w:r w:rsidDel="00627DE3">
          <w:rPr>
            <w:rFonts w:ascii="Times New Roman" w:eastAsia="黑体" w:hAnsi="Times New Roman" w:hint="eastAsia"/>
            <w:szCs w:val="21"/>
          </w:rPr>
          <w:delText>c</w:delText>
        </w:r>
      </w:del>
      <w:ins w:id="1172" w:author="Administrator" w:date="2018-02-16T22:13:00Z">
        <w:r w:rsidR="00627DE3">
          <w:rPr>
            <w:rFonts w:ascii="Times New Roman" w:eastAsia="黑体" w:hAnsi="Times New Roman" w:hint="eastAsia"/>
            <w:szCs w:val="21"/>
          </w:rPr>
          <w:t xml:space="preserve">X </w:t>
        </w:r>
      </w:ins>
      <w:del w:id="1173" w:author="Administrator" w:date="2018-02-16T22:13:00Z">
        <w:r w:rsidDel="00627DE3">
          <w:rPr>
            <w:rFonts w:ascii="Times New Roman" w:eastAsia="黑体" w:hAnsi="Times New Roman" w:hint="eastAsia"/>
            <w:szCs w:val="21"/>
          </w:rPr>
          <w:delText>y</w:delText>
        </w:r>
      </w:del>
      <w:ins w:id="1174" w:author="Administrator" w:date="2018-02-16T22:13:00Z">
        <w:r w:rsidR="00627DE3">
          <w:rPr>
            <w:rFonts w:ascii="Times New Roman" w:eastAsia="黑体" w:hAnsi="Times New Roman" w:hint="eastAsia"/>
            <w:szCs w:val="21"/>
          </w:rPr>
          <w:t xml:space="preserve">X </w:t>
        </w:r>
      </w:ins>
      <w:del w:id="1175" w:author="Administrator" w:date="2018-02-16T22:13:00Z">
        <w:r w:rsidDel="00627DE3">
          <w:rPr>
            <w:rFonts w:ascii="Times New Roman" w:eastAsia="黑体" w:hAnsi="Times New Roman" w:hint="eastAsia"/>
            <w:szCs w:val="21"/>
          </w:rPr>
          <w:delText xml:space="preserve"> </w:delText>
        </w:r>
      </w:del>
      <w:ins w:id="1176" w:author="Administrator" w:date="2018-02-16T22:13:00Z">
        <w:r w:rsidR="00627DE3">
          <w:rPr>
            <w:rFonts w:ascii="Times New Roman" w:eastAsia="黑体" w:hAnsi="Times New Roman" w:hint="eastAsia"/>
            <w:szCs w:val="21"/>
          </w:rPr>
          <w:t xml:space="preserve">X </w:t>
        </w:r>
      </w:ins>
      <w:del w:id="1177" w:author="Administrator" w:date="2018-02-16T22:13:00Z">
        <w:r w:rsidDel="00627DE3">
          <w:rPr>
            <w:rFonts w:ascii="Times New Roman" w:eastAsia="黑体" w:hAnsi="Times New Roman" w:hint="eastAsia"/>
            <w:szCs w:val="21"/>
          </w:rPr>
          <w:delText>a</w:delText>
        </w:r>
      </w:del>
      <w:ins w:id="1178" w:author="Administrator" w:date="2018-02-16T22:13:00Z">
        <w:r w:rsidR="00627DE3">
          <w:rPr>
            <w:rFonts w:ascii="Times New Roman" w:eastAsia="黑体" w:hAnsi="Times New Roman" w:hint="eastAsia"/>
            <w:szCs w:val="21"/>
          </w:rPr>
          <w:t xml:space="preserve">X </w:t>
        </w:r>
      </w:ins>
      <w:del w:id="1179" w:author="Administrator" w:date="2018-02-16T22:13:00Z">
        <w:r w:rsidDel="00627DE3">
          <w:rPr>
            <w:rFonts w:ascii="Times New Roman" w:eastAsia="黑体" w:hAnsi="Times New Roman" w:hint="eastAsia"/>
            <w:szCs w:val="21"/>
          </w:rPr>
          <w:delText>n</w:delText>
        </w:r>
      </w:del>
      <w:ins w:id="1180" w:author="Administrator" w:date="2018-02-16T22:13:00Z">
        <w:r w:rsidR="00627DE3">
          <w:rPr>
            <w:rFonts w:ascii="Times New Roman" w:eastAsia="黑体" w:hAnsi="Times New Roman" w:hint="eastAsia"/>
            <w:szCs w:val="21"/>
          </w:rPr>
          <w:t xml:space="preserve">X </w:t>
        </w:r>
      </w:ins>
      <w:del w:id="1181" w:author="Administrator" w:date="2018-02-16T22:13:00Z">
        <w:r w:rsidDel="00627DE3">
          <w:rPr>
            <w:rFonts w:ascii="Times New Roman" w:eastAsia="黑体" w:hAnsi="Times New Roman" w:hint="eastAsia"/>
            <w:szCs w:val="21"/>
          </w:rPr>
          <w:delText>d</w:delText>
        </w:r>
      </w:del>
      <w:ins w:id="1182" w:author="Administrator" w:date="2018-02-16T22:13:00Z">
        <w:r w:rsidR="00627DE3">
          <w:rPr>
            <w:rFonts w:ascii="Times New Roman" w:eastAsia="黑体" w:hAnsi="Times New Roman" w:hint="eastAsia"/>
            <w:szCs w:val="21"/>
          </w:rPr>
          <w:t xml:space="preserve">X </w:t>
        </w:r>
      </w:ins>
      <w:del w:id="1183" w:author="Administrator" w:date="2018-02-16T22:13:00Z">
        <w:r w:rsidDel="00627DE3">
          <w:rPr>
            <w:rFonts w:ascii="Times New Roman" w:eastAsia="黑体" w:hAnsi="Times New Roman" w:hint="eastAsia"/>
            <w:szCs w:val="21"/>
          </w:rPr>
          <w:delText xml:space="preserve"> high accuracy pulse measuring instrument</w:delText>
        </w:r>
      </w:del>
      <w:ins w:id="1184" w:author="Administrator" w:date="2018-02-16T22:13:00Z">
        <w:r w:rsidR="00627DE3">
          <w:rPr>
            <w:rFonts w:ascii="Times New Roman" w:eastAsia="黑体" w:hAnsi="Times New Roman" w:hint="eastAsia"/>
            <w:szCs w:val="21"/>
          </w:rPr>
          <w:t xml:space="preserve">X </w:t>
        </w:r>
      </w:ins>
      <w:del w:id="1185" w:author="Administrator" w:date="2018-02-16T22:13:00Z">
        <w:r w:rsidDel="00627DE3">
          <w:rPr>
            <w:rFonts w:ascii="Times New Roman" w:eastAsia="黑体" w:hAnsi="Times New Roman" w:hint="eastAsia"/>
            <w:szCs w:val="21"/>
          </w:rPr>
          <w:delText xml:space="preserve"> </w:delText>
        </w:r>
      </w:del>
      <w:ins w:id="1186" w:author="Administrator" w:date="2018-02-16T22:13:00Z">
        <w:r w:rsidR="00627DE3">
          <w:rPr>
            <w:rFonts w:ascii="Times New Roman" w:eastAsia="黑体" w:hAnsi="Times New Roman" w:hint="eastAsia"/>
            <w:szCs w:val="21"/>
          </w:rPr>
          <w:t xml:space="preserve">X </w:t>
        </w:r>
      </w:ins>
      <w:del w:id="1187" w:author="Administrator" w:date="2018-02-16T22:13:00Z">
        <w:r w:rsidDel="00627DE3">
          <w:rPr>
            <w:rFonts w:ascii="Times New Roman" w:eastAsia="黑体" w:hAnsi="Times New Roman" w:hint="eastAsia"/>
            <w:szCs w:val="21"/>
          </w:rPr>
          <w:delText>b</w:delText>
        </w:r>
      </w:del>
      <w:ins w:id="1188" w:author="Administrator" w:date="2018-02-16T22:13:00Z">
        <w:r w:rsidR="00627DE3">
          <w:rPr>
            <w:rFonts w:ascii="Times New Roman" w:eastAsia="黑体" w:hAnsi="Times New Roman" w:hint="eastAsia"/>
            <w:szCs w:val="21"/>
          </w:rPr>
          <w:t xml:space="preserve">X </w:t>
        </w:r>
      </w:ins>
      <w:del w:id="1189" w:author="Administrator" w:date="2018-02-16T22:13:00Z">
        <w:r w:rsidDel="00627DE3">
          <w:rPr>
            <w:rFonts w:ascii="Times New Roman" w:eastAsia="黑体" w:hAnsi="Times New Roman" w:hint="eastAsia"/>
            <w:szCs w:val="21"/>
          </w:rPr>
          <w:delText>a</w:delText>
        </w:r>
      </w:del>
      <w:ins w:id="1190" w:author="Administrator" w:date="2018-02-16T22:13:00Z">
        <w:r w:rsidR="00627DE3">
          <w:rPr>
            <w:rFonts w:ascii="Times New Roman" w:eastAsia="黑体" w:hAnsi="Times New Roman" w:hint="eastAsia"/>
            <w:szCs w:val="21"/>
          </w:rPr>
          <w:t xml:space="preserve">X </w:t>
        </w:r>
      </w:ins>
      <w:del w:id="1191" w:author="Administrator" w:date="2018-02-16T22:13:00Z">
        <w:r w:rsidDel="00627DE3">
          <w:rPr>
            <w:rFonts w:ascii="Times New Roman" w:eastAsia="黑体" w:hAnsi="Times New Roman" w:hint="eastAsia"/>
            <w:szCs w:val="21"/>
          </w:rPr>
          <w:delText>s</w:delText>
        </w:r>
      </w:del>
      <w:ins w:id="1192" w:author="Administrator" w:date="2018-02-16T22:13:00Z">
        <w:r w:rsidR="00627DE3">
          <w:rPr>
            <w:rFonts w:ascii="Times New Roman" w:eastAsia="黑体" w:hAnsi="Times New Roman" w:hint="eastAsia"/>
            <w:szCs w:val="21"/>
          </w:rPr>
          <w:t xml:space="preserve">X </w:t>
        </w:r>
      </w:ins>
      <w:del w:id="1193" w:author="Administrator" w:date="2018-02-16T22:13:00Z">
        <w:r w:rsidDel="00627DE3">
          <w:rPr>
            <w:rFonts w:ascii="Times New Roman" w:eastAsia="黑体" w:hAnsi="Times New Roman" w:hint="eastAsia"/>
            <w:szCs w:val="21"/>
          </w:rPr>
          <w:delText>e</w:delText>
        </w:r>
      </w:del>
      <w:ins w:id="1194" w:author="Administrator" w:date="2018-02-16T22:13:00Z">
        <w:r w:rsidR="00627DE3">
          <w:rPr>
            <w:rFonts w:ascii="Times New Roman" w:eastAsia="黑体" w:hAnsi="Times New Roman" w:hint="eastAsia"/>
            <w:szCs w:val="21"/>
          </w:rPr>
          <w:t xml:space="preserve">X </w:t>
        </w:r>
      </w:ins>
      <w:del w:id="1195" w:author="Administrator" w:date="2018-02-16T22:13:00Z">
        <w:r w:rsidDel="00627DE3">
          <w:rPr>
            <w:rFonts w:ascii="Times New Roman" w:eastAsia="黑体" w:hAnsi="Times New Roman" w:hint="eastAsia"/>
            <w:szCs w:val="21"/>
          </w:rPr>
          <w:delText>d</w:delText>
        </w:r>
      </w:del>
      <w:ins w:id="1196" w:author="Administrator" w:date="2018-02-16T22:13:00Z">
        <w:r w:rsidR="00627DE3">
          <w:rPr>
            <w:rFonts w:ascii="Times New Roman" w:eastAsia="黑体" w:hAnsi="Times New Roman" w:hint="eastAsia"/>
            <w:szCs w:val="21"/>
          </w:rPr>
          <w:t xml:space="preserve">X </w:t>
        </w:r>
      </w:ins>
      <w:del w:id="1197" w:author="Administrator" w:date="2018-02-16T22:13:00Z">
        <w:r w:rsidDel="00627DE3">
          <w:rPr>
            <w:rFonts w:ascii="Times New Roman" w:eastAsia="黑体" w:hAnsi="Times New Roman" w:hint="eastAsia"/>
            <w:szCs w:val="21"/>
          </w:rPr>
          <w:delText xml:space="preserve"> on 51 single chip microcomputer. </w:delText>
        </w:r>
        <w:r w:rsidR="005452C4" w:rsidRPr="005452C4" w:rsidDel="00627DE3">
          <w:rPr>
            <w:rFonts w:ascii="Times New Roman" w:eastAsia="黑体" w:hAnsi="Times New Roman"/>
            <w:szCs w:val="21"/>
          </w:rPr>
          <w:delText>Established the pulse signal denoising MATLAB simulation model, using pulse waveform simulation of ideal artificial add noise to</w:delText>
        </w:r>
        <w:r w:rsidR="003F1DB5" w:rsidDel="00627DE3">
          <w:rPr>
            <w:rFonts w:ascii="Times New Roman" w:eastAsia="黑体" w:hAnsi="Times New Roman"/>
            <w:szCs w:val="21"/>
          </w:rPr>
          <w:delText xml:space="preserve"> simulate the actual pulse wave.</w:delText>
        </w:r>
        <w:r w:rsidR="005452C4" w:rsidRPr="005452C4" w:rsidDel="00627DE3">
          <w:rPr>
            <w:rFonts w:ascii="Times New Roman" w:eastAsia="黑体" w:hAnsi="Times New Roman"/>
            <w:szCs w:val="21"/>
          </w:rPr>
          <w:delText xml:space="preserve"> </w:delText>
        </w:r>
        <w:r w:rsidR="003F1DB5" w:rsidRPr="003F1DB5" w:rsidDel="00627DE3">
          <w:rPr>
            <w:rFonts w:ascii="Times New Roman" w:eastAsia="黑体" w:hAnsi="Times New Roman"/>
            <w:szCs w:val="21"/>
          </w:rPr>
          <w:delText xml:space="preserve">Through wavelet transform filter, used to confirm the practical effect of this </w:delText>
        </w:r>
      </w:del>
      <w:r w:rsidR="003F1DB5" w:rsidRPr="003F1DB5">
        <w:rPr>
          <w:rFonts w:ascii="Times New Roman" w:eastAsia="黑体" w:hAnsi="Times New Roman"/>
          <w:szCs w:val="21"/>
        </w:rPr>
        <w:t xml:space="preserve">method </w:t>
      </w:r>
    </w:p>
    <w:p w:rsidR="00F435AC" w:rsidRDefault="003F1DB5" w:rsidP="003F1DB5">
      <w:pPr>
        <w:tabs>
          <w:tab w:val="left" w:pos="9781"/>
        </w:tabs>
        <w:ind w:rightChars="39" w:right="82"/>
        <w:rPr>
          <w:rFonts w:ascii="Times New Roman" w:eastAsia="黑体" w:hAnsi="Times New Roman"/>
          <w:szCs w:val="21"/>
        </w:rPr>
      </w:pPr>
      <w:r w:rsidRPr="003F1DB5">
        <w:rPr>
          <w:rFonts w:ascii="Times New Roman" w:eastAsia="黑体" w:hAnsi="Times New Roman"/>
          <w:szCs w:val="21"/>
        </w:rPr>
        <w:t>It is used to determine the adopted ST188 photoelectric sensor to induct the pulse signal comparativing the disadvantage of piezoelectric sensor.</w:t>
      </w:r>
      <w:r>
        <w:rPr>
          <w:rFonts w:ascii="Times New Roman" w:eastAsia="黑体" w:hAnsi="Times New Roman"/>
          <w:szCs w:val="21"/>
        </w:rPr>
        <w:t xml:space="preserve"> </w:t>
      </w:r>
      <w:del w:id="1198" w:author="Administrator" w:date="2018-02-16T22:15:00Z">
        <w:r w:rsidDel="00627DE3">
          <w:rPr>
            <w:rFonts w:ascii="Times New Roman" w:eastAsia="黑体" w:hAnsi="Times New Roman"/>
            <w:szCs w:val="21"/>
          </w:rPr>
          <w:delText>T</w:delText>
        </w:r>
      </w:del>
      <w:ins w:id="1199" w:author="Administrator" w:date="2018-02-16T22:15:00Z">
        <w:r w:rsidR="00627DE3">
          <w:rPr>
            <w:rFonts w:ascii="Times New Roman" w:eastAsia="黑体" w:hAnsi="Times New Roman"/>
            <w:szCs w:val="21"/>
          </w:rPr>
          <w:t xml:space="preserve">X </w:t>
        </w:r>
      </w:ins>
      <w:del w:id="1200" w:author="Administrator" w:date="2018-02-16T22:15:00Z">
        <w:r w:rsidR="00F435AC" w:rsidRPr="006928F4" w:rsidDel="00627DE3">
          <w:rPr>
            <w:rFonts w:ascii="Times New Roman" w:eastAsia="黑体" w:hAnsi="Times New Roman"/>
            <w:szCs w:val="21"/>
          </w:rPr>
          <w:delText>h</w:delText>
        </w:r>
      </w:del>
      <w:ins w:id="1201" w:author="Administrator" w:date="2018-02-16T22:15:00Z">
        <w:r w:rsidR="00627DE3">
          <w:rPr>
            <w:rFonts w:ascii="Times New Roman" w:eastAsia="黑体" w:hAnsi="Times New Roman"/>
            <w:szCs w:val="21"/>
          </w:rPr>
          <w:t xml:space="preserve">X </w:t>
        </w:r>
      </w:ins>
      <w:del w:id="1202" w:author="Administrator" w:date="2018-02-16T22:15:00Z">
        <w:r w:rsidR="00F435AC" w:rsidRPr="006928F4" w:rsidDel="00627DE3">
          <w:rPr>
            <w:rFonts w:ascii="Times New Roman" w:eastAsia="黑体" w:hAnsi="Times New Roman"/>
            <w:szCs w:val="21"/>
          </w:rPr>
          <w:delText>e</w:delText>
        </w:r>
      </w:del>
      <w:ins w:id="1203" w:author="Administrator" w:date="2018-02-16T22:15:00Z">
        <w:r w:rsidR="00627DE3">
          <w:rPr>
            <w:rFonts w:ascii="Times New Roman" w:eastAsia="黑体" w:hAnsi="Times New Roman"/>
            <w:szCs w:val="21"/>
          </w:rPr>
          <w:t xml:space="preserve">X </w:t>
        </w:r>
      </w:ins>
      <w:del w:id="1204" w:author="Administrator" w:date="2018-02-16T22:15:00Z">
        <w:r w:rsidR="00F435AC" w:rsidRPr="006928F4" w:rsidDel="00627DE3">
          <w:rPr>
            <w:rFonts w:ascii="Times New Roman" w:eastAsia="黑体" w:hAnsi="Times New Roman"/>
            <w:szCs w:val="21"/>
          </w:rPr>
          <w:delText>n</w:delText>
        </w:r>
      </w:del>
      <w:ins w:id="1205" w:author="Administrator" w:date="2018-02-16T22:15:00Z">
        <w:r w:rsidR="00627DE3">
          <w:rPr>
            <w:rFonts w:ascii="Times New Roman" w:eastAsia="黑体" w:hAnsi="Times New Roman"/>
            <w:szCs w:val="21"/>
          </w:rPr>
          <w:t xml:space="preserve">X </w:t>
        </w:r>
      </w:ins>
      <w:del w:id="1206" w:author="Administrator" w:date="2018-02-16T22:15:00Z">
        <w:r w:rsidR="00F435AC" w:rsidRPr="006928F4" w:rsidDel="00627DE3">
          <w:rPr>
            <w:rFonts w:ascii="Times New Roman" w:eastAsia="黑体" w:hAnsi="Times New Roman"/>
            <w:szCs w:val="21"/>
          </w:rPr>
          <w:delText xml:space="preserve"> </w:delText>
        </w:r>
      </w:del>
      <w:ins w:id="1207" w:author="Administrator" w:date="2018-02-16T22:15:00Z">
        <w:r w:rsidR="00627DE3">
          <w:rPr>
            <w:rFonts w:ascii="Times New Roman" w:eastAsia="黑体" w:hAnsi="Times New Roman"/>
            <w:szCs w:val="21"/>
          </w:rPr>
          <w:t xml:space="preserve">X </w:t>
        </w:r>
      </w:ins>
      <w:del w:id="1208" w:author="Administrator" w:date="2018-02-16T22:15:00Z">
        <w:r w:rsidR="00F435AC" w:rsidRPr="006928F4" w:rsidDel="00627DE3">
          <w:rPr>
            <w:rFonts w:ascii="Times New Roman" w:eastAsia="黑体" w:hAnsi="Times New Roman"/>
            <w:szCs w:val="21"/>
          </w:rPr>
          <w:delText>t</w:delText>
        </w:r>
      </w:del>
      <w:ins w:id="1209" w:author="Administrator" w:date="2018-02-16T22:15:00Z">
        <w:r w:rsidR="00627DE3">
          <w:rPr>
            <w:rFonts w:ascii="Times New Roman" w:eastAsia="黑体" w:hAnsi="Times New Roman"/>
            <w:szCs w:val="21"/>
          </w:rPr>
          <w:t xml:space="preserve">X </w:t>
        </w:r>
      </w:ins>
      <w:del w:id="1210" w:author="Administrator" w:date="2018-02-16T22:15:00Z">
        <w:r w:rsidR="00F435AC" w:rsidRPr="006928F4" w:rsidDel="00627DE3">
          <w:rPr>
            <w:rFonts w:ascii="Times New Roman" w:eastAsia="黑体" w:hAnsi="Times New Roman"/>
            <w:szCs w:val="21"/>
          </w:rPr>
          <w:delText>h</w:delText>
        </w:r>
      </w:del>
      <w:ins w:id="1211" w:author="Administrator" w:date="2018-02-16T22:15:00Z">
        <w:r w:rsidR="00627DE3">
          <w:rPr>
            <w:rFonts w:ascii="Times New Roman" w:eastAsia="黑体" w:hAnsi="Times New Roman"/>
            <w:szCs w:val="21"/>
          </w:rPr>
          <w:t xml:space="preserve">X </w:t>
        </w:r>
      </w:ins>
      <w:del w:id="1212" w:author="Administrator" w:date="2018-02-16T22:15:00Z">
        <w:r w:rsidR="00F435AC" w:rsidRPr="006928F4" w:rsidDel="00627DE3">
          <w:rPr>
            <w:rFonts w:ascii="Times New Roman" w:eastAsia="黑体" w:hAnsi="Times New Roman"/>
            <w:szCs w:val="21"/>
          </w:rPr>
          <w:delText>e</w:delText>
        </w:r>
      </w:del>
      <w:ins w:id="1213" w:author="Administrator" w:date="2018-02-16T22:15:00Z">
        <w:r w:rsidR="00627DE3">
          <w:rPr>
            <w:rFonts w:ascii="Times New Roman" w:eastAsia="黑体" w:hAnsi="Times New Roman"/>
            <w:szCs w:val="21"/>
          </w:rPr>
          <w:t xml:space="preserve">X </w:t>
        </w:r>
      </w:ins>
      <w:del w:id="1214" w:author="Administrator" w:date="2018-02-16T22:15:00Z">
        <w:r w:rsidR="00F435AC" w:rsidRPr="006928F4" w:rsidDel="00627DE3">
          <w:rPr>
            <w:rFonts w:ascii="Times New Roman" w:eastAsia="黑体" w:hAnsi="Times New Roman"/>
            <w:szCs w:val="21"/>
          </w:rPr>
          <w:delText xml:space="preserve"> </w:delText>
        </w:r>
      </w:del>
      <w:ins w:id="1215" w:author="Administrator" w:date="2018-02-16T22:15:00Z">
        <w:r w:rsidR="00627DE3">
          <w:rPr>
            <w:rFonts w:ascii="Times New Roman" w:eastAsia="黑体" w:hAnsi="Times New Roman"/>
            <w:szCs w:val="21"/>
          </w:rPr>
          <w:t xml:space="preserve">X </w:t>
        </w:r>
      </w:ins>
      <w:del w:id="1216" w:author="Administrator" w:date="2018-02-16T22:15:00Z">
        <w:r w:rsidR="00F435AC" w:rsidRPr="006928F4" w:rsidDel="00627DE3">
          <w:rPr>
            <w:rFonts w:ascii="Times New Roman" w:eastAsia="黑体" w:hAnsi="Times New Roman"/>
            <w:szCs w:val="21"/>
          </w:rPr>
          <w:delText>s</w:delText>
        </w:r>
      </w:del>
      <w:ins w:id="1217" w:author="Administrator" w:date="2018-02-16T22:15:00Z">
        <w:r w:rsidR="00627DE3">
          <w:rPr>
            <w:rFonts w:ascii="Times New Roman" w:eastAsia="黑体" w:hAnsi="Times New Roman"/>
            <w:szCs w:val="21"/>
          </w:rPr>
          <w:t xml:space="preserve">X </w:t>
        </w:r>
      </w:ins>
      <w:del w:id="1218" w:author="Administrator" w:date="2018-02-16T22:15:00Z">
        <w:r w:rsidR="00F435AC" w:rsidRPr="006928F4" w:rsidDel="00627DE3">
          <w:rPr>
            <w:rFonts w:ascii="Times New Roman" w:eastAsia="黑体" w:hAnsi="Times New Roman"/>
            <w:szCs w:val="21"/>
          </w:rPr>
          <w:delText>i</w:delText>
        </w:r>
      </w:del>
      <w:ins w:id="1219" w:author="Administrator" w:date="2018-02-16T22:15:00Z">
        <w:r w:rsidR="00627DE3">
          <w:rPr>
            <w:rFonts w:ascii="Times New Roman" w:eastAsia="黑体" w:hAnsi="Times New Roman"/>
            <w:szCs w:val="21"/>
          </w:rPr>
          <w:t xml:space="preserve">X </w:t>
        </w:r>
      </w:ins>
      <w:del w:id="1220" w:author="Administrator" w:date="2018-02-16T22:15:00Z">
        <w:r w:rsidR="00F435AC" w:rsidRPr="006928F4" w:rsidDel="00627DE3">
          <w:rPr>
            <w:rFonts w:ascii="Times New Roman" w:eastAsia="黑体" w:hAnsi="Times New Roman"/>
            <w:szCs w:val="21"/>
          </w:rPr>
          <w:delText>g</w:delText>
        </w:r>
      </w:del>
      <w:ins w:id="1221" w:author="Administrator" w:date="2018-02-16T22:15:00Z">
        <w:r w:rsidR="00627DE3">
          <w:rPr>
            <w:rFonts w:ascii="Times New Roman" w:eastAsia="黑体" w:hAnsi="Times New Roman"/>
            <w:szCs w:val="21"/>
          </w:rPr>
          <w:t xml:space="preserve">X </w:t>
        </w:r>
      </w:ins>
      <w:del w:id="1222" w:author="Administrator" w:date="2018-02-16T22:15:00Z">
        <w:r w:rsidR="00F435AC" w:rsidRPr="006928F4" w:rsidDel="00627DE3">
          <w:rPr>
            <w:rFonts w:ascii="Times New Roman" w:eastAsia="黑体" w:hAnsi="Times New Roman"/>
            <w:szCs w:val="21"/>
          </w:rPr>
          <w:delText>n</w:delText>
        </w:r>
      </w:del>
      <w:ins w:id="1223" w:author="Administrator" w:date="2018-02-16T22:15:00Z">
        <w:r w:rsidR="00627DE3">
          <w:rPr>
            <w:rFonts w:ascii="Times New Roman" w:eastAsia="黑体" w:hAnsi="Times New Roman"/>
            <w:szCs w:val="21"/>
          </w:rPr>
          <w:t xml:space="preserve">X </w:t>
        </w:r>
      </w:ins>
      <w:del w:id="1224" w:author="Administrator" w:date="2018-02-16T22:15:00Z">
        <w:r w:rsidR="00F435AC" w:rsidRPr="006928F4" w:rsidDel="00627DE3">
          <w:rPr>
            <w:rFonts w:ascii="Times New Roman" w:eastAsia="黑体" w:hAnsi="Times New Roman"/>
            <w:szCs w:val="21"/>
          </w:rPr>
          <w:delText>a</w:delText>
        </w:r>
      </w:del>
      <w:ins w:id="1225" w:author="Administrator" w:date="2018-02-16T22:15:00Z">
        <w:r w:rsidR="00627DE3">
          <w:rPr>
            <w:rFonts w:ascii="Times New Roman" w:eastAsia="黑体" w:hAnsi="Times New Roman"/>
            <w:szCs w:val="21"/>
          </w:rPr>
          <w:t xml:space="preserve">X </w:t>
        </w:r>
      </w:ins>
      <w:del w:id="1226" w:author="Administrator" w:date="2018-02-16T22:15:00Z">
        <w:r w:rsidR="00F435AC" w:rsidRPr="006928F4" w:rsidDel="00627DE3">
          <w:rPr>
            <w:rFonts w:ascii="Times New Roman" w:eastAsia="黑体" w:hAnsi="Times New Roman"/>
            <w:szCs w:val="21"/>
          </w:rPr>
          <w:delText>l</w:delText>
        </w:r>
      </w:del>
      <w:ins w:id="1227" w:author="Administrator" w:date="2018-02-16T22:15:00Z">
        <w:r w:rsidR="00627DE3">
          <w:rPr>
            <w:rFonts w:ascii="Times New Roman" w:eastAsia="黑体" w:hAnsi="Times New Roman"/>
            <w:szCs w:val="21"/>
          </w:rPr>
          <w:t xml:space="preserve">X </w:t>
        </w:r>
      </w:ins>
      <w:del w:id="1228" w:author="Administrator" w:date="2018-02-16T22:15:00Z">
        <w:r w:rsidR="00F435AC" w:rsidRPr="006928F4" w:rsidDel="00627DE3">
          <w:rPr>
            <w:rFonts w:ascii="Times New Roman" w:eastAsia="黑体" w:hAnsi="Times New Roman"/>
            <w:szCs w:val="21"/>
          </w:rPr>
          <w:delText xml:space="preserve"> </w:delText>
        </w:r>
      </w:del>
      <w:ins w:id="1229" w:author="Administrator" w:date="2018-02-16T22:15:00Z">
        <w:r w:rsidR="00627DE3">
          <w:rPr>
            <w:rFonts w:ascii="Times New Roman" w:eastAsia="黑体" w:hAnsi="Times New Roman"/>
            <w:szCs w:val="21"/>
          </w:rPr>
          <w:t xml:space="preserve">X </w:t>
        </w:r>
      </w:ins>
      <w:del w:id="1230" w:author="Administrator" w:date="2018-02-16T22:15:00Z">
        <w:r w:rsidR="00F435AC" w:rsidRPr="006928F4" w:rsidDel="00627DE3">
          <w:rPr>
            <w:rFonts w:ascii="Times New Roman" w:eastAsia="黑体" w:hAnsi="Times New Roman"/>
            <w:szCs w:val="21"/>
          </w:rPr>
          <w:delText>i</w:delText>
        </w:r>
      </w:del>
      <w:ins w:id="1231" w:author="Administrator" w:date="2018-02-16T22:15:00Z">
        <w:r w:rsidR="00627DE3">
          <w:rPr>
            <w:rFonts w:ascii="Times New Roman" w:eastAsia="黑体" w:hAnsi="Times New Roman"/>
            <w:szCs w:val="21"/>
          </w:rPr>
          <w:t xml:space="preserve">X </w:t>
        </w:r>
      </w:ins>
      <w:del w:id="1232" w:author="Administrator" w:date="2018-02-16T22:15:00Z">
        <w:r w:rsidR="00F435AC" w:rsidRPr="006928F4" w:rsidDel="00627DE3">
          <w:rPr>
            <w:rFonts w:ascii="Times New Roman" w:eastAsia="黑体" w:hAnsi="Times New Roman"/>
            <w:szCs w:val="21"/>
          </w:rPr>
          <w:delText>s</w:delText>
        </w:r>
      </w:del>
      <w:ins w:id="1233" w:author="Administrator" w:date="2018-02-16T22:15:00Z">
        <w:r w:rsidR="00627DE3">
          <w:rPr>
            <w:rFonts w:ascii="Times New Roman" w:eastAsia="黑体" w:hAnsi="Times New Roman"/>
            <w:szCs w:val="21"/>
          </w:rPr>
          <w:t xml:space="preserve">X </w:t>
        </w:r>
      </w:ins>
      <w:del w:id="1234" w:author="Administrator" w:date="2018-02-16T22:15:00Z">
        <w:r w:rsidR="00F435AC" w:rsidRPr="006928F4" w:rsidDel="00627DE3">
          <w:rPr>
            <w:rFonts w:ascii="Times New Roman" w:eastAsia="黑体" w:hAnsi="Times New Roman"/>
            <w:szCs w:val="21"/>
          </w:rPr>
          <w:delText xml:space="preserve"> </w:delText>
        </w:r>
      </w:del>
      <w:ins w:id="1235" w:author="Administrator" w:date="2018-02-16T22:15:00Z">
        <w:r w:rsidR="00627DE3">
          <w:rPr>
            <w:rFonts w:ascii="Times New Roman" w:eastAsia="黑体" w:hAnsi="Times New Roman"/>
            <w:szCs w:val="21"/>
          </w:rPr>
          <w:t xml:space="preserve">X </w:t>
        </w:r>
      </w:ins>
      <w:del w:id="1236" w:author="Administrator" w:date="2018-02-16T22:15:00Z">
        <w:r w:rsidR="00F435AC" w:rsidRPr="006928F4" w:rsidDel="00627DE3">
          <w:rPr>
            <w:rFonts w:ascii="Times New Roman" w:eastAsia="黑体" w:hAnsi="Times New Roman"/>
            <w:szCs w:val="21"/>
          </w:rPr>
          <w:delText>f</w:delText>
        </w:r>
      </w:del>
      <w:ins w:id="1237" w:author="Administrator" w:date="2018-02-16T22:15:00Z">
        <w:r w:rsidR="00627DE3">
          <w:rPr>
            <w:rFonts w:ascii="Times New Roman" w:eastAsia="黑体" w:hAnsi="Times New Roman"/>
            <w:szCs w:val="21"/>
          </w:rPr>
          <w:t xml:space="preserve">X </w:t>
        </w:r>
      </w:ins>
      <w:del w:id="1238" w:author="Administrator" w:date="2018-02-16T22:15:00Z">
        <w:r w:rsidR="00F435AC" w:rsidRPr="006928F4" w:rsidDel="00627DE3">
          <w:rPr>
            <w:rFonts w:ascii="Times New Roman" w:eastAsia="黑体" w:hAnsi="Times New Roman"/>
            <w:szCs w:val="21"/>
          </w:rPr>
          <w:delText>i</w:delText>
        </w:r>
      </w:del>
      <w:ins w:id="1239" w:author="Administrator" w:date="2018-02-16T22:15:00Z">
        <w:r w:rsidR="00627DE3">
          <w:rPr>
            <w:rFonts w:ascii="Times New Roman" w:eastAsia="黑体" w:hAnsi="Times New Roman"/>
            <w:szCs w:val="21"/>
          </w:rPr>
          <w:t xml:space="preserve">X </w:t>
        </w:r>
      </w:ins>
      <w:del w:id="1240" w:author="Administrator" w:date="2018-02-16T22:15:00Z">
        <w:r w:rsidR="00F435AC" w:rsidRPr="006928F4" w:rsidDel="00627DE3">
          <w:rPr>
            <w:rFonts w:ascii="Times New Roman" w:eastAsia="黑体" w:hAnsi="Times New Roman"/>
            <w:szCs w:val="21"/>
          </w:rPr>
          <w:delText>l</w:delText>
        </w:r>
      </w:del>
      <w:ins w:id="1241" w:author="Administrator" w:date="2018-02-16T22:15:00Z">
        <w:r w:rsidR="00627DE3">
          <w:rPr>
            <w:rFonts w:ascii="Times New Roman" w:eastAsia="黑体" w:hAnsi="Times New Roman"/>
            <w:szCs w:val="21"/>
          </w:rPr>
          <w:t xml:space="preserve">X </w:t>
        </w:r>
      </w:ins>
      <w:del w:id="1242" w:author="Administrator" w:date="2018-02-16T22:15:00Z">
        <w:r w:rsidR="00F435AC" w:rsidRPr="006928F4" w:rsidDel="00627DE3">
          <w:rPr>
            <w:rFonts w:ascii="Times New Roman" w:eastAsia="黑体" w:hAnsi="Times New Roman"/>
            <w:szCs w:val="21"/>
          </w:rPr>
          <w:delText>t</w:delText>
        </w:r>
      </w:del>
      <w:ins w:id="1243" w:author="Administrator" w:date="2018-02-16T22:15:00Z">
        <w:r w:rsidR="00627DE3">
          <w:rPr>
            <w:rFonts w:ascii="Times New Roman" w:eastAsia="黑体" w:hAnsi="Times New Roman"/>
            <w:szCs w:val="21"/>
          </w:rPr>
          <w:t xml:space="preserve">X </w:t>
        </w:r>
      </w:ins>
      <w:del w:id="1244" w:author="Administrator" w:date="2018-02-16T22:15:00Z">
        <w:r w:rsidR="00F435AC" w:rsidRPr="006928F4" w:rsidDel="00627DE3">
          <w:rPr>
            <w:rFonts w:ascii="Times New Roman" w:eastAsia="黑体" w:hAnsi="Times New Roman"/>
            <w:szCs w:val="21"/>
          </w:rPr>
          <w:delText>e</w:delText>
        </w:r>
      </w:del>
      <w:ins w:id="1245" w:author="Administrator" w:date="2018-02-16T22:15:00Z">
        <w:r w:rsidR="00627DE3">
          <w:rPr>
            <w:rFonts w:ascii="Times New Roman" w:eastAsia="黑体" w:hAnsi="Times New Roman"/>
            <w:szCs w:val="21"/>
          </w:rPr>
          <w:t xml:space="preserve">X </w:t>
        </w:r>
      </w:ins>
      <w:del w:id="1246" w:author="Administrator" w:date="2018-02-16T22:15:00Z">
        <w:r w:rsidR="00F435AC" w:rsidRPr="006928F4" w:rsidDel="00627DE3">
          <w:rPr>
            <w:rFonts w:ascii="Times New Roman" w:eastAsia="黑体" w:hAnsi="Times New Roman"/>
            <w:szCs w:val="21"/>
          </w:rPr>
          <w:delText>r</w:delText>
        </w:r>
      </w:del>
      <w:ins w:id="1247" w:author="Administrator" w:date="2018-02-16T22:15:00Z">
        <w:r w:rsidR="00627DE3">
          <w:rPr>
            <w:rFonts w:ascii="Times New Roman" w:eastAsia="黑体" w:hAnsi="Times New Roman"/>
            <w:szCs w:val="21"/>
          </w:rPr>
          <w:t xml:space="preserve">X </w:t>
        </w:r>
      </w:ins>
      <w:del w:id="1248" w:author="Administrator" w:date="2018-02-16T22:15:00Z">
        <w:r w:rsidR="00F435AC" w:rsidRPr="006928F4" w:rsidDel="00627DE3">
          <w:rPr>
            <w:rFonts w:ascii="Times New Roman" w:eastAsia="黑体" w:hAnsi="Times New Roman"/>
            <w:szCs w:val="21"/>
          </w:rPr>
          <w:delText>e</w:delText>
        </w:r>
      </w:del>
      <w:ins w:id="1249" w:author="Administrator" w:date="2018-02-16T22:15:00Z">
        <w:r w:rsidR="00627DE3">
          <w:rPr>
            <w:rFonts w:ascii="Times New Roman" w:eastAsia="黑体" w:hAnsi="Times New Roman"/>
            <w:szCs w:val="21"/>
          </w:rPr>
          <w:t xml:space="preserve">X </w:t>
        </w:r>
      </w:ins>
      <w:del w:id="1250" w:author="Administrator" w:date="2018-02-16T22:15:00Z">
        <w:r w:rsidR="00F435AC" w:rsidRPr="006928F4" w:rsidDel="00627DE3">
          <w:rPr>
            <w:rFonts w:ascii="Times New Roman" w:eastAsia="黑体" w:hAnsi="Times New Roman"/>
            <w:szCs w:val="21"/>
          </w:rPr>
          <w:delText>d</w:delText>
        </w:r>
      </w:del>
      <w:ins w:id="1251" w:author="Administrator" w:date="2018-02-16T22:15:00Z">
        <w:r w:rsidR="00627DE3">
          <w:rPr>
            <w:rFonts w:ascii="Times New Roman" w:eastAsia="黑体" w:hAnsi="Times New Roman"/>
            <w:szCs w:val="21"/>
          </w:rPr>
          <w:t xml:space="preserve">X </w:t>
        </w:r>
      </w:ins>
      <w:del w:id="1252" w:author="Administrator" w:date="2018-02-16T22:15:00Z">
        <w:r w:rsidR="00F435AC" w:rsidRPr="006928F4" w:rsidDel="00627DE3">
          <w:rPr>
            <w:rFonts w:ascii="Times New Roman" w:eastAsia="黑体" w:hAnsi="Times New Roman"/>
            <w:szCs w:val="21"/>
          </w:rPr>
          <w:delText xml:space="preserve"> </w:delText>
        </w:r>
      </w:del>
      <w:ins w:id="1253" w:author="Administrator" w:date="2018-02-16T22:15:00Z">
        <w:r w:rsidR="00627DE3">
          <w:rPr>
            <w:rFonts w:ascii="Times New Roman" w:eastAsia="黑体" w:hAnsi="Times New Roman"/>
            <w:szCs w:val="21"/>
          </w:rPr>
          <w:t xml:space="preserve">X </w:t>
        </w:r>
      </w:ins>
      <w:del w:id="1254" w:author="Administrator" w:date="2018-02-16T22:15:00Z">
        <w:r w:rsidR="00F435AC" w:rsidRPr="006928F4" w:rsidDel="00627DE3">
          <w:rPr>
            <w:rFonts w:ascii="Times New Roman" w:eastAsia="黑体" w:hAnsi="Times New Roman"/>
            <w:szCs w:val="21"/>
          </w:rPr>
          <w:delText>b</w:delText>
        </w:r>
      </w:del>
      <w:ins w:id="1255" w:author="Administrator" w:date="2018-02-16T22:15:00Z">
        <w:r w:rsidR="00627DE3">
          <w:rPr>
            <w:rFonts w:ascii="Times New Roman" w:eastAsia="黑体" w:hAnsi="Times New Roman"/>
            <w:szCs w:val="21"/>
          </w:rPr>
          <w:t xml:space="preserve">X </w:t>
        </w:r>
      </w:ins>
      <w:del w:id="1256" w:author="Administrator" w:date="2018-02-16T22:15:00Z">
        <w:r w:rsidR="00F435AC" w:rsidRPr="006928F4" w:rsidDel="00627DE3">
          <w:rPr>
            <w:rFonts w:ascii="Times New Roman" w:eastAsia="黑体" w:hAnsi="Times New Roman"/>
            <w:szCs w:val="21"/>
          </w:rPr>
          <w:delText>y</w:delText>
        </w:r>
      </w:del>
      <w:ins w:id="1257" w:author="Administrator" w:date="2018-02-16T22:15:00Z">
        <w:r w:rsidR="00627DE3">
          <w:rPr>
            <w:rFonts w:ascii="Times New Roman" w:eastAsia="黑体" w:hAnsi="Times New Roman"/>
            <w:szCs w:val="21"/>
          </w:rPr>
          <w:t xml:space="preserve">X </w:t>
        </w:r>
      </w:ins>
      <w:del w:id="1258" w:author="Administrator" w:date="2018-02-16T22:15:00Z">
        <w:r w:rsidR="00F435AC" w:rsidRPr="006928F4" w:rsidDel="00627DE3">
          <w:rPr>
            <w:rFonts w:ascii="Times New Roman" w:eastAsia="黑体" w:hAnsi="Times New Roman"/>
            <w:szCs w:val="21"/>
          </w:rPr>
          <w:delText xml:space="preserve"> </w:delText>
        </w:r>
      </w:del>
      <w:ins w:id="1259" w:author="Administrator" w:date="2018-02-16T22:15:00Z">
        <w:r w:rsidR="00627DE3">
          <w:rPr>
            <w:rFonts w:ascii="Times New Roman" w:eastAsia="黑体" w:hAnsi="Times New Roman"/>
            <w:szCs w:val="21"/>
          </w:rPr>
          <w:t xml:space="preserve">X </w:t>
        </w:r>
      </w:ins>
      <w:del w:id="1260" w:author="Administrator" w:date="2018-02-16T22:15:00Z">
        <w:r w:rsidR="00F435AC" w:rsidRPr="006928F4" w:rsidDel="00627DE3">
          <w:rPr>
            <w:rFonts w:ascii="Times New Roman" w:eastAsia="黑体" w:hAnsi="Times New Roman"/>
            <w:szCs w:val="21"/>
          </w:rPr>
          <w:delText>S</w:delText>
        </w:r>
      </w:del>
      <w:ins w:id="1261" w:author="Administrator" w:date="2018-02-16T22:15:00Z">
        <w:r w:rsidR="00627DE3">
          <w:rPr>
            <w:rFonts w:ascii="Times New Roman" w:eastAsia="黑体" w:hAnsi="Times New Roman"/>
            <w:szCs w:val="21"/>
          </w:rPr>
          <w:t xml:space="preserve">X </w:t>
        </w:r>
      </w:ins>
      <w:del w:id="1262" w:author="Administrator" w:date="2018-02-16T22:15:00Z">
        <w:r w:rsidR="00F435AC" w:rsidRPr="006928F4" w:rsidDel="00627DE3">
          <w:rPr>
            <w:rFonts w:ascii="Times New Roman" w:eastAsia="黑体" w:hAnsi="Times New Roman"/>
            <w:szCs w:val="21"/>
          </w:rPr>
          <w:delText>T</w:delText>
        </w:r>
      </w:del>
      <w:ins w:id="1263" w:author="Administrator" w:date="2018-02-16T22:15:00Z">
        <w:r w:rsidR="00627DE3">
          <w:rPr>
            <w:rFonts w:ascii="Times New Roman" w:eastAsia="黑体" w:hAnsi="Times New Roman"/>
            <w:szCs w:val="21"/>
          </w:rPr>
          <w:t xml:space="preserve">X </w:t>
        </w:r>
      </w:ins>
      <w:del w:id="1264" w:author="Administrator" w:date="2018-02-16T22:15:00Z">
        <w:r w:rsidR="00F435AC" w:rsidRPr="006928F4" w:rsidDel="00627DE3">
          <w:rPr>
            <w:rFonts w:ascii="Times New Roman" w:eastAsia="黑体" w:hAnsi="Times New Roman"/>
            <w:szCs w:val="21"/>
          </w:rPr>
          <w:delText>C</w:delText>
        </w:r>
      </w:del>
      <w:ins w:id="1265" w:author="Administrator" w:date="2018-02-16T22:15:00Z">
        <w:r w:rsidR="00627DE3">
          <w:rPr>
            <w:rFonts w:ascii="Times New Roman" w:eastAsia="黑体" w:hAnsi="Times New Roman"/>
            <w:szCs w:val="21"/>
          </w:rPr>
          <w:t xml:space="preserve">X </w:t>
        </w:r>
      </w:ins>
      <w:del w:id="1266" w:author="Administrator" w:date="2018-02-16T22:15:00Z">
        <w:r w:rsidR="00F435AC" w:rsidRPr="006928F4" w:rsidDel="00627DE3">
          <w:rPr>
            <w:rFonts w:ascii="Times New Roman" w:eastAsia="黑体" w:hAnsi="Times New Roman"/>
            <w:szCs w:val="21"/>
          </w:rPr>
          <w:delText>8</w:delText>
        </w:r>
      </w:del>
      <w:ins w:id="1267" w:author="Administrator" w:date="2018-02-16T22:15:00Z">
        <w:r w:rsidR="00627DE3">
          <w:rPr>
            <w:rFonts w:ascii="Times New Roman" w:eastAsia="黑体" w:hAnsi="Times New Roman"/>
            <w:szCs w:val="21"/>
          </w:rPr>
          <w:t xml:space="preserve">X </w:t>
        </w:r>
      </w:ins>
      <w:del w:id="1268" w:author="Administrator" w:date="2018-02-16T22:15:00Z">
        <w:r w:rsidR="00F435AC" w:rsidRPr="006928F4" w:rsidDel="00627DE3">
          <w:rPr>
            <w:rFonts w:ascii="Times New Roman" w:eastAsia="黑体" w:hAnsi="Times New Roman"/>
            <w:szCs w:val="21"/>
          </w:rPr>
          <w:delText>9</w:delText>
        </w:r>
      </w:del>
      <w:ins w:id="1269" w:author="Administrator" w:date="2018-02-16T22:15:00Z">
        <w:r w:rsidR="00627DE3">
          <w:rPr>
            <w:rFonts w:ascii="Times New Roman" w:eastAsia="黑体" w:hAnsi="Times New Roman"/>
            <w:szCs w:val="21"/>
          </w:rPr>
          <w:t xml:space="preserve">X </w:t>
        </w:r>
      </w:ins>
      <w:del w:id="1270" w:author="Administrator" w:date="2018-02-16T22:15:00Z">
        <w:r w:rsidR="00F435AC" w:rsidRPr="006928F4" w:rsidDel="00627DE3">
          <w:rPr>
            <w:rFonts w:ascii="Times New Roman" w:eastAsia="黑体" w:hAnsi="Times New Roman"/>
            <w:szCs w:val="21"/>
          </w:rPr>
          <w:delText>C</w:delText>
        </w:r>
      </w:del>
      <w:ins w:id="1271" w:author="Administrator" w:date="2018-02-16T22:15:00Z">
        <w:r w:rsidR="00627DE3">
          <w:rPr>
            <w:rFonts w:ascii="Times New Roman" w:eastAsia="黑体" w:hAnsi="Times New Roman"/>
            <w:szCs w:val="21"/>
          </w:rPr>
          <w:t xml:space="preserve">X </w:t>
        </w:r>
      </w:ins>
      <w:del w:id="1272" w:author="Administrator" w:date="2018-02-16T22:15:00Z">
        <w:r w:rsidR="00F435AC" w:rsidRPr="006928F4" w:rsidDel="00627DE3">
          <w:rPr>
            <w:rFonts w:ascii="Times New Roman" w:eastAsia="黑体" w:hAnsi="Times New Roman"/>
            <w:szCs w:val="21"/>
          </w:rPr>
          <w:delText>5</w:delText>
        </w:r>
      </w:del>
      <w:ins w:id="1273" w:author="Administrator" w:date="2018-02-16T22:15:00Z">
        <w:r w:rsidR="00627DE3">
          <w:rPr>
            <w:rFonts w:ascii="Times New Roman" w:eastAsia="黑体" w:hAnsi="Times New Roman"/>
            <w:szCs w:val="21"/>
          </w:rPr>
          <w:t xml:space="preserve">X </w:t>
        </w:r>
      </w:ins>
      <w:del w:id="1274" w:author="Administrator" w:date="2018-02-16T22:15:00Z">
        <w:r w:rsidR="00F435AC" w:rsidRPr="006928F4" w:rsidDel="00627DE3">
          <w:rPr>
            <w:rFonts w:ascii="Times New Roman" w:eastAsia="黑体" w:hAnsi="Times New Roman"/>
            <w:szCs w:val="21"/>
          </w:rPr>
          <w:delText>2</w:delText>
        </w:r>
      </w:del>
      <w:ins w:id="1275" w:author="Administrator" w:date="2018-02-16T22:15:00Z">
        <w:r w:rsidR="00627DE3">
          <w:rPr>
            <w:rFonts w:ascii="Times New Roman" w:eastAsia="黑体" w:hAnsi="Times New Roman"/>
            <w:szCs w:val="21"/>
          </w:rPr>
          <w:t xml:space="preserve">X </w:t>
        </w:r>
      </w:ins>
      <w:del w:id="1276" w:author="Administrator" w:date="2018-02-16T22:15:00Z">
        <w:r w:rsidR="00F435AC" w:rsidRPr="006928F4" w:rsidDel="00627DE3">
          <w:rPr>
            <w:rFonts w:ascii="Times New Roman" w:eastAsia="黑体" w:hAnsi="Times New Roman"/>
            <w:szCs w:val="21"/>
          </w:rPr>
          <w:delText xml:space="preserve"> </w:delText>
        </w:r>
      </w:del>
      <w:ins w:id="1277" w:author="Administrator" w:date="2018-02-16T22:15:00Z">
        <w:r w:rsidR="00627DE3">
          <w:rPr>
            <w:rFonts w:ascii="Times New Roman" w:eastAsia="黑体" w:hAnsi="Times New Roman"/>
            <w:szCs w:val="21"/>
          </w:rPr>
          <w:t xml:space="preserve">X </w:t>
        </w:r>
      </w:ins>
      <w:del w:id="1278" w:author="Administrator" w:date="2018-02-16T22:15:00Z">
        <w:r w:rsidR="00F435AC" w:rsidRPr="006928F4" w:rsidDel="00627DE3">
          <w:rPr>
            <w:rFonts w:ascii="Times New Roman" w:eastAsia="黑体" w:hAnsi="Times New Roman"/>
            <w:szCs w:val="21"/>
          </w:rPr>
          <w:delText>m</w:delText>
        </w:r>
      </w:del>
      <w:ins w:id="1279" w:author="Administrator" w:date="2018-02-16T22:15:00Z">
        <w:r w:rsidR="00627DE3">
          <w:rPr>
            <w:rFonts w:ascii="Times New Roman" w:eastAsia="黑体" w:hAnsi="Times New Roman"/>
            <w:szCs w:val="21"/>
          </w:rPr>
          <w:t xml:space="preserve">X </w:t>
        </w:r>
      </w:ins>
      <w:del w:id="1280" w:author="Administrator" w:date="2018-02-16T22:15:00Z">
        <w:r w:rsidR="00F435AC" w:rsidRPr="006928F4" w:rsidDel="00627DE3">
          <w:rPr>
            <w:rFonts w:ascii="Times New Roman" w:eastAsia="黑体" w:hAnsi="Times New Roman"/>
            <w:szCs w:val="21"/>
          </w:rPr>
          <w:delText>i</w:delText>
        </w:r>
      </w:del>
      <w:ins w:id="1281" w:author="Administrator" w:date="2018-02-16T22:15:00Z">
        <w:r w:rsidR="00627DE3">
          <w:rPr>
            <w:rFonts w:ascii="Times New Roman" w:eastAsia="黑体" w:hAnsi="Times New Roman"/>
            <w:szCs w:val="21"/>
          </w:rPr>
          <w:t xml:space="preserve">X </w:t>
        </w:r>
      </w:ins>
      <w:del w:id="1282" w:author="Administrator" w:date="2018-02-16T22:15:00Z">
        <w:r w:rsidR="00F435AC" w:rsidRPr="006928F4" w:rsidDel="00627DE3">
          <w:rPr>
            <w:rFonts w:ascii="Times New Roman" w:eastAsia="黑体" w:hAnsi="Times New Roman"/>
            <w:szCs w:val="21"/>
          </w:rPr>
          <w:delText>c</w:delText>
        </w:r>
      </w:del>
      <w:ins w:id="1283" w:author="Administrator" w:date="2018-02-16T22:15:00Z">
        <w:r w:rsidR="00627DE3">
          <w:rPr>
            <w:rFonts w:ascii="Times New Roman" w:eastAsia="黑体" w:hAnsi="Times New Roman"/>
            <w:szCs w:val="21"/>
          </w:rPr>
          <w:t xml:space="preserve">X </w:t>
        </w:r>
      </w:ins>
      <w:del w:id="1284" w:author="Administrator" w:date="2018-02-16T22:15:00Z">
        <w:r w:rsidR="00F435AC" w:rsidRPr="006928F4" w:rsidDel="00627DE3">
          <w:rPr>
            <w:rFonts w:ascii="Times New Roman" w:eastAsia="黑体" w:hAnsi="Times New Roman"/>
            <w:szCs w:val="21"/>
          </w:rPr>
          <w:delText>r</w:delText>
        </w:r>
      </w:del>
      <w:ins w:id="1285" w:author="Administrator" w:date="2018-02-16T22:15:00Z">
        <w:r w:rsidR="00627DE3">
          <w:rPr>
            <w:rFonts w:ascii="Times New Roman" w:eastAsia="黑体" w:hAnsi="Times New Roman"/>
            <w:szCs w:val="21"/>
          </w:rPr>
          <w:t xml:space="preserve">X </w:t>
        </w:r>
      </w:ins>
      <w:del w:id="1286" w:author="Administrator" w:date="2018-02-16T22:15:00Z">
        <w:r w:rsidR="00F435AC" w:rsidRPr="006928F4" w:rsidDel="00627DE3">
          <w:rPr>
            <w:rFonts w:ascii="Times New Roman" w:eastAsia="黑体" w:hAnsi="Times New Roman"/>
            <w:szCs w:val="21"/>
          </w:rPr>
          <w:delText>o</w:delText>
        </w:r>
      </w:del>
      <w:ins w:id="1287" w:author="Administrator" w:date="2018-02-16T22:15:00Z">
        <w:r w:rsidR="00627DE3">
          <w:rPr>
            <w:rFonts w:ascii="Times New Roman" w:eastAsia="黑体" w:hAnsi="Times New Roman"/>
            <w:szCs w:val="21"/>
          </w:rPr>
          <w:t xml:space="preserve">X </w:t>
        </w:r>
      </w:ins>
      <w:del w:id="1288" w:author="Administrator" w:date="2018-02-16T22:15:00Z">
        <w:r w:rsidR="00F435AC" w:rsidRPr="006928F4" w:rsidDel="00627DE3">
          <w:rPr>
            <w:rFonts w:ascii="Times New Roman" w:eastAsia="黑体" w:hAnsi="Times New Roman"/>
            <w:szCs w:val="21"/>
          </w:rPr>
          <w:delText>c</w:delText>
        </w:r>
      </w:del>
      <w:ins w:id="1289" w:author="Administrator" w:date="2018-02-16T22:15:00Z">
        <w:r w:rsidR="00627DE3">
          <w:rPr>
            <w:rFonts w:ascii="Times New Roman" w:eastAsia="黑体" w:hAnsi="Times New Roman"/>
            <w:szCs w:val="21"/>
          </w:rPr>
          <w:t xml:space="preserve">X </w:t>
        </w:r>
      </w:ins>
      <w:del w:id="1290" w:author="Administrator" w:date="2018-02-16T22:15:00Z">
        <w:r w:rsidR="00F435AC" w:rsidRPr="006928F4" w:rsidDel="00627DE3">
          <w:rPr>
            <w:rFonts w:ascii="Times New Roman" w:eastAsia="黑体" w:hAnsi="Times New Roman"/>
            <w:szCs w:val="21"/>
          </w:rPr>
          <w:delText>o</w:delText>
        </w:r>
      </w:del>
      <w:ins w:id="1291" w:author="Administrator" w:date="2018-02-16T22:15:00Z">
        <w:r w:rsidR="00627DE3">
          <w:rPr>
            <w:rFonts w:ascii="Times New Roman" w:eastAsia="黑体" w:hAnsi="Times New Roman"/>
            <w:szCs w:val="21"/>
          </w:rPr>
          <w:t xml:space="preserve">X </w:t>
        </w:r>
      </w:ins>
      <w:del w:id="1292" w:author="Administrator" w:date="2018-02-16T22:15:00Z">
        <w:r w:rsidR="00F435AC" w:rsidRPr="006928F4" w:rsidDel="00627DE3">
          <w:rPr>
            <w:rFonts w:ascii="Times New Roman" w:eastAsia="黑体" w:hAnsi="Times New Roman"/>
            <w:szCs w:val="21"/>
          </w:rPr>
          <w:delText>n</w:delText>
        </w:r>
      </w:del>
      <w:ins w:id="1293" w:author="Administrator" w:date="2018-02-16T22:15:00Z">
        <w:r w:rsidR="00627DE3">
          <w:rPr>
            <w:rFonts w:ascii="Times New Roman" w:eastAsia="黑体" w:hAnsi="Times New Roman"/>
            <w:szCs w:val="21"/>
          </w:rPr>
          <w:t xml:space="preserve">X </w:t>
        </w:r>
      </w:ins>
      <w:del w:id="1294" w:author="Administrator" w:date="2018-02-16T22:15:00Z">
        <w:r w:rsidR="00F435AC" w:rsidRPr="006928F4" w:rsidDel="00627DE3">
          <w:rPr>
            <w:rFonts w:ascii="Times New Roman" w:eastAsia="黑体" w:hAnsi="Times New Roman"/>
            <w:szCs w:val="21"/>
          </w:rPr>
          <w:delText>t</w:delText>
        </w:r>
      </w:del>
      <w:ins w:id="1295" w:author="Administrator" w:date="2018-02-16T22:15:00Z">
        <w:r w:rsidR="00627DE3">
          <w:rPr>
            <w:rFonts w:ascii="Times New Roman" w:eastAsia="黑体" w:hAnsi="Times New Roman"/>
            <w:szCs w:val="21"/>
          </w:rPr>
          <w:t xml:space="preserve">X </w:t>
        </w:r>
      </w:ins>
      <w:del w:id="1296" w:author="Administrator" w:date="2018-02-16T22:15:00Z">
        <w:r w:rsidR="00F435AC" w:rsidRPr="006928F4" w:rsidDel="00627DE3">
          <w:rPr>
            <w:rFonts w:ascii="Times New Roman" w:eastAsia="黑体" w:hAnsi="Times New Roman"/>
            <w:szCs w:val="21"/>
          </w:rPr>
          <w:delText>r</w:delText>
        </w:r>
      </w:del>
      <w:ins w:id="1297" w:author="Administrator" w:date="2018-02-16T22:15:00Z">
        <w:r w:rsidR="00627DE3">
          <w:rPr>
            <w:rFonts w:ascii="Times New Roman" w:eastAsia="黑体" w:hAnsi="Times New Roman"/>
            <w:szCs w:val="21"/>
          </w:rPr>
          <w:t xml:space="preserve">X </w:t>
        </w:r>
      </w:ins>
      <w:del w:id="1298" w:author="Administrator" w:date="2018-02-16T22:15:00Z">
        <w:r w:rsidR="00F435AC" w:rsidRPr="006928F4" w:rsidDel="00627DE3">
          <w:rPr>
            <w:rFonts w:ascii="Times New Roman" w:eastAsia="黑体" w:hAnsi="Times New Roman"/>
            <w:szCs w:val="21"/>
          </w:rPr>
          <w:delText>o</w:delText>
        </w:r>
      </w:del>
      <w:ins w:id="1299" w:author="Administrator" w:date="2018-02-16T22:15:00Z">
        <w:r w:rsidR="00627DE3">
          <w:rPr>
            <w:rFonts w:ascii="Times New Roman" w:eastAsia="黑体" w:hAnsi="Times New Roman"/>
            <w:szCs w:val="21"/>
          </w:rPr>
          <w:t>X</w:t>
        </w:r>
      </w:ins>
      <w:del w:id="1300" w:author="Administrator" w:date="2018-02-16T22:15:00Z">
        <w:r w:rsidR="00F435AC" w:rsidRPr="006928F4" w:rsidDel="00627DE3">
          <w:rPr>
            <w:rFonts w:ascii="Times New Roman" w:eastAsia="黑体" w:hAnsi="Times New Roman"/>
            <w:szCs w:val="21"/>
          </w:rPr>
          <w:delText>ller, and the pulse number is calculated</w:delText>
        </w:r>
        <w:r w:rsidDel="00627DE3">
          <w:rPr>
            <w:rFonts w:ascii="Times New Roman" w:eastAsia="黑体" w:hAnsi="Times New Roman"/>
            <w:szCs w:val="21"/>
          </w:rPr>
          <w:delText xml:space="preserve"> </w:delText>
        </w:r>
        <w:r w:rsidRPr="003F1DB5" w:rsidDel="00627DE3">
          <w:rPr>
            <w:rFonts w:ascii="Times New Roman" w:eastAsia="黑体" w:hAnsi="Times New Roman"/>
            <w:szCs w:val="21"/>
          </w:rPr>
          <w:delText>q</w:delText>
        </w:r>
        <w:r w:rsidDel="00627DE3">
          <w:rPr>
            <w:rFonts w:ascii="Times New Roman" w:eastAsia="黑体" w:hAnsi="Times New Roman"/>
            <w:szCs w:val="21"/>
          </w:rPr>
          <w:delText>uickly, accurately</w:delText>
        </w:r>
      </w:del>
      <w:ins w:id="1301" w:author="Administrator" w:date="2018-02-16T22:15:00Z">
        <w:r w:rsidR="00627DE3">
          <w:rPr>
            <w:rFonts w:ascii="Times New Roman" w:eastAsia="黑体" w:hAnsi="Times New Roman"/>
            <w:szCs w:val="21"/>
          </w:rPr>
          <w:t xml:space="preserve"> </w:t>
        </w:r>
      </w:ins>
      <w:del w:id="1302" w:author="安安" w:date="2016-05-16T10:40:00Z">
        <w:r w:rsidRPr="003F1DB5" w:rsidDel="00CF405A">
          <w:rPr>
            <w:rFonts w:ascii="Times New Roman" w:eastAsia="黑体" w:hAnsi="Times New Roman"/>
            <w:szCs w:val="21"/>
          </w:rPr>
          <w:delText xml:space="preserve"> </w:delText>
        </w:r>
      </w:del>
      <w:r w:rsidR="00F435AC" w:rsidRPr="006928F4">
        <w:rPr>
          <w:rFonts w:ascii="Times New Roman" w:eastAsia="黑体" w:hAnsi="Times New Roman"/>
          <w:szCs w:val="21"/>
        </w:rPr>
        <w:t xml:space="preserve">. </w:t>
      </w:r>
      <w:r w:rsidRPr="003F1DB5">
        <w:rPr>
          <w:rFonts w:ascii="Times New Roman" w:eastAsia="黑体" w:hAnsi="Times New Roman"/>
          <w:szCs w:val="21"/>
        </w:rPr>
        <w:t xml:space="preserve">The tester has been successful </w:t>
      </w:r>
      <w:r w:rsidR="00F435AC" w:rsidRPr="006928F4">
        <w:rPr>
          <w:rFonts w:ascii="Times New Roman" w:eastAsia="黑体" w:hAnsi="Times New Roman"/>
          <w:szCs w:val="21"/>
        </w:rPr>
        <w:t>and</w:t>
      </w:r>
      <w:r>
        <w:rPr>
          <w:rFonts w:ascii="Times New Roman" w:eastAsia="黑体" w:hAnsi="Times New Roman"/>
          <w:szCs w:val="21"/>
        </w:rPr>
        <w:t xml:space="preserve"> it is proved </w:t>
      </w:r>
      <w:r w:rsidR="00F435AC" w:rsidRPr="006928F4">
        <w:rPr>
          <w:rFonts w:ascii="Times New Roman" w:eastAsia="黑体" w:hAnsi="Times New Roman"/>
          <w:szCs w:val="21"/>
        </w:rPr>
        <w:t>that the whole test instrument has the advantages of</w:t>
      </w:r>
      <w:r w:rsidR="00F435AC" w:rsidRPr="000507F4">
        <w:t xml:space="preserve"> </w:t>
      </w:r>
      <w:r w:rsidR="00F435AC" w:rsidRPr="000507F4">
        <w:rPr>
          <w:rFonts w:ascii="Times New Roman" w:eastAsia="黑体" w:hAnsi="Times New Roman"/>
          <w:szCs w:val="21"/>
        </w:rPr>
        <w:t>strong anti-interference, high stability, accuracy, safety and comfort.</w:t>
      </w:r>
      <w:commentRangeEnd w:id="719"/>
      <w:r w:rsidR="00B5392D">
        <w:rPr>
          <w:rStyle w:val="ab"/>
        </w:rPr>
        <w:commentReference w:id="719"/>
      </w:r>
    </w:p>
    <w:p w:rsidR="00F435AC" w:rsidRDefault="00F435AC" w:rsidP="00F435AC">
      <w:pPr>
        <w:tabs>
          <w:tab w:val="left" w:pos="9781"/>
        </w:tabs>
        <w:ind w:rightChars="39" w:right="82" w:firstLineChars="313" w:firstLine="660"/>
        <w:rPr>
          <w:rFonts w:ascii="Times New Roman" w:eastAsia="黑体" w:hAnsi="Times New Roman"/>
          <w:sz w:val="18"/>
          <w:szCs w:val="18"/>
        </w:rPr>
      </w:pPr>
      <w:commentRangeStart w:id="1303"/>
      <w:r w:rsidRPr="00A66487">
        <w:rPr>
          <w:rFonts w:ascii="Times New Roman" w:eastAsia="黑体" w:hAnsi="Times New Roman"/>
          <w:b/>
          <w:szCs w:val="21"/>
        </w:rPr>
        <w:t>Key words</w:t>
      </w:r>
      <w:r w:rsidRPr="00932D77">
        <w:rPr>
          <w:rFonts w:ascii="Times New Roman" w:eastAsia="黑体" w:hAnsi="Times New Roman"/>
          <w:szCs w:val="21"/>
        </w:rPr>
        <w:t>:</w:t>
      </w:r>
      <w:commentRangeEnd w:id="1303"/>
      <w:r w:rsidR="00B5392D">
        <w:rPr>
          <w:rStyle w:val="ab"/>
        </w:rPr>
        <w:commentReference w:id="1303"/>
      </w:r>
      <w:r w:rsidRPr="00946341">
        <w:rPr>
          <w:rFonts w:ascii="Times New Roman" w:eastAsia="黑体" w:hAnsi="Times New Roman"/>
          <w:szCs w:val="21"/>
        </w:rPr>
        <w:t xml:space="preserve"> </w:t>
      </w:r>
      <w:commentRangeStart w:id="1304"/>
      <w:r>
        <w:rPr>
          <w:rFonts w:ascii="Times New Roman" w:eastAsia="黑体" w:hAnsi="Times New Roman" w:hint="eastAsia"/>
          <w:szCs w:val="21"/>
        </w:rPr>
        <w:t>p</w:t>
      </w:r>
      <w:r>
        <w:rPr>
          <w:rFonts w:ascii="Times New Roman" w:eastAsia="黑体" w:hAnsi="Times New Roman"/>
          <w:szCs w:val="21"/>
        </w:rPr>
        <w:t>ulse detection; ST188 photoelectric sensor</w:t>
      </w:r>
      <w:r>
        <w:rPr>
          <w:rFonts w:ascii="Times New Roman" w:eastAsia="黑体" w:hAnsi="Times New Roman" w:hint="eastAsia"/>
          <w:szCs w:val="21"/>
        </w:rPr>
        <w:t>; STC89C52;</w:t>
      </w:r>
      <w:ins w:id="1305" w:author="安安" w:date="2016-05-16T10:40:00Z">
        <w:r w:rsidR="00CF405A">
          <w:rPr>
            <w:rFonts w:ascii="Times New Roman" w:eastAsia="黑体" w:hAnsi="Times New Roman"/>
            <w:szCs w:val="21"/>
          </w:rPr>
          <w:t xml:space="preserve"> </w:t>
        </w:r>
      </w:ins>
      <w:r>
        <w:rPr>
          <w:rFonts w:ascii="Times New Roman" w:eastAsia="黑体" w:hAnsi="Times New Roman" w:hint="eastAsia"/>
          <w:szCs w:val="21"/>
        </w:rPr>
        <w:t>wavelet denoising;</w:t>
      </w:r>
      <w:r w:rsidR="00CD57C8">
        <w:rPr>
          <w:rFonts w:ascii="Times New Roman" w:eastAsia="黑体" w:hAnsi="Times New Roman"/>
          <w:szCs w:val="21"/>
        </w:rPr>
        <w:t xml:space="preserve"> </w:t>
      </w:r>
      <w:r>
        <w:rPr>
          <w:rFonts w:ascii="Times New Roman" w:eastAsia="黑体" w:hAnsi="Times New Roman"/>
          <w:szCs w:val="21"/>
        </w:rPr>
        <w:t>MATLAB</w:t>
      </w:r>
      <w:commentRangeEnd w:id="1304"/>
      <w:r w:rsidR="00B5392D">
        <w:rPr>
          <w:rStyle w:val="ab"/>
        </w:rPr>
        <w:commentReference w:id="1304"/>
      </w:r>
    </w:p>
    <w:p w:rsidR="00F435AC" w:rsidRDefault="00F435AC" w:rsidP="00F435AC">
      <w:pPr>
        <w:rPr>
          <w:rFonts w:ascii="Times New Roman" w:eastAsia="黑体" w:hAnsi="Times New Roman"/>
          <w:sz w:val="18"/>
          <w:szCs w:val="18"/>
        </w:rPr>
      </w:pPr>
    </w:p>
    <w:p w:rsidR="00F435AC" w:rsidRPr="00CF405A" w:rsidRDefault="00F435AC" w:rsidP="006C5356">
      <w:pPr>
        <w:spacing w:beforeLines="50" w:afterLines="50"/>
        <w:rPr>
          <w:rFonts w:ascii="Times New Roman" w:eastAsia="黑体" w:hAnsi="Times New Roman"/>
          <w:sz w:val="24"/>
          <w:szCs w:val="24"/>
        </w:rPr>
        <w:sectPr w:rsidR="00F435AC" w:rsidRPr="00CF405A" w:rsidSect="00CC265D">
          <w:headerReference w:type="even" r:id="rId9"/>
          <w:headerReference w:type="default" r:id="rId10"/>
          <w:footerReference w:type="even" r:id="rId11"/>
          <w:footerReference w:type="default" r:id="rId12"/>
          <w:headerReference w:type="first" r:id="rId13"/>
          <w:footerReference w:type="first" r:id="rId14"/>
          <w:pgSz w:w="11906" w:h="16838" w:code="9"/>
          <w:pgMar w:top="1418" w:right="1021" w:bottom="1134" w:left="1021" w:header="1021" w:footer="0" w:gutter="0"/>
          <w:cols w:space="425"/>
          <w:titlePg/>
          <w:docGrid w:type="lines" w:linePitch="312"/>
        </w:sectPr>
        <w:pPrChange w:id="1306" w:author="Administrator" w:date="2018-02-16T22:34:00Z">
          <w:pPr>
            <w:spacing w:beforeLines="50" w:afterLines="50"/>
          </w:pPr>
        </w:pPrChange>
      </w:pPr>
    </w:p>
    <w:p w:rsidR="00F435AC" w:rsidRPr="004B4B04" w:rsidRDefault="00F435AC" w:rsidP="006C5356">
      <w:pPr>
        <w:spacing w:beforeLines="50" w:afterLines="50"/>
        <w:rPr>
          <w:rFonts w:ascii="黑体" w:eastAsia="黑体" w:hAnsi="Times New Roman"/>
          <w:sz w:val="28"/>
          <w:szCs w:val="28"/>
        </w:rPr>
        <w:pPrChange w:id="1307" w:author="Administrator" w:date="2018-02-16T22:34:00Z">
          <w:pPr>
            <w:spacing w:beforeLines="50" w:afterLines="50"/>
          </w:pPr>
        </w:pPrChange>
      </w:pPr>
      <w:commentRangeStart w:id="1308"/>
      <w:r w:rsidRPr="004B4B04">
        <w:rPr>
          <w:rFonts w:ascii="黑体" w:eastAsia="黑体" w:hAnsi="Times New Roman" w:hint="eastAsia"/>
          <w:sz w:val="28"/>
          <w:szCs w:val="28"/>
        </w:rPr>
        <w:lastRenderedPageBreak/>
        <w:t>0</w:t>
      </w:r>
      <w:commentRangeEnd w:id="1308"/>
      <w:r w:rsidR="00B5392D">
        <w:rPr>
          <w:rStyle w:val="ab"/>
        </w:rPr>
        <w:commentReference w:id="1308"/>
      </w:r>
      <w:commentRangeStart w:id="1309"/>
      <w:r w:rsidRPr="004B4B04">
        <w:rPr>
          <w:rFonts w:ascii="黑体" w:eastAsia="黑体" w:hAnsi="Times New Roman" w:hint="eastAsia"/>
          <w:sz w:val="28"/>
          <w:szCs w:val="28"/>
        </w:rPr>
        <w:t>引言</w:t>
      </w:r>
      <w:commentRangeEnd w:id="1309"/>
      <w:r w:rsidR="00B5392D">
        <w:rPr>
          <w:rStyle w:val="ab"/>
        </w:rPr>
        <w:commentReference w:id="1309"/>
      </w:r>
    </w:p>
    <w:p w:rsidR="009A2D90" w:rsidRDefault="009A2D90" w:rsidP="006C5356">
      <w:pPr>
        <w:spacing w:beforeLines="50" w:afterLines="50"/>
        <w:ind w:firstLine="480"/>
        <w:rPr>
          <w:rFonts w:ascii="Times New Roman" w:hAnsi="Times New Roman"/>
          <w:szCs w:val="21"/>
        </w:rPr>
        <w:sectPr w:rsidR="009A2D90" w:rsidSect="00CC265D">
          <w:type w:val="continuous"/>
          <w:pgSz w:w="11906" w:h="16838" w:code="9"/>
          <w:pgMar w:top="1418" w:right="1021" w:bottom="1134" w:left="1021" w:header="851" w:footer="0" w:gutter="0"/>
          <w:cols w:space="425"/>
          <w:titlePg/>
          <w:docGrid w:type="lines" w:linePitch="312"/>
        </w:sectPr>
        <w:pPrChange w:id="1310" w:author="Administrator" w:date="2018-02-16T22:34:00Z">
          <w:pPr>
            <w:spacing w:beforeLines="50" w:afterLines="50"/>
            <w:ind w:firstLine="480"/>
          </w:pPr>
        </w:pPrChange>
      </w:pPr>
    </w:p>
    <w:p w:rsidR="00F435AC" w:rsidRDefault="00F435AC" w:rsidP="006C5356">
      <w:pPr>
        <w:spacing w:beforeLines="50" w:afterLines="50"/>
        <w:ind w:firstLine="480"/>
        <w:rPr>
          <w:rFonts w:ascii="Times New Roman" w:hAnsi="Times New Roman"/>
          <w:szCs w:val="21"/>
        </w:rPr>
        <w:pPrChange w:id="1311" w:author="Administrator" w:date="2018-02-16T22:34:00Z">
          <w:pPr>
            <w:spacing w:beforeLines="50" w:afterLines="50"/>
            <w:ind w:firstLine="480"/>
          </w:pPr>
        </w:pPrChange>
      </w:pPr>
      <w:commentRangeStart w:id="1312"/>
      <w:r>
        <w:rPr>
          <w:rFonts w:ascii="Times New Roman" w:hAnsi="Times New Roman"/>
          <w:szCs w:val="21"/>
        </w:rPr>
        <w:lastRenderedPageBreak/>
        <w:t>脉搏</w:t>
      </w:r>
      <w:r>
        <w:rPr>
          <w:rFonts w:ascii="Times New Roman" w:hAnsi="Times New Roman" w:hint="eastAsia"/>
          <w:szCs w:val="21"/>
        </w:rPr>
        <w:t>信号</w:t>
      </w:r>
      <w:r>
        <w:rPr>
          <w:rFonts w:ascii="Times New Roman" w:hAnsi="Times New Roman"/>
          <w:szCs w:val="21"/>
        </w:rPr>
        <w:t>携带</w:t>
      </w:r>
      <w:r>
        <w:rPr>
          <w:rFonts w:ascii="Times New Roman" w:hAnsi="Times New Roman" w:hint="eastAsia"/>
          <w:szCs w:val="21"/>
        </w:rPr>
        <w:t>了</w:t>
      </w:r>
      <w:r>
        <w:rPr>
          <w:rFonts w:ascii="Times New Roman" w:hAnsi="Times New Roman"/>
          <w:szCs w:val="21"/>
        </w:rPr>
        <w:t>丰富的人体健康状况信息</w:t>
      </w:r>
      <w:r>
        <w:rPr>
          <w:rFonts w:ascii="Times New Roman" w:hAnsi="Times New Roman" w:hint="eastAsia"/>
          <w:szCs w:val="21"/>
        </w:rPr>
        <w:t>，</w:t>
      </w:r>
      <w:r w:rsidRPr="009A2D90">
        <w:rPr>
          <w:rFonts w:ascii="Times New Roman" w:hAnsi="Times New Roman"/>
          <w:szCs w:val="21"/>
        </w:rPr>
        <w:t>脉搏波的形态</w:t>
      </w:r>
      <w:r w:rsidRPr="009A2D90">
        <w:rPr>
          <w:rFonts w:ascii="Times New Roman" w:hAnsi="Times New Roman"/>
          <w:szCs w:val="21"/>
        </w:rPr>
        <w:t>(</w:t>
      </w:r>
      <w:r w:rsidRPr="009A2D90">
        <w:rPr>
          <w:rFonts w:ascii="Times New Roman" w:hAnsi="Times New Roman"/>
          <w:szCs w:val="21"/>
        </w:rPr>
        <w:t>波形</w:t>
      </w:r>
      <w:r w:rsidRPr="009A2D90">
        <w:rPr>
          <w:rFonts w:ascii="Times New Roman" w:hAnsi="Times New Roman"/>
          <w:szCs w:val="21"/>
        </w:rPr>
        <w:t>)</w:t>
      </w:r>
      <w:r w:rsidRPr="009A2D90">
        <w:rPr>
          <w:rFonts w:ascii="Times New Roman" w:hAnsi="Times New Roman"/>
          <w:szCs w:val="21"/>
        </w:rPr>
        <w:t>、速率</w:t>
      </w:r>
      <w:r w:rsidRPr="009A2D90">
        <w:rPr>
          <w:rFonts w:ascii="Times New Roman" w:hAnsi="Times New Roman"/>
          <w:szCs w:val="21"/>
        </w:rPr>
        <w:t>(</w:t>
      </w:r>
      <w:r w:rsidRPr="009A2D90">
        <w:rPr>
          <w:rFonts w:ascii="Times New Roman" w:hAnsi="Times New Roman"/>
          <w:szCs w:val="21"/>
        </w:rPr>
        <w:t>波速</w:t>
      </w:r>
      <w:r w:rsidRPr="009A2D90">
        <w:rPr>
          <w:rFonts w:ascii="Times New Roman" w:hAnsi="Times New Roman"/>
          <w:szCs w:val="21"/>
        </w:rPr>
        <w:t>)</w:t>
      </w:r>
      <w:r w:rsidRPr="009A2D90">
        <w:rPr>
          <w:rFonts w:ascii="Times New Roman" w:hAnsi="Times New Roman"/>
          <w:szCs w:val="21"/>
        </w:rPr>
        <w:t>、强度</w:t>
      </w:r>
      <w:r w:rsidRPr="009A2D90">
        <w:rPr>
          <w:rFonts w:ascii="Times New Roman" w:hAnsi="Times New Roman"/>
          <w:szCs w:val="21"/>
        </w:rPr>
        <w:t>(</w:t>
      </w:r>
      <w:r w:rsidRPr="009A2D90">
        <w:rPr>
          <w:rFonts w:ascii="Times New Roman" w:hAnsi="Times New Roman"/>
          <w:szCs w:val="21"/>
        </w:rPr>
        <w:t>波幅</w:t>
      </w:r>
      <w:r w:rsidRPr="009A2D90">
        <w:rPr>
          <w:rFonts w:ascii="Times New Roman" w:hAnsi="Times New Roman"/>
          <w:szCs w:val="21"/>
        </w:rPr>
        <w:t>)</w:t>
      </w:r>
      <w:r w:rsidRPr="009A2D90">
        <w:rPr>
          <w:rFonts w:ascii="Times New Roman" w:hAnsi="Times New Roman"/>
          <w:szCs w:val="21"/>
        </w:rPr>
        <w:t>、节律</w:t>
      </w:r>
      <w:r w:rsidRPr="009A2D90">
        <w:rPr>
          <w:rFonts w:ascii="Times New Roman" w:hAnsi="Times New Roman"/>
          <w:szCs w:val="21"/>
        </w:rPr>
        <w:t>(</w:t>
      </w:r>
      <w:r w:rsidRPr="009A2D90">
        <w:rPr>
          <w:rFonts w:ascii="Times New Roman" w:hAnsi="Times New Roman"/>
          <w:szCs w:val="21"/>
        </w:rPr>
        <w:t>周期</w:t>
      </w:r>
      <w:r w:rsidRPr="009A2D90">
        <w:rPr>
          <w:rFonts w:ascii="Times New Roman" w:hAnsi="Times New Roman"/>
          <w:szCs w:val="21"/>
        </w:rPr>
        <w:t>)</w:t>
      </w:r>
      <w:r w:rsidRPr="009A2D90">
        <w:rPr>
          <w:rFonts w:ascii="Times New Roman" w:hAnsi="Times New Roman"/>
          <w:szCs w:val="21"/>
        </w:rPr>
        <w:t>等</w:t>
      </w:r>
      <w:r w:rsidRPr="009A2D90">
        <w:rPr>
          <w:rFonts w:ascii="Times New Roman" w:hAnsi="Times New Roman" w:hint="eastAsia"/>
          <w:szCs w:val="21"/>
        </w:rPr>
        <w:t>可以展现人体</w:t>
      </w:r>
      <w:r w:rsidRPr="009A2D90">
        <w:rPr>
          <w:rFonts w:ascii="Times New Roman" w:hAnsi="Times New Roman"/>
          <w:szCs w:val="21"/>
        </w:rPr>
        <w:t>综合信息，</w:t>
      </w:r>
      <w:r w:rsidRPr="009A2D90">
        <w:rPr>
          <w:rFonts w:ascii="Times New Roman" w:hAnsi="Times New Roman" w:hint="eastAsia"/>
          <w:szCs w:val="21"/>
        </w:rPr>
        <w:t>并能及时</w:t>
      </w:r>
      <w:r w:rsidRPr="009A2D90">
        <w:rPr>
          <w:rFonts w:ascii="Times New Roman" w:hAnsi="Times New Roman"/>
          <w:szCs w:val="21"/>
        </w:rPr>
        <w:t>反映人体心血管系统</w:t>
      </w:r>
      <w:r w:rsidRPr="009A2D90">
        <w:rPr>
          <w:rFonts w:ascii="Times New Roman" w:hAnsi="Times New Roman" w:hint="eastAsia"/>
          <w:szCs w:val="21"/>
        </w:rPr>
        <w:t>的很多</w:t>
      </w:r>
      <w:r w:rsidRPr="009A2D90">
        <w:rPr>
          <w:rFonts w:ascii="Times New Roman" w:hAnsi="Times New Roman"/>
          <w:szCs w:val="21"/>
        </w:rPr>
        <w:t>生理血流特征</w:t>
      </w:r>
      <w:r w:rsidRPr="00CD57C8">
        <w:rPr>
          <w:rFonts w:ascii="Times New Roman" w:hAnsi="Times New Roman"/>
          <w:szCs w:val="21"/>
          <w:vertAlign w:val="superscript"/>
        </w:rPr>
        <w:t>[</w:t>
      </w:r>
      <w:r w:rsidRPr="00CD57C8">
        <w:rPr>
          <w:rFonts w:ascii="Times New Roman" w:hAnsi="Times New Roman" w:hint="eastAsia"/>
          <w:szCs w:val="21"/>
          <w:vertAlign w:val="superscript"/>
        </w:rPr>
        <w:t>1</w:t>
      </w:r>
      <w:r w:rsidRPr="00CD57C8">
        <w:rPr>
          <w:rFonts w:ascii="Times New Roman" w:hAnsi="Times New Roman"/>
          <w:szCs w:val="21"/>
          <w:vertAlign w:val="superscript"/>
        </w:rPr>
        <w:t>]</w:t>
      </w:r>
      <w:r>
        <w:rPr>
          <w:rFonts w:ascii="Times New Roman" w:hAnsi="Times New Roman"/>
          <w:szCs w:val="21"/>
        </w:rPr>
        <w:t>。</w:t>
      </w:r>
      <w:del w:id="1313" w:author="Administrator" w:date="2018-02-16T22:15:00Z">
        <w:r w:rsidDel="00627DE3">
          <w:rPr>
            <w:rFonts w:ascii="Times New Roman" w:hAnsi="Times New Roman" w:hint="eastAsia"/>
            <w:szCs w:val="21"/>
          </w:rPr>
          <w:delText>目</w:delText>
        </w:r>
      </w:del>
      <w:ins w:id="1314" w:author="Administrator" w:date="2018-02-16T22:15:00Z">
        <w:r w:rsidR="00627DE3">
          <w:rPr>
            <w:rFonts w:ascii="Times New Roman" w:hAnsi="Times New Roman" w:hint="eastAsia"/>
            <w:szCs w:val="21"/>
          </w:rPr>
          <w:t xml:space="preserve">X </w:t>
        </w:r>
      </w:ins>
      <w:del w:id="1315" w:author="Administrator" w:date="2018-02-16T22:15:00Z">
        <w:r w:rsidDel="00627DE3">
          <w:rPr>
            <w:rFonts w:ascii="Times New Roman" w:hAnsi="Times New Roman" w:hint="eastAsia"/>
            <w:szCs w:val="21"/>
          </w:rPr>
          <w:delText>前</w:delText>
        </w:r>
      </w:del>
      <w:ins w:id="1316" w:author="Administrator" w:date="2018-02-16T22:15:00Z">
        <w:r w:rsidR="00627DE3">
          <w:rPr>
            <w:rFonts w:ascii="Times New Roman" w:hAnsi="Times New Roman" w:hint="eastAsia"/>
            <w:szCs w:val="21"/>
          </w:rPr>
          <w:t xml:space="preserve">X </w:t>
        </w:r>
      </w:ins>
      <w:del w:id="1317" w:author="Administrator" w:date="2018-02-16T22:15:00Z">
        <w:r w:rsidDel="00627DE3">
          <w:rPr>
            <w:rFonts w:ascii="Times New Roman" w:hAnsi="Times New Roman" w:hint="eastAsia"/>
            <w:szCs w:val="21"/>
          </w:rPr>
          <w:delText>，</w:delText>
        </w:r>
      </w:del>
      <w:ins w:id="1318" w:author="Administrator" w:date="2018-02-16T22:15:00Z">
        <w:r w:rsidR="00627DE3">
          <w:rPr>
            <w:rFonts w:ascii="Times New Roman" w:hAnsi="Times New Roman" w:hint="eastAsia"/>
            <w:szCs w:val="21"/>
          </w:rPr>
          <w:t xml:space="preserve">X </w:t>
        </w:r>
      </w:ins>
      <w:del w:id="1319" w:author="Administrator" w:date="2018-02-16T22:15:00Z">
        <w:r w:rsidR="007216D0" w:rsidDel="00627DE3">
          <w:rPr>
            <w:rFonts w:ascii="Times New Roman" w:hAnsi="Times New Roman" w:hint="eastAsia"/>
            <w:szCs w:val="21"/>
          </w:rPr>
          <w:delText>市</w:delText>
        </w:r>
      </w:del>
      <w:ins w:id="1320" w:author="Administrator" w:date="2018-02-16T22:15:00Z">
        <w:r w:rsidR="00627DE3">
          <w:rPr>
            <w:rFonts w:ascii="Times New Roman" w:hAnsi="Times New Roman" w:hint="eastAsia"/>
            <w:szCs w:val="21"/>
          </w:rPr>
          <w:t xml:space="preserve">X </w:t>
        </w:r>
      </w:ins>
      <w:del w:id="1321" w:author="Administrator" w:date="2018-02-16T22:15:00Z">
        <w:r w:rsidR="007216D0" w:rsidDel="00627DE3">
          <w:rPr>
            <w:rFonts w:ascii="Times New Roman" w:hAnsi="Times New Roman" w:hint="eastAsia"/>
            <w:szCs w:val="21"/>
          </w:rPr>
          <w:delText>场</w:delText>
        </w:r>
      </w:del>
      <w:ins w:id="1322" w:author="Administrator" w:date="2018-02-16T22:15:00Z">
        <w:r w:rsidR="00627DE3">
          <w:rPr>
            <w:rFonts w:ascii="Times New Roman" w:hAnsi="Times New Roman" w:hint="eastAsia"/>
            <w:szCs w:val="21"/>
          </w:rPr>
          <w:t xml:space="preserve">X </w:t>
        </w:r>
      </w:ins>
      <w:del w:id="1323" w:author="Administrator" w:date="2018-02-16T22:15:00Z">
        <w:r w:rsidR="007216D0" w:rsidDel="00627DE3">
          <w:rPr>
            <w:rFonts w:ascii="Times New Roman" w:hAnsi="Times New Roman" w:hint="eastAsia"/>
            <w:szCs w:val="21"/>
          </w:rPr>
          <w:delText>上</w:delText>
        </w:r>
      </w:del>
      <w:ins w:id="1324" w:author="Administrator" w:date="2018-02-16T22:15:00Z">
        <w:r w:rsidR="00627DE3">
          <w:rPr>
            <w:rFonts w:ascii="Times New Roman" w:hAnsi="Times New Roman" w:hint="eastAsia"/>
            <w:szCs w:val="21"/>
          </w:rPr>
          <w:t xml:space="preserve">X </w:t>
        </w:r>
      </w:ins>
      <w:del w:id="1325" w:author="Administrator" w:date="2018-02-16T22:15:00Z">
        <w:r w:rsidDel="00627DE3">
          <w:rPr>
            <w:rFonts w:ascii="Times New Roman" w:hAnsi="Times New Roman" w:hint="eastAsia"/>
            <w:szCs w:val="21"/>
          </w:rPr>
          <w:delText>的</w:delText>
        </w:r>
      </w:del>
      <w:ins w:id="1326" w:author="Administrator" w:date="2018-02-16T22:15:00Z">
        <w:r w:rsidR="00627DE3">
          <w:rPr>
            <w:rFonts w:ascii="Times New Roman" w:hAnsi="Times New Roman" w:hint="eastAsia"/>
            <w:szCs w:val="21"/>
          </w:rPr>
          <w:t xml:space="preserve">X </w:t>
        </w:r>
      </w:ins>
      <w:del w:id="1327" w:author="Administrator" w:date="2018-02-16T22:15:00Z">
        <w:r w:rsidDel="00627DE3">
          <w:rPr>
            <w:rFonts w:ascii="Times New Roman" w:hAnsi="Times New Roman" w:hint="eastAsia"/>
            <w:szCs w:val="21"/>
          </w:rPr>
          <w:delText>电</w:delText>
        </w:r>
      </w:del>
      <w:ins w:id="1328" w:author="Administrator" w:date="2018-02-16T22:15:00Z">
        <w:r w:rsidR="00627DE3">
          <w:rPr>
            <w:rFonts w:ascii="Times New Roman" w:hAnsi="Times New Roman" w:hint="eastAsia"/>
            <w:szCs w:val="21"/>
          </w:rPr>
          <w:t xml:space="preserve">X </w:t>
        </w:r>
      </w:ins>
      <w:del w:id="1329" w:author="Administrator" w:date="2018-02-16T22:15:00Z">
        <w:r w:rsidDel="00627DE3">
          <w:rPr>
            <w:rFonts w:ascii="Times New Roman" w:hAnsi="Times New Roman" w:hint="eastAsia"/>
            <w:szCs w:val="21"/>
          </w:rPr>
          <w:delText>子</w:delText>
        </w:r>
      </w:del>
      <w:ins w:id="1330" w:author="Administrator" w:date="2018-02-16T22:15:00Z">
        <w:r w:rsidR="00627DE3">
          <w:rPr>
            <w:rFonts w:ascii="Times New Roman" w:hAnsi="Times New Roman" w:hint="eastAsia"/>
            <w:szCs w:val="21"/>
          </w:rPr>
          <w:t xml:space="preserve">X </w:t>
        </w:r>
      </w:ins>
      <w:del w:id="1331" w:author="Administrator" w:date="2018-02-16T22:15:00Z">
        <w:r w:rsidDel="00627DE3">
          <w:rPr>
            <w:rFonts w:ascii="Times New Roman" w:hAnsi="Times New Roman" w:hint="eastAsia"/>
            <w:szCs w:val="21"/>
          </w:rPr>
          <w:delText>脉</w:delText>
        </w:r>
      </w:del>
      <w:ins w:id="1332" w:author="Administrator" w:date="2018-02-16T22:15:00Z">
        <w:r w:rsidR="00627DE3">
          <w:rPr>
            <w:rFonts w:ascii="Times New Roman" w:hAnsi="Times New Roman" w:hint="eastAsia"/>
            <w:szCs w:val="21"/>
          </w:rPr>
          <w:t xml:space="preserve">X </w:t>
        </w:r>
      </w:ins>
      <w:del w:id="1333" w:author="Administrator" w:date="2018-02-16T22:15:00Z">
        <w:r w:rsidDel="00627DE3">
          <w:rPr>
            <w:rFonts w:ascii="Times New Roman" w:hAnsi="Times New Roman" w:hint="eastAsia"/>
            <w:szCs w:val="21"/>
          </w:rPr>
          <w:delText>搏</w:delText>
        </w:r>
      </w:del>
      <w:ins w:id="1334" w:author="Administrator" w:date="2018-02-16T22:15:00Z">
        <w:r w:rsidR="00627DE3">
          <w:rPr>
            <w:rFonts w:ascii="Times New Roman" w:hAnsi="Times New Roman" w:hint="eastAsia"/>
            <w:szCs w:val="21"/>
          </w:rPr>
          <w:t xml:space="preserve">X </w:t>
        </w:r>
      </w:ins>
      <w:del w:id="1335" w:author="Administrator" w:date="2018-02-16T22:15:00Z">
        <w:r w:rsidDel="00627DE3">
          <w:rPr>
            <w:rFonts w:ascii="Times New Roman" w:hAnsi="Times New Roman" w:hint="eastAsia"/>
            <w:szCs w:val="21"/>
          </w:rPr>
          <w:delText>测</w:delText>
        </w:r>
      </w:del>
      <w:ins w:id="1336" w:author="Administrator" w:date="2018-02-16T22:15:00Z">
        <w:r w:rsidR="00627DE3">
          <w:rPr>
            <w:rFonts w:ascii="Times New Roman" w:hAnsi="Times New Roman" w:hint="eastAsia"/>
            <w:szCs w:val="21"/>
          </w:rPr>
          <w:t xml:space="preserve">X </w:t>
        </w:r>
      </w:ins>
      <w:del w:id="1337" w:author="Administrator" w:date="2018-02-16T22:15:00Z">
        <w:r w:rsidDel="00627DE3">
          <w:rPr>
            <w:rFonts w:ascii="Times New Roman" w:hAnsi="Times New Roman" w:hint="eastAsia"/>
            <w:szCs w:val="21"/>
          </w:rPr>
          <w:delText>量</w:delText>
        </w:r>
      </w:del>
      <w:ins w:id="1338" w:author="Administrator" w:date="2018-02-16T22:15:00Z">
        <w:r w:rsidR="00627DE3">
          <w:rPr>
            <w:rFonts w:ascii="Times New Roman" w:hAnsi="Times New Roman" w:hint="eastAsia"/>
            <w:szCs w:val="21"/>
          </w:rPr>
          <w:t xml:space="preserve">X </w:t>
        </w:r>
      </w:ins>
      <w:del w:id="1339" w:author="Administrator" w:date="2018-02-16T22:15:00Z">
        <w:r w:rsidDel="00627DE3">
          <w:rPr>
            <w:rFonts w:ascii="Times New Roman" w:hAnsi="Times New Roman" w:hint="eastAsia"/>
            <w:szCs w:val="21"/>
          </w:rPr>
          <w:delText>仪</w:delText>
        </w:r>
      </w:del>
      <w:ins w:id="1340" w:author="Administrator" w:date="2018-02-16T22:15:00Z">
        <w:r w:rsidR="00627DE3">
          <w:rPr>
            <w:rFonts w:ascii="Times New Roman" w:hAnsi="Times New Roman" w:hint="eastAsia"/>
            <w:szCs w:val="21"/>
          </w:rPr>
          <w:t xml:space="preserve">X </w:t>
        </w:r>
      </w:ins>
      <w:del w:id="1341" w:author="Administrator" w:date="2018-02-16T22:15:00Z">
        <w:r w:rsidDel="00627DE3">
          <w:rPr>
            <w:rFonts w:ascii="Times New Roman" w:hAnsi="Times New Roman" w:hint="eastAsia"/>
            <w:szCs w:val="21"/>
          </w:rPr>
          <w:delText>器</w:delText>
        </w:r>
      </w:del>
      <w:ins w:id="1342" w:author="Administrator" w:date="2018-02-16T22:15:00Z">
        <w:r w:rsidR="00627DE3">
          <w:rPr>
            <w:rFonts w:ascii="Times New Roman" w:hAnsi="Times New Roman" w:hint="eastAsia"/>
            <w:szCs w:val="21"/>
          </w:rPr>
          <w:t xml:space="preserve">X </w:t>
        </w:r>
      </w:ins>
      <w:del w:id="1343" w:author="Administrator" w:date="2018-02-16T22:15:00Z">
        <w:r w:rsidDel="00627DE3">
          <w:rPr>
            <w:rFonts w:ascii="Times New Roman" w:hAnsi="Times New Roman" w:hint="eastAsia"/>
            <w:szCs w:val="21"/>
          </w:rPr>
          <w:delText>常</w:delText>
        </w:r>
      </w:del>
      <w:ins w:id="1344" w:author="Administrator" w:date="2018-02-16T22:15:00Z">
        <w:r w:rsidR="00627DE3">
          <w:rPr>
            <w:rFonts w:ascii="Times New Roman" w:hAnsi="Times New Roman" w:hint="eastAsia"/>
            <w:szCs w:val="21"/>
          </w:rPr>
          <w:t xml:space="preserve">X </w:t>
        </w:r>
      </w:ins>
      <w:del w:id="1345" w:author="Administrator" w:date="2018-02-16T22:15:00Z">
        <w:r w:rsidDel="00627DE3">
          <w:rPr>
            <w:rFonts w:ascii="Times New Roman" w:hAnsi="Times New Roman" w:hint="eastAsia"/>
            <w:szCs w:val="21"/>
          </w:rPr>
          <w:delText>采</w:delText>
        </w:r>
      </w:del>
      <w:ins w:id="1346" w:author="Administrator" w:date="2018-02-16T22:15:00Z">
        <w:r w:rsidR="00627DE3">
          <w:rPr>
            <w:rFonts w:ascii="Times New Roman" w:hAnsi="Times New Roman" w:hint="eastAsia"/>
            <w:szCs w:val="21"/>
          </w:rPr>
          <w:t xml:space="preserve">X </w:t>
        </w:r>
      </w:ins>
      <w:del w:id="1347" w:author="Administrator" w:date="2018-02-16T22:15:00Z">
        <w:r w:rsidDel="00627DE3">
          <w:rPr>
            <w:rFonts w:ascii="Times New Roman" w:hAnsi="Times New Roman" w:hint="eastAsia"/>
            <w:szCs w:val="21"/>
          </w:rPr>
          <w:delText>用</w:delText>
        </w:r>
      </w:del>
      <w:ins w:id="1348" w:author="Administrator" w:date="2018-02-16T22:15:00Z">
        <w:r w:rsidR="00627DE3">
          <w:rPr>
            <w:rFonts w:ascii="Times New Roman" w:hAnsi="Times New Roman" w:hint="eastAsia"/>
            <w:szCs w:val="21"/>
          </w:rPr>
          <w:t xml:space="preserve">X </w:t>
        </w:r>
      </w:ins>
      <w:del w:id="1349" w:author="Administrator" w:date="2018-02-16T22:15:00Z">
        <w:r w:rsidDel="00627DE3">
          <w:rPr>
            <w:rFonts w:ascii="Times New Roman" w:hAnsi="Times New Roman" w:hint="eastAsia"/>
            <w:szCs w:val="21"/>
          </w:rPr>
          <w:delText>压</w:delText>
        </w:r>
      </w:del>
      <w:ins w:id="1350" w:author="Administrator" w:date="2018-02-16T22:15:00Z">
        <w:r w:rsidR="00627DE3">
          <w:rPr>
            <w:rFonts w:ascii="Times New Roman" w:hAnsi="Times New Roman" w:hint="eastAsia"/>
            <w:szCs w:val="21"/>
          </w:rPr>
          <w:t xml:space="preserve">X </w:t>
        </w:r>
      </w:ins>
      <w:del w:id="1351" w:author="Administrator" w:date="2018-02-16T22:15:00Z">
        <w:r w:rsidDel="00627DE3">
          <w:rPr>
            <w:rFonts w:ascii="Times New Roman" w:hAnsi="Times New Roman" w:hint="eastAsia"/>
            <w:szCs w:val="21"/>
          </w:rPr>
          <w:delText>电</w:delText>
        </w:r>
      </w:del>
      <w:ins w:id="1352" w:author="Administrator" w:date="2018-02-16T22:15:00Z">
        <w:r w:rsidR="00627DE3">
          <w:rPr>
            <w:rFonts w:ascii="Times New Roman" w:hAnsi="Times New Roman" w:hint="eastAsia"/>
            <w:szCs w:val="21"/>
          </w:rPr>
          <w:t xml:space="preserve">X </w:t>
        </w:r>
      </w:ins>
      <w:del w:id="1353" w:author="Administrator" w:date="2018-02-16T22:15:00Z">
        <w:r w:rsidDel="00627DE3">
          <w:rPr>
            <w:rFonts w:ascii="Times New Roman" w:hAnsi="Times New Roman" w:hint="eastAsia"/>
            <w:szCs w:val="21"/>
          </w:rPr>
          <w:delText>式</w:delText>
        </w:r>
      </w:del>
      <w:ins w:id="1354" w:author="Administrator" w:date="2018-02-16T22:15:00Z">
        <w:r w:rsidR="00627DE3">
          <w:rPr>
            <w:rFonts w:ascii="Times New Roman" w:hAnsi="Times New Roman" w:hint="eastAsia"/>
            <w:szCs w:val="21"/>
          </w:rPr>
          <w:t xml:space="preserve">X </w:t>
        </w:r>
      </w:ins>
      <w:del w:id="1355" w:author="Administrator" w:date="2018-02-16T22:15:00Z">
        <w:r w:rsidDel="00627DE3">
          <w:rPr>
            <w:rFonts w:ascii="Times New Roman" w:hAnsi="Times New Roman" w:hint="eastAsia"/>
            <w:szCs w:val="21"/>
          </w:rPr>
          <w:delText>传</w:delText>
        </w:r>
      </w:del>
      <w:ins w:id="1356" w:author="Administrator" w:date="2018-02-16T22:15:00Z">
        <w:r w:rsidR="00627DE3">
          <w:rPr>
            <w:rFonts w:ascii="Times New Roman" w:hAnsi="Times New Roman" w:hint="eastAsia"/>
            <w:szCs w:val="21"/>
          </w:rPr>
          <w:t xml:space="preserve">X </w:t>
        </w:r>
      </w:ins>
      <w:del w:id="1357" w:author="Administrator" w:date="2018-02-16T22:15:00Z">
        <w:r w:rsidDel="00627DE3">
          <w:rPr>
            <w:rFonts w:ascii="Times New Roman" w:hAnsi="Times New Roman" w:hint="eastAsia"/>
            <w:szCs w:val="21"/>
          </w:rPr>
          <w:delText>感</w:delText>
        </w:r>
      </w:del>
      <w:ins w:id="1358" w:author="Administrator" w:date="2018-02-16T22:15:00Z">
        <w:r w:rsidR="00627DE3">
          <w:rPr>
            <w:rFonts w:ascii="Times New Roman" w:hAnsi="Times New Roman" w:hint="eastAsia"/>
            <w:szCs w:val="21"/>
          </w:rPr>
          <w:t xml:space="preserve">X </w:t>
        </w:r>
      </w:ins>
      <w:del w:id="1359" w:author="Administrator" w:date="2018-02-16T22:15:00Z">
        <w:r w:rsidDel="00627DE3">
          <w:rPr>
            <w:rFonts w:ascii="Times New Roman" w:hAnsi="Times New Roman" w:hint="eastAsia"/>
            <w:szCs w:val="21"/>
          </w:rPr>
          <w:delText>器</w:delText>
        </w:r>
      </w:del>
      <w:ins w:id="1360" w:author="Administrator" w:date="2018-02-16T22:15:00Z">
        <w:r w:rsidR="00627DE3">
          <w:rPr>
            <w:rFonts w:ascii="Times New Roman" w:hAnsi="Times New Roman" w:hint="eastAsia"/>
            <w:szCs w:val="21"/>
          </w:rPr>
          <w:t xml:space="preserve">X </w:t>
        </w:r>
      </w:ins>
      <w:del w:id="1361" w:author="Administrator" w:date="2018-02-16T22:15:00Z">
        <w:r w:rsidDel="00627DE3">
          <w:rPr>
            <w:rFonts w:ascii="Times New Roman" w:hAnsi="Times New Roman" w:hint="eastAsia"/>
            <w:szCs w:val="21"/>
          </w:rPr>
          <w:delText>采</w:delText>
        </w:r>
      </w:del>
      <w:ins w:id="1362" w:author="Administrator" w:date="2018-02-16T22:15:00Z">
        <w:r w:rsidR="00627DE3">
          <w:rPr>
            <w:rFonts w:ascii="Times New Roman" w:hAnsi="Times New Roman" w:hint="eastAsia"/>
            <w:szCs w:val="21"/>
          </w:rPr>
          <w:t xml:space="preserve">X </w:t>
        </w:r>
      </w:ins>
      <w:del w:id="1363" w:author="Administrator" w:date="2018-02-16T22:15:00Z">
        <w:r w:rsidDel="00627DE3">
          <w:rPr>
            <w:rFonts w:ascii="Times New Roman" w:hAnsi="Times New Roman" w:hint="eastAsia"/>
            <w:szCs w:val="21"/>
          </w:rPr>
          <w:delText>集</w:delText>
        </w:r>
      </w:del>
      <w:ins w:id="1364" w:author="Administrator" w:date="2018-02-16T22:15:00Z">
        <w:r w:rsidR="00627DE3">
          <w:rPr>
            <w:rFonts w:ascii="Times New Roman" w:hAnsi="Times New Roman" w:hint="eastAsia"/>
            <w:szCs w:val="21"/>
          </w:rPr>
          <w:t xml:space="preserve">X </w:t>
        </w:r>
      </w:ins>
      <w:del w:id="1365" w:author="Administrator" w:date="2018-02-16T22:15:00Z">
        <w:r w:rsidDel="00627DE3">
          <w:rPr>
            <w:rFonts w:ascii="Times New Roman" w:hAnsi="Times New Roman" w:hint="eastAsia"/>
            <w:szCs w:val="21"/>
          </w:rPr>
          <w:delText>脉</w:delText>
        </w:r>
      </w:del>
      <w:ins w:id="1366" w:author="Administrator" w:date="2018-02-16T22:15:00Z">
        <w:r w:rsidR="00627DE3">
          <w:rPr>
            <w:rFonts w:ascii="Times New Roman" w:hAnsi="Times New Roman" w:hint="eastAsia"/>
            <w:szCs w:val="21"/>
          </w:rPr>
          <w:t xml:space="preserve">X </w:t>
        </w:r>
      </w:ins>
      <w:del w:id="1367" w:author="Administrator" w:date="2018-02-16T22:15:00Z">
        <w:r w:rsidDel="00627DE3">
          <w:rPr>
            <w:rFonts w:ascii="Times New Roman" w:hAnsi="Times New Roman" w:hint="eastAsia"/>
            <w:szCs w:val="21"/>
          </w:rPr>
          <w:delText>搏</w:delText>
        </w:r>
      </w:del>
      <w:ins w:id="1368" w:author="Administrator" w:date="2018-02-16T22:15:00Z">
        <w:r w:rsidR="00627DE3">
          <w:rPr>
            <w:rFonts w:ascii="Times New Roman" w:hAnsi="Times New Roman" w:hint="eastAsia"/>
            <w:szCs w:val="21"/>
          </w:rPr>
          <w:t xml:space="preserve">X </w:t>
        </w:r>
      </w:ins>
      <w:del w:id="1369" w:author="Administrator" w:date="2018-02-16T22:15:00Z">
        <w:r w:rsidDel="00627DE3">
          <w:rPr>
            <w:rFonts w:ascii="Times New Roman" w:hAnsi="Times New Roman" w:hint="eastAsia"/>
            <w:szCs w:val="21"/>
          </w:rPr>
          <w:delText>信</w:delText>
        </w:r>
      </w:del>
      <w:ins w:id="1370" w:author="Administrator" w:date="2018-02-16T22:15:00Z">
        <w:r w:rsidR="00627DE3">
          <w:rPr>
            <w:rFonts w:ascii="Times New Roman" w:hAnsi="Times New Roman" w:hint="eastAsia"/>
            <w:szCs w:val="21"/>
          </w:rPr>
          <w:t xml:space="preserve">X </w:t>
        </w:r>
      </w:ins>
      <w:del w:id="1371" w:author="Administrator" w:date="2018-02-16T22:15:00Z">
        <w:r w:rsidDel="00627DE3">
          <w:rPr>
            <w:rFonts w:ascii="Times New Roman" w:hAnsi="Times New Roman" w:hint="eastAsia"/>
            <w:szCs w:val="21"/>
          </w:rPr>
          <w:delText>号</w:delText>
        </w:r>
      </w:del>
      <w:ins w:id="1372" w:author="Administrator" w:date="2018-02-16T22:15:00Z">
        <w:r w:rsidR="00627DE3">
          <w:rPr>
            <w:rFonts w:ascii="Times New Roman" w:hAnsi="Times New Roman" w:hint="eastAsia"/>
            <w:szCs w:val="21"/>
          </w:rPr>
          <w:t xml:space="preserve">X </w:t>
        </w:r>
      </w:ins>
      <w:del w:id="1373" w:author="Administrator" w:date="2018-02-16T22:15:00Z">
        <w:r w:rsidRPr="009A2D90" w:rsidDel="00627DE3">
          <w:rPr>
            <w:rFonts w:ascii="Times New Roman" w:hAnsi="Times New Roman"/>
            <w:szCs w:val="21"/>
          </w:rPr>
          <w:delText>，</w:delText>
        </w:r>
      </w:del>
      <w:ins w:id="1374" w:author="Administrator" w:date="2018-02-16T22:15:00Z">
        <w:r w:rsidR="00627DE3">
          <w:rPr>
            <w:rFonts w:ascii="Times New Roman" w:hAnsi="Times New Roman"/>
            <w:szCs w:val="21"/>
          </w:rPr>
          <w:t xml:space="preserve">X </w:t>
        </w:r>
      </w:ins>
      <w:del w:id="1375" w:author="Administrator" w:date="2018-02-16T22:15:00Z">
        <w:r w:rsidR="007216D0" w:rsidDel="00627DE3">
          <w:rPr>
            <w:rFonts w:ascii="Times New Roman" w:hAnsi="Times New Roman" w:hint="eastAsia"/>
            <w:szCs w:val="21"/>
          </w:rPr>
          <w:delText>该</w:delText>
        </w:r>
      </w:del>
      <w:ins w:id="1376" w:author="Administrator" w:date="2018-02-16T22:15:00Z">
        <w:r w:rsidR="00627DE3">
          <w:rPr>
            <w:rFonts w:ascii="Times New Roman" w:hAnsi="Times New Roman" w:hint="eastAsia"/>
            <w:szCs w:val="21"/>
          </w:rPr>
          <w:t xml:space="preserve">X </w:t>
        </w:r>
      </w:ins>
      <w:del w:id="1377" w:author="Administrator" w:date="2018-02-16T22:15:00Z">
        <w:r w:rsidRPr="009A2D90" w:rsidDel="00627DE3">
          <w:rPr>
            <w:rFonts w:ascii="Times New Roman" w:hAnsi="Times New Roman" w:hint="eastAsia"/>
            <w:szCs w:val="21"/>
          </w:rPr>
          <w:delText>传</w:delText>
        </w:r>
      </w:del>
      <w:ins w:id="1378" w:author="Administrator" w:date="2018-02-16T22:15:00Z">
        <w:r w:rsidR="00627DE3">
          <w:rPr>
            <w:rFonts w:ascii="Times New Roman" w:hAnsi="Times New Roman" w:hint="eastAsia"/>
            <w:szCs w:val="21"/>
          </w:rPr>
          <w:t xml:space="preserve">X </w:t>
        </w:r>
      </w:ins>
      <w:del w:id="1379" w:author="Administrator" w:date="2018-02-16T22:15:00Z">
        <w:r w:rsidRPr="009A2D90" w:rsidDel="00627DE3">
          <w:rPr>
            <w:rFonts w:ascii="Times New Roman" w:hAnsi="Times New Roman" w:hint="eastAsia"/>
            <w:szCs w:val="21"/>
          </w:rPr>
          <w:delText>感</w:delText>
        </w:r>
      </w:del>
      <w:ins w:id="1380" w:author="Administrator" w:date="2018-02-16T22:15:00Z">
        <w:r w:rsidR="00627DE3">
          <w:rPr>
            <w:rFonts w:ascii="Times New Roman" w:hAnsi="Times New Roman" w:hint="eastAsia"/>
            <w:szCs w:val="21"/>
          </w:rPr>
          <w:t xml:space="preserve">X </w:t>
        </w:r>
      </w:ins>
      <w:del w:id="1381" w:author="Administrator" w:date="2018-02-16T22:15:00Z">
        <w:r w:rsidRPr="009A2D90" w:rsidDel="00627DE3">
          <w:rPr>
            <w:rFonts w:ascii="Times New Roman" w:hAnsi="Times New Roman" w:hint="eastAsia"/>
            <w:szCs w:val="21"/>
          </w:rPr>
          <w:delText>器</w:delText>
        </w:r>
      </w:del>
      <w:ins w:id="1382" w:author="Administrator" w:date="2018-02-16T22:15:00Z">
        <w:r w:rsidR="00627DE3">
          <w:rPr>
            <w:rFonts w:ascii="Times New Roman" w:hAnsi="Times New Roman" w:hint="eastAsia"/>
            <w:szCs w:val="21"/>
          </w:rPr>
          <w:t xml:space="preserve">X </w:t>
        </w:r>
      </w:ins>
      <w:del w:id="1383" w:author="Administrator" w:date="2018-02-16T22:15:00Z">
        <w:r w:rsidRPr="009A2D90" w:rsidDel="00627DE3">
          <w:rPr>
            <w:rFonts w:ascii="Times New Roman" w:hAnsi="Times New Roman" w:hint="eastAsia"/>
            <w:szCs w:val="21"/>
          </w:rPr>
          <w:delText>结</w:delText>
        </w:r>
      </w:del>
      <w:ins w:id="1384" w:author="Administrator" w:date="2018-02-16T22:15:00Z">
        <w:r w:rsidR="00627DE3">
          <w:rPr>
            <w:rFonts w:ascii="Times New Roman" w:hAnsi="Times New Roman" w:hint="eastAsia"/>
            <w:szCs w:val="21"/>
          </w:rPr>
          <w:t xml:space="preserve">X </w:t>
        </w:r>
      </w:ins>
      <w:del w:id="1385" w:author="Administrator" w:date="2018-02-16T22:15:00Z">
        <w:r w:rsidRPr="009A2D90" w:rsidDel="00627DE3">
          <w:rPr>
            <w:rFonts w:ascii="Times New Roman" w:hAnsi="Times New Roman" w:hint="eastAsia"/>
            <w:szCs w:val="21"/>
          </w:rPr>
          <w:delText>构</w:delText>
        </w:r>
      </w:del>
      <w:ins w:id="1386" w:author="Administrator" w:date="2018-02-16T22:15:00Z">
        <w:r w:rsidR="00627DE3">
          <w:rPr>
            <w:rFonts w:ascii="Times New Roman" w:hAnsi="Times New Roman" w:hint="eastAsia"/>
            <w:szCs w:val="21"/>
          </w:rPr>
          <w:t xml:space="preserve">X </w:t>
        </w:r>
      </w:ins>
      <w:del w:id="1387" w:author="Administrator" w:date="2018-02-16T22:15:00Z">
        <w:r w:rsidRPr="009A2D90" w:rsidDel="00627DE3">
          <w:rPr>
            <w:rFonts w:ascii="Times New Roman" w:hAnsi="Times New Roman" w:hint="eastAsia"/>
            <w:szCs w:val="21"/>
          </w:rPr>
          <w:delText>简</w:delText>
        </w:r>
      </w:del>
      <w:ins w:id="1388" w:author="Administrator" w:date="2018-02-16T22:15:00Z">
        <w:r w:rsidR="00627DE3">
          <w:rPr>
            <w:rFonts w:ascii="Times New Roman" w:hAnsi="Times New Roman" w:hint="eastAsia"/>
            <w:szCs w:val="21"/>
          </w:rPr>
          <w:t xml:space="preserve">X </w:t>
        </w:r>
      </w:ins>
      <w:del w:id="1389" w:author="Administrator" w:date="2018-02-16T22:15:00Z">
        <w:r w:rsidRPr="009A2D90" w:rsidDel="00627DE3">
          <w:rPr>
            <w:rFonts w:ascii="Times New Roman" w:hAnsi="Times New Roman" w:hint="eastAsia"/>
            <w:szCs w:val="21"/>
          </w:rPr>
          <w:delText>单</w:delText>
        </w:r>
      </w:del>
      <w:ins w:id="1390" w:author="Administrator" w:date="2018-02-16T22:15:00Z">
        <w:r w:rsidR="00627DE3">
          <w:rPr>
            <w:rFonts w:ascii="Times New Roman" w:hAnsi="Times New Roman" w:hint="eastAsia"/>
            <w:szCs w:val="21"/>
          </w:rPr>
          <w:t xml:space="preserve">X </w:t>
        </w:r>
      </w:ins>
      <w:del w:id="1391" w:author="Administrator" w:date="2018-02-16T22:15:00Z">
        <w:r w:rsidRPr="009A2D90" w:rsidDel="00627DE3">
          <w:rPr>
            <w:rFonts w:ascii="Times New Roman" w:hAnsi="Times New Roman" w:hint="eastAsia"/>
            <w:szCs w:val="21"/>
          </w:rPr>
          <w:delText>、</w:delText>
        </w:r>
      </w:del>
      <w:ins w:id="1392" w:author="Administrator" w:date="2018-02-16T22:15:00Z">
        <w:r w:rsidR="00627DE3">
          <w:rPr>
            <w:rFonts w:ascii="Times New Roman" w:hAnsi="Times New Roman" w:hint="eastAsia"/>
            <w:szCs w:val="21"/>
          </w:rPr>
          <w:t xml:space="preserve">X </w:t>
        </w:r>
      </w:ins>
      <w:del w:id="1393" w:author="Administrator" w:date="2018-02-16T22:15:00Z">
        <w:r w:rsidRPr="009A2D90" w:rsidDel="00627DE3">
          <w:rPr>
            <w:rFonts w:ascii="Times New Roman" w:hAnsi="Times New Roman" w:hint="eastAsia"/>
            <w:szCs w:val="21"/>
          </w:rPr>
          <w:delText>操</w:delText>
        </w:r>
      </w:del>
      <w:ins w:id="1394" w:author="Administrator" w:date="2018-02-16T22:15:00Z">
        <w:r w:rsidR="00627DE3">
          <w:rPr>
            <w:rFonts w:ascii="Times New Roman" w:hAnsi="Times New Roman" w:hint="eastAsia"/>
            <w:szCs w:val="21"/>
          </w:rPr>
          <w:t xml:space="preserve">X </w:t>
        </w:r>
      </w:ins>
      <w:del w:id="1395" w:author="Administrator" w:date="2018-02-16T22:15:00Z">
        <w:r w:rsidRPr="009A2D90" w:rsidDel="00627DE3">
          <w:rPr>
            <w:rFonts w:ascii="Times New Roman" w:hAnsi="Times New Roman" w:hint="eastAsia"/>
            <w:szCs w:val="21"/>
          </w:rPr>
          <w:delText>作</w:delText>
        </w:r>
      </w:del>
      <w:ins w:id="1396" w:author="Administrator" w:date="2018-02-16T22:15:00Z">
        <w:r w:rsidR="00627DE3">
          <w:rPr>
            <w:rFonts w:ascii="Times New Roman" w:hAnsi="Times New Roman" w:hint="eastAsia"/>
            <w:szCs w:val="21"/>
          </w:rPr>
          <w:t xml:space="preserve">X </w:t>
        </w:r>
      </w:ins>
      <w:del w:id="1397" w:author="Administrator" w:date="2018-02-16T22:15:00Z">
        <w:r w:rsidRPr="009A2D90" w:rsidDel="00627DE3">
          <w:rPr>
            <w:rFonts w:ascii="Times New Roman" w:hAnsi="Times New Roman" w:hint="eastAsia"/>
            <w:szCs w:val="21"/>
          </w:rPr>
          <w:delText>方</w:delText>
        </w:r>
      </w:del>
      <w:ins w:id="1398" w:author="Administrator" w:date="2018-02-16T22:15:00Z">
        <w:r w:rsidR="00627DE3">
          <w:rPr>
            <w:rFonts w:ascii="Times New Roman" w:hAnsi="Times New Roman" w:hint="eastAsia"/>
            <w:szCs w:val="21"/>
          </w:rPr>
          <w:t xml:space="preserve">X </w:t>
        </w:r>
      </w:ins>
      <w:del w:id="1399" w:author="Administrator" w:date="2018-02-16T22:15:00Z">
        <w:r w:rsidRPr="009A2D90" w:rsidDel="00627DE3">
          <w:rPr>
            <w:rFonts w:ascii="Times New Roman" w:hAnsi="Times New Roman" w:hint="eastAsia"/>
            <w:szCs w:val="21"/>
          </w:rPr>
          <w:delText>便</w:delText>
        </w:r>
      </w:del>
      <w:ins w:id="1400" w:author="Administrator" w:date="2018-02-16T22:15:00Z">
        <w:r w:rsidR="00627DE3">
          <w:rPr>
            <w:rFonts w:ascii="Times New Roman" w:hAnsi="Times New Roman" w:hint="eastAsia"/>
            <w:szCs w:val="21"/>
          </w:rPr>
          <w:t xml:space="preserve">X </w:t>
        </w:r>
      </w:ins>
      <w:del w:id="1401" w:author="Administrator" w:date="2018-02-16T22:15:00Z">
        <w:r w:rsidRPr="009A2D90" w:rsidDel="00627DE3">
          <w:rPr>
            <w:rFonts w:ascii="Times New Roman" w:hAnsi="Times New Roman" w:hint="eastAsia"/>
            <w:szCs w:val="21"/>
          </w:rPr>
          <w:delText>，</w:delText>
        </w:r>
      </w:del>
      <w:ins w:id="1402" w:author="Administrator" w:date="2018-02-16T22:15:00Z">
        <w:r w:rsidR="00627DE3">
          <w:rPr>
            <w:rFonts w:ascii="Times New Roman" w:hAnsi="Times New Roman" w:hint="eastAsia"/>
            <w:szCs w:val="21"/>
          </w:rPr>
          <w:t xml:space="preserve">X </w:t>
        </w:r>
      </w:ins>
      <w:del w:id="1403" w:author="Administrator" w:date="2018-02-16T22:15:00Z">
        <w:r w:rsidRPr="009A2D90" w:rsidDel="00627DE3">
          <w:rPr>
            <w:rFonts w:ascii="Times New Roman" w:hAnsi="Times New Roman" w:hint="eastAsia"/>
            <w:szCs w:val="21"/>
          </w:rPr>
          <w:delText>但</w:delText>
        </w:r>
      </w:del>
      <w:ins w:id="1404" w:author="Administrator" w:date="2018-02-16T22:15:00Z">
        <w:r w:rsidR="00627DE3">
          <w:rPr>
            <w:rFonts w:ascii="Times New Roman" w:hAnsi="Times New Roman" w:hint="eastAsia"/>
            <w:szCs w:val="21"/>
          </w:rPr>
          <w:t xml:space="preserve">X </w:t>
        </w:r>
      </w:ins>
      <w:del w:id="1405" w:author="Administrator" w:date="2018-02-16T22:15:00Z">
        <w:r w:rsidRPr="009A2D90" w:rsidDel="00627DE3">
          <w:rPr>
            <w:rFonts w:ascii="Times New Roman" w:hAnsi="Times New Roman" w:hint="eastAsia"/>
            <w:szCs w:val="21"/>
          </w:rPr>
          <w:delText>受</w:delText>
        </w:r>
      </w:del>
      <w:ins w:id="1406" w:author="Administrator" w:date="2018-02-16T22:15:00Z">
        <w:r w:rsidR="00627DE3">
          <w:rPr>
            <w:rFonts w:ascii="Times New Roman" w:hAnsi="Times New Roman" w:hint="eastAsia"/>
            <w:szCs w:val="21"/>
          </w:rPr>
          <w:t xml:space="preserve">X </w:t>
        </w:r>
      </w:ins>
      <w:del w:id="1407" w:author="Administrator" w:date="2018-02-16T22:15:00Z">
        <w:r w:rsidRPr="009A2D90" w:rsidDel="00627DE3">
          <w:rPr>
            <w:rFonts w:ascii="Times New Roman" w:hAnsi="Times New Roman" w:hint="eastAsia"/>
            <w:szCs w:val="21"/>
          </w:rPr>
          <w:delText>压</w:delText>
        </w:r>
      </w:del>
      <w:ins w:id="1408" w:author="Administrator" w:date="2018-02-16T22:15:00Z">
        <w:r w:rsidR="00627DE3">
          <w:rPr>
            <w:rFonts w:ascii="Times New Roman" w:hAnsi="Times New Roman" w:hint="eastAsia"/>
            <w:szCs w:val="21"/>
          </w:rPr>
          <w:t xml:space="preserve">X </w:t>
        </w:r>
      </w:ins>
      <w:del w:id="1409" w:author="Administrator" w:date="2018-02-16T22:15:00Z">
        <w:r w:rsidRPr="009A2D90" w:rsidDel="00627DE3">
          <w:rPr>
            <w:rFonts w:ascii="Times New Roman" w:hAnsi="Times New Roman" w:hint="eastAsia"/>
            <w:szCs w:val="21"/>
          </w:rPr>
          <w:delText>元</w:delText>
        </w:r>
      </w:del>
      <w:ins w:id="1410" w:author="Administrator" w:date="2018-02-16T22:15:00Z">
        <w:r w:rsidR="00627DE3">
          <w:rPr>
            <w:rFonts w:ascii="Times New Roman" w:hAnsi="Times New Roman" w:hint="eastAsia"/>
            <w:szCs w:val="21"/>
          </w:rPr>
          <w:t xml:space="preserve">X </w:t>
        </w:r>
      </w:ins>
      <w:del w:id="1411" w:author="Administrator" w:date="2018-02-16T22:15:00Z">
        <w:r w:rsidRPr="009A2D90" w:rsidDel="00627DE3">
          <w:rPr>
            <w:rFonts w:ascii="Times New Roman" w:hAnsi="Times New Roman" w:hint="eastAsia"/>
            <w:szCs w:val="21"/>
          </w:rPr>
          <w:delText>件</w:delText>
        </w:r>
      </w:del>
      <w:ins w:id="1412" w:author="Administrator" w:date="2018-02-16T22:15:00Z">
        <w:r w:rsidR="00627DE3">
          <w:rPr>
            <w:rFonts w:ascii="Times New Roman" w:hAnsi="Times New Roman" w:hint="eastAsia"/>
            <w:szCs w:val="21"/>
          </w:rPr>
          <w:t xml:space="preserve">X </w:t>
        </w:r>
      </w:ins>
      <w:del w:id="1413" w:author="Administrator" w:date="2018-02-16T22:15:00Z">
        <w:r w:rsidRPr="009A2D90" w:rsidDel="00627DE3">
          <w:rPr>
            <w:rFonts w:ascii="Times New Roman" w:hAnsi="Times New Roman" w:hint="eastAsia"/>
            <w:szCs w:val="21"/>
          </w:rPr>
          <w:delText>容</w:delText>
        </w:r>
      </w:del>
      <w:ins w:id="1414" w:author="Administrator" w:date="2018-02-16T22:15:00Z">
        <w:r w:rsidR="00627DE3">
          <w:rPr>
            <w:rFonts w:ascii="Times New Roman" w:hAnsi="Times New Roman" w:hint="eastAsia"/>
            <w:szCs w:val="21"/>
          </w:rPr>
          <w:t xml:space="preserve">X </w:t>
        </w:r>
      </w:ins>
      <w:del w:id="1415" w:author="Administrator" w:date="2018-02-16T22:15:00Z">
        <w:r w:rsidRPr="009A2D90" w:rsidDel="00627DE3">
          <w:rPr>
            <w:rFonts w:ascii="Times New Roman" w:hAnsi="Times New Roman" w:hint="eastAsia"/>
            <w:szCs w:val="21"/>
          </w:rPr>
          <w:delText>易</w:delText>
        </w:r>
      </w:del>
      <w:ins w:id="1416" w:author="Administrator" w:date="2018-02-16T22:15:00Z">
        <w:r w:rsidR="00627DE3">
          <w:rPr>
            <w:rFonts w:ascii="Times New Roman" w:hAnsi="Times New Roman" w:hint="eastAsia"/>
            <w:szCs w:val="21"/>
          </w:rPr>
          <w:t xml:space="preserve">X </w:t>
        </w:r>
      </w:ins>
      <w:del w:id="1417" w:author="Administrator" w:date="2018-02-16T22:15:00Z">
        <w:r w:rsidRPr="009A2D90" w:rsidDel="00627DE3">
          <w:rPr>
            <w:rFonts w:ascii="Times New Roman" w:hAnsi="Times New Roman" w:hint="eastAsia"/>
            <w:szCs w:val="21"/>
          </w:rPr>
          <w:delText>受</w:delText>
        </w:r>
      </w:del>
      <w:ins w:id="1418" w:author="Administrator" w:date="2018-02-16T22:15:00Z">
        <w:r w:rsidR="00627DE3">
          <w:rPr>
            <w:rFonts w:ascii="Times New Roman" w:hAnsi="Times New Roman" w:hint="eastAsia"/>
            <w:szCs w:val="21"/>
          </w:rPr>
          <w:t xml:space="preserve">X </w:t>
        </w:r>
      </w:ins>
      <w:del w:id="1419" w:author="Administrator" w:date="2018-02-16T22:15:00Z">
        <w:r w:rsidRPr="009A2D90" w:rsidDel="00627DE3">
          <w:rPr>
            <w:rFonts w:ascii="Times New Roman" w:hAnsi="Times New Roman" w:hint="eastAsia"/>
            <w:szCs w:val="21"/>
          </w:rPr>
          <w:delText>到</w:delText>
        </w:r>
      </w:del>
      <w:ins w:id="1420" w:author="Administrator" w:date="2018-02-16T22:15:00Z">
        <w:r w:rsidR="00627DE3">
          <w:rPr>
            <w:rFonts w:ascii="Times New Roman" w:hAnsi="Times New Roman" w:hint="eastAsia"/>
            <w:szCs w:val="21"/>
          </w:rPr>
          <w:t xml:space="preserve">X </w:t>
        </w:r>
      </w:ins>
      <w:del w:id="1421" w:author="Administrator" w:date="2018-02-16T22:15:00Z">
        <w:r w:rsidRPr="009A2D90" w:rsidDel="00627DE3">
          <w:rPr>
            <w:rFonts w:ascii="Times New Roman" w:hAnsi="Times New Roman" w:hint="eastAsia"/>
            <w:szCs w:val="21"/>
          </w:rPr>
          <w:delText>空</w:delText>
        </w:r>
      </w:del>
      <w:ins w:id="1422" w:author="Administrator" w:date="2018-02-16T22:15:00Z">
        <w:r w:rsidR="00627DE3">
          <w:rPr>
            <w:rFonts w:ascii="Times New Roman" w:hAnsi="Times New Roman" w:hint="eastAsia"/>
            <w:szCs w:val="21"/>
          </w:rPr>
          <w:t xml:space="preserve">X </w:t>
        </w:r>
      </w:ins>
      <w:del w:id="1423" w:author="Administrator" w:date="2018-02-16T22:15:00Z">
        <w:r w:rsidRPr="009A2D90" w:rsidDel="00627DE3">
          <w:rPr>
            <w:rFonts w:ascii="Times New Roman" w:hAnsi="Times New Roman" w:hint="eastAsia"/>
            <w:szCs w:val="21"/>
          </w:rPr>
          <w:delText>气</w:delText>
        </w:r>
      </w:del>
      <w:ins w:id="1424" w:author="Administrator" w:date="2018-02-16T22:15:00Z">
        <w:r w:rsidR="00627DE3">
          <w:rPr>
            <w:rFonts w:ascii="Times New Roman" w:hAnsi="Times New Roman" w:hint="eastAsia"/>
            <w:szCs w:val="21"/>
          </w:rPr>
          <w:t xml:space="preserve">X </w:t>
        </w:r>
      </w:ins>
      <w:del w:id="1425" w:author="Administrator" w:date="2018-02-16T22:15:00Z">
        <w:r w:rsidRPr="009A2D90" w:rsidDel="00627DE3">
          <w:rPr>
            <w:rFonts w:ascii="Times New Roman" w:hAnsi="Times New Roman" w:hint="eastAsia"/>
            <w:szCs w:val="21"/>
          </w:rPr>
          <w:delText>波</w:delText>
        </w:r>
      </w:del>
      <w:ins w:id="1426" w:author="Administrator" w:date="2018-02-16T22:15:00Z">
        <w:r w:rsidR="00627DE3">
          <w:rPr>
            <w:rFonts w:ascii="Times New Roman" w:hAnsi="Times New Roman" w:hint="eastAsia"/>
            <w:szCs w:val="21"/>
          </w:rPr>
          <w:t xml:space="preserve">X </w:t>
        </w:r>
      </w:ins>
      <w:del w:id="1427" w:author="Administrator" w:date="2018-02-16T22:15:00Z">
        <w:r w:rsidRPr="009A2D90" w:rsidDel="00627DE3">
          <w:rPr>
            <w:rFonts w:ascii="Times New Roman" w:hAnsi="Times New Roman" w:hint="eastAsia"/>
            <w:szCs w:val="21"/>
          </w:rPr>
          <w:delText>动</w:delText>
        </w:r>
      </w:del>
      <w:ins w:id="1428" w:author="Administrator" w:date="2018-02-16T22:15:00Z">
        <w:r w:rsidR="00627DE3">
          <w:rPr>
            <w:rFonts w:ascii="Times New Roman" w:hAnsi="Times New Roman" w:hint="eastAsia"/>
            <w:szCs w:val="21"/>
          </w:rPr>
          <w:t xml:space="preserve">X </w:t>
        </w:r>
      </w:ins>
      <w:del w:id="1429" w:author="Administrator" w:date="2018-02-16T22:15:00Z">
        <w:r w:rsidRPr="009A2D90" w:rsidDel="00627DE3">
          <w:rPr>
            <w:rFonts w:ascii="Times New Roman" w:hAnsi="Times New Roman" w:hint="eastAsia"/>
            <w:szCs w:val="21"/>
          </w:rPr>
          <w:delText>而</w:delText>
        </w:r>
      </w:del>
      <w:ins w:id="1430" w:author="Administrator" w:date="2018-02-16T22:15:00Z">
        <w:r w:rsidR="00627DE3">
          <w:rPr>
            <w:rFonts w:ascii="Times New Roman" w:hAnsi="Times New Roman" w:hint="eastAsia"/>
            <w:szCs w:val="21"/>
          </w:rPr>
          <w:t xml:space="preserve">X </w:t>
        </w:r>
      </w:ins>
      <w:del w:id="1431" w:author="Administrator" w:date="2018-02-16T22:15:00Z">
        <w:r w:rsidRPr="009A2D90" w:rsidDel="00627DE3">
          <w:rPr>
            <w:rFonts w:ascii="Times New Roman" w:hAnsi="Times New Roman"/>
            <w:szCs w:val="21"/>
          </w:rPr>
          <w:delText>存</w:delText>
        </w:r>
      </w:del>
      <w:ins w:id="1432" w:author="Administrator" w:date="2018-02-16T22:15:00Z">
        <w:r w:rsidR="00627DE3">
          <w:rPr>
            <w:rFonts w:ascii="Times New Roman" w:hAnsi="Times New Roman"/>
            <w:szCs w:val="21"/>
          </w:rPr>
          <w:t xml:space="preserve">X </w:t>
        </w:r>
      </w:ins>
      <w:del w:id="1433" w:author="Administrator" w:date="2018-02-16T22:15:00Z">
        <w:r w:rsidRPr="009A2D90" w:rsidDel="00627DE3">
          <w:rPr>
            <w:rFonts w:ascii="Times New Roman" w:hAnsi="Times New Roman"/>
            <w:szCs w:val="21"/>
          </w:rPr>
          <w:delText>在</w:delText>
        </w:r>
      </w:del>
      <w:ins w:id="1434" w:author="Administrator" w:date="2018-02-16T22:15:00Z">
        <w:r w:rsidR="00627DE3">
          <w:rPr>
            <w:rFonts w:ascii="Times New Roman" w:hAnsi="Times New Roman"/>
            <w:szCs w:val="21"/>
          </w:rPr>
          <w:t xml:space="preserve">X </w:t>
        </w:r>
      </w:ins>
      <w:del w:id="1435" w:author="Administrator" w:date="2018-02-16T22:15:00Z">
        <w:r w:rsidRPr="009A2D90" w:rsidDel="00627DE3">
          <w:rPr>
            <w:rFonts w:ascii="Times New Roman" w:hAnsi="Times New Roman"/>
            <w:szCs w:val="21"/>
          </w:rPr>
          <w:delText>脉</w:delText>
        </w:r>
      </w:del>
      <w:ins w:id="1436" w:author="Administrator" w:date="2018-02-16T22:15:00Z">
        <w:r w:rsidR="00627DE3">
          <w:rPr>
            <w:rFonts w:ascii="Times New Roman" w:hAnsi="Times New Roman"/>
            <w:szCs w:val="21"/>
          </w:rPr>
          <w:t xml:space="preserve">X </w:t>
        </w:r>
      </w:ins>
      <w:del w:id="1437" w:author="Administrator" w:date="2018-02-16T22:15:00Z">
        <w:r w:rsidRPr="009A2D90" w:rsidDel="00627DE3">
          <w:rPr>
            <w:rFonts w:ascii="Times New Roman" w:hAnsi="Times New Roman"/>
            <w:szCs w:val="21"/>
          </w:rPr>
          <w:delText>搏</w:delText>
        </w:r>
      </w:del>
      <w:ins w:id="1438" w:author="Administrator" w:date="2018-02-16T22:15:00Z">
        <w:r w:rsidR="00627DE3">
          <w:rPr>
            <w:rFonts w:ascii="Times New Roman" w:hAnsi="Times New Roman"/>
            <w:szCs w:val="21"/>
          </w:rPr>
          <w:t xml:space="preserve">X </w:t>
        </w:r>
      </w:ins>
      <w:del w:id="1439" w:author="Administrator" w:date="2018-02-16T22:15:00Z">
        <w:r w:rsidRPr="009A2D90" w:rsidDel="00627DE3">
          <w:rPr>
            <w:rFonts w:ascii="Times New Roman" w:hAnsi="Times New Roman"/>
            <w:szCs w:val="21"/>
          </w:rPr>
          <w:delText>检</w:delText>
        </w:r>
      </w:del>
      <w:ins w:id="1440" w:author="Administrator" w:date="2018-02-16T22:15:00Z">
        <w:r w:rsidR="00627DE3">
          <w:rPr>
            <w:rFonts w:ascii="Times New Roman" w:hAnsi="Times New Roman"/>
            <w:szCs w:val="21"/>
          </w:rPr>
          <w:t xml:space="preserve">X </w:t>
        </w:r>
      </w:ins>
      <w:del w:id="1441" w:author="Administrator" w:date="2018-02-16T22:15:00Z">
        <w:r w:rsidRPr="009A2D90" w:rsidDel="00627DE3">
          <w:rPr>
            <w:rFonts w:ascii="Times New Roman" w:hAnsi="Times New Roman"/>
            <w:szCs w:val="21"/>
          </w:rPr>
          <w:delText>测</w:delText>
        </w:r>
      </w:del>
      <w:ins w:id="1442" w:author="Administrator" w:date="2018-02-16T22:15:00Z">
        <w:r w:rsidR="00627DE3">
          <w:rPr>
            <w:rFonts w:ascii="Times New Roman" w:hAnsi="Times New Roman"/>
            <w:szCs w:val="21"/>
          </w:rPr>
          <w:t xml:space="preserve">X </w:t>
        </w:r>
      </w:ins>
      <w:del w:id="1443" w:author="Administrator" w:date="2018-02-16T22:15:00Z">
        <w:r w:rsidRPr="009A2D90" w:rsidDel="00627DE3">
          <w:rPr>
            <w:rFonts w:ascii="Times New Roman" w:hAnsi="Times New Roman"/>
            <w:szCs w:val="21"/>
          </w:rPr>
          <w:delText>的</w:delText>
        </w:r>
      </w:del>
      <w:ins w:id="1444" w:author="Administrator" w:date="2018-02-16T22:15:00Z">
        <w:r w:rsidR="00627DE3">
          <w:rPr>
            <w:rFonts w:ascii="Times New Roman" w:hAnsi="Times New Roman"/>
            <w:szCs w:val="21"/>
          </w:rPr>
          <w:t xml:space="preserve">X </w:t>
        </w:r>
      </w:ins>
      <w:del w:id="1445" w:author="Administrator" w:date="2018-02-16T22:15:00Z">
        <w:r w:rsidRPr="009A2D90" w:rsidDel="00627DE3">
          <w:rPr>
            <w:rFonts w:ascii="Times New Roman" w:hAnsi="Times New Roman"/>
            <w:szCs w:val="21"/>
          </w:rPr>
          <w:delText>精</w:delText>
        </w:r>
      </w:del>
      <w:ins w:id="1446" w:author="Administrator" w:date="2018-02-16T22:15:00Z">
        <w:r w:rsidR="00627DE3">
          <w:rPr>
            <w:rFonts w:ascii="Times New Roman" w:hAnsi="Times New Roman"/>
            <w:szCs w:val="21"/>
          </w:rPr>
          <w:t xml:space="preserve">X </w:t>
        </w:r>
      </w:ins>
      <w:del w:id="1447" w:author="Administrator" w:date="2018-02-16T22:15:00Z">
        <w:r w:rsidRPr="009A2D90" w:rsidDel="00627DE3">
          <w:rPr>
            <w:rFonts w:ascii="Times New Roman" w:hAnsi="Times New Roman"/>
            <w:szCs w:val="21"/>
          </w:rPr>
          <w:delText>确</w:delText>
        </w:r>
      </w:del>
      <w:ins w:id="1448" w:author="Administrator" w:date="2018-02-16T22:15:00Z">
        <w:r w:rsidR="00627DE3">
          <w:rPr>
            <w:rFonts w:ascii="Times New Roman" w:hAnsi="Times New Roman"/>
            <w:szCs w:val="21"/>
          </w:rPr>
          <w:t xml:space="preserve">X </w:t>
        </w:r>
      </w:ins>
      <w:del w:id="1449" w:author="Administrator" w:date="2018-02-16T22:15:00Z">
        <w:r w:rsidRPr="009A2D90" w:rsidDel="00627DE3">
          <w:rPr>
            <w:rFonts w:ascii="Times New Roman" w:hAnsi="Times New Roman"/>
            <w:szCs w:val="21"/>
          </w:rPr>
          <w:delText>度</w:delText>
        </w:r>
      </w:del>
      <w:ins w:id="1450" w:author="Administrator" w:date="2018-02-16T22:15:00Z">
        <w:r w:rsidR="00627DE3">
          <w:rPr>
            <w:rFonts w:ascii="Times New Roman" w:hAnsi="Times New Roman"/>
            <w:szCs w:val="21"/>
          </w:rPr>
          <w:t xml:space="preserve">X </w:t>
        </w:r>
      </w:ins>
      <w:del w:id="1451" w:author="Administrator" w:date="2018-02-16T22:15:00Z">
        <w:r w:rsidRPr="009A2D90" w:rsidDel="00627DE3">
          <w:rPr>
            <w:rFonts w:ascii="Times New Roman" w:hAnsi="Times New Roman"/>
            <w:szCs w:val="21"/>
          </w:rPr>
          <w:delText>低</w:delText>
        </w:r>
      </w:del>
      <w:ins w:id="1452" w:author="Administrator" w:date="2018-02-16T22:15:00Z">
        <w:r w:rsidR="00627DE3">
          <w:rPr>
            <w:rFonts w:ascii="Times New Roman" w:hAnsi="Times New Roman"/>
            <w:szCs w:val="21"/>
          </w:rPr>
          <w:t xml:space="preserve">X </w:t>
        </w:r>
      </w:ins>
      <w:del w:id="1453" w:author="Administrator" w:date="2018-02-16T22:15:00Z">
        <w:r w:rsidR="003D6238" w:rsidDel="00627DE3">
          <w:rPr>
            <w:rFonts w:ascii="Times New Roman" w:hAnsi="Times New Roman"/>
            <w:szCs w:val="21"/>
          </w:rPr>
          <w:delText>、</w:delText>
        </w:r>
      </w:del>
      <w:ins w:id="1454" w:author="Administrator" w:date="2018-02-16T22:15:00Z">
        <w:r w:rsidR="00627DE3">
          <w:rPr>
            <w:rFonts w:ascii="Times New Roman" w:hAnsi="Times New Roman"/>
            <w:szCs w:val="21"/>
          </w:rPr>
          <w:t xml:space="preserve">X </w:t>
        </w:r>
      </w:ins>
      <w:del w:id="1455" w:author="Administrator" w:date="2018-02-16T22:15:00Z">
        <w:r w:rsidR="003D6238" w:rsidDel="00627DE3">
          <w:rPr>
            <w:rFonts w:ascii="Times New Roman" w:hAnsi="Times New Roman" w:hint="eastAsia"/>
            <w:szCs w:val="21"/>
          </w:rPr>
          <w:delText>检</w:delText>
        </w:r>
      </w:del>
      <w:ins w:id="1456" w:author="Administrator" w:date="2018-02-16T22:15:00Z">
        <w:r w:rsidR="00627DE3">
          <w:rPr>
            <w:rFonts w:ascii="Times New Roman" w:hAnsi="Times New Roman" w:hint="eastAsia"/>
            <w:szCs w:val="21"/>
          </w:rPr>
          <w:t xml:space="preserve">X </w:t>
        </w:r>
      </w:ins>
      <w:del w:id="1457" w:author="Administrator" w:date="2018-02-16T22:15:00Z">
        <w:r w:rsidR="003D6238" w:rsidDel="00627DE3">
          <w:rPr>
            <w:rFonts w:ascii="Times New Roman" w:hAnsi="Times New Roman" w:hint="eastAsia"/>
            <w:szCs w:val="21"/>
          </w:rPr>
          <w:delText>测</w:delText>
        </w:r>
      </w:del>
      <w:ins w:id="1458" w:author="Administrator" w:date="2018-02-16T22:15:00Z">
        <w:r w:rsidR="00627DE3">
          <w:rPr>
            <w:rFonts w:ascii="Times New Roman" w:hAnsi="Times New Roman" w:hint="eastAsia"/>
            <w:szCs w:val="21"/>
          </w:rPr>
          <w:t>X</w:t>
        </w:r>
      </w:ins>
      <w:ins w:id="1459" w:author="Administrator" w:date="2018-02-16T22:17:00Z">
        <w:r w:rsidR="00627DE3">
          <w:rPr>
            <w:rFonts w:ascii="Times New Roman" w:hAnsi="Times New Roman" w:hint="eastAsia"/>
            <w:szCs w:val="21"/>
          </w:rPr>
          <w:t xml:space="preserve">X X X X X X X </w:t>
        </w:r>
        <w:r w:rsidR="00627DE3">
          <w:rPr>
            <w:rFonts w:ascii="Times New Roman" w:hAnsi="Times New Roman"/>
            <w:szCs w:val="21"/>
          </w:rPr>
          <w:t xml:space="preserve">X X X X X X X X X X X X </w:t>
        </w:r>
        <w:r w:rsidR="00627DE3">
          <w:rPr>
            <w:rFonts w:ascii="Times New Roman" w:hAnsi="Times New Roman" w:hint="eastAsia"/>
            <w:szCs w:val="21"/>
          </w:rPr>
          <w:t>X X X</w:t>
        </w:r>
      </w:ins>
      <w:ins w:id="1460" w:author="Administrator" w:date="2018-02-16T22:18:00Z">
        <w:r w:rsidR="00627DE3">
          <w:rPr>
            <w:rFonts w:ascii="Times New Roman" w:hAnsi="Times New Roman" w:hint="eastAsia"/>
            <w:szCs w:val="21"/>
          </w:rPr>
          <w:t xml:space="preserve"> X X X X X X X </w:t>
        </w:r>
        <w:r w:rsidR="00627DE3">
          <w:rPr>
            <w:rFonts w:ascii="Times New Roman" w:hAnsi="Times New Roman"/>
            <w:szCs w:val="21"/>
          </w:rPr>
          <w:t xml:space="preserve">X X X X X X X X X X X X </w:t>
        </w:r>
        <w:r w:rsidR="00627DE3">
          <w:rPr>
            <w:rFonts w:ascii="Times New Roman" w:hAnsi="Times New Roman" w:hint="eastAsia"/>
            <w:szCs w:val="21"/>
          </w:rPr>
          <w:t>X X X</w:t>
        </w:r>
      </w:ins>
      <w:del w:id="1461" w:author="Administrator" w:date="2018-02-16T22:15:00Z">
        <w:r w:rsidR="003D6238" w:rsidDel="00627DE3">
          <w:rPr>
            <w:rFonts w:ascii="Times New Roman" w:hAnsi="Times New Roman" w:hint="eastAsia"/>
            <w:szCs w:val="21"/>
          </w:rPr>
          <w:delText>结</w:delText>
        </w:r>
      </w:del>
      <w:ins w:id="1462" w:author="Administrator" w:date="2018-02-16T22:15:00Z">
        <w:r w:rsidR="00627DE3">
          <w:rPr>
            <w:rFonts w:ascii="Times New Roman" w:hAnsi="Times New Roman" w:hint="eastAsia"/>
            <w:szCs w:val="21"/>
          </w:rPr>
          <w:t xml:space="preserve">X </w:t>
        </w:r>
      </w:ins>
      <w:del w:id="1463" w:author="Administrator" w:date="2018-02-16T22:15:00Z">
        <w:r w:rsidR="003D6238" w:rsidDel="00627DE3">
          <w:rPr>
            <w:rFonts w:ascii="Times New Roman" w:hAnsi="Times New Roman" w:hint="eastAsia"/>
            <w:szCs w:val="21"/>
          </w:rPr>
          <w:delText>果</w:delText>
        </w:r>
      </w:del>
      <w:ins w:id="1464" w:author="Administrator" w:date="2018-02-16T22:15:00Z">
        <w:r w:rsidR="00627DE3">
          <w:rPr>
            <w:rFonts w:ascii="Times New Roman" w:hAnsi="Times New Roman" w:hint="eastAsia"/>
            <w:szCs w:val="21"/>
          </w:rPr>
          <w:t xml:space="preserve">X </w:t>
        </w:r>
      </w:ins>
      <w:del w:id="1465" w:author="Administrator" w:date="2018-02-16T22:15:00Z">
        <w:r w:rsidR="003D6238" w:rsidDel="00627DE3">
          <w:rPr>
            <w:rFonts w:ascii="Times New Roman" w:hAnsi="Times New Roman" w:hint="eastAsia"/>
            <w:szCs w:val="21"/>
          </w:rPr>
          <w:delText>偏</w:delText>
        </w:r>
      </w:del>
      <w:ins w:id="1466" w:author="Administrator" w:date="2018-02-16T22:15:00Z">
        <w:r w:rsidR="00627DE3">
          <w:rPr>
            <w:rFonts w:ascii="Times New Roman" w:hAnsi="Times New Roman" w:hint="eastAsia"/>
            <w:szCs w:val="21"/>
          </w:rPr>
          <w:t xml:space="preserve">X </w:t>
        </w:r>
      </w:ins>
      <w:del w:id="1467" w:author="Administrator" w:date="2018-02-16T22:15:00Z">
        <w:r w:rsidR="003D6238" w:rsidDel="00627DE3">
          <w:rPr>
            <w:rFonts w:ascii="Times New Roman" w:hAnsi="Times New Roman" w:hint="eastAsia"/>
            <w:szCs w:val="21"/>
          </w:rPr>
          <w:delText>移</w:delText>
        </w:r>
      </w:del>
      <w:ins w:id="1468" w:author="Administrator" w:date="2018-02-16T22:15:00Z">
        <w:r w:rsidR="00627DE3">
          <w:rPr>
            <w:rFonts w:ascii="Times New Roman" w:hAnsi="Times New Roman" w:hint="eastAsia"/>
            <w:szCs w:val="21"/>
          </w:rPr>
          <w:t xml:space="preserve">X </w:t>
        </w:r>
      </w:ins>
      <w:del w:id="1469" w:author="Administrator" w:date="2018-02-16T22:15:00Z">
        <w:r w:rsidR="003D6238" w:rsidDel="00627DE3">
          <w:rPr>
            <w:rFonts w:ascii="Times New Roman" w:hAnsi="Times New Roman" w:hint="eastAsia"/>
            <w:szCs w:val="21"/>
          </w:rPr>
          <w:delText>等</w:delText>
        </w:r>
      </w:del>
      <w:ins w:id="1470" w:author="Administrator" w:date="2018-02-16T22:15:00Z">
        <w:r w:rsidR="00627DE3">
          <w:rPr>
            <w:rFonts w:ascii="Times New Roman" w:hAnsi="Times New Roman" w:hint="eastAsia"/>
            <w:szCs w:val="21"/>
          </w:rPr>
          <w:t xml:space="preserve">X </w:t>
        </w:r>
      </w:ins>
      <w:del w:id="1471" w:author="Administrator" w:date="2018-02-16T22:15:00Z">
        <w:r w:rsidRPr="009A2D90" w:rsidDel="00627DE3">
          <w:rPr>
            <w:rFonts w:ascii="Times New Roman" w:hAnsi="Times New Roman"/>
            <w:szCs w:val="21"/>
          </w:rPr>
          <w:delText>缺</w:delText>
        </w:r>
      </w:del>
      <w:ins w:id="1472" w:author="Administrator" w:date="2018-02-16T22:15:00Z">
        <w:r w:rsidR="00627DE3">
          <w:rPr>
            <w:rFonts w:ascii="Times New Roman" w:hAnsi="Times New Roman"/>
            <w:szCs w:val="21"/>
          </w:rPr>
          <w:t xml:space="preserve">X </w:t>
        </w:r>
      </w:ins>
      <w:del w:id="1473" w:author="Administrator" w:date="2018-02-16T22:15:00Z">
        <w:r w:rsidRPr="009A2D90" w:rsidDel="00627DE3">
          <w:rPr>
            <w:rFonts w:ascii="Times New Roman" w:hAnsi="Times New Roman"/>
            <w:szCs w:val="21"/>
          </w:rPr>
          <w:delText>点</w:delText>
        </w:r>
      </w:del>
      <w:ins w:id="1474" w:author="Administrator" w:date="2018-02-16T22:15:00Z">
        <w:r w:rsidR="00627DE3">
          <w:rPr>
            <w:rFonts w:ascii="Times New Roman" w:hAnsi="Times New Roman"/>
            <w:szCs w:val="21"/>
          </w:rPr>
          <w:t xml:space="preserve">X </w:t>
        </w:r>
      </w:ins>
      <w:del w:id="1475" w:author="Administrator" w:date="2018-02-16T22:15:00Z">
        <w:r w:rsidRPr="00CD57C8" w:rsidDel="00627DE3">
          <w:rPr>
            <w:rFonts w:ascii="Times New Roman" w:hAnsi="Times New Roman"/>
            <w:szCs w:val="21"/>
            <w:vertAlign w:val="superscript"/>
          </w:rPr>
          <w:delText>[</w:delText>
        </w:r>
      </w:del>
      <w:ins w:id="1476" w:author="Administrator" w:date="2018-02-16T22:15:00Z">
        <w:r w:rsidR="00627DE3">
          <w:rPr>
            <w:rFonts w:ascii="Times New Roman" w:hAnsi="Times New Roman"/>
            <w:szCs w:val="21"/>
            <w:vertAlign w:val="superscript"/>
          </w:rPr>
          <w:t xml:space="preserve">X </w:t>
        </w:r>
      </w:ins>
      <w:del w:id="1477" w:author="Administrator" w:date="2018-02-16T22:15:00Z">
        <w:r w:rsidRPr="00CD57C8" w:rsidDel="00627DE3">
          <w:rPr>
            <w:rFonts w:ascii="Times New Roman" w:hAnsi="Times New Roman"/>
            <w:szCs w:val="21"/>
            <w:vertAlign w:val="superscript"/>
          </w:rPr>
          <w:delText>2</w:delText>
        </w:r>
      </w:del>
      <w:ins w:id="1478" w:author="Administrator" w:date="2018-02-16T22:15:00Z">
        <w:r w:rsidR="00627DE3">
          <w:rPr>
            <w:rFonts w:ascii="Times New Roman" w:hAnsi="Times New Roman"/>
            <w:szCs w:val="21"/>
            <w:vertAlign w:val="superscript"/>
          </w:rPr>
          <w:t xml:space="preserve">X </w:t>
        </w:r>
      </w:ins>
      <w:del w:id="1479" w:author="Administrator" w:date="2018-02-16T22:15:00Z">
        <w:r w:rsidRPr="00CD57C8" w:rsidDel="00627DE3">
          <w:rPr>
            <w:rFonts w:ascii="Times New Roman" w:hAnsi="Times New Roman"/>
            <w:szCs w:val="21"/>
            <w:vertAlign w:val="superscript"/>
          </w:rPr>
          <w:delText>]</w:delText>
        </w:r>
      </w:del>
      <w:ins w:id="1480" w:author="Administrator" w:date="2018-02-16T22:15:00Z">
        <w:r w:rsidR="00627DE3">
          <w:rPr>
            <w:rFonts w:ascii="Times New Roman" w:hAnsi="Times New Roman"/>
            <w:szCs w:val="21"/>
            <w:vertAlign w:val="superscript"/>
          </w:rPr>
          <w:t xml:space="preserve">X </w:t>
        </w:r>
      </w:ins>
      <w:del w:id="1481" w:author="Administrator" w:date="2018-02-16T22:15:00Z">
        <w:r w:rsidRPr="009A2D90" w:rsidDel="00627DE3">
          <w:rPr>
            <w:rFonts w:ascii="Times New Roman" w:hAnsi="Times New Roman"/>
            <w:szCs w:val="21"/>
          </w:rPr>
          <w:delText>。</w:delText>
        </w:r>
      </w:del>
      <w:ins w:id="1482" w:author="Administrator" w:date="2018-02-16T22:15:00Z">
        <w:r w:rsidR="00627DE3">
          <w:rPr>
            <w:rFonts w:ascii="Times New Roman" w:hAnsi="Times New Roman"/>
            <w:szCs w:val="21"/>
          </w:rPr>
          <w:t xml:space="preserve">X </w:t>
        </w:r>
      </w:ins>
      <w:del w:id="1483" w:author="Administrator" w:date="2018-02-16T22:15:00Z">
        <w:r w:rsidRPr="009A2D90" w:rsidDel="00627DE3">
          <w:rPr>
            <w:rFonts w:ascii="Times New Roman" w:hAnsi="Times New Roman" w:hint="eastAsia"/>
            <w:szCs w:val="21"/>
          </w:rPr>
          <w:delText>高</w:delText>
        </w:r>
      </w:del>
      <w:ins w:id="1484" w:author="Administrator" w:date="2018-02-16T22:15:00Z">
        <w:r w:rsidR="00627DE3">
          <w:rPr>
            <w:rFonts w:ascii="Times New Roman" w:hAnsi="Times New Roman" w:hint="eastAsia"/>
            <w:szCs w:val="21"/>
          </w:rPr>
          <w:t xml:space="preserve">X </w:t>
        </w:r>
      </w:ins>
      <w:del w:id="1485" w:author="Administrator" w:date="2018-02-16T22:15:00Z">
        <w:r w:rsidRPr="009A2D90" w:rsidDel="00627DE3">
          <w:rPr>
            <w:rFonts w:ascii="Times New Roman" w:hAnsi="Times New Roman" w:hint="eastAsia"/>
            <w:szCs w:val="21"/>
          </w:rPr>
          <w:delText>精</w:delText>
        </w:r>
      </w:del>
      <w:ins w:id="1486" w:author="Administrator" w:date="2018-02-16T22:15:00Z">
        <w:r w:rsidR="00627DE3">
          <w:rPr>
            <w:rFonts w:ascii="Times New Roman" w:hAnsi="Times New Roman" w:hint="eastAsia"/>
            <w:szCs w:val="21"/>
          </w:rPr>
          <w:t xml:space="preserve">X </w:t>
        </w:r>
      </w:ins>
      <w:del w:id="1487" w:author="Administrator" w:date="2018-02-16T22:15:00Z">
        <w:r w:rsidRPr="009A2D90" w:rsidDel="00627DE3">
          <w:rPr>
            <w:rFonts w:ascii="Times New Roman" w:hAnsi="Times New Roman" w:hint="eastAsia"/>
            <w:szCs w:val="21"/>
          </w:rPr>
          <w:delText>度</w:delText>
        </w:r>
      </w:del>
      <w:ins w:id="1488" w:author="Administrator" w:date="2018-02-16T22:15:00Z">
        <w:r w:rsidR="00627DE3">
          <w:rPr>
            <w:rFonts w:ascii="Times New Roman" w:hAnsi="Times New Roman" w:hint="eastAsia"/>
            <w:szCs w:val="21"/>
          </w:rPr>
          <w:t xml:space="preserve">X </w:t>
        </w:r>
      </w:ins>
      <w:del w:id="1489" w:author="Administrator" w:date="2018-02-16T22:15:00Z">
        <w:r w:rsidRPr="009A2D90" w:rsidDel="00627DE3">
          <w:rPr>
            <w:rFonts w:ascii="Times New Roman" w:hAnsi="Times New Roman" w:hint="eastAsia"/>
            <w:szCs w:val="21"/>
          </w:rPr>
          <w:delText>的</w:delText>
        </w:r>
      </w:del>
      <w:ins w:id="1490" w:author="Administrator" w:date="2018-02-16T22:15:00Z">
        <w:r w:rsidR="00627DE3">
          <w:rPr>
            <w:rFonts w:ascii="Times New Roman" w:hAnsi="Times New Roman" w:hint="eastAsia"/>
            <w:szCs w:val="21"/>
          </w:rPr>
          <w:t xml:space="preserve">X </w:t>
        </w:r>
      </w:ins>
      <w:del w:id="1491" w:author="Administrator" w:date="2018-02-16T22:15:00Z">
        <w:r w:rsidRPr="009A2D90" w:rsidDel="00627DE3">
          <w:rPr>
            <w:rFonts w:ascii="Times New Roman" w:hAnsi="Times New Roman" w:hint="eastAsia"/>
            <w:szCs w:val="21"/>
          </w:rPr>
          <w:delText>压</w:delText>
        </w:r>
      </w:del>
      <w:ins w:id="1492" w:author="Administrator" w:date="2018-02-16T22:15:00Z">
        <w:r w:rsidR="00627DE3">
          <w:rPr>
            <w:rFonts w:ascii="Times New Roman" w:hAnsi="Times New Roman" w:hint="eastAsia"/>
            <w:szCs w:val="21"/>
          </w:rPr>
          <w:t xml:space="preserve">X </w:t>
        </w:r>
      </w:ins>
      <w:del w:id="1493" w:author="Administrator" w:date="2018-02-16T22:15:00Z">
        <w:r w:rsidRPr="009A2D90" w:rsidDel="00627DE3">
          <w:rPr>
            <w:rFonts w:ascii="Times New Roman" w:hAnsi="Times New Roman" w:hint="eastAsia"/>
            <w:szCs w:val="21"/>
          </w:rPr>
          <w:delText>电</w:delText>
        </w:r>
      </w:del>
      <w:ins w:id="1494" w:author="Administrator" w:date="2018-02-16T22:15:00Z">
        <w:r w:rsidR="00627DE3">
          <w:rPr>
            <w:rFonts w:ascii="Times New Roman" w:hAnsi="Times New Roman" w:hint="eastAsia"/>
            <w:szCs w:val="21"/>
          </w:rPr>
          <w:t xml:space="preserve">X </w:t>
        </w:r>
      </w:ins>
      <w:del w:id="1495" w:author="Administrator" w:date="2018-02-16T22:15:00Z">
        <w:r w:rsidRPr="009A2D90" w:rsidDel="00627DE3">
          <w:rPr>
            <w:rFonts w:ascii="Times New Roman" w:hAnsi="Times New Roman" w:hint="eastAsia"/>
            <w:szCs w:val="21"/>
          </w:rPr>
          <w:delText>式</w:delText>
        </w:r>
      </w:del>
      <w:ins w:id="1496" w:author="Administrator" w:date="2018-02-16T22:15:00Z">
        <w:r w:rsidR="00627DE3">
          <w:rPr>
            <w:rFonts w:ascii="Times New Roman" w:hAnsi="Times New Roman" w:hint="eastAsia"/>
            <w:szCs w:val="21"/>
          </w:rPr>
          <w:t xml:space="preserve">X </w:t>
        </w:r>
      </w:ins>
      <w:del w:id="1497" w:author="Administrator" w:date="2018-02-16T22:15:00Z">
        <w:r w:rsidRPr="009A2D90" w:rsidDel="00627DE3">
          <w:rPr>
            <w:rFonts w:ascii="Times New Roman" w:hAnsi="Times New Roman" w:hint="eastAsia"/>
            <w:szCs w:val="21"/>
          </w:rPr>
          <w:delText>传</w:delText>
        </w:r>
      </w:del>
      <w:ins w:id="1498" w:author="Administrator" w:date="2018-02-16T22:15:00Z">
        <w:r w:rsidR="00627DE3">
          <w:rPr>
            <w:rFonts w:ascii="Times New Roman" w:hAnsi="Times New Roman" w:hint="eastAsia"/>
            <w:szCs w:val="21"/>
          </w:rPr>
          <w:t xml:space="preserve">X </w:t>
        </w:r>
      </w:ins>
      <w:del w:id="1499" w:author="Administrator" w:date="2018-02-16T22:15:00Z">
        <w:r w:rsidRPr="009A2D90" w:rsidDel="00627DE3">
          <w:rPr>
            <w:rFonts w:ascii="Times New Roman" w:hAnsi="Times New Roman" w:hint="eastAsia"/>
            <w:szCs w:val="21"/>
          </w:rPr>
          <w:delText>感</w:delText>
        </w:r>
      </w:del>
      <w:ins w:id="1500" w:author="Administrator" w:date="2018-02-16T22:15:00Z">
        <w:r w:rsidR="00627DE3">
          <w:rPr>
            <w:rFonts w:ascii="Times New Roman" w:hAnsi="Times New Roman" w:hint="eastAsia"/>
            <w:szCs w:val="21"/>
          </w:rPr>
          <w:t xml:space="preserve">X </w:t>
        </w:r>
      </w:ins>
      <w:del w:id="1501" w:author="Administrator" w:date="2018-02-16T22:15:00Z">
        <w:r w:rsidRPr="009A2D90" w:rsidDel="00627DE3">
          <w:rPr>
            <w:rFonts w:ascii="Times New Roman" w:hAnsi="Times New Roman" w:hint="eastAsia"/>
            <w:szCs w:val="21"/>
          </w:rPr>
          <w:delText>器</w:delText>
        </w:r>
      </w:del>
      <w:ins w:id="1502" w:author="Administrator" w:date="2018-02-16T22:15:00Z">
        <w:r w:rsidR="00627DE3">
          <w:rPr>
            <w:rFonts w:ascii="Times New Roman" w:hAnsi="Times New Roman" w:hint="eastAsia"/>
            <w:szCs w:val="21"/>
          </w:rPr>
          <w:t xml:space="preserve">X </w:t>
        </w:r>
      </w:ins>
      <w:del w:id="1503" w:author="Administrator" w:date="2018-02-16T22:15:00Z">
        <w:r w:rsidRPr="009A2D90" w:rsidDel="00627DE3">
          <w:rPr>
            <w:rFonts w:ascii="Times New Roman" w:hAnsi="Times New Roman" w:hint="eastAsia"/>
            <w:szCs w:val="21"/>
          </w:rPr>
          <w:delText>价</w:delText>
        </w:r>
      </w:del>
      <w:ins w:id="1504" w:author="Administrator" w:date="2018-02-16T22:15:00Z">
        <w:r w:rsidR="00627DE3">
          <w:rPr>
            <w:rFonts w:ascii="Times New Roman" w:hAnsi="Times New Roman" w:hint="eastAsia"/>
            <w:szCs w:val="21"/>
          </w:rPr>
          <w:t xml:space="preserve">X </w:t>
        </w:r>
      </w:ins>
      <w:del w:id="1505" w:author="Administrator" w:date="2018-02-16T22:15:00Z">
        <w:r w:rsidRPr="009A2D90" w:rsidDel="00627DE3">
          <w:rPr>
            <w:rFonts w:ascii="Times New Roman" w:hAnsi="Times New Roman" w:hint="eastAsia"/>
            <w:szCs w:val="21"/>
          </w:rPr>
          <w:delText>格</w:delText>
        </w:r>
      </w:del>
      <w:ins w:id="1506" w:author="Administrator" w:date="2018-02-16T22:15:00Z">
        <w:r w:rsidR="00627DE3">
          <w:rPr>
            <w:rFonts w:ascii="Times New Roman" w:hAnsi="Times New Roman" w:hint="eastAsia"/>
            <w:szCs w:val="21"/>
          </w:rPr>
          <w:t xml:space="preserve">X </w:t>
        </w:r>
      </w:ins>
      <w:del w:id="1507" w:author="Administrator" w:date="2018-02-16T22:15:00Z">
        <w:r w:rsidR="00B800CF" w:rsidDel="00627DE3">
          <w:rPr>
            <w:rFonts w:ascii="Times New Roman" w:hAnsi="Times New Roman" w:hint="eastAsia"/>
            <w:szCs w:val="21"/>
          </w:rPr>
          <w:delText>较</w:delText>
        </w:r>
      </w:del>
      <w:ins w:id="1508" w:author="Administrator" w:date="2018-02-16T22:15:00Z">
        <w:r w:rsidR="00627DE3">
          <w:rPr>
            <w:rFonts w:ascii="Times New Roman" w:hAnsi="Times New Roman" w:hint="eastAsia"/>
            <w:szCs w:val="21"/>
          </w:rPr>
          <w:t xml:space="preserve">X </w:t>
        </w:r>
      </w:ins>
      <w:del w:id="1509" w:author="Administrator" w:date="2018-02-16T22:15:00Z">
        <w:r w:rsidR="00B800CF" w:rsidDel="00627DE3">
          <w:rPr>
            <w:rFonts w:ascii="Times New Roman" w:hAnsi="Times New Roman" w:hint="eastAsia"/>
            <w:szCs w:val="21"/>
          </w:rPr>
          <w:delText>高</w:delText>
        </w:r>
      </w:del>
      <w:ins w:id="1510" w:author="Administrator" w:date="2018-02-16T22:15:00Z">
        <w:r w:rsidR="00627DE3">
          <w:rPr>
            <w:rFonts w:ascii="Times New Roman" w:hAnsi="Times New Roman" w:hint="eastAsia"/>
            <w:szCs w:val="21"/>
          </w:rPr>
          <w:t xml:space="preserve">X </w:t>
        </w:r>
      </w:ins>
      <w:del w:id="1511" w:author="Administrator" w:date="2018-02-16T22:15:00Z">
        <w:r w:rsidR="00B800CF" w:rsidDel="00627DE3">
          <w:rPr>
            <w:rFonts w:ascii="Times New Roman" w:hAnsi="Times New Roman" w:hint="eastAsia"/>
            <w:szCs w:val="21"/>
          </w:rPr>
          <w:delText>，</w:delText>
        </w:r>
      </w:del>
      <w:ins w:id="1512" w:author="Administrator" w:date="2018-02-16T22:15:00Z">
        <w:r w:rsidR="00627DE3">
          <w:rPr>
            <w:rFonts w:ascii="Times New Roman" w:hAnsi="Times New Roman" w:hint="eastAsia"/>
            <w:szCs w:val="21"/>
          </w:rPr>
          <w:t xml:space="preserve">X </w:t>
        </w:r>
      </w:ins>
      <w:del w:id="1513" w:author="Administrator" w:date="2018-02-16T22:15:00Z">
        <w:r w:rsidR="00B800CF" w:rsidDel="00627DE3">
          <w:rPr>
            <w:rFonts w:ascii="Times New Roman" w:hAnsi="Times New Roman" w:hint="eastAsia"/>
            <w:szCs w:val="21"/>
          </w:rPr>
          <w:delText>增</w:delText>
        </w:r>
      </w:del>
      <w:ins w:id="1514" w:author="Administrator" w:date="2018-02-16T22:15:00Z">
        <w:r w:rsidR="00627DE3">
          <w:rPr>
            <w:rFonts w:ascii="Times New Roman" w:hAnsi="Times New Roman" w:hint="eastAsia"/>
            <w:szCs w:val="21"/>
          </w:rPr>
          <w:t xml:space="preserve">X </w:t>
        </w:r>
      </w:ins>
      <w:del w:id="1515" w:author="Administrator" w:date="2018-02-16T22:15:00Z">
        <w:r w:rsidR="00B800CF" w:rsidDel="00627DE3">
          <w:rPr>
            <w:rFonts w:ascii="Times New Roman" w:hAnsi="Times New Roman" w:hint="eastAsia"/>
            <w:szCs w:val="21"/>
          </w:rPr>
          <w:delText>加</w:delText>
        </w:r>
      </w:del>
      <w:ins w:id="1516" w:author="Administrator" w:date="2018-02-16T22:15:00Z">
        <w:r w:rsidR="00627DE3">
          <w:rPr>
            <w:rFonts w:ascii="Times New Roman" w:hAnsi="Times New Roman" w:hint="eastAsia"/>
            <w:szCs w:val="21"/>
          </w:rPr>
          <w:t xml:space="preserve">X </w:t>
        </w:r>
      </w:ins>
      <w:del w:id="1517" w:author="Administrator" w:date="2018-02-16T22:15:00Z">
        <w:r w:rsidR="00B800CF" w:rsidDel="00627DE3">
          <w:rPr>
            <w:rFonts w:ascii="Times New Roman" w:hAnsi="Times New Roman" w:hint="eastAsia"/>
            <w:szCs w:val="21"/>
          </w:rPr>
          <w:delText>了</w:delText>
        </w:r>
      </w:del>
      <w:ins w:id="1518" w:author="Administrator" w:date="2018-02-16T22:15:00Z">
        <w:r w:rsidR="00627DE3">
          <w:rPr>
            <w:rFonts w:ascii="Times New Roman" w:hAnsi="Times New Roman" w:hint="eastAsia"/>
            <w:szCs w:val="21"/>
          </w:rPr>
          <w:t xml:space="preserve">X </w:t>
        </w:r>
      </w:ins>
      <w:del w:id="1519" w:author="Administrator" w:date="2018-02-16T22:15:00Z">
        <w:r w:rsidRPr="009A2D90" w:rsidDel="00627DE3">
          <w:rPr>
            <w:rFonts w:ascii="Times New Roman" w:hAnsi="Times New Roman" w:hint="eastAsia"/>
            <w:szCs w:val="21"/>
          </w:rPr>
          <w:delText>制</w:delText>
        </w:r>
      </w:del>
      <w:ins w:id="1520" w:author="Administrator" w:date="2018-02-16T22:15:00Z">
        <w:r w:rsidR="00627DE3">
          <w:rPr>
            <w:rFonts w:ascii="Times New Roman" w:hAnsi="Times New Roman" w:hint="eastAsia"/>
            <w:szCs w:val="21"/>
          </w:rPr>
          <w:t xml:space="preserve">X </w:t>
        </w:r>
      </w:ins>
      <w:del w:id="1521" w:author="Administrator" w:date="2018-02-16T22:15:00Z">
        <w:r w:rsidRPr="009A2D90" w:rsidDel="00627DE3">
          <w:rPr>
            <w:rFonts w:ascii="Times New Roman" w:hAnsi="Times New Roman" w:hint="eastAsia"/>
            <w:szCs w:val="21"/>
          </w:rPr>
          <w:delText>作</w:delText>
        </w:r>
      </w:del>
      <w:ins w:id="1522" w:author="Administrator" w:date="2018-02-16T22:15:00Z">
        <w:r w:rsidR="00627DE3">
          <w:rPr>
            <w:rFonts w:ascii="Times New Roman" w:hAnsi="Times New Roman" w:hint="eastAsia"/>
            <w:szCs w:val="21"/>
          </w:rPr>
          <w:t xml:space="preserve">X </w:t>
        </w:r>
      </w:ins>
      <w:del w:id="1523" w:author="Administrator" w:date="2018-02-16T22:15:00Z">
        <w:r w:rsidR="00B800CF" w:rsidDel="00627DE3">
          <w:rPr>
            <w:rFonts w:ascii="Times New Roman" w:hAnsi="Times New Roman" w:hint="eastAsia"/>
            <w:szCs w:val="21"/>
          </w:rPr>
          <w:delText>的</w:delText>
        </w:r>
      </w:del>
      <w:ins w:id="1524" w:author="Administrator" w:date="2018-02-16T22:15:00Z">
        <w:r w:rsidR="00627DE3">
          <w:rPr>
            <w:rFonts w:ascii="Times New Roman" w:hAnsi="Times New Roman" w:hint="eastAsia"/>
            <w:szCs w:val="21"/>
          </w:rPr>
          <w:t xml:space="preserve">X </w:t>
        </w:r>
      </w:ins>
      <w:del w:id="1525" w:author="Administrator" w:date="2018-02-16T22:15:00Z">
        <w:r w:rsidRPr="009A2D90" w:rsidDel="00627DE3">
          <w:rPr>
            <w:rFonts w:ascii="Times New Roman" w:hAnsi="Times New Roman" w:hint="eastAsia"/>
            <w:szCs w:val="21"/>
          </w:rPr>
          <w:delText>成</w:delText>
        </w:r>
      </w:del>
      <w:ins w:id="1526" w:author="Administrator" w:date="2018-02-16T22:15:00Z">
        <w:r w:rsidR="00627DE3">
          <w:rPr>
            <w:rFonts w:ascii="Times New Roman" w:hAnsi="Times New Roman" w:hint="eastAsia"/>
            <w:szCs w:val="21"/>
          </w:rPr>
          <w:t xml:space="preserve">X </w:t>
        </w:r>
      </w:ins>
      <w:del w:id="1527" w:author="Administrator" w:date="2018-02-16T22:15:00Z">
        <w:r w:rsidRPr="009A2D90" w:rsidDel="00627DE3">
          <w:rPr>
            <w:rFonts w:ascii="Times New Roman" w:hAnsi="Times New Roman" w:hint="eastAsia"/>
            <w:szCs w:val="21"/>
          </w:rPr>
          <w:delText>本</w:delText>
        </w:r>
      </w:del>
      <w:ins w:id="1528" w:author="Administrator" w:date="2018-02-16T22:15:00Z">
        <w:r w:rsidR="00627DE3">
          <w:rPr>
            <w:rFonts w:ascii="Times New Roman" w:hAnsi="Times New Roman" w:hint="eastAsia"/>
            <w:szCs w:val="21"/>
          </w:rPr>
          <w:t xml:space="preserve">X </w:t>
        </w:r>
      </w:ins>
      <w:r w:rsidRPr="009A2D90">
        <w:rPr>
          <w:rFonts w:ascii="Times New Roman" w:hAnsi="Times New Roman"/>
          <w:szCs w:val="21"/>
        </w:rPr>
        <w:t>。</w:t>
      </w:r>
      <w:r>
        <w:rPr>
          <w:rFonts w:ascii="Times New Roman" w:hAnsi="Times New Roman"/>
          <w:szCs w:val="21"/>
        </w:rPr>
        <w:t>因此，</w:t>
      </w:r>
      <w:r>
        <w:rPr>
          <w:rFonts w:ascii="Times New Roman" w:hAnsi="Times New Roman" w:hint="eastAsia"/>
          <w:szCs w:val="21"/>
        </w:rPr>
        <w:t>设计一款噪音污染小、测量精度高、使用方便的脉搏测量仪</w:t>
      </w:r>
      <w:r w:rsidR="00B800CF">
        <w:rPr>
          <w:rFonts w:ascii="Times New Roman" w:hAnsi="Times New Roman" w:hint="eastAsia"/>
          <w:szCs w:val="21"/>
        </w:rPr>
        <w:t>十分有必要</w:t>
      </w:r>
      <w:r>
        <w:rPr>
          <w:rFonts w:ascii="Times New Roman" w:hAnsi="Times New Roman"/>
          <w:szCs w:val="21"/>
        </w:rPr>
        <w:t>。</w:t>
      </w:r>
    </w:p>
    <w:p w:rsidR="009A2D90" w:rsidRDefault="00B800CF" w:rsidP="006C5356">
      <w:pPr>
        <w:spacing w:beforeLines="50" w:afterLines="50"/>
        <w:ind w:firstLine="480"/>
        <w:rPr>
          <w:rFonts w:ascii="Times New Roman" w:hAnsi="Times New Roman"/>
          <w:szCs w:val="21"/>
        </w:rPr>
        <w:sectPr w:rsidR="009A2D90" w:rsidSect="009A2D90">
          <w:type w:val="continuous"/>
          <w:pgSz w:w="11906" w:h="16838" w:code="9"/>
          <w:pgMar w:top="1418" w:right="1021" w:bottom="1134" w:left="1021" w:header="851" w:footer="0" w:gutter="0"/>
          <w:cols w:num="2" w:space="624"/>
          <w:titlePg/>
          <w:docGrid w:type="lines" w:linePitch="312"/>
        </w:sectPr>
        <w:pPrChange w:id="1529" w:author="Administrator" w:date="2018-02-16T22:34:00Z">
          <w:pPr>
            <w:spacing w:beforeLines="50" w:afterLines="50"/>
            <w:ind w:firstLine="480"/>
          </w:pPr>
        </w:pPrChange>
      </w:pPr>
      <w:r>
        <w:rPr>
          <w:rFonts w:ascii="Times New Roman" w:hAnsi="Times New Roman" w:hint="eastAsia"/>
          <w:szCs w:val="21"/>
        </w:rPr>
        <w:lastRenderedPageBreak/>
        <w:t>笔者设计的系统</w:t>
      </w:r>
      <w:r w:rsidR="00F435AC">
        <w:rPr>
          <w:rFonts w:ascii="Times New Roman" w:hAnsi="Times New Roman" w:hint="eastAsia"/>
          <w:szCs w:val="21"/>
        </w:rPr>
        <w:t>采用</w:t>
      </w:r>
      <w:r w:rsidR="00F435AC">
        <w:rPr>
          <w:rFonts w:ascii="Times New Roman" w:hAnsi="Times New Roman" w:hint="eastAsia"/>
          <w:szCs w:val="21"/>
        </w:rPr>
        <w:t>ST188</w:t>
      </w:r>
      <w:r w:rsidR="00994D1C">
        <w:rPr>
          <w:rFonts w:ascii="Times New Roman" w:hAnsi="Times New Roman" w:hint="eastAsia"/>
          <w:szCs w:val="21"/>
        </w:rPr>
        <w:t>光电传感器检测人体的脉搏信号，通过手指</w:t>
      </w:r>
      <w:r w:rsidR="00D73D5D">
        <w:rPr>
          <w:rFonts w:ascii="Times New Roman" w:hAnsi="Times New Roman" w:hint="eastAsia"/>
          <w:szCs w:val="21"/>
        </w:rPr>
        <w:t>照射</w:t>
      </w:r>
      <w:r w:rsidR="00994D1C">
        <w:rPr>
          <w:rFonts w:ascii="Times New Roman" w:hAnsi="Times New Roman" w:hint="eastAsia"/>
          <w:szCs w:val="21"/>
        </w:rPr>
        <w:t>红外光时</w:t>
      </w:r>
      <w:r w:rsidR="00D73D5D">
        <w:rPr>
          <w:rFonts w:ascii="Times New Roman" w:hAnsi="Times New Roman" w:hint="eastAsia"/>
          <w:szCs w:val="21"/>
        </w:rPr>
        <w:t>的透光性会</w:t>
      </w:r>
      <w:r w:rsidR="00994D1C">
        <w:rPr>
          <w:rFonts w:ascii="Times New Roman" w:hAnsi="Times New Roman" w:hint="eastAsia"/>
          <w:szCs w:val="21"/>
        </w:rPr>
        <w:t>由于</w:t>
      </w:r>
      <w:r w:rsidR="00D73D5D">
        <w:rPr>
          <w:rFonts w:ascii="Times New Roman" w:hAnsi="Times New Roman" w:hint="eastAsia"/>
          <w:szCs w:val="21"/>
        </w:rPr>
        <w:t>脉搏跳动而变化</w:t>
      </w:r>
      <w:r w:rsidR="00F435AC">
        <w:rPr>
          <w:rFonts w:ascii="Times New Roman" w:hAnsi="Times New Roman" w:hint="eastAsia"/>
          <w:szCs w:val="21"/>
        </w:rPr>
        <w:t>来检测血流量</w:t>
      </w:r>
      <w:r w:rsidR="00D73D5D">
        <w:rPr>
          <w:rFonts w:ascii="Times New Roman" w:hAnsi="Times New Roman" w:hint="eastAsia"/>
          <w:szCs w:val="21"/>
        </w:rPr>
        <w:t>，能减少由于外界气流变化引起的噪声信号。</w:t>
      </w:r>
      <w:del w:id="1530" w:author="Administrator" w:date="2018-02-16T22:16:00Z">
        <w:r w:rsidR="00F435AC" w:rsidDel="00627DE3">
          <w:rPr>
            <w:rFonts w:ascii="Times New Roman" w:hAnsi="Times New Roman" w:hint="eastAsia"/>
            <w:szCs w:val="21"/>
          </w:rPr>
          <w:delText>由</w:delText>
        </w:r>
      </w:del>
      <w:ins w:id="1531" w:author="Administrator" w:date="2018-02-16T22:16:00Z">
        <w:r w:rsidR="00627DE3">
          <w:rPr>
            <w:rFonts w:ascii="Times New Roman" w:hAnsi="Times New Roman" w:hint="eastAsia"/>
            <w:szCs w:val="21"/>
          </w:rPr>
          <w:t xml:space="preserve">X </w:t>
        </w:r>
      </w:ins>
      <w:del w:id="1532" w:author="Administrator" w:date="2018-02-16T22:16:00Z">
        <w:r w:rsidR="00F435AC" w:rsidDel="00627DE3">
          <w:rPr>
            <w:rFonts w:ascii="Times New Roman" w:hAnsi="Times New Roman" w:hint="eastAsia"/>
            <w:szCs w:val="21"/>
          </w:rPr>
          <w:delText>于</w:delText>
        </w:r>
      </w:del>
      <w:ins w:id="1533" w:author="Administrator" w:date="2018-02-16T22:16:00Z">
        <w:r w:rsidR="00627DE3">
          <w:rPr>
            <w:rFonts w:ascii="Times New Roman" w:hAnsi="Times New Roman" w:hint="eastAsia"/>
            <w:szCs w:val="21"/>
          </w:rPr>
          <w:t xml:space="preserve">X </w:t>
        </w:r>
      </w:ins>
      <w:del w:id="1534" w:author="Administrator" w:date="2018-02-16T22:16:00Z">
        <w:r w:rsidR="00F435AC" w:rsidDel="00627DE3">
          <w:rPr>
            <w:rFonts w:ascii="Times New Roman" w:hAnsi="Times New Roman" w:hint="eastAsia"/>
            <w:szCs w:val="21"/>
          </w:rPr>
          <w:delText>人</w:delText>
        </w:r>
      </w:del>
      <w:ins w:id="1535" w:author="Administrator" w:date="2018-02-16T22:16:00Z">
        <w:r w:rsidR="00627DE3">
          <w:rPr>
            <w:rFonts w:ascii="Times New Roman" w:hAnsi="Times New Roman" w:hint="eastAsia"/>
            <w:szCs w:val="21"/>
          </w:rPr>
          <w:t xml:space="preserve">X </w:t>
        </w:r>
      </w:ins>
      <w:del w:id="1536" w:author="Administrator" w:date="2018-02-16T22:16:00Z">
        <w:r w:rsidR="00F435AC" w:rsidDel="00627DE3">
          <w:rPr>
            <w:rFonts w:ascii="Times New Roman" w:hAnsi="Times New Roman" w:hint="eastAsia"/>
            <w:szCs w:val="21"/>
          </w:rPr>
          <w:delText>体</w:delText>
        </w:r>
      </w:del>
      <w:ins w:id="1537" w:author="Administrator" w:date="2018-02-16T22:16:00Z">
        <w:r w:rsidR="00627DE3">
          <w:rPr>
            <w:rFonts w:ascii="Times New Roman" w:hAnsi="Times New Roman" w:hint="eastAsia"/>
            <w:szCs w:val="21"/>
          </w:rPr>
          <w:t xml:space="preserve">X </w:t>
        </w:r>
      </w:ins>
      <w:del w:id="1538" w:author="Administrator" w:date="2018-02-16T22:16:00Z">
        <w:r w:rsidR="00F435AC" w:rsidDel="00627DE3">
          <w:rPr>
            <w:rFonts w:ascii="Times New Roman" w:hAnsi="Times New Roman" w:hint="eastAsia"/>
            <w:szCs w:val="21"/>
          </w:rPr>
          <w:delText>脉</w:delText>
        </w:r>
      </w:del>
      <w:ins w:id="1539" w:author="Administrator" w:date="2018-02-16T22:16:00Z">
        <w:r w:rsidR="00627DE3">
          <w:rPr>
            <w:rFonts w:ascii="Times New Roman" w:hAnsi="Times New Roman" w:hint="eastAsia"/>
            <w:szCs w:val="21"/>
          </w:rPr>
          <w:t xml:space="preserve">X </w:t>
        </w:r>
      </w:ins>
      <w:del w:id="1540" w:author="Administrator" w:date="2018-02-16T22:16:00Z">
        <w:r w:rsidR="00F435AC" w:rsidDel="00627DE3">
          <w:rPr>
            <w:rFonts w:ascii="Times New Roman" w:hAnsi="Times New Roman" w:hint="eastAsia"/>
            <w:szCs w:val="21"/>
          </w:rPr>
          <w:delText>搏</w:delText>
        </w:r>
      </w:del>
      <w:ins w:id="1541" w:author="Administrator" w:date="2018-02-16T22:16:00Z">
        <w:r w:rsidR="00627DE3">
          <w:rPr>
            <w:rFonts w:ascii="Times New Roman" w:hAnsi="Times New Roman" w:hint="eastAsia"/>
            <w:szCs w:val="21"/>
          </w:rPr>
          <w:t xml:space="preserve">X </w:t>
        </w:r>
      </w:ins>
      <w:del w:id="1542" w:author="Administrator" w:date="2018-02-16T22:16:00Z">
        <w:r w:rsidR="00F435AC" w:rsidDel="00627DE3">
          <w:rPr>
            <w:rFonts w:ascii="Times New Roman" w:hAnsi="Times New Roman" w:hint="eastAsia"/>
            <w:szCs w:val="21"/>
          </w:rPr>
          <w:delText>信</w:delText>
        </w:r>
      </w:del>
      <w:ins w:id="1543" w:author="Administrator" w:date="2018-02-16T22:16:00Z">
        <w:r w:rsidR="00627DE3">
          <w:rPr>
            <w:rFonts w:ascii="Times New Roman" w:hAnsi="Times New Roman" w:hint="eastAsia"/>
            <w:szCs w:val="21"/>
          </w:rPr>
          <w:t xml:space="preserve">X </w:t>
        </w:r>
      </w:ins>
      <w:del w:id="1544" w:author="Administrator" w:date="2018-02-16T22:16:00Z">
        <w:r w:rsidR="00F435AC" w:rsidDel="00627DE3">
          <w:rPr>
            <w:rFonts w:ascii="Times New Roman" w:hAnsi="Times New Roman" w:hint="eastAsia"/>
            <w:szCs w:val="21"/>
          </w:rPr>
          <w:delText>号</w:delText>
        </w:r>
      </w:del>
      <w:ins w:id="1545" w:author="Administrator" w:date="2018-02-16T22:16:00Z">
        <w:r w:rsidR="00627DE3">
          <w:rPr>
            <w:rFonts w:ascii="Times New Roman" w:hAnsi="Times New Roman" w:hint="eastAsia"/>
            <w:szCs w:val="21"/>
          </w:rPr>
          <w:t xml:space="preserve">X </w:t>
        </w:r>
      </w:ins>
      <w:del w:id="1546" w:author="Administrator" w:date="2018-02-16T22:16:00Z">
        <w:r w:rsidR="00F435AC" w:rsidDel="00627DE3">
          <w:rPr>
            <w:rFonts w:ascii="Times New Roman" w:hAnsi="Times New Roman" w:hint="eastAsia"/>
            <w:szCs w:val="21"/>
          </w:rPr>
          <w:delText>十</w:delText>
        </w:r>
      </w:del>
      <w:ins w:id="1547" w:author="Administrator" w:date="2018-02-16T22:16:00Z">
        <w:r w:rsidR="00627DE3">
          <w:rPr>
            <w:rFonts w:ascii="Times New Roman" w:hAnsi="Times New Roman" w:hint="eastAsia"/>
            <w:szCs w:val="21"/>
          </w:rPr>
          <w:t xml:space="preserve">X </w:t>
        </w:r>
      </w:ins>
      <w:del w:id="1548" w:author="Administrator" w:date="2018-02-16T22:16:00Z">
        <w:r w:rsidR="00F435AC" w:rsidDel="00627DE3">
          <w:rPr>
            <w:rFonts w:ascii="Times New Roman" w:hAnsi="Times New Roman" w:hint="eastAsia"/>
            <w:szCs w:val="21"/>
          </w:rPr>
          <w:delText>分</w:delText>
        </w:r>
      </w:del>
      <w:ins w:id="1549" w:author="Administrator" w:date="2018-02-16T22:16:00Z">
        <w:r w:rsidR="00627DE3">
          <w:rPr>
            <w:rFonts w:ascii="Times New Roman" w:hAnsi="Times New Roman" w:hint="eastAsia"/>
            <w:szCs w:val="21"/>
          </w:rPr>
          <w:t xml:space="preserve">X </w:t>
        </w:r>
      </w:ins>
      <w:del w:id="1550" w:author="Administrator" w:date="2018-02-16T22:16:00Z">
        <w:r w:rsidR="00F435AC" w:rsidDel="00627DE3">
          <w:rPr>
            <w:rFonts w:ascii="Times New Roman" w:hAnsi="Times New Roman" w:hint="eastAsia"/>
            <w:szCs w:val="21"/>
          </w:rPr>
          <w:delText>微</w:delText>
        </w:r>
      </w:del>
      <w:ins w:id="1551" w:author="Administrator" w:date="2018-02-16T22:16:00Z">
        <w:r w:rsidR="00627DE3">
          <w:rPr>
            <w:rFonts w:ascii="Times New Roman" w:hAnsi="Times New Roman" w:hint="eastAsia"/>
            <w:szCs w:val="21"/>
          </w:rPr>
          <w:t xml:space="preserve">X </w:t>
        </w:r>
      </w:ins>
      <w:del w:id="1552" w:author="Administrator" w:date="2018-02-16T22:16:00Z">
        <w:r w:rsidR="00F435AC" w:rsidDel="00627DE3">
          <w:rPr>
            <w:rFonts w:ascii="Times New Roman" w:hAnsi="Times New Roman" w:hint="eastAsia"/>
            <w:szCs w:val="21"/>
          </w:rPr>
          <w:delText>弱</w:delText>
        </w:r>
      </w:del>
      <w:ins w:id="1553" w:author="Administrator" w:date="2018-02-16T22:16:00Z">
        <w:r w:rsidR="00627DE3">
          <w:rPr>
            <w:rFonts w:ascii="Times New Roman" w:hAnsi="Times New Roman" w:hint="eastAsia"/>
            <w:szCs w:val="21"/>
          </w:rPr>
          <w:t xml:space="preserve">X </w:t>
        </w:r>
      </w:ins>
      <w:del w:id="1554" w:author="Administrator" w:date="2018-02-16T22:16:00Z">
        <w:r w:rsidR="00F435AC" w:rsidDel="00627DE3">
          <w:rPr>
            <w:rFonts w:ascii="Times New Roman" w:hAnsi="Times New Roman" w:hint="eastAsia"/>
            <w:szCs w:val="21"/>
          </w:rPr>
          <w:delText>，</w:delText>
        </w:r>
      </w:del>
      <w:ins w:id="1555" w:author="Administrator" w:date="2018-02-16T22:16:00Z">
        <w:r w:rsidR="00627DE3">
          <w:rPr>
            <w:rFonts w:ascii="Times New Roman" w:hAnsi="Times New Roman" w:hint="eastAsia"/>
            <w:szCs w:val="21"/>
          </w:rPr>
          <w:t xml:space="preserve">X </w:t>
        </w:r>
      </w:ins>
      <w:del w:id="1556" w:author="Administrator" w:date="2018-02-16T22:16:00Z">
        <w:r w:rsidR="00F435AC" w:rsidDel="00627DE3">
          <w:rPr>
            <w:rFonts w:ascii="Times New Roman" w:hAnsi="Times New Roman" w:hint="eastAsia"/>
            <w:szCs w:val="21"/>
          </w:rPr>
          <w:delText>容</w:delText>
        </w:r>
      </w:del>
      <w:ins w:id="1557" w:author="Administrator" w:date="2018-02-16T22:16:00Z">
        <w:r w:rsidR="00627DE3">
          <w:rPr>
            <w:rFonts w:ascii="Times New Roman" w:hAnsi="Times New Roman" w:hint="eastAsia"/>
            <w:szCs w:val="21"/>
          </w:rPr>
          <w:t xml:space="preserve">X </w:t>
        </w:r>
      </w:ins>
      <w:del w:id="1558" w:author="Administrator" w:date="2018-02-16T22:16:00Z">
        <w:r w:rsidR="00F435AC" w:rsidDel="00627DE3">
          <w:rPr>
            <w:rFonts w:ascii="Times New Roman" w:hAnsi="Times New Roman" w:hint="eastAsia"/>
            <w:szCs w:val="21"/>
          </w:rPr>
          <w:delText>易</w:delText>
        </w:r>
      </w:del>
      <w:ins w:id="1559" w:author="Administrator" w:date="2018-02-16T22:16:00Z">
        <w:r w:rsidR="00627DE3">
          <w:rPr>
            <w:rFonts w:ascii="Times New Roman" w:hAnsi="Times New Roman" w:hint="eastAsia"/>
            <w:szCs w:val="21"/>
          </w:rPr>
          <w:t xml:space="preserve">X </w:t>
        </w:r>
      </w:ins>
      <w:del w:id="1560" w:author="Administrator" w:date="2018-02-16T22:16:00Z">
        <w:r w:rsidR="00F435AC" w:rsidDel="00627DE3">
          <w:rPr>
            <w:rFonts w:ascii="Times New Roman" w:hAnsi="Times New Roman" w:hint="eastAsia"/>
            <w:szCs w:val="21"/>
          </w:rPr>
          <w:delText>受</w:delText>
        </w:r>
      </w:del>
      <w:ins w:id="1561" w:author="Administrator" w:date="2018-02-16T22:16:00Z">
        <w:r w:rsidR="00627DE3">
          <w:rPr>
            <w:rFonts w:ascii="Times New Roman" w:hAnsi="Times New Roman" w:hint="eastAsia"/>
            <w:szCs w:val="21"/>
          </w:rPr>
          <w:t xml:space="preserve">X </w:t>
        </w:r>
      </w:ins>
      <w:del w:id="1562" w:author="Administrator" w:date="2018-02-16T22:16:00Z">
        <w:r w:rsidR="00F435AC" w:rsidDel="00627DE3">
          <w:rPr>
            <w:rFonts w:ascii="Times New Roman" w:hAnsi="Times New Roman" w:hint="eastAsia"/>
            <w:szCs w:val="21"/>
          </w:rPr>
          <w:delText>到</w:delText>
        </w:r>
      </w:del>
      <w:ins w:id="1563" w:author="Administrator" w:date="2018-02-16T22:16:00Z">
        <w:r w:rsidR="00627DE3">
          <w:rPr>
            <w:rFonts w:ascii="Times New Roman" w:hAnsi="Times New Roman" w:hint="eastAsia"/>
            <w:szCs w:val="21"/>
          </w:rPr>
          <w:t xml:space="preserve">X </w:t>
        </w:r>
      </w:ins>
      <w:del w:id="1564" w:author="Administrator" w:date="2018-02-16T22:16:00Z">
        <w:r w:rsidR="00F435AC" w:rsidDel="00627DE3">
          <w:rPr>
            <w:rFonts w:ascii="Times New Roman" w:hAnsi="Times New Roman" w:hint="eastAsia"/>
            <w:szCs w:val="21"/>
          </w:rPr>
          <w:delText>高</w:delText>
        </w:r>
      </w:del>
      <w:ins w:id="1565" w:author="Administrator" w:date="2018-02-16T22:16:00Z">
        <w:r w:rsidR="00627DE3">
          <w:rPr>
            <w:rFonts w:ascii="Times New Roman" w:hAnsi="Times New Roman" w:hint="eastAsia"/>
            <w:szCs w:val="21"/>
          </w:rPr>
          <w:t xml:space="preserve">X </w:t>
        </w:r>
      </w:ins>
      <w:del w:id="1566" w:author="Administrator" w:date="2018-02-16T22:16:00Z">
        <w:r w:rsidR="00F435AC" w:rsidDel="00627DE3">
          <w:rPr>
            <w:rFonts w:ascii="Times New Roman" w:hAnsi="Times New Roman" w:hint="eastAsia"/>
            <w:szCs w:val="21"/>
          </w:rPr>
          <w:delText>频</w:delText>
        </w:r>
      </w:del>
      <w:ins w:id="1567" w:author="Administrator" w:date="2018-02-16T22:16:00Z">
        <w:r w:rsidR="00627DE3">
          <w:rPr>
            <w:rFonts w:ascii="Times New Roman" w:hAnsi="Times New Roman" w:hint="eastAsia"/>
            <w:szCs w:val="21"/>
          </w:rPr>
          <w:t xml:space="preserve">X </w:t>
        </w:r>
      </w:ins>
      <w:del w:id="1568" w:author="Administrator" w:date="2018-02-16T22:16:00Z">
        <w:r w:rsidR="00F435AC" w:rsidDel="00627DE3">
          <w:rPr>
            <w:rFonts w:ascii="Times New Roman" w:hAnsi="Times New Roman" w:hint="eastAsia"/>
            <w:szCs w:val="21"/>
          </w:rPr>
          <w:delText>及</w:delText>
        </w:r>
      </w:del>
      <w:ins w:id="1569" w:author="Administrator" w:date="2018-02-16T22:16:00Z">
        <w:r w:rsidR="00627DE3">
          <w:rPr>
            <w:rFonts w:ascii="Times New Roman" w:hAnsi="Times New Roman" w:hint="eastAsia"/>
            <w:szCs w:val="21"/>
          </w:rPr>
          <w:t xml:space="preserve">X </w:t>
        </w:r>
      </w:ins>
      <w:del w:id="1570" w:author="Administrator" w:date="2018-02-16T22:16:00Z">
        <w:r w:rsidR="00F435AC" w:rsidDel="00627DE3">
          <w:rPr>
            <w:rFonts w:ascii="Times New Roman" w:hAnsi="Times New Roman" w:hint="eastAsia"/>
            <w:szCs w:val="21"/>
          </w:rPr>
          <w:delText>5</w:delText>
        </w:r>
      </w:del>
      <w:ins w:id="1571" w:author="Administrator" w:date="2018-02-16T22:16:00Z">
        <w:r w:rsidR="00627DE3">
          <w:rPr>
            <w:rFonts w:ascii="Times New Roman" w:hAnsi="Times New Roman" w:hint="eastAsia"/>
            <w:szCs w:val="21"/>
          </w:rPr>
          <w:t xml:space="preserve">X </w:t>
        </w:r>
      </w:ins>
      <w:del w:id="1572" w:author="Administrator" w:date="2018-02-16T22:16:00Z">
        <w:r w:rsidR="00F435AC" w:rsidDel="00627DE3">
          <w:rPr>
            <w:rFonts w:ascii="Times New Roman" w:hAnsi="Times New Roman" w:hint="eastAsia"/>
            <w:szCs w:val="21"/>
          </w:rPr>
          <w:delText>0</w:delText>
        </w:r>
      </w:del>
      <w:ins w:id="1573" w:author="Administrator" w:date="2018-02-16T22:16:00Z">
        <w:r w:rsidR="00627DE3">
          <w:rPr>
            <w:rFonts w:ascii="Times New Roman" w:hAnsi="Times New Roman" w:hint="eastAsia"/>
            <w:szCs w:val="21"/>
          </w:rPr>
          <w:t xml:space="preserve">X </w:t>
        </w:r>
      </w:ins>
      <w:ins w:id="1574" w:author="hnj2288" w:date="2016-05-13T16:06:00Z">
        <w:del w:id="1575" w:author="Administrator" w:date="2018-02-16T22:16:00Z">
          <w:r w:rsidR="00245B85" w:rsidDel="00627DE3">
            <w:rPr>
              <w:rFonts w:ascii="Times New Roman" w:hAnsi="Times New Roman" w:hint="eastAsia"/>
              <w:szCs w:val="21"/>
            </w:rPr>
            <w:delText xml:space="preserve"> </w:delText>
          </w:r>
        </w:del>
      </w:ins>
      <w:ins w:id="1576" w:author="Administrator" w:date="2018-02-16T22:16:00Z">
        <w:r w:rsidR="00627DE3">
          <w:rPr>
            <w:rFonts w:ascii="Times New Roman" w:hAnsi="Times New Roman" w:hint="eastAsia"/>
            <w:szCs w:val="21"/>
          </w:rPr>
          <w:t xml:space="preserve">X </w:t>
        </w:r>
      </w:ins>
      <w:del w:id="1577" w:author="Administrator" w:date="2018-02-16T22:16:00Z">
        <w:r w:rsidR="00F435AC" w:rsidDel="00627DE3">
          <w:rPr>
            <w:rFonts w:ascii="Times New Roman" w:hAnsi="Times New Roman"/>
            <w:szCs w:val="21"/>
          </w:rPr>
          <w:delText>H</w:delText>
        </w:r>
      </w:del>
      <w:ins w:id="1578" w:author="Administrator" w:date="2018-02-16T22:16:00Z">
        <w:r w:rsidR="00627DE3">
          <w:rPr>
            <w:rFonts w:ascii="Times New Roman" w:hAnsi="Times New Roman"/>
            <w:szCs w:val="21"/>
          </w:rPr>
          <w:t xml:space="preserve">X </w:t>
        </w:r>
      </w:ins>
      <w:del w:id="1579" w:author="Administrator" w:date="2018-02-16T22:16:00Z">
        <w:r w:rsidR="00F435AC" w:rsidDel="00627DE3">
          <w:rPr>
            <w:rFonts w:ascii="Times New Roman" w:hAnsi="Times New Roman" w:hint="eastAsia"/>
            <w:szCs w:val="21"/>
          </w:rPr>
          <w:delText>z</w:delText>
        </w:r>
      </w:del>
      <w:ins w:id="1580" w:author="Administrator" w:date="2018-02-16T22:16:00Z">
        <w:r w:rsidR="00627DE3">
          <w:rPr>
            <w:rFonts w:ascii="Times New Roman" w:hAnsi="Times New Roman" w:hint="eastAsia"/>
            <w:szCs w:val="21"/>
          </w:rPr>
          <w:t xml:space="preserve">X </w:t>
        </w:r>
      </w:ins>
      <w:del w:id="1581" w:author="Administrator" w:date="2018-02-16T22:16:00Z">
        <w:r w:rsidR="00F435AC" w:rsidDel="00627DE3">
          <w:rPr>
            <w:rFonts w:ascii="Times New Roman" w:hAnsi="Times New Roman" w:hint="eastAsia"/>
            <w:szCs w:val="21"/>
          </w:rPr>
          <w:delText>工</w:delText>
        </w:r>
      </w:del>
      <w:ins w:id="1582" w:author="Administrator" w:date="2018-02-16T22:16:00Z">
        <w:r w:rsidR="00627DE3">
          <w:rPr>
            <w:rFonts w:ascii="Times New Roman" w:hAnsi="Times New Roman" w:hint="eastAsia"/>
            <w:szCs w:val="21"/>
          </w:rPr>
          <w:t xml:space="preserve">X </w:t>
        </w:r>
      </w:ins>
      <w:del w:id="1583" w:author="Administrator" w:date="2018-02-16T22:16:00Z">
        <w:r w:rsidR="00F435AC" w:rsidDel="00627DE3">
          <w:rPr>
            <w:rFonts w:ascii="Times New Roman" w:hAnsi="Times New Roman" w:hint="eastAsia"/>
            <w:szCs w:val="21"/>
          </w:rPr>
          <w:delText>频</w:delText>
        </w:r>
      </w:del>
      <w:ins w:id="1584" w:author="Administrator" w:date="2018-02-16T22:16:00Z">
        <w:r w:rsidR="00627DE3">
          <w:rPr>
            <w:rFonts w:ascii="Times New Roman" w:hAnsi="Times New Roman" w:hint="eastAsia"/>
            <w:szCs w:val="21"/>
          </w:rPr>
          <w:t xml:space="preserve">X </w:t>
        </w:r>
      </w:ins>
      <w:del w:id="1585" w:author="Administrator" w:date="2018-02-16T22:16:00Z">
        <w:r w:rsidR="00F435AC" w:rsidDel="00627DE3">
          <w:rPr>
            <w:rFonts w:ascii="Times New Roman" w:hAnsi="Times New Roman" w:hint="eastAsia"/>
            <w:szCs w:val="21"/>
          </w:rPr>
          <w:delText>干</w:delText>
        </w:r>
      </w:del>
      <w:ins w:id="1586" w:author="Administrator" w:date="2018-02-16T22:16:00Z">
        <w:r w:rsidR="00627DE3">
          <w:rPr>
            <w:rFonts w:ascii="Times New Roman" w:hAnsi="Times New Roman" w:hint="eastAsia"/>
            <w:szCs w:val="21"/>
          </w:rPr>
          <w:t xml:space="preserve">X </w:t>
        </w:r>
      </w:ins>
      <w:del w:id="1587" w:author="Administrator" w:date="2018-02-16T22:16:00Z">
        <w:r w:rsidR="00F435AC" w:rsidDel="00627DE3">
          <w:rPr>
            <w:rFonts w:ascii="Times New Roman" w:hAnsi="Times New Roman" w:hint="eastAsia"/>
            <w:szCs w:val="21"/>
          </w:rPr>
          <w:delText>扰</w:delText>
        </w:r>
      </w:del>
      <w:ins w:id="1588" w:author="Administrator" w:date="2018-02-16T22:16:00Z">
        <w:r w:rsidR="00627DE3">
          <w:rPr>
            <w:rFonts w:ascii="Times New Roman" w:hAnsi="Times New Roman" w:hint="eastAsia"/>
            <w:szCs w:val="21"/>
          </w:rPr>
          <w:t xml:space="preserve">X </w:t>
        </w:r>
      </w:ins>
      <w:del w:id="1589" w:author="Administrator" w:date="2018-02-16T22:16:00Z">
        <w:r w:rsidR="00F435AC" w:rsidRPr="00CD57C8" w:rsidDel="00627DE3">
          <w:rPr>
            <w:rFonts w:ascii="Times New Roman" w:hAnsi="Times New Roman"/>
            <w:szCs w:val="21"/>
            <w:vertAlign w:val="superscript"/>
          </w:rPr>
          <w:delText>[</w:delText>
        </w:r>
      </w:del>
      <w:ins w:id="1590" w:author="Administrator" w:date="2018-02-16T22:16:00Z">
        <w:r w:rsidR="00627DE3">
          <w:rPr>
            <w:rFonts w:ascii="Times New Roman" w:hAnsi="Times New Roman"/>
            <w:szCs w:val="21"/>
            <w:vertAlign w:val="superscript"/>
          </w:rPr>
          <w:t xml:space="preserve">X </w:t>
        </w:r>
      </w:ins>
      <w:del w:id="1591" w:author="Administrator" w:date="2018-02-16T22:16:00Z">
        <w:r w:rsidR="00F435AC" w:rsidRPr="00CD57C8" w:rsidDel="00627DE3">
          <w:rPr>
            <w:rFonts w:ascii="Times New Roman" w:hAnsi="Times New Roman" w:hint="eastAsia"/>
            <w:szCs w:val="21"/>
            <w:vertAlign w:val="superscript"/>
          </w:rPr>
          <w:delText>3</w:delText>
        </w:r>
      </w:del>
      <w:ins w:id="1592" w:author="Administrator" w:date="2018-02-16T22:16:00Z">
        <w:r w:rsidR="00627DE3">
          <w:rPr>
            <w:rFonts w:ascii="Times New Roman" w:hAnsi="Times New Roman" w:hint="eastAsia"/>
            <w:szCs w:val="21"/>
            <w:vertAlign w:val="superscript"/>
          </w:rPr>
          <w:t xml:space="preserve">X </w:t>
        </w:r>
      </w:ins>
      <w:del w:id="1593" w:author="Administrator" w:date="2018-02-16T22:16:00Z">
        <w:r w:rsidR="00F435AC" w:rsidRPr="00CD57C8" w:rsidDel="00627DE3">
          <w:rPr>
            <w:rFonts w:ascii="Times New Roman" w:hAnsi="Times New Roman"/>
            <w:szCs w:val="21"/>
            <w:vertAlign w:val="superscript"/>
          </w:rPr>
          <w:delText>]</w:delText>
        </w:r>
      </w:del>
      <w:ins w:id="1594" w:author="Administrator" w:date="2018-02-16T22:16:00Z">
        <w:r w:rsidR="00627DE3">
          <w:rPr>
            <w:rFonts w:ascii="Times New Roman" w:hAnsi="Times New Roman"/>
            <w:szCs w:val="21"/>
            <w:vertAlign w:val="superscript"/>
          </w:rPr>
          <w:t xml:space="preserve">X </w:t>
        </w:r>
      </w:ins>
      <w:del w:id="1595" w:author="Administrator" w:date="2018-02-16T22:16:00Z">
        <w:r w:rsidR="003E05AA" w:rsidDel="00627DE3">
          <w:rPr>
            <w:rFonts w:ascii="Times New Roman" w:hAnsi="Times New Roman" w:hint="eastAsia"/>
            <w:szCs w:val="21"/>
          </w:rPr>
          <w:delText>，</w:delText>
        </w:r>
      </w:del>
      <w:ins w:id="1596" w:author="Administrator" w:date="2018-02-16T22:16:00Z">
        <w:r w:rsidR="00627DE3">
          <w:rPr>
            <w:rFonts w:ascii="Times New Roman" w:hAnsi="Times New Roman" w:hint="eastAsia"/>
            <w:szCs w:val="21"/>
          </w:rPr>
          <w:t xml:space="preserve">X </w:t>
        </w:r>
      </w:ins>
      <w:ins w:id="1597" w:author="安安" w:date="2016-05-16T10:43:00Z">
        <w:del w:id="1598" w:author="Administrator" w:date="2018-02-16T22:16:00Z">
          <w:r w:rsidR="00CF405A" w:rsidDel="00627DE3">
            <w:rPr>
              <w:rFonts w:ascii="Times New Roman" w:hAnsi="Times New Roman" w:hint="eastAsia"/>
              <w:szCs w:val="21"/>
            </w:rPr>
            <w:delText>因</w:delText>
          </w:r>
        </w:del>
      </w:ins>
      <w:ins w:id="1599" w:author="Administrator" w:date="2018-02-16T22:16:00Z">
        <w:r w:rsidR="00627DE3">
          <w:rPr>
            <w:rFonts w:ascii="Times New Roman" w:hAnsi="Times New Roman" w:hint="eastAsia"/>
            <w:szCs w:val="21"/>
          </w:rPr>
          <w:t xml:space="preserve">X </w:t>
        </w:r>
      </w:ins>
      <w:ins w:id="1600" w:author="安安" w:date="2016-05-16T10:43:00Z">
        <w:del w:id="1601" w:author="Administrator" w:date="2018-02-16T22:16:00Z">
          <w:r w:rsidR="00CF405A" w:rsidDel="00627DE3">
            <w:rPr>
              <w:rFonts w:ascii="Times New Roman" w:hAnsi="Times New Roman" w:hint="eastAsia"/>
              <w:szCs w:val="21"/>
            </w:rPr>
            <w:delText>此</w:delText>
          </w:r>
        </w:del>
      </w:ins>
      <w:ins w:id="1602" w:author="Administrator" w:date="2018-02-16T22:16:00Z">
        <w:r w:rsidR="00627DE3">
          <w:rPr>
            <w:rFonts w:ascii="Times New Roman" w:hAnsi="Times New Roman" w:hint="eastAsia"/>
            <w:szCs w:val="21"/>
          </w:rPr>
          <w:t xml:space="preserve">X </w:t>
        </w:r>
      </w:ins>
      <w:ins w:id="1603" w:author="安安" w:date="2016-05-16T10:47:00Z">
        <w:del w:id="1604" w:author="Administrator" w:date="2018-02-16T22:16:00Z">
          <w:r w:rsidR="00CF405A" w:rsidDel="00627DE3">
            <w:rPr>
              <w:rFonts w:ascii="Times New Roman" w:hAnsi="Times New Roman" w:hint="eastAsia"/>
              <w:szCs w:val="21"/>
            </w:rPr>
            <w:delText>，</w:delText>
          </w:r>
        </w:del>
      </w:ins>
      <w:ins w:id="1605" w:author="Administrator" w:date="2018-02-16T22:16:00Z">
        <w:r w:rsidR="00627DE3">
          <w:rPr>
            <w:rFonts w:ascii="Times New Roman" w:hAnsi="Times New Roman" w:hint="eastAsia"/>
            <w:szCs w:val="21"/>
          </w:rPr>
          <w:t xml:space="preserve">X </w:t>
        </w:r>
      </w:ins>
      <w:ins w:id="1606" w:author="安安" w:date="2016-05-16T10:43:00Z">
        <w:del w:id="1607" w:author="Administrator" w:date="2018-02-16T22:16:00Z">
          <w:r w:rsidR="00CF405A" w:rsidDel="00627DE3">
            <w:rPr>
              <w:rFonts w:ascii="Times New Roman" w:hAnsi="Times New Roman" w:hint="eastAsia"/>
              <w:szCs w:val="21"/>
            </w:rPr>
            <w:delText>需</w:delText>
          </w:r>
        </w:del>
      </w:ins>
      <w:ins w:id="1608" w:author="Administrator" w:date="2018-02-16T22:16:00Z">
        <w:r w:rsidR="00627DE3">
          <w:rPr>
            <w:rFonts w:ascii="Times New Roman" w:hAnsi="Times New Roman" w:hint="eastAsia"/>
            <w:szCs w:val="21"/>
          </w:rPr>
          <w:t xml:space="preserve">X </w:t>
        </w:r>
      </w:ins>
      <w:ins w:id="1609" w:author="安安" w:date="2016-05-16T10:43:00Z">
        <w:del w:id="1610" w:author="Administrator" w:date="2018-02-16T22:16:00Z">
          <w:r w:rsidR="00CF405A" w:rsidDel="00627DE3">
            <w:rPr>
              <w:rFonts w:ascii="Times New Roman" w:hAnsi="Times New Roman" w:hint="eastAsia"/>
              <w:szCs w:val="21"/>
            </w:rPr>
            <w:delText>要</w:delText>
          </w:r>
        </w:del>
      </w:ins>
      <w:ins w:id="1611" w:author="Administrator" w:date="2018-02-16T22:16:00Z">
        <w:r w:rsidR="00627DE3">
          <w:rPr>
            <w:rFonts w:ascii="Times New Roman" w:hAnsi="Times New Roman" w:hint="eastAsia"/>
            <w:szCs w:val="21"/>
          </w:rPr>
          <w:t xml:space="preserve">X </w:t>
        </w:r>
      </w:ins>
      <w:ins w:id="1612" w:author="安安" w:date="2016-05-16T10:43:00Z">
        <w:del w:id="1613" w:author="Administrator" w:date="2018-02-16T22:16:00Z">
          <w:r w:rsidR="00CF405A" w:rsidDel="00627DE3">
            <w:rPr>
              <w:rFonts w:ascii="Times New Roman" w:hAnsi="Times New Roman" w:hint="eastAsia"/>
              <w:szCs w:val="21"/>
            </w:rPr>
            <w:delText>对</w:delText>
          </w:r>
        </w:del>
      </w:ins>
      <w:ins w:id="1614" w:author="Administrator" w:date="2018-02-16T22:16:00Z">
        <w:r w:rsidR="00627DE3">
          <w:rPr>
            <w:rFonts w:ascii="Times New Roman" w:hAnsi="Times New Roman" w:hint="eastAsia"/>
            <w:szCs w:val="21"/>
          </w:rPr>
          <w:t xml:space="preserve">X </w:t>
        </w:r>
      </w:ins>
      <w:ins w:id="1615" w:author="安安" w:date="2016-05-16T10:43:00Z">
        <w:del w:id="1616" w:author="Administrator" w:date="2018-02-16T22:16:00Z">
          <w:r w:rsidR="00CF405A" w:rsidDel="00627DE3">
            <w:rPr>
              <w:rFonts w:ascii="Times New Roman" w:hAnsi="Times New Roman" w:hint="eastAsia"/>
              <w:szCs w:val="21"/>
            </w:rPr>
            <w:delText>检</w:delText>
          </w:r>
        </w:del>
      </w:ins>
      <w:ins w:id="1617" w:author="Administrator" w:date="2018-02-16T22:16:00Z">
        <w:r w:rsidR="00627DE3">
          <w:rPr>
            <w:rFonts w:ascii="Times New Roman" w:hAnsi="Times New Roman" w:hint="eastAsia"/>
            <w:szCs w:val="21"/>
          </w:rPr>
          <w:t xml:space="preserve">X </w:t>
        </w:r>
      </w:ins>
      <w:ins w:id="1618" w:author="安安" w:date="2016-05-16T10:43:00Z">
        <w:del w:id="1619" w:author="Administrator" w:date="2018-02-16T22:16:00Z">
          <w:r w:rsidR="00CF405A" w:rsidDel="00627DE3">
            <w:rPr>
              <w:rFonts w:ascii="Times New Roman" w:hAnsi="Times New Roman" w:hint="eastAsia"/>
              <w:szCs w:val="21"/>
            </w:rPr>
            <w:delText>测</w:delText>
          </w:r>
        </w:del>
      </w:ins>
      <w:ins w:id="1620" w:author="Administrator" w:date="2018-02-16T22:16:00Z">
        <w:r w:rsidR="00627DE3">
          <w:rPr>
            <w:rFonts w:ascii="Times New Roman" w:hAnsi="Times New Roman" w:hint="eastAsia"/>
            <w:szCs w:val="21"/>
          </w:rPr>
          <w:t xml:space="preserve">X </w:t>
        </w:r>
      </w:ins>
      <w:ins w:id="1621" w:author="安安" w:date="2016-05-16T10:43:00Z">
        <w:del w:id="1622" w:author="Administrator" w:date="2018-02-16T22:16:00Z">
          <w:r w:rsidR="00CF405A" w:rsidDel="00627DE3">
            <w:rPr>
              <w:rFonts w:ascii="Times New Roman" w:hAnsi="Times New Roman" w:hint="eastAsia"/>
              <w:szCs w:val="21"/>
            </w:rPr>
            <w:delText>到</w:delText>
          </w:r>
        </w:del>
      </w:ins>
      <w:ins w:id="1623" w:author="Administrator" w:date="2018-02-16T22:16:00Z">
        <w:r w:rsidR="00627DE3">
          <w:rPr>
            <w:rFonts w:ascii="Times New Roman" w:hAnsi="Times New Roman" w:hint="eastAsia"/>
            <w:szCs w:val="21"/>
          </w:rPr>
          <w:t xml:space="preserve">X </w:t>
        </w:r>
      </w:ins>
      <w:ins w:id="1624" w:author="安安" w:date="2016-05-16T10:43:00Z">
        <w:del w:id="1625" w:author="Administrator" w:date="2018-02-16T22:16:00Z">
          <w:r w:rsidR="00CF405A" w:rsidDel="00627DE3">
            <w:rPr>
              <w:rFonts w:ascii="Times New Roman" w:hAnsi="Times New Roman" w:hint="eastAsia"/>
              <w:szCs w:val="21"/>
            </w:rPr>
            <w:delText>的</w:delText>
          </w:r>
        </w:del>
      </w:ins>
      <w:ins w:id="1626" w:author="Administrator" w:date="2018-02-16T22:16:00Z">
        <w:r w:rsidR="00627DE3">
          <w:rPr>
            <w:rFonts w:ascii="Times New Roman" w:hAnsi="Times New Roman" w:hint="eastAsia"/>
            <w:szCs w:val="21"/>
          </w:rPr>
          <w:t xml:space="preserve">X </w:t>
        </w:r>
      </w:ins>
      <w:ins w:id="1627" w:author="安安" w:date="2016-05-16T10:45:00Z">
        <w:del w:id="1628" w:author="Administrator" w:date="2018-02-16T22:16:00Z">
          <w:r w:rsidR="00CF405A" w:rsidDel="00627DE3">
            <w:rPr>
              <w:rFonts w:ascii="Times New Roman" w:hAnsi="Times New Roman" w:hint="eastAsia"/>
              <w:szCs w:val="21"/>
            </w:rPr>
            <w:delText>原</w:delText>
          </w:r>
        </w:del>
      </w:ins>
      <w:ins w:id="1629" w:author="Administrator" w:date="2018-02-16T22:16:00Z">
        <w:r w:rsidR="00627DE3">
          <w:rPr>
            <w:rFonts w:ascii="Times New Roman" w:hAnsi="Times New Roman" w:hint="eastAsia"/>
            <w:szCs w:val="21"/>
          </w:rPr>
          <w:t xml:space="preserve">X </w:t>
        </w:r>
      </w:ins>
      <w:ins w:id="1630" w:author="安安" w:date="2016-05-16T10:45:00Z">
        <w:del w:id="1631" w:author="Administrator" w:date="2018-02-16T22:16:00Z">
          <w:r w:rsidR="00CF405A" w:rsidDel="00627DE3">
            <w:rPr>
              <w:rFonts w:ascii="Times New Roman" w:hAnsi="Times New Roman" w:hint="eastAsia"/>
              <w:szCs w:val="21"/>
            </w:rPr>
            <w:delText>始</w:delText>
          </w:r>
        </w:del>
      </w:ins>
      <w:ins w:id="1632" w:author="Administrator" w:date="2018-02-16T22:16:00Z">
        <w:r w:rsidR="00627DE3">
          <w:rPr>
            <w:rFonts w:ascii="Times New Roman" w:hAnsi="Times New Roman" w:hint="eastAsia"/>
            <w:szCs w:val="21"/>
          </w:rPr>
          <w:t xml:space="preserve">X </w:t>
        </w:r>
      </w:ins>
      <w:ins w:id="1633" w:author="安安" w:date="2016-05-16T10:43:00Z">
        <w:del w:id="1634" w:author="Administrator" w:date="2018-02-16T22:16:00Z">
          <w:r w:rsidR="00CF405A" w:rsidDel="00627DE3">
            <w:rPr>
              <w:rFonts w:ascii="Times New Roman" w:hAnsi="Times New Roman" w:hint="eastAsia"/>
              <w:szCs w:val="21"/>
            </w:rPr>
            <w:delText>信</w:delText>
          </w:r>
        </w:del>
      </w:ins>
      <w:ins w:id="1635" w:author="Administrator" w:date="2018-02-16T22:16:00Z">
        <w:r w:rsidR="00627DE3">
          <w:rPr>
            <w:rFonts w:ascii="Times New Roman" w:hAnsi="Times New Roman" w:hint="eastAsia"/>
            <w:szCs w:val="21"/>
          </w:rPr>
          <w:t xml:space="preserve">X </w:t>
        </w:r>
      </w:ins>
      <w:ins w:id="1636" w:author="安安" w:date="2016-05-16T10:43:00Z">
        <w:del w:id="1637" w:author="Administrator" w:date="2018-02-16T22:16:00Z">
          <w:r w:rsidR="00CF405A" w:rsidDel="00627DE3">
            <w:rPr>
              <w:rFonts w:ascii="Times New Roman" w:hAnsi="Times New Roman" w:hint="eastAsia"/>
              <w:szCs w:val="21"/>
            </w:rPr>
            <w:delText>号</w:delText>
          </w:r>
        </w:del>
      </w:ins>
      <w:ins w:id="1638" w:author="Administrator" w:date="2018-02-16T22:16:00Z">
        <w:r w:rsidR="00627DE3">
          <w:rPr>
            <w:rFonts w:ascii="Times New Roman" w:hAnsi="Times New Roman" w:hint="eastAsia"/>
            <w:szCs w:val="21"/>
          </w:rPr>
          <w:t xml:space="preserve">X </w:t>
        </w:r>
      </w:ins>
      <w:ins w:id="1639" w:author="安安" w:date="2016-05-16T10:43:00Z">
        <w:del w:id="1640" w:author="Administrator" w:date="2018-02-16T22:16:00Z">
          <w:r w:rsidR="00CF405A" w:rsidDel="00627DE3">
            <w:rPr>
              <w:rFonts w:ascii="Times New Roman" w:hAnsi="Times New Roman" w:hint="eastAsia"/>
              <w:szCs w:val="21"/>
            </w:rPr>
            <w:delText>进</w:delText>
          </w:r>
        </w:del>
      </w:ins>
      <w:ins w:id="1641" w:author="Administrator" w:date="2018-02-16T22:16:00Z">
        <w:r w:rsidR="00627DE3">
          <w:rPr>
            <w:rFonts w:ascii="Times New Roman" w:hAnsi="Times New Roman" w:hint="eastAsia"/>
            <w:szCs w:val="21"/>
          </w:rPr>
          <w:t xml:space="preserve">X </w:t>
        </w:r>
      </w:ins>
      <w:ins w:id="1642" w:author="安安" w:date="2016-05-16T10:43:00Z">
        <w:del w:id="1643" w:author="Administrator" w:date="2018-02-16T22:16:00Z">
          <w:r w:rsidR="00CF405A" w:rsidDel="00627DE3">
            <w:rPr>
              <w:rFonts w:ascii="Times New Roman" w:hAnsi="Times New Roman" w:hint="eastAsia"/>
              <w:szCs w:val="21"/>
            </w:rPr>
            <w:delText>行</w:delText>
          </w:r>
        </w:del>
      </w:ins>
      <w:ins w:id="1644" w:author="Administrator" w:date="2018-02-16T22:16:00Z">
        <w:r w:rsidR="00627DE3">
          <w:rPr>
            <w:rFonts w:ascii="Times New Roman" w:hAnsi="Times New Roman" w:hint="eastAsia"/>
            <w:szCs w:val="21"/>
          </w:rPr>
          <w:t xml:space="preserve">X </w:t>
        </w:r>
      </w:ins>
      <w:ins w:id="1645" w:author="安安" w:date="2016-05-16T10:44:00Z">
        <w:del w:id="1646" w:author="Administrator" w:date="2018-02-16T22:16:00Z">
          <w:r w:rsidR="00CF405A" w:rsidDel="00627DE3">
            <w:rPr>
              <w:rFonts w:ascii="Times New Roman" w:hAnsi="Times New Roman" w:hint="eastAsia"/>
              <w:szCs w:val="21"/>
            </w:rPr>
            <w:delText>滤</w:delText>
          </w:r>
        </w:del>
      </w:ins>
      <w:ins w:id="1647" w:author="Administrator" w:date="2018-02-16T22:16:00Z">
        <w:r w:rsidR="00627DE3">
          <w:rPr>
            <w:rFonts w:ascii="Times New Roman" w:hAnsi="Times New Roman" w:hint="eastAsia"/>
            <w:szCs w:val="21"/>
          </w:rPr>
          <w:t xml:space="preserve">X </w:t>
        </w:r>
      </w:ins>
      <w:ins w:id="1648" w:author="安安" w:date="2016-05-16T10:44:00Z">
        <w:del w:id="1649" w:author="Administrator" w:date="2018-02-16T22:16:00Z">
          <w:r w:rsidR="00CF405A" w:rsidDel="00627DE3">
            <w:rPr>
              <w:rFonts w:ascii="Times New Roman" w:hAnsi="Times New Roman" w:hint="eastAsia"/>
              <w:szCs w:val="21"/>
            </w:rPr>
            <w:delText>波</w:delText>
          </w:r>
        </w:del>
      </w:ins>
      <w:ins w:id="1650" w:author="Administrator" w:date="2018-02-16T22:16:00Z">
        <w:r w:rsidR="00627DE3">
          <w:rPr>
            <w:rFonts w:ascii="Times New Roman" w:hAnsi="Times New Roman" w:hint="eastAsia"/>
            <w:szCs w:val="21"/>
          </w:rPr>
          <w:t xml:space="preserve">X </w:t>
        </w:r>
      </w:ins>
      <w:ins w:id="1651" w:author="安安" w:date="2016-05-16T10:44:00Z">
        <w:del w:id="1652" w:author="Administrator" w:date="2018-02-16T22:16:00Z">
          <w:r w:rsidR="00CF405A" w:rsidDel="00627DE3">
            <w:rPr>
              <w:rFonts w:ascii="Times New Roman" w:hAnsi="Times New Roman" w:hint="eastAsia"/>
              <w:szCs w:val="21"/>
            </w:rPr>
            <w:delText>处</w:delText>
          </w:r>
        </w:del>
      </w:ins>
      <w:ins w:id="1653" w:author="Administrator" w:date="2018-02-16T22:16:00Z">
        <w:r w:rsidR="00627DE3">
          <w:rPr>
            <w:rFonts w:ascii="Times New Roman" w:hAnsi="Times New Roman" w:hint="eastAsia"/>
            <w:szCs w:val="21"/>
          </w:rPr>
          <w:t xml:space="preserve">X </w:t>
        </w:r>
      </w:ins>
      <w:ins w:id="1654" w:author="安安" w:date="2016-05-16T10:44:00Z">
        <w:del w:id="1655" w:author="Administrator" w:date="2018-02-16T22:16:00Z">
          <w:r w:rsidR="00CF405A" w:rsidDel="00627DE3">
            <w:rPr>
              <w:rFonts w:ascii="Times New Roman" w:hAnsi="Times New Roman" w:hint="eastAsia"/>
              <w:szCs w:val="21"/>
            </w:rPr>
            <w:delText>理</w:delText>
          </w:r>
        </w:del>
      </w:ins>
      <w:ins w:id="1656" w:author="Administrator" w:date="2018-02-16T22:16:00Z">
        <w:r w:rsidR="00627DE3">
          <w:rPr>
            <w:rFonts w:ascii="Times New Roman" w:hAnsi="Times New Roman" w:hint="eastAsia"/>
            <w:szCs w:val="21"/>
          </w:rPr>
          <w:t xml:space="preserve">X </w:t>
        </w:r>
      </w:ins>
      <w:ins w:id="1657" w:author="安安" w:date="2016-05-16T10:44:00Z">
        <w:del w:id="1658" w:author="Administrator" w:date="2018-02-16T22:16:00Z">
          <w:r w:rsidR="00CF405A" w:rsidDel="00627DE3">
            <w:rPr>
              <w:rFonts w:ascii="Times New Roman" w:hAnsi="Times New Roman" w:hint="eastAsia"/>
              <w:szCs w:val="21"/>
            </w:rPr>
            <w:delText>以</w:delText>
          </w:r>
        </w:del>
      </w:ins>
      <w:ins w:id="1659" w:author="Administrator" w:date="2018-02-16T22:16:00Z">
        <w:r w:rsidR="00627DE3">
          <w:rPr>
            <w:rFonts w:ascii="Times New Roman" w:hAnsi="Times New Roman" w:hint="eastAsia"/>
            <w:szCs w:val="21"/>
          </w:rPr>
          <w:t xml:space="preserve">X </w:t>
        </w:r>
      </w:ins>
      <w:ins w:id="1660" w:author="安安" w:date="2016-05-16T10:44:00Z">
        <w:del w:id="1661" w:author="Administrator" w:date="2018-02-16T22:16:00Z">
          <w:r w:rsidR="00CF405A" w:rsidDel="00627DE3">
            <w:rPr>
              <w:rFonts w:ascii="Times New Roman" w:hAnsi="Times New Roman" w:hint="eastAsia"/>
              <w:szCs w:val="21"/>
            </w:rPr>
            <w:delText>得</w:delText>
          </w:r>
        </w:del>
      </w:ins>
      <w:ins w:id="1662" w:author="Administrator" w:date="2018-02-16T22:16:00Z">
        <w:r w:rsidR="00627DE3">
          <w:rPr>
            <w:rFonts w:ascii="Times New Roman" w:hAnsi="Times New Roman" w:hint="eastAsia"/>
            <w:szCs w:val="21"/>
          </w:rPr>
          <w:t xml:space="preserve">X </w:t>
        </w:r>
      </w:ins>
      <w:ins w:id="1663" w:author="安安" w:date="2016-05-16T10:44:00Z">
        <w:del w:id="1664" w:author="Administrator" w:date="2018-02-16T22:16:00Z">
          <w:r w:rsidR="00CF405A" w:rsidDel="00627DE3">
            <w:rPr>
              <w:rFonts w:ascii="Times New Roman" w:hAnsi="Times New Roman" w:hint="eastAsia"/>
              <w:szCs w:val="21"/>
            </w:rPr>
            <w:delText>到</w:delText>
          </w:r>
        </w:del>
      </w:ins>
      <w:ins w:id="1665" w:author="Administrator" w:date="2018-02-16T22:16:00Z">
        <w:r w:rsidR="00627DE3">
          <w:rPr>
            <w:rFonts w:ascii="Times New Roman" w:hAnsi="Times New Roman" w:hint="eastAsia"/>
            <w:szCs w:val="21"/>
          </w:rPr>
          <w:t xml:space="preserve">X </w:t>
        </w:r>
      </w:ins>
      <w:ins w:id="1666" w:author="安安" w:date="2016-05-16T10:44:00Z">
        <w:del w:id="1667" w:author="Administrator" w:date="2018-02-16T22:16:00Z">
          <w:r w:rsidR="00CF405A" w:rsidDel="00627DE3">
            <w:rPr>
              <w:rFonts w:ascii="Times New Roman" w:hAnsi="Times New Roman" w:hint="eastAsia"/>
              <w:szCs w:val="21"/>
            </w:rPr>
            <w:delText>便</w:delText>
          </w:r>
        </w:del>
      </w:ins>
      <w:ins w:id="1668" w:author="Administrator" w:date="2018-02-16T22:16:00Z">
        <w:r w:rsidR="00627DE3">
          <w:rPr>
            <w:rFonts w:ascii="Times New Roman" w:hAnsi="Times New Roman" w:hint="eastAsia"/>
            <w:szCs w:val="21"/>
          </w:rPr>
          <w:t xml:space="preserve">X </w:t>
        </w:r>
      </w:ins>
      <w:ins w:id="1669" w:author="安安" w:date="2016-05-16T10:44:00Z">
        <w:del w:id="1670" w:author="Administrator" w:date="2018-02-16T22:16:00Z">
          <w:r w:rsidR="00CF405A" w:rsidDel="00627DE3">
            <w:rPr>
              <w:rFonts w:ascii="Times New Roman" w:hAnsi="Times New Roman" w:hint="eastAsia"/>
              <w:szCs w:val="21"/>
            </w:rPr>
            <w:delText>于</w:delText>
          </w:r>
        </w:del>
      </w:ins>
      <w:ins w:id="1671" w:author="Administrator" w:date="2018-02-16T22:16:00Z">
        <w:r w:rsidR="00627DE3">
          <w:rPr>
            <w:rFonts w:ascii="Times New Roman" w:hAnsi="Times New Roman" w:hint="eastAsia"/>
            <w:szCs w:val="21"/>
          </w:rPr>
          <w:t xml:space="preserve">X </w:t>
        </w:r>
      </w:ins>
      <w:ins w:id="1672" w:author="安安" w:date="2016-05-16T10:44:00Z">
        <w:del w:id="1673" w:author="Administrator" w:date="2018-02-16T22:16:00Z">
          <w:r w:rsidR="00CF405A" w:rsidDel="00627DE3">
            <w:rPr>
              <w:rFonts w:ascii="Times New Roman" w:hAnsi="Times New Roman" w:hint="eastAsia"/>
              <w:szCs w:val="21"/>
            </w:rPr>
            <w:delText>分</w:delText>
          </w:r>
        </w:del>
      </w:ins>
      <w:ins w:id="1674" w:author="Administrator" w:date="2018-02-16T22:16:00Z">
        <w:r w:rsidR="00627DE3">
          <w:rPr>
            <w:rFonts w:ascii="Times New Roman" w:hAnsi="Times New Roman" w:hint="eastAsia"/>
            <w:szCs w:val="21"/>
          </w:rPr>
          <w:t xml:space="preserve">X </w:t>
        </w:r>
      </w:ins>
      <w:ins w:id="1675" w:author="安安" w:date="2016-05-16T10:44:00Z">
        <w:del w:id="1676" w:author="Administrator" w:date="2018-02-16T22:16:00Z">
          <w:r w:rsidR="00CF405A" w:rsidDel="00627DE3">
            <w:rPr>
              <w:rFonts w:ascii="Times New Roman" w:hAnsi="Times New Roman" w:hint="eastAsia"/>
              <w:szCs w:val="21"/>
            </w:rPr>
            <w:delText>析</w:delText>
          </w:r>
        </w:del>
      </w:ins>
      <w:ins w:id="1677" w:author="Administrator" w:date="2018-02-16T22:16:00Z">
        <w:r w:rsidR="00627DE3">
          <w:rPr>
            <w:rFonts w:ascii="Times New Roman" w:hAnsi="Times New Roman" w:hint="eastAsia"/>
            <w:szCs w:val="21"/>
          </w:rPr>
          <w:t xml:space="preserve">X </w:t>
        </w:r>
      </w:ins>
      <w:ins w:id="1678" w:author="安安" w:date="2016-05-16T10:44:00Z">
        <w:del w:id="1679" w:author="Administrator" w:date="2018-02-16T22:16:00Z">
          <w:r w:rsidR="00CF405A" w:rsidDel="00627DE3">
            <w:rPr>
              <w:rFonts w:ascii="Times New Roman" w:hAnsi="Times New Roman" w:hint="eastAsia"/>
              <w:szCs w:val="21"/>
            </w:rPr>
            <w:delText>的</w:delText>
          </w:r>
        </w:del>
      </w:ins>
      <w:ins w:id="1680" w:author="Administrator" w:date="2018-02-16T22:16:00Z">
        <w:r w:rsidR="00627DE3">
          <w:rPr>
            <w:rFonts w:ascii="Times New Roman" w:hAnsi="Times New Roman" w:hint="eastAsia"/>
            <w:szCs w:val="21"/>
          </w:rPr>
          <w:t xml:space="preserve">X </w:t>
        </w:r>
      </w:ins>
      <w:ins w:id="1681" w:author="安安" w:date="2016-05-16T10:45:00Z">
        <w:del w:id="1682" w:author="Administrator" w:date="2018-02-16T22:16:00Z">
          <w:r w:rsidR="00CF405A" w:rsidDel="00627DE3">
            <w:rPr>
              <w:rFonts w:ascii="Times New Roman" w:hAnsi="Times New Roman" w:hint="eastAsia"/>
              <w:szCs w:val="21"/>
            </w:rPr>
            <w:delText>有</w:delText>
          </w:r>
        </w:del>
      </w:ins>
      <w:ins w:id="1683" w:author="Administrator" w:date="2018-02-16T22:16:00Z">
        <w:r w:rsidR="00627DE3">
          <w:rPr>
            <w:rFonts w:ascii="Times New Roman" w:hAnsi="Times New Roman" w:hint="eastAsia"/>
            <w:szCs w:val="21"/>
          </w:rPr>
          <w:t xml:space="preserve">X </w:t>
        </w:r>
      </w:ins>
      <w:ins w:id="1684" w:author="安安" w:date="2016-05-16T10:45:00Z">
        <w:del w:id="1685" w:author="Administrator" w:date="2018-02-16T22:16:00Z">
          <w:r w:rsidR="00CF405A" w:rsidDel="00627DE3">
            <w:rPr>
              <w:rFonts w:ascii="Times New Roman" w:hAnsi="Times New Roman" w:hint="eastAsia"/>
              <w:szCs w:val="21"/>
            </w:rPr>
            <w:delText>效</w:delText>
          </w:r>
        </w:del>
      </w:ins>
      <w:ins w:id="1686" w:author="Administrator" w:date="2018-02-16T22:16:00Z">
        <w:r w:rsidR="00627DE3">
          <w:rPr>
            <w:rFonts w:ascii="Times New Roman" w:hAnsi="Times New Roman" w:hint="eastAsia"/>
            <w:szCs w:val="21"/>
          </w:rPr>
          <w:t xml:space="preserve">X </w:t>
        </w:r>
      </w:ins>
      <w:ins w:id="1687" w:author="安安" w:date="2016-05-16T10:44:00Z">
        <w:del w:id="1688" w:author="Administrator" w:date="2018-02-16T22:16:00Z">
          <w:r w:rsidR="00CF405A" w:rsidDel="00627DE3">
            <w:rPr>
              <w:rFonts w:ascii="Times New Roman" w:hAnsi="Times New Roman" w:hint="eastAsia"/>
              <w:szCs w:val="21"/>
            </w:rPr>
            <w:delText>信</w:delText>
          </w:r>
        </w:del>
      </w:ins>
      <w:ins w:id="1689" w:author="Administrator" w:date="2018-02-16T22:16:00Z">
        <w:r w:rsidR="00627DE3">
          <w:rPr>
            <w:rFonts w:ascii="Times New Roman" w:hAnsi="Times New Roman" w:hint="eastAsia"/>
            <w:szCs w:val="21"/>
          </w:rPr>
          <w:t xml:space="preserve">X </w:t>
        </w:r>
      </w:ins>
      <w:ins w:id="1690" w:author="安安" w:date="2016-05-16T10:44:00Z">
        <w:del w:id="1691" w:author="Administrator" w:date="2018-02-16T22:16:00Z">
          <w:r w:rsidR="00CF405A" w:rsidDel="00627DE3">
            <w:rPr>
              <w:rFonts w:ascii="Times New Roman" w:hAnsi="Times New Roman" w:hint="eastAsia"/>
              <w:szCs w:val="21"/>
            </w:rPr>
            <w:delText>号</w:delText>
          </w:r>
        </w:del>
      </w:ins>
      <w:ins w:id="1692" w:author="Administrator" w:date="2018-02-16T22:16:00Z">
        <w:r w:rsidR="00627DE3">
          <w:rPr>
            <w:rFonts w:ascii="Times New Roman" w:hAnsi="Times New Roman" w:hint="eastAsia"/>
            <w:szCs w:val="21"/>
          </w:rPr>
          <w:t xml:space="preserve">X </w:t>
        </w:r>
      </w:ins>
      <w:ins w:id="1693" w:author="安安" w:date="2016-05-16T10:44:00Z">
        <w:del w:id="1694" w:author="Administrator" w:date="2018-02-16T22:16:00Z">
          <w:r w:rsidR="00CF405A" w:rsidDel="00627DE3">
            <w:rPr>
              <w:rFonts w:ascii="Times New Roman" w:hAnsi="Times New Roman" w:hint="eastAsia"/>
              <w:szCs w:val="21"/>
            </w:rPr>
            <w:delText>。</w:delText>
          </w:r>
        </w:del>
      </w:ins>
      <w:ins w:id="1695" w:author="Administrator" w:date="2018-02-16T22:16:00Z">
        <w:r w:rsidR="00627DE3">
          <w:rPr>
            <w:rFonts w:ascii="Times New Roman" w:hAnsi="Times New Roman" w:hint="eastAsia"/>
            <w:szCs w:val="21"/>
          </w:rPr>
          <w:t xml:space="preserve">X </w:t>
        </w:r>
      </w:ins>
      <w:ins w:id="1696" w:author="安安" w:date="2016-05-16T10:46:00Z">
        <w:del w:id="1697" w:author="Administrator" w:date="2018-02-16T22:16:00Z">
          <w:r w:rsidR="00CF405A" w:rsidDel="00627DE3">
            <w:rPr>
              <w:rFonts w:ascii="Times New Roman" w:hAnsi="Times New Roman" w:hint="eastAsia"/>
              <w:szCs w:val="21"/>
            </w:rPr>
            <w:delText>本</w:delText>
          </w:r>
        </w:del>
      </w:ins>
      <w:ins w:id="1698" w:author="Administrator" w:date="2018-02-16T22:16:00Z">
        <w:r w:rsidR="00627DE3">
          <w:rPr>
            <w:rFonts w:ascii="Times New Roman" w:hAnsi="Times New Roman" w:hint="eastAsia"/>
            <w:szCs w:val="21"/>
          </w:rPr>
          <w:t xml:space="preserve">X </w:t>
        </w:r>
      </w:ins>
      <w:ins w:id="1699" w:author="安安" w:date="2016-05-16T10:46:00Z">
        <w:del w:id="1700" w:author="Administrator" w:date="2018-02-16T22:16:00Z">
          <w:r w:rsidR="00CF405A" w:rsidDel="00627DE3">
            <w:rPr>
              <w:rFonts w:ascii="Times New Roman" w:hAnsi="Times New Roman" w:hint="eastAsia"/>
              <w:szCs w:val="21"/>
            </w:rPr>
            <w:delText>系</w:delText>
          </w:r>
        </w:del>
      </w:ins>
      <w:ins w:id="1701" w:author="Administrator" w:date="2018-02-16T22:16:00Z">
        <w:r w:rsidR="00627DE3">
          <w:rPr>
            <w:rFonts w:ascii="Times New Roman" w:hAnsi="Times New Roman" w:hint="eastAsia"/>
            <w:szCs w:val="21"/>
          </w:rPr>
          <w:t xml:space="preserve">X </w:t>
        </w:r>
      </w:ins>
      <w:ins w:id="1702" w:author="安安" w:date="2016-05-16T10:46:00Z">
        <w:del w:id="1703" w:author="Administrator" w:date="2018-02-16T22:16:00Z">
          <w:r w:rsidR="00CF405A" w:rsidDel="00627DE3">
            <w:rPr>
              <w:rFonts w:ascii="Times New Roman" w:hAnsi="Times New Roman" w:hint="eastAsia"/>
              <w:szCs w:val="21"/>
            </w:rPr>
            <w:delText>统</w:delText>
          </w:r>
        </w:del>
      </w:ins>
      <w:ins w:id="1704" w:author="Administrator" w:date="2018-02-16T22:16:00Z">
        <w:r w:rsidR="00627DE3">
          <w:rPr>
            <w:rFonts w:ascii="Times New Roman" w:hAnsi="Times New Roman" w:hint="eastAsia"/>
            <w:szCs w:val="21"/>
          </w:rPr>
          <w:t xml:space="preserve">X </w:t>
        </w:r>
      </w:ins>
      <w:ins w:id="1705" w:author="安安" w:date="2016-05-16T10:46:00Z">
        <w:del w:id="1706" w:author="Administrator" w:date="2018-02-16T22:16:00Z">
          <w:r w:rsidR="00CF405A" w:rsidDel="00627DE3">
            <w:rPr>
              <w:rFonts w:ascii="Times New Roman" w:hAnsi="Times New Roman" w:hint="eastAsia"/>
              <w:szCs w:val="21"/>
            </w:rPr>
            <w:delText>采</w:delText>
          </w:r>
        </w:del>
      </w:ins>
      <w:ins w:id="1707" w:author="Administrator" w:date="2018-02-16T22:16:00Z">
        <w:r w:rsidR="00627DE3">
          <w:rPr>
            <w:rFonts w:ascii="Times New Roman" w:hAnsi="Times New Roman" w:hint="eastAsia"/>
            <w:szCs w:val="21"/>
          </w:rPr>
          <w:t xml:space="preserve">X </w:t>
        </w:r>
      </w:ins>
      <w:ins w:id="1708" w:author="安安" w:date="2016-05-16T10:46:00Z">
        <w:del w:id="1709" w:author="Administrator" w:date="2018-02-16T22:16:00Z">
          <w:r w:rsidR="00CF405A" w:rsidDel="00627DE3">
            <w:rPr>
              <w:rFonts w:ascii="Times New Roman" w:hAnsi="Times New Roman" w:hint="eastAsia"/>
              <w:szCs w:val="21"/>
            </w:rPr>
            <w:delText>用</w:delText>
          </w:r>
        </w:del>
      </w:ins>
      <w:ins w:id="1710" w:author="Administrator" w:date="2018-02-16T22:16:00Z">
        <w:r w:rsidR="00627DE3">
          <w:rPr>
            <w:rFonts w:ascii="Times New Roman" w:hAnsi="Times New Roman" w:hint="eastAsia"/>
            <w:szCs w:val="21"/>
          </w:rPr>
          <w:t xml:space="preserve">X </w:t>
        </w:r>
      </w:ins>
      <w:ins w:id="1711" w:author="安安" w:date="2016-05-16T10:46:00Z">
        <w:del w:id="1712" w:author="Administrator" w:date="2018-02-16T22:16:00Z">
          <w:r w:rsidR="00CF405A" w:rsidDel="00627DE3">
            <w:rPr>
              <w:rFonts w:ascii="Times New Roman" w:hAnsi="Times New Roman" w:hint="eastAsia"/>
              <w:szCs w:val="21"/>
            </w:rPr>
            <w:delText>小</w:delText>
          </w:r>
        </w:del>
      </w:ins>
      <w:ins w:id="1713" w:author="Administrator" w:date="2018-02-16T22:16:00Z">
        <w:r w:rsidR="00627DE3">
          <w:rPr>
            <w:rFonts w:ascii="Times New Roman" w:hAnsi="Times New Roman" w:hint="eastAsia"/>
            <w:szCs w:val="21"/>
          </w:rPr>
          <w:t xml:space="preserve">X </w:t>
        </w:r>
      </w:ins>
      <w:ins w:id="1714" w:author="安安" w:date="2016-05-16T10:46:00Z">
        <w:del w:id="1715" w:author="Administrator" w:date="2018-02-16T22:16:00Z">
          <w:r w:rsidR="00CF405A" w:rsidDel="00627DE3">
            <w:rPr>
              <w:rFonts w:ascii="Times New Roman" w:hAnsi="Times New Roman" w:hint="eastAsia"/>
              <w:szCs w:val="21"/>
            </w:rPr>
            <w:delText>波</w:delText>
          </w:r>
        </w:del>
      </w:ins>
      <w:ins w:id="1716" w:author="Administrator" w:date="2018-02-16T22:16:00Z">
        <w:r w:rsidR="00627DE3">
          <w:rPr>
            <w:rFonts w:ascii="Times New Roman" w:hAnsi="Times New Roman" w:hint="eastAsia"/>
            <w:szCs w:val="21"/>
          </w:rPr>
          <w:t xml:space="preserve">X </w:t>
        </w:r>
      </w:ins>
      <w:ins w:id="1717" w:author="安安" w:date="2016-05-16T10:46:00Z">
        <w:del w:id="1718" w:author="Administrator" w:date="2018-02-16T22:16:00Z">
          <w:r w:rsidR="00CF405A" w:rsidDel="00627DE3">
            <w:rPr>
              <w:rFonts w:ascii="Times New Roman" w:hAnsi="Times New Roman" w:hint="eastAsia"/>
              <w:szCs w:val="21"/>
            </w:rPr>
            <w:delText>去</w:delText>
          </w:r>
        </w:del>
      </w:ins>
      <w:ins w:id="1719" w:author="Administrator" w:date="2018-02-16T22:16:00Z">
        <w:r w:rsidR="00627DE3">
          <w:rPr>
            <w:rFonts w:ascii="Times New Roman" w:hAnsi="Times New Roman" w:hint="eastAsia"/>
            <w:szCs w:val="21"/>
          </w:rPr>
          <w:t xml:space="preserve">X </w:t>
        </w:r>
      </w:ins>
      <w:ins w:id="1720" w:author="安安" w:date="2016-05-16T10:46:00Z">
        <w:del w:id="1721" w:author="Administrator" w:date="2018-02-16T22:16:00Z">
          <w:r w:rsidR="00CF405A" w:rsidDel="00627DE3">
            <w:rPr>
              <w:rFonts w:ascii="Times New Roman" w:hAnsi="Times New Roman" w:hint="eastAsia"/>
              <w:szCs w:val="21"/>
            </w:rPr>
            <w:delText>噪</w:delText>
          </w:r>
        </w:del>
      </w:ins>
      <w:ins w:id="1722" w:author="Administrator" w:date="2018-02-16T22:16:00Z">
        <w:r w:rsidR="00627DE3">
          <w:rPr>
            <w:rFonts w:ascii="Times New Roman" w:hAnsi="Times New Roman" w:hint="eastAsia"/>
            <w:szCs w:val="21"/>
          </w:rPr>
          <w:t xml:space="preserve">X </w:t>
        </w:r>
      </w:ins>
      <w:ins w:id="1723" w:author="安安" w:date="2016-05-16T10:46:00Z">
        <w:del w:id="1724" w:author="Administrator" w:date="2018-02-16T22:16:00Z">
          <w:r w:rsidR="00CF405A" w:rsidDel="00627DE3">
            <w:rPr>
              <w:rFonts w:ascii="Times New Roman" w:hAnsi="Times New Roman" w:hint="eastAsia"/>
              <w:szCs w:val="21"/>
            </w:rPr>
            <w:delText>的</w:delText>
          </w:r>
        </w:del>
      </w:ins>
      <w:ins w:id="1725" w:author="Administrator" w:date="2018-02-16T22:16:00Z">
        <w:r w:rsidR="00627DE3">
          <w:rPr>
            <w:rFonts w:ascii="Times New Roman" w:hAnsi="Times New Roman" w:hint="eastAsia"/>
            <w:szCs w:val="21"/>
          </w:rPr>
          <w:t xml:space="preserve">X </w:t>
        </w:r>
      </w:ins>
      <w:ins w:id="1726" w:author="安安" w:date="2016-05-16T10:46:00Z">
        <w:del w:id="1727" w:author="Administrator" w:date="2018-02-16T22:16:00Z">
          <w:r w:rsidR="00CF405A" w:rsidDel="00627DE3">
            <w:rPr>
              <w:rFonts w:ascii="Times New Roman" w:hAnsi="Times New Roman" w:hint="eastAsia"/>
              <w:szCs w:val="21"/>
            </w:rPr>
            <w:delText>方</w:delText>
          </w:r>
        </w:del>
      </w:ins>
      <w:ins w:id="1728" w:author="Administrator" w:date="2018-02-16T22:16:00Z">
        <w:r w:rsidR="00627DE3">
          <w:rPr>
            <w:rFonts w:ascii="Times New Roman" w:hAnsi="Times New Roman" w:hint="eastAsia"/>
            <w:szCs w:val="21"/>
          </w:rPr>
          <w:t xml:space="preserve">X </w:t>
        </w:r>
      </w:ins>
      <w:ins w:id="1729" w:author="安安" w:date="2016-05-16T10:46:00Z">
        <w:del w:id="1730" w:author="Administrator" w:date="2018-02-16T22:16:00Z">
          <w:r w:rsidR="00CF405A" w:rsidDel="00627DE3">
            <w:rPr>
              <w:rFonts w:ascii="Times New Roman" w:hAnsi="Times New Roman" w:hint="eastAsia"/>
              <w:szCs w:val="21"/>
            </w:rPr>
            <w:delText>式</w:delText>
          </w:r>
        </w:del>
      </w:ins>
      <w:ins w:id="1731" w:author="Administrator" w:date="2018-02-16T22:16:00Z">
        <w:r w:rsidR="00627DE3">
          <w:rPr>
            <w:rFonts w:ascii="Times New Roman" w:hAnsi="Times New Roman" w:hint="eastAsia"/>
            <w:szCs w:val="21"/>
          </w:rPr>
          <w:t xml:space="preserve">X </w:t>
        </w:r>
      </w:ins>
      <w:ins w:id="1732" w:author="安安" w:date="2016-05-16T10:46:00Z">
        <w:del w:id="1733" w:author="Administrator" w:date="2018-02-16T22:16:00Z">
          <w:r w:rsidR="00CF405A" w:rsidDel="00627DE3">
            <w:rPr>
              <w:rFonts w:ascii="Times New Roman" w:hAnsi="Times New Roman" w:hint="eastAsia"/>
              <w:szCs w:val="21"/>
            </w:rPr>
            <w:delText>对</w:delText>
          </w:r>
        </w:del>
      </w:ins>
      <w:ins w:id="1734" w:author="Administrator" w:date="2018-02-16T22:16:00Z">
        <w:r w:rsidR="00627DE3">
          <w:rPr>
            <w:rFonts w:ascii="Times New Roman" w:hAnsi="Times New Roman" w:hint="eastAsia"/>
            <w:szCs w:val="21"/>
          </w:rPr>
          <w:t xml:space="preserve">X </w:t>
        </w:r>
      </w:ins>
      <w:ins w:id="1735" w:author="安安" w:date="2016-05-16T10:46:00Z">
        <w:del w:id="1736" w:author="Administrator" w:date="2018-02-16T22:16:00Z">
          <w:r w:rsidR="00CF405A" w:rsidDel="00627DE3">
            <w:rPr>
              <w:rFonts w:ascii="Times New Roman" w:hAnsi="Times New Roman" w:hint="eastAsia"/>
              <w:szCs w:val="21"/>
            </w:rPr>
            <w:delText>脉</w:delText>
          </w:r>
        </w:del>
      </w:ins>
      <w:ins w:id="1737" w:author="Administrator" w:date="2018-02-16T22:16:00Z">
        <w:r w:rsidR="00627DE3">
          <w:rPr>
            <w:rFonts w:ascii="Times New Roman" w:hAnsi="Times New Roman" w:hint="eastAsia"/>
            <w:szCs w:val="21"/>
          </w:rPr>
          <w:t xml:space="preserve">X </w:t>
        </w:r>
      </w:ins>
      <w:ins w:id="1738" w:author="安安" w:date="2016-05-16T10:46:00Z">
        <w:del w:id="1739" w:author="Administrator" w:date="2018-02-16T22:16:00Z">
          <w:r w:rsidR="00CF405A" w:rsidDel="00627DE3">
            <w:rPr>
              <w:rFonts w:ascii="Times New Roman" w:hAnsi="Times New Roman" w:hint="eastAsia"/>
              <w:szCs w:val="21"/>
            </w:rPr>
            <w:delText>搏</w:delText>
          </w:r>
        </w:del>
      </w:ins>
      <w:ins w:id="1740" w:author="Administrator" w:date="2018-02-16T22:16:00Z">
        <w:r w:rsidR="00627DE3">
          <w:rPr>
            <w:rFonts w:ascii="Times New Roman" w:hAnsi="Times New Roman" w:hint="eastAsia"/>
            <w:szCs w:val="21"/>
          </w:rPr>
          <w:t xml:space="preserve">X </w:t>
        </w:r>
      </w:ins>
      <w:ins w:id="1741" w:author="安安" w:date="2016-05-16T10:46:00Z">
        <w:del w:id="1742" w:author="Administrator" w:date="2018-02-16T22:16:00Z">
          <w:r w:rsidR="00CF405A" w:rsidDel="00627DE3">
            <w:rPr>
              <w:rFonts w:ascii="Times New Roman" w:hAnsi="Times New Roman" w:hint="eastAsia"/>
              <w:szCs w:val="21"/>
            </w:rPr>
            <w:delText>信</w:delText>
          </w:r>
        </w:del>
      </w:ins>
      <w:ins w:id="1743" w:author="Administrator" w:date="2018-02-16T22:16:00Z">
        <w:r w:rsidR="00627DE3">
          <w:rPr>
            <w:rFonts w:ascii="Times New Roman" w:hAnsi="Times New Roman" w:hint="eastAsia"/>
            <w:szCs w:val="21"/>
          </w:rPr>
          <w:t xml:space="preserve">X </w:t>
        </w:r>
      </w:ins>
      <w:ins w:id="1744" w:author="安安" w:date="2016-05-16T10:46:00Z">
        <w:del w:id="1745" w:author="Administrator" w:date="2018-02-16T22:16:00Z">
          <w:r w:rsidR="00CF405A" w:rsidDel="00627DE3">
            <w:rPr>
              <w:rFonts w:ascii="Times New Roman" w:hAnsi="Times New Roman" w:hint="eastAsia"/>
              <w:szCs w:val="21"/>
            </w:rPr>
            <w:delText>号</w:delText>
          </w:r>
        </w:del>
      </w:ins>
      <w:ins w:id="1746" w:author="Administrator" w:date="2018-02-16T22:16:00Z">
        <w:r w:rsidR="00627DE3">
          <w:rPr>
            <w:rFonts w:ascii="Times New Roman" w:hAnsi="Times New Roman" w:hint="eastAsia"/>
            <w:szCs w:val="21"/>
          </w:rPr>
          <w:t xml:space="preserve">X </w:t>
        </w:r>
      </w:ins>
      <w:ins w:id="1747" w:author="安安" w:date="2016-05-16T10:46:00Z">
        <w:del w:id="1748" w:author="Administrator" w:date="2018-02-16T22:16:00Z">
          <w:r w:rsidR="00CF405A" w:rsidDel="00627DE3">
            <w:rPr>
              <w:rFonts w:ascii="Times New Roman" w:hAnsi="Times New Roman" w:hint="eastAsia"/>
              <w:szCs w:val="21"/>
            </w:rPr>
            <w:delText>进</w:delText>
          </w:r>
        </w:del>
      </w:ins>
      <w:ins w:id="1749" w:author="Administrator" w:date="2018-02-16T22:16:00Z">
        <w:r w:rsidR="00627DE3">
          <w:rPr>
            <w:rFonts w:ascii="Times New Roman" w:hAnsi="Times New Roman" w:hint="eastAsia"/>
            <w:szCs w:val="21"/>
          </w:rPr>
          <w:t xml:space="preserve">X </w:t>
        </w:r>
      </w:ins>
      <w:ins w:id="1750" w:author="安安" w:date="2016-05-16T10:46:00Z">
        <w:del w:id="1751" w:author="Administrator" w:date="2018-02-16T22:16:00Z">
          <w:r w:rsidR="00CF405A" w:rsidDel="00627DE3">
            <w:rPr>
              <w:rFonts w:ascii="Times New Roman" w:hAnsi="Times New Roman" w:hint="eastAsia"/>
              <w:szCs w:val="21"/>
            </w:rPr>
            <w:delText>行</w:delText>
          </w:r>
        </w:del>
      </w:ins>
      <w:ins w:id="1752" w:author="Administrator" w:date="2018-02-16T22:16:00Z">
        <w:r w:rsidR="00627DE3">
          <w:rPr>
            <w:rFonts w:ascii="Times New Roman" w:hAnsi="Times New Roman" w:hint="eastAsia"/>
            <w:szCs w:val="21"/>
          </w:rPr>
          <w:t xml:space="preserve">X </w:t>
        </w:r>
      </w:ins>
      <w:ins w:id="1753" w:author="安安" w:date="2016-05-16T10:46:00Z">
        <w:del w:id="1754" w:author="Administrator" w:date="2018-02-16T22:16:00Z">
          <w:r w:rsidR="00CF405A" w:rsidDel="00627DE3">
            <w:rPr>
              <w:rFonts w:ascii="Times New Roman" w:hAnsi="Times New Roman" w:hint="eastAsia"/>
              <w:szCs w:val="21"/>
            </w:rPr>
            <w:delText>有</w:delText>
          </w:r>
        </w:del>
      </w:ins>
      <w:ins w:id="1755" w:author="Administrator" w:date="2018-02-16T22:16:00Z">
        <w:r w:rsidR="00627DE3">
          <w:rPr>
            <w:rFonts w:ascii="Times New Roman" w:hAnsi="Times New Roman" w:hint="eastAsia"/>
            <w:szCs w:val="21"/>
          </w:rPr>
          <w:t xml:space="preserve">X </w:t>
        </w:r>
      </w:ins>
      <w:ins w:id="1756" w:author="安安" w:date="2016-05-16T10:46:00Z">
        <w:del w:id="1757" w:author="Administrator" w:date="2018-02-16T22:16:00Z">
          <w:r w:rsidR="00CF405A" w:rsidDel="00627DE3">
            <w:rPr>
              <w:rFonts w:ascii="Times New Roman" w:hAnsi="Times New Roman" w:hint="eastAsia"/>
              <w:szCs w:val="21"/>
            </w:rPr>
            <w:delText>效</w:delText>
          </w:r>
        </w:del>
      </w:ins>
      <w:ins w:id="1758" w:author="Administrator" w:date="2018-02-16T22:16:00Z">
        <w:r w:rsidR="00627DE3">
          <w:rPr>
            <w:rFonts w:ascii="Times New Roman" w:hAnsi="Times New Roman" w:hint="eastAsia"/>
            <w:szCs w:val="21"/>
          </w:rPr>
          <w:t xml:space="preserve">X </w:t>
        </w:r>
      </w:ins>
      <w:ins w:id="1759" w:author="安安" w:date="2016-05-16T10:46:00Z">
        <w:del w:id="1760" w:author="Administrator" w:date="2018-02-16T22:16:00Z">
          <w:r w:rsidR="00CF405A" w:rsidDel="00627DE3">
            <w:rPr>
              <w:rFonts w:ascii="Times New Roman" w:hAnsi="Times New Roman" w:hint="eastAsia"/>
              <w:szCs w:val="21"/>
            </w:rPr>
            <w:delText>的</w:delText>
          </w:r>
        </w:del>
      </w:ins>
      <w:ins w:id="1761" w:author="Administrator" w:date="2018-02-16T22:16:00Z">
        <w:r w:rsidR="00627DE3">
          <w:rPr>
            <w:rFonts w:ascii="Times New Roman" w:hAnsi="Times New Roman" w:hint="eastAsia"/>
            <w:szCs w:val="21"/>
          </w:rPr>
          <w:t xml:space="preserve">X </w:t>
        </w:r>
      </w:ins>
      <w:ins w:id="1762" w:author="安安" w:date="2016-05-16T10:46:00Z">
        <w:del w:id="1763" w:author="Administrator" w:date="2018-02-16T22:16:00Z">
          <w:r w:rsidR="00CF405A" w:rsidDel="00627DE3">
            <w:rPr>
              <w:rFonts w:ascii="Times New Roman" w:hAnsi="Times New Roman" w:hint="eastAsia"/>
              <w:szCs w:val="21"/>
            </w:rPr>
            <w:delText>提</w:delText>
          </w:r>
        </w:del>
      </w:ins>
      <w:ins w:id="1764" w:author="Administrator" w:date="2018-02-16T22:16:00Z">
        <w:r w:rsidR="00627DE3">
          <w:rPr>
            <w:rFonts w:ascii="Times New Roman" w:hAnsi="Times New Roman" w:hint="eastAsia"/>
            <w:szCs w:val="21"/>
          </w:rPr>
          <w:t xml:space="preserve">X </w:t>
        </w:r>
      </w:ins>
      <w:ins w:id="1765" w:author="安安" w:date="2016-05-16T10:46:00Z">
        <w:del w:id="1766" w:author="Administrator" w:date="2018-02-16T22:16:00Z">
          <w:r w:rsidR="00CF405A" w:rsidDel="00627DE3">
            <w:rPr>
              <w:rFonts w:ascii="Times New Roman" w:hAnsi="Times New Roman" w:hint="eastAsia"/>
              <w:szCs w:val="21"/>
            </w:rPr>
            <w:delText>取</w:delText>
          </w:r>
        </w:del>
      </w:ins>
      <w:ins w:id="1767" w:author="Administrator" w:date="2018-02-16T22:16:00Z">
        <w:r w:rsidR="00627DE3">
          <w:rPr>
            <w:rFonts w:ascii="Times New Roman" w:hAnsi="Times New Roman" w:hint="eastAsia"/>
            <w:szCs w:val="21"/>
          </w:rPr>
          <w:t xml:space="preserve">X </w:t>
        </w:r>
      </w:ins>
      <w:ins w:id="1768" w:author="安安" w:date="2016-05-16T10:46:00Z">
        <w:del w:id="1769" w:author="Administrator" w:date="2018-02-16T22:16:00Z">
          <w:r w:rsidR="00CF405A" w:rsidDel="00627DE3">
            <w:rPr>
              <w:rFonts w:ascii="Times New Roman" w:hAnsi="Times New Roman" w:hint="eastAsia"/>
              <w:szCs w:val="21"/>
            </w:rPr>
            <w:delText>，</w:delText>
          </w:r>
        </w:del>
      </w:ins>
      <w:ins w:id="1770" w:author="Administrator" w:date="2018-02-16T22:16:00Z">
        <w:r w:rsidR="00627DE3">
          <w:rPr>
            <w:rFonts w:ascii="Times New Roman" w:hAnsi="Times New Roman" w:hint="eastAsia"/>
            <w:szCs w:val="21"/>
          </w:rPr>
          <w:t xml:space="preserve">X </w:t>
        </w:r>
      </w:ins>
      <w:ins w:id="1771" w:author="安安" w:date="2016-05-16T10:47:00Z">
        <w:del w:id="1772" w:author="Administrator" w:date="2018-02-16T22:16:00Z">
          <w:r w:rsidR="00CF405A" w:rsidDel="00627DE3">
            <w:rPr>
              <w:rFonts w:ascii="Times New Roman" w:hAnsi="Times New Roman" w:hint="eastAsia"/>
              <w:szCs w:val="21"/>
            </w:rPr>
            <w:delText>在</w:delText>
          </w:r>
        </w:del>
      </w:ins>
      <w:ins w:id="1773" w:author="Administrator" w:date="2018-02-16T22:16:00Z">
        <w:r w:rsidR="00627DE3">
          <w:rPr>
            <w:rFonts w:ascii="Times New Roman" w:hAnsi="Times New Roman" w:hint="eastAsia"/>
            <w:szCs w:val="21"/>
          </w:rPr>
          <w:t xml:space="preserve">X </w:t>
        </w:r>
      </w:ins>
      <w:ins w:id="1774" w:author="安安" w:date="2016-05-16T10:46:00Z">
        <w:del w:id="1775" w:author="Administrator" w:date="2018-02-16T22:16:00Z">
          <w:r w:rsidR="00CF405A" w:rsidDel="00627DE3">
            <w:rPr>
              <w:rFonts w:ascii="Times New Roman" w:hAnsi="Times New Roman" w:hint="eastAsia"/>
              <w:szCs w:val="21"/>
            </w:rPr>
            <w:delText>实</w:delText>
          </w:r>
        </w:del>
      </w:ins>
      <w:ins w:id="1776" w:author="Administrator" w:date="2018-02-16T22:16:00Z">
        <w:r w:rsidR="00627DE3">
          <w:rPr>
            <w:rFonts w:ascii="Times New Roman" w:hAnsi="Times New Roman" w:hint="eastAsia"/>
            <w:szCs w:val="21"/>
          </w:rPr>
          <w:t xml:space="preserve">X </w:t>
        </w:r>
      </w:ins>
      <w:ins w:id="1777" w:author="安安" w:date="2016-05-16T10:46:00Z">
        <w:del w:id="1778" w:author="Administrator" w:date="2018-02-16T22:16:00Z">
          <w:r w:rsidR="00CF405A" w:rsidDel="00627DE3">
            <w:rPr>
              <w:rFonts w:ascii="Times New Roman" w:hAnsi="Times New Roman" w:hint="eastAsia"/>
              <w:szCs w:val="21"/>
            </w:rPr>
            <w:delText>验</w:delText>
          </w:r>
        </w:del>
      </w:ins>
      <w:ins w:id="1779" w:author="Administrator" w:date="2018-02-16T22:16:00Z">
        <w:r w:rsidR="00627DE3">
          <w:rPr>
            <w:rFonts w:ascii="Times New Roman" w:hAnsi="Times New Roman" w:hint="eastAsia"/>
            <w:szCs w:val="21"/>
          </w:rPr>
          <w:t xml:space="preserve">X </w:t>
        </w:r>
      </w:ins>
      <w:ins w:id="1780" w:author="安安" w:date="2016-05-16T10:47:00Z">
        <w:del w:id="1781" w:author="Administrator" w:date="2018-02-16T22:16:00Z">
          <w:r w:rsidR="00CF405A" w:rsidDel="00627DE3">
            <w:rPr>
              <w:rFonts w:ascii="Times New Roman" w:hAnsi="Times New Roman" w:hint="eastAsia"/>
              <w:szCs w:val="21"/>
            </w:rPr>
            <w:delText>中</w:delText>
          </w:r>
        </w:del>
      </w:ins>
      <w:ins w:id="1782" w:author="Administrator" w:date="2018-02-16T22:16:00Z">
        <w:r w:rsidR="00627DE3">
          <w:rPr>
            <w:rFonts w:ascii="Times New Roman" w:hAnsi="Times New Roman" w:hint="eastAsia"/>
            <w:szCs w:val="21"/>
          </w:rPr>
          <w:t xml:space="preserve">X </w:t>
        </w:r>
      </w:ins>
      <w:commentRangeStart w:id="1783"/>
      <w:del w:id="1784" w:author="安安" w:date="2016-05-16T10:46:00Z">
        <w:r w:rsidR="003E05AA" w:rsidDel="00CF405A">
          <w:rPr>
            <w:rFonts w:ascii="Times New Roman" w:hAnsi="Times New Roman" w:hint="eastAsia"/>
            <w:szCs w:val="21"/>
          </w:rPr>
          <w:delText>进行</w:delText>
        </w:r>
      </w:del>
      <w:del w:id="1785" w:author="Administrator" w:date="2018-02-16T22:16:00Z">
        <w:r w:rsidR="003E05AA" w:rsidDel="00627DE3">
          <w:rPr>
            <w:rFonts w:ascii="Times New Roman" w:hAnsi="Times New Roman" w:hint="eastAsia"/>
            <w:szCs w:val="21"/>
          </w:rPr>
          <w:delText>模</w:delText>
        </w:r>
      </w:del>
      <w:ins w:id="1786" w:author="Administrator" w:date="2018-02-16T22:16:00Z">
        <w:r w:rsidR="00627DE3">
          <w:rPr>
            <w:rFonts w:ascii="Times New Roman" w:hAnsi="Times New Roman" w:hint="eastAsia"/>
            <w:szCs w:val="21"/>
          </w:rPr>
          <w:t xml:space="preserve">X </w:t>
        </w:r>
      </w:ins>
      <w:del w:id="1787" w:author="Administrator" w:date="2018-02-16T22:16:00Z">
        <w:r w:rsidR="003E05AA" w:rsidDel="00627DE3">
          <w:rPr>
            <w:rFonts w:ascii="Times New Roman" w:hAnsi="Times New Roman" w:hint="eastAsia"/>
            <w:szCs w:val="21"/>
          </w:rPr>
          <w:delText>拟</w:delText>
        </w:r>
      </w:del>
      <w:ins w:id="1788" w:author="Administrator" w:date="2018-02-16T22:16:00Z">
        <w:r w:rsidR="00627DE3">
          <w:rPr>
            <w:rFonts w:ascii="Times New Roman" w:hAnsi="Times New Roman" w:hint="eastAsia"/>
            <w:szCs w:val="21"/>
          </w:rPr>
          <w:t xml:space="preserve">X </w:t>
        </w:r>
      </w:ins>
      <w:del w:id="1789" w:author="Administrator" w:date="2018-02-16T22:16:00Z">
        <w:r w:rsidR="003E05AA" w:rsidDel="00627DE3">
          <w:rPr>
            <w:rFonts w:ascii="Times New Roman" w:hAnsi="Times New Roman" w:hint="eastAsia"/>
            <w:szCs w:val="21"/>
          </w:rPr>
          <w:delText>脉</w:delText>
        </w:r>
      </w:del>
      <w:ins w:id="1790" w:author="Administrator" w:date="2018-02-16T22:16:00Z">
        <w:r w:rsidR="00627DE3">
          <w:rPr>
            <w:rFonts w:ascii="Times New Roman" w:hAnsi="Times New Roman" w:hint="eastAsia"/>
            <w:szCs w:val="21"/>
          </w:rPr>
          <w:t xml:space="preserve">X </w:t>
        </w:r>
      </w:ins>
      <w:del w:id="1791" w:author="Administrator" w:date="2018-02-16T22:16:00Z">
        <w:r w:rsidR="003E05AA" w:rsidDel="00627DE3">
          <w:rPr>
            <w:rFonts w:ascii="Times New Roman" w:hAnsi="Times New Roman" w:hint="eastAsia"/>
            <w:szCs w:val="21"/>
          </w:rPr>
          <w:delText>搏</w:delText>
        </w:r>
      </w:del>
      <w:ins w:id="1792" w:author="Administrator" w:date="2018-02-16T22:16:00Z">
        <w:r w:rsidR="00627DE3">
          <w:rPr>
            <w:rFonts w:ascii="Times New Roman" w:hAnsi="Times New Roman" w:hint="eastAsia"/>
            <w:szCs w:val="21"/>
          </w:rPr>
          <w:t xml:space="preserve">X </w:t>
        </w:r>
      </w:ins>
      <w:del w:id="1793" w:author="Administrator" w:date="2018-02-16T22:16:00Z">
        <w:r w:rsidR="003E05AA" w:rsidDel="00627DE3">
          <w:rPr>
            <w:rFonts w:ascii="Times New Roman" w:hAnsi="Times New Roman" w:hint="eastAsia"/>
            <w:szCs w:val="21"/>
          </w:rPr>
          <w:delText>波</w:delText>
        </w:r>
      </w:del>
      <w:ins w:id="1794" w:author="Administrator" w:date="2018-02-16T22:16:00Z">
        <w:r w:rsidR="00627DE3">
          <w:rPr>
            <w:rFonts w:ascii="Times New Roman" w:hAnsi="Times New Roman" w:hint="eastAsia"/>
            <w:szCs w:val="21"/>
          </w:rPr>
          <w:t xml:space="preserve">X </w:t>
        </w:r>
      </w:ins>
      <w:del w:id="1795" w:author="Administrator" w:date="2018-02-16T22:16:00Z">
        <w:r w:rsidR="003E05AA" w:rsidDel="00627DE3">
          <w:rPr>
            <w:rFonts w:ascii="Times New Roman" w:hAnsi="Times New Roman" w:hint="eastAsia"/>
            <w:szCs w:val="21"/>
          </w:rPr>
          <w:delText>的</w:delText>
        </w:r>
      </w:del>
      <w:ins w:id="1796" w:author="Administrator" w:date="2018-02-16T22:16:00Z">
        <w:r w:rsidR="00627DE3">
          <w:rPr>
            <w:rFonts w:ascii="Times New Roman" w:hAnsi="Times New Roman" w:hint="eastAsia"/>
            <w:szCs w:val="21"/>
          </w:rPr>
          <w:t xml:space="preserve">X </w:t>
        </w:r>
      </w:ins>
      <w:del w:id="1797" w:author="安安" w:date="2016-05-16T10:46:00Z">
        <w:r w:rsidR="00F435AC" w:rsidDel="00CF405A">
          <w:rPr>
            <w:rFonts w:ascii="Times New Roman" w:hAnsi="Times New Roman" w:hint="eastAsia"/>
            <w:szCs w:val="21"/>
          </w:rPr>
          <w:delText>MATLAB</w:delText>
        </w:r>
      </w:del>
      <w:ins w:id="1798" w:author="安安" w:date="2016-05-16T10:47:00Z">
        <w:del w:id="1799" w:author="Administrator" w:date="2018-02-16T22:16:00Z">
          <w:r w:rsidR="00CF405A" w:rsidDel="00627DE3">
            <w:rPr>
              <w:rFonts w:ascii="Times New Roman" w:hAnsi="Times New Roman" w:hint="eastAsia"/>
              <w:szCs w:val="21"/>
            </w:rPr>
            <w:delText>M</w:delText>
          </w:r>
        </w:del>
      </w:ins>
      <w:ins w:id="1800" w:author="Administrator" w:date="2018-02-16T22:16:00Z">
        <w:r w:rsidR="00627DE3">
          <w:rPr>
            <w:rFonts w:ascii="Times New Roman" w:hAnsi="Times New Roman" w:hint="eastAsia"/>
            <w:szCs w:val="21"/>
          </w:rPr>
          <w:t xml:space="preserve">X </w:t>
        </w:r>
      </w:ins>
      <w:ins w:id="1801" w:author="安安" w:date="2016-05-16T10:47:00Z">
        <w:del w:id="1802" w:author="Administrator" w:date="2018-02-16T22:16:00Z">
          <w:r w:rsidR="00CF405A" w:rsidDel="00627DE3">
            <w:rPr>
              <w:rFonts w:ascii="Times New Roman" w:hAnsi="Times New Roman" w:hint="eastAsia"/>
              <w:szCs w:val="21"/>
            </w:rPr>
            <w:delText>A</w:delText>
          </w:r>
        </w:del>
      </w:ins>
      <w:ins w:id="1803" w:author="Administrator" w:date="2018-02-16T22:16:00Z">
        <w:r w:rsidR="00627DE3">
          <w:rPr>
            <w:rFonts w:ascii="Times New Roman" w:hAnsi="Times New Roman" w:hint="eastAsia"/>
            <w:szCs w:val="21"/>
          </w:rPr>
          <w:t xml:space="preserve">X </w:t>
        </w:r>
      </w:ins>
      <w:ins w:id="1804" w:author="安安" w:date="2016-05-16T10:47:00Z">
        <w:del w:id="1805" w:author="Administrator" w:date="2018-02-16T22:16:00Z">
          <w:r w:rsidR="00CF405A" w:rsidDel="00627DE3">
            <w:rPr>
              <w:rFonts w:ascii="Times New Roman" w:hAnsi="Times New Roman" w:hint="eastAsia"/>
              <w:szCs w:val="21"/>
            </w:rPr>
            <w:delText>T</w:delText>
          </w:r>
        </w:del>
      </w:ins>
      <w:ins w:id="1806" w:author="Administrator" w:date="2018-02-16T22:18:00Z">
        <w:r w:rsidR="00627DE3">
          <w:rPr>
            <w:rFonts w:ascii="Times New Roman" w:hAnsi="Times New Roman" w:hint="eastAsia"/>
            <w:szCs w:val="21"/>
          </w:rPr>
          <w:t xml:space="preserve">X X X X X X X X X X X X X X X X X </w:t>
        </w:r>
      </w:ins>
      <w:ins w:id="1807" w:author="Administrator" w:date="2018-02-16T22:16:00Z">
        <w:r w:rsidR="00627DE3">
          <w:rPr>
            <w:rFonts w:ascii="Times New Roman" w:hAnsi="Times New Roman" w:hint="eastAsia"/>
            <w:szCs w:val="21"/>
          </w:rPr>
          <w:t xml:space="preserve">X X X X X X X X X X X X X X X X X X X X X X X X X X X X X X X X X X XX X X X X </w:t>
        </w:r>
      </w:ins>
      <w:ins w:id="1808" w:author="Administrator" w:date="2018-02-16T22:17:00Z">
        <w:r w:rsidR="00627DE3">
          <w:rPr>
            <w:rFonts w:ascii="Times New Roman" w:hAnsi="Times New Roman" w:hint="eastAsia"/>
            <w:szCs w:val="21"/>
          </w:rPr>
          <w:t>X</w:t>
        </w:r>
      </w:ins>
      <w:ins w:id="1809" w:author="Administrator" w:date="2018-02-16T22:16:00Z">
        <w:r w:rsidR="00627DE3">
          <w:rPr>
            <w:rFonts w:ascii="Times New Roman" w:hAnsi="Times New Roman" w:hint="eastAsia"/>
            <w:szCs w:val="21"/>
          </w:rPr>
          <w:t xml:space="preserve"> </w:t>
        </w:r>
      </w:ins>
      <w:ins w:id="1810" w:author="安安" w:date="2016-05-16T10:47:00Z">
        <w:del w:id="1811" w:author="Administrator" w:date="2018-02-16T22:16:00Z">
          <w:r w:rsidR="00CF405A" w:rsidDel="00627DE3">
            <w:rPr>
              <w:rFonts w:ascii="Times New Roman" w:hAnsi="Times New Roman" w:hint="eastAsia"/>
              <w:szCs w:val="21"/>
            </w:rPr>
            <w:delText>L</w:delText>
          </w:r>
        </w:del>
      </w:ins>
      <w:ins w:id="1812" w:author="Administrator" w:date="2018-02-16T22:16:00Z">
        <w:r w:rsidR="00627DE3">
          <w:rPr>
            <w:rFonts w:ascii="Times New Roman" w:hAnsi="Times New Roman" w:hint="eastAsia"/>
            <w:szCs w:val="21"/>
          </w:rPr>
          <w:t xml:space="preserve">X </w:t>
        </w:r>
      </w:ins>
      <w:ins w:id="1813" w:author="安安" w:date="2016-05-16T10:47:00Z">
        <w:del w:id="1814" w:author="Administrator" w:date="2018-02-16T22:16:00Z">
          <w:r w:rsidR="00CF405A" w:rsidDel="00627DE3">
            <w:rPr>
              <w:rFonts w:ascii="Times New Roman" w:hAnsi="Times New Roman" w:hint="eastAsia"/>
              <w:szCs w:val="21"/>
            </w:rPr>
            <w:delText>A</w:delText>
          </w:r>
        </w:del>
      </w:ins>
      <w:ins w:id="1815" w:author="Administrator" w:date="2018-02-16T22:16:00Z">
        <w:r w:rsidR="00627DE3">
          <w:rPr>
            <w:rFonts w:ascii="Times New Roman" w:hAnsi="Times New Roman" w:hint="eastAsia"/>
            <w:szCs w:val="21"/>
          </w:rPr>
          <w:t xml:space="preserve">X </w:t>
        </w:r>
      </w:ins>
      <w:ins w:id="1816" w:author="安安" w:date="2016-05-16T10:47:00Z">
        <w:del w:id="1817" w:author="Administrator" w:date="2018-02-16T22:16:00Z">
          <w:r w:rsidR="00CF405A" w:rsidDel="00627DE3">
            <w:rPr>
              <w:rFonts w:ascii="Times New Roman" w:hAnsi="Times New Roman" w:hint="eastAsia"/>
              <w:szCs w:val="21"/>
            </w:rPr>
            <w:delText>B</w:delText>
          </w:r>
        </w:del>
      </w:ins>
      <w:ins w:id="1818" w:author="Administrator" w:date="2018-02-16T22:16:00Z">
        <w:r w:rsidR="00627DE3">
          <w:rPr>
            <w:rFonts w:ascii="Times New Roman" w:hAnsi="Times New Roman" w:hint="eastAsia"/>
            <w:szCs w:val="21"/>
          </w:rPr>
          <w:t xml:space="preserve">X </w:t>
        </w:r>
      </w:ins>
      <w:ins w:id="1819" w:author="安安" w:date="2016-05-16T10:47:00Z">
        <w:del w:id="1820" w:author="Administrator" w:date="2018-02-16T22:16:00Z">
          <w:r w:rsidR="00CF405A" w:rsidDel="00627DE3">
            <w:rPr>
              <w:rFonts w:ascii="Times New Roman" w:hAnsi="Times New Roman" w:hint="eastAsia"/>
              <w:szCs w:val="21"/>
            </w:rPr>
            <w:delText>仿</w:delText>
          </w:r>
        </w:del>
      </w:ins>
      <w:ins w:id="1821" w:author="Administrator" w:date="2018-02-16T22:16:00Z">
        <w:r w:rsidR="00627DE3">
          <w:rPr>
            <w:rFonts w:ascii="Times New Roman" w:hAnsi="Times New Roman" w:hint="eastAsia"/>
            <w:szCs w:val="21"/>
          </w:rPr>
          <w:t xml:space="preserve">X </w:t>
        </w:r>
      </w:ins>
      <w:ins w:id="1822" w:author="安安" w:date="2016-05-16T10:47:00Z">
        <w:del w:id="1823" w:author="Administrator" w:date="2018-02-16T22:16:00Z">
          <w:r w:rsidR="00CF405A" w:rsidDel="00627DE3">
            <w:rPr>
              <w:rFonts w:ascii="Times New Roman" w:hAnsi="Times New Roman" w:hint="eastAsia"/>
              <w:szCs w:val="21"/>
            </w:rPr>
            <w:delText>真</w:delText>
          </w:r>
        </w:del>
      </w:ins>
      <w:ins w:id="1824" w:author="Administrator" w:date="2018-02-16T22:16:00Z">
        <w:r w:rsidR="00627DE3">
          <w:rPr>
            <w:rFonts w:ascii="Times New Roman" w:hAnsi="Times New Roman" w:hint="eastAsia"/>
            <w:szCs w:val="21"/>
          </w:rPr>
          <w:t xml:space="preserve">X </w:t>
        </w:r>
      </w:ins>
      <w:del w:id="1825" w:author="安安" w:date="2016-05-16T10:47:00Z">
        <w:r w:rsidR="00F435AC" w:rsidDel="00CF405A">
          <w:rPr>
            <w:rFonts w:ascii="Times New Roman" w:hAnsi="Times New Roman"/>
            <w:szCs w:val="21"/>
          </w:rPr>
          <w:delText>仿真</w:delText>
        </w:r>
      </w:del>
      <w:del w:id="1826" w:author="Administrator" w:date="2018-02-16T22:16:00Z">
        <w:r w:rsidR="003E05AA" w:rsidDel="00627DE3">
          <w:rPr>
            <w:rFonts w:ascii="Times New Roman" w:hAnsi="Times New Roman" w:hint="eastAsia"/>
            <w:szCs w:val="21"/>
          </w:rPr>
          <w:delText>去</w:delText>
        </w:r>
      </w:del>
      <w:ins w:id="1827" w:author="Administrator" w:date="2018-02-16T22:16:00Z">
        <w:r w:rsidR="00627DE3">
          <w:rPr>
            <w:rFonts w:ascii="Times New Roman" w:hAnsi="Times New Roman" w:hint="eastAsia"/>
            <w:szCs w:val="21"/>
          </w:rPr>
          <w:t xml:space="preserve">X </w:t>
        </w:r>
      </w:ins>
      <w:del w:id="1828" w:author="Administrator" w:date="2018-02-16T22:16:00Z">
        <w:r w:rsidR="003E05AA" w:rsidDel="00627DE3">
          <w:rPr>
            <w:rFonts w:ascii="Times New Roman" w:hAnsi="Times New Roman" w:hint="eastAsia"/>
            <w:szCs w:val="21"/>
          </w:rPr>
          <w:delText>噪</w:delText>
        </w:r>
      </w:del>
      <w:ins w:id="1829" w:author="Administrator" w:date="2018-02-16T22:16:00Z">
        <w:r w:rsidR="00627DE3">
          <w:rPr>
            <w:rFonts w:ascii="Times New Roman" w:hAnsi="Times New Roman" w:hint="eastAsia"/>
            <w:szCs w:val="21"/>
          </w:rPr>
          <w:t xml:space="preserve">X </w:t>
        </w:r>
      </w:ins>
      <w:del w:id="1830" w:author="Administrator" w:date="2018-02-16T22:16:00Z">
        <w:r w:rsidR="00F435AC" w:rsidDel="00627DE3">
          <w:rPr>
            <w:rFonts w:ascii="Times New Roman" w:hAnsi="Times New Roman"/>
            <w:szCs w:val="21"/>
          </w:rPr>
          <w:delText>，</w:delText>
        </w:r>
      </w:del>
      <w:ins w:id="1831" w:author="Administrator" w:date="2018-02-16T22:16:00Z">
        <w:r w:rsidR="00627DE3">
          <w:rPr>
            <w:rFonts w:ascii="Times New Roman" w:hAnsi="Times New Roman"/>
            <w:szCs w:val="21"/>
          </w:rPr>
          <w:t xml:space="preserve">X </w:t>
        </w:r>
      </w:ins>
      <w:ins w:id="1832" w:author="安安" w:date="2016-05-16T10:48:00Z">
        <w:del w:id="1833" w:author="Administrator" w:date="2018-02-16T22:16:00Z">
          <w:r w:rsidR="00CF405A" w:rsidDel="00627DE3">
            <w:rPr>
              <w:rFonts w:ascii="Times New Roman" w:hAnsi="Times New Roman" w:hint="eastAsia"/>
              <w:szCs w:val="21"/>
            </w:rPr>
            <w:delText>以</w:delText>
          </w:r>
        </w:del>
      </w:ins>
      <w:ins w:id="1834" w:author="Administrator" w:date="2018-02-16T22:16:00Z">
        <w:r w:rsidR="00627DE3">
          <w:rPr>
            <w:rFonts w:ascii="Times New Roman" w:hAnsi="Times New Roman" w:hint="eastAsia"/>
            <w:szCs w:val="21"/>
          </w:rPr>
          <w:t xml:space="preserve">X </w:t>
        </w:r>
      </w:ins>
      <w:del w:id="1835" w:author="Administrator" w:date="2018-02-16T22:16:00Z">
        <w:r w:rsidR="003E05AA" w:rsidDel="00627DE3">
          <w:rPr>
            <w:rFonts w:ascii="Times New Roman" w:hAnsi="Times New Roman" w:hint="eastAsia"/>
            <w:szCs w:val="21"/>
          </w:rPr>
          <w:delText>确</w:delText>
        </w:r>
      </w:del>
      <w:ins w:id="1836" w:author="Administrator" w:date="2018-02-16T22:16:00Z">
        <w:r w:rsidR="00627DE3">
          <w:rPr>
            <w:rFonts w:ascii="Times New Roman" w:hAnsi="Times New Roman" w:hint="eastAsia"/>
            <w:szCs w:val="21"/>
          </w:rPr>
          <w:t xml:space="preserve">X </w:t>
        </w:r>
      </w:ins>
      <w:del w:id="1837" w:author="Administrator" w:date="2018-02-16T22:16:00Z">
        <w:r w:rsidR="003E05AA" w:rsidDel="00627DE3">
          <w:rPr>
            <w:rFonts w:ascii="Times New Roman" w:hAnsi="Times New Roman" w:hint="eastAsia"/>
            <w:szCs w:val="21"/>
          </w:rPr>
          <w:delText>认</w:delText>
        </w:r>
      </w:del>
      <w:ins w:id="1838" w:author="Administrator" w:date="2018-02-16T22:16:00Z">
        <w:r w:rsidR="00627DE3">
          <w:rPr>
            <w:rFonts w:ascii="Times New Roman" w:hAnsi="Times New Roman" w:hint="eastAsia"/>
            <w:szCs w:val="21"/>
          </w:rPr>
          <w:t xml:space="preserve">X </w:t>
        </w:r>
      </w:ins>
      <w:del w:id="1839" w:author="Administrator" w:date="2018-02-16T22:16:00Z">
        <w:r w:rsidR="003E05AA" w:rsidDel="00627DE3">
          <w:rPr>
            <w:rFonts w:ascii="Times New Roman" w:hAnsi="Times New Roman" w:hint="eastAsia"/>
            <w:szCs w:val="21"/>
          </w:rPr>
          <w:delText>小</w:delText>
        </w:r>
      </w:del>
      <w:ins w:id="1840" w:author="Administrator" w:date="2018-02-16T22:16:00Z">
        <w:r w:rsidR="00627DE3">
          <w:rPr>
            <w:rFonts w:ascii="Times New Roman" w:hAnsi="Times New Roman" w:hint="eastAsia"/>
            <w:szCs w:val="21"/>
          </w:rPr>
          <w:t xml:space="preserve">X </w:t>
        </w:r>
      </w:ins>
      <w:del w:id="1841" w:author="Administrator" w:date="2018-02-16T22:16:00Z">
        <w:r w:rsidR="003E05AA" w:rsidDel="00627DE3">
          <w:rPr>
            <w:rFonts w:ascii="Times New Roman" w:hAnsi="Times New Roman" w:hint="eastAsia"/>
            <w:szCs w:val="21"/>
          </w:rPr>
          <w:delText>波</w:delText>
        </w:r>
      </w:del>
      <w:ins w:id="1842" w:author="Administrator" w:date="2018-02-16T22:16:00Z">
        <w:r w:rsidR="00627DE3">
          <w:rPr>
            <w:rFonts w:ascii="Times New Roman" w:hAnsi="Times New Roman" w:hint="eastAsia"/>
            <w:szCs w:val="21"/>
          </w:rPr>
          <w:t xml:space="preserve">X </w:t>
        </w:r>
      </w:ins>
      <w:del w:id="1843" w:author="Administrator" w:date="2018-02-16T22:16:00Z">
        <w:r w:rsidR="003E05AA" w:rsidDel="00627DE3">
          <w:rPr>
            <w:rFonts w:ascii="Times New Roman" w:hAnsi="Times New Roman" w:hint="eastAsia"/>
            <w:szCs w:val="21"/>
          </w:rPr>
          <w:delText>变</w:delText>
        </w:r>
      </w:del>
      <w:ins w:id="1844" w:author="Administrator" w:date="2018-02-16T22:16:00Z">
        <w:r w:rsidR="00627DE3">
          <w:rPr>
            <w:rFonts w:ascii="Times New Roman" w:hAnsi="Times New Roman" w:hint="eastAsia"/>
            <w:szCs w:val="21"/>
          </w:rPr>
          <w:t xml:space="preserve">X </w:t>
        </w:r>
      </w:ins>
      <w:del w:id="1845" w:author="Administrator" w:date="2018-02-16T22:16:00Z">
        <w:r w:rsidR="003E05AA" w:rsidDel="00627DE3">
          <w:rPr>
            <w:rFonts w:ascii="Times New Roman" w:hAnsi="Times New Roman" w:hint="eastAsia"/>
            <w:szCs w:val="21"/>
          </w:rPr>
          <w:delText>换</w:delText>
        </w:r>
      </w:del>
      <w:ins w:id="1846" w:author="Administrator" w:date="2018-02-16T22:16:00Z">
        <w:r w:rsidR="00627DE3">
          <w:rPr>
            <w:rFonts w:ascii="Times New Roman" w:hAnsi="Times New Roman" w:hint="eastAsia"/>
            <w:szCs w:val="21"/>
          </w:rPr>
          <w:t xml:space="preserve">X </w:t>
        </w:r>
      </w:ins>
      <w:del w:id="1847" w:author="Administrator" w:date="2018-02-16T22:16:00Z">
        <w:r w:rsidR="003E05AA" w:rsidDel="00627DE3">
          <w:rPr>
            <w:rFonts w:ascii="Times New Roman" w:hAnsi="Times New Roman" w:hint="eastAsia"/>
            <w:szCs w:val="21"/>
          </w:rPr>
          <w:delText>的</w:delText>
        </w:r>
      </w:del>
      <w:ins w:id="1848" w:author="Administrator" w:date="2018-02-16T22:16:00Z">
        <w:r w:rsidR="00627DE3">
          <w:rPr>
            <w:rFonts w:ascii="Times New Roman" w:hAnsi="Times New Roman" w:hint="eastAsia"/>
            <w:szCs w:val="21"/>
          </w:rPr>
          <w:t xml:space="preserve">X </w:t>
        </w:r>
      </w:ins>
      <w:del w:id="1849" w:author="Administrator" w:date="2018-02-16T22:16:00Z">
        <w:r w:rsidR="003E05AA" w:rsidDel="00627DE3">
          <w:rPr>
            <w:rFonts w:ascii="Times New Roman" w:hAnsi="Times New Roman" w:hint="eastAsia"/>
            <w:szCs w:val="21"/>
          </w:rPr>
          <w:delText>滤</w:delText>
        </w:r>
      </w:del>
      <w:ins w:id="1850" w:author="Administrator" w:date="2018-02-16T22:16:00Z">
        <w:r w:rsidR="00627DE3">
          <w:rPr>
            <w:rFonts w:ascii="Times New Roman" w:hAnsi="Times New Roman" w:hint="eastAsia"/>
            <w:szCs w:val="21"/>
          </w:rPr>
          <w:t xml:space="preserve">X </w:t>
        </w:r>
      </w:ins>
      <w:del w:id="1851" w:author="Administrator" w:date="2018-02-16T22:16:00Z">
        <w:r w:rsidR="003E05AA" w:rsidDel="00627DE3">
          <w:rPr>
            <w:rFonts w:ascii="Times New Roman" w:hAnsi="Times New Roman" w:hint="eastAsia"/>
            <w:szCs w:val="21"/>
          </w:rPr>
          <w:delText>波</w:delText>
        </w:r>
      </w:del>
      <w:ins w:id="1852" w:author="Administrator" w:date="2018-02-16T22:16:00Z">
        <w:r w:rsidR="00627DE3">
          <w:rPr>
            <w:rFonts w:ascii="Times New Roman" w:hAnsi="Times New Roman" w:hint="eastAsia"/>
            <w:szCs w:val="21"/>
          </w:rPr>
          <w:t xml:space="preserve">X </w:t>
        </w:r>
      </w:ins>
      <w:del w:id="1853" w:author="Administrator" w:date="2018-02-16T22:16:00Z">
        <w:r w:rsidR="003E05AA" w:rsidDel="00627DE3">
          <w:rPr>
            <w:rFonts w:ascii="Times New Roman" w:hAnsi="Times New Roman" w:hint="eastAsia"/>
            <w:szCs w:val="21"/>
          </w:rPr>
          <w:delText>能</w:delText>
        </w:r>
      </w:del>
      <w:ins w:id="1854" w:author="Administrator" w:date="2018-02-16T22:16:00Z">
        <w:r w:rsidR="00627DE3">
          <w:rPr>
            <w:rFonts w:ascii="Times New Roman" w:hAnsi="Times New Roman" w:hint="eastAsia"/>
            <w:szCs w:val="21"/>
          </w:rPr>
          <w:t xml:space="preserve">X </w:t>
        </w:r>
      </w:ins>
      <w:del w:id="1855" w:author="Administrator" w:date="2018-02-16T22:16:00Z">
        <w:r w:rsidR="003E05AA" w:rsidDel="00627DE3">
          <w:rPr>
            <w:rFonts w:ascii="Times New Roman" w:hAnsi="Times New Roman" w:hint="eastAsia"/>
            <w:szCs w:val="21"/>
          </w:rPr>
          <w:delText>力</w:delText>
        </w:r>
      </w:del>
      <w:ins w:id="1856" w:author="Administrator" w:date="2018-02-16T22:16:00Z">
        <w:r w:rsidR="00627DE3">
          <w:rPr>
            <w:rFonts w:ascii="Times New Roman" w:hAnsi="Times New Roman" w:hint="eastAsia"/>
            <w:szCs w:val="21"/>
          </w:rPr>
          <w:t xml:space="preserve">X </w:t>
        </w:r>
      </w:ins>
      <w:del w:id="1857" w:author="安安" w:date="2016-05-16T10:48:00Z">
        <w:r w:rsidR="003E05AA" w:rsidDel="00CF405A">
          <w:rPr>
            <w:rFonts w:ascii="Times New Roman" w:hAnsi="Times New Roman" w:hint="eastAsia"/>
            <w:szCs w:val="21"/>
          </w:rPr>
          <w:delText>。</w:delText>
        </w:r>
        <w:commentRangeEnd w:id="1783"/>
        <w:r w:rsidR="00245B85" w:rsidDel="00CF405A">
          <w:rPr>
            <w:rStyle w:val="ab"/>
          </w:rPr>
          <w:commentReference w:id="1783"/>
        </w:r>
      </w:del>
      <w:del w:id="1858" w:author="安安" w:date="2016-05-16T10:46:00Z">
        <w:r w:rsidR="003E05AA" w:rsidDel="00CF405A">
          <w:rPr>
            <w:rFonts w:ascii="Times New Roman" w:hAnsi="Times New Roman" w:hint="eastAsia"/>
            <w:szCs w:val="21"/>
          </w:rPr>
          <w:delText>本系统采用小波去噪的方式对脉搏信号进行有效的提取，</w:delText>
        </w:r>
      </w:del>
      <w:del w:id="1859" w:author="安安" w:date="2016-05-16T10:48:00Z">
        <w:r w:rsidR="003E05AA" w:rsidDel="00CF405A">
          <w:rPr>
            <w:rFonts w:ascii="Times New Roman" w:hAnsi="Times New Roman" w:hint="eastAsia"/>
            <w:szCs w:val="21"/>
          </w:rPr>
          <w:delText>其</w:delText>
        </w:r>
      </w:del>
      <w:ins w:id="1860" w:author="安安" w:date="2016-05-16T10:48:00Z">
        <w:r w:rsidR="00CF405A">
          <w:rPr>
            <w:rFonts w:ascii="Times New Roman" w:hAnsi="Times New Roman" w:hint="eastAsia"/>
            <w:szCs w:val="21"/>
          </w:rPr>
          <w:t>。该方式</w:t>
        </w:r>
      </w:ins>
      <w:r w:rsidR="003E05AA">
        <w:rPr>
          <w:rFonts w:ascii="Times New Roman" w:hAnsi="Times New Roman" w:hint="eastAsia"/>
          <w:szCs w:val="21"/>
        </w:rPr>
        <w:t>测量误差率不高于</w:t>
      </w:r>
      <w:r w:rsidR="003E05AA">
        <w:rPr>
          <w:rFonts w:ascii="Times New Roman" w:hAnsi="Times New Roman" w:hint="eastAsia"/>
          <w:szCs w:val="21"/>
        </w:rPr>
        <w:t>1%</w:t>
      </w:r>
      <w:r w:rsidR="003E05AA">
        <w:rPr>
          <w:rFonts w:ascii="Times New Roman" w:hAnsi="Times New Roman" w:hint="eastAsia"/>
          <w:szCs w:val="21"/>
        </w:rPr>
        <w:t>，</w:t>
      </w:r>
      <w:ins w:id="1861" w:author="安安" w:date="2016-05-16T10:48:00Z">
        <w:r w:rsidR="00CF405A">
          <w:rPr>
            <w:rFonts w:ascii="Times New Roman" w:hAnsi="Times New Roman" w:hint="eastAsia"/>
            <w:szCs w:val="21"/>
          </w:rPr>
          <w:t>有效</w:t>
        </w:r>
      </w:ins>
      <w:del w:id="1862" w:author="hnj2288" w:date="2016-05-13T16:07:00Z">
        <w:r w:rsidR="00F435AC" w:rsidDel="00245B85">
          <w:rPr>
            <w:rFonts w:ascii="Times New Roman" w:hAnsi="Times New Roman"/>
            <w:szCs w:val="21"/>
          </w:rPr>
          <w:delText>很好</w:delText>
        </w:r>
      </w:del>
      <w:r w:rsidR="00F435AC">
        <w:rPr>
          <w:rFonts w:ascii="Times New Roman" w:hAnsi="Times New Roman" w:hint="eastAsia"/>
          <w:szCs w:val="21"/>
        </w:rPr>
        <w:t>减少</w:t>
      </w:r>
      <w:r w:rsidR="003E05AA">
        <w:rPr>
          <w:rFonts w:ascii="Times New Roman" w:hAnsi="Times New Roman" w:hint="eastAsia"/>
          <w:szCs w:val="21"/>
        </w:rPr>
        <w:t>了</w:t>
      </w:r>
      <w:r w:rsidR="00F435AC">
        <w:rPr>
          <w:rFonts w:ascii="Times New Roman" w:hAnsi="Times New Roman" w:hint="eastAsia"/>
          <w:szCs w:val="21"/>
        </w:rPr>
        <w:t>脉搏</w:t>
      </w:r>
      <w:r w:rsidR="00F435AC">
        <w:rPr>
          <w:rFonts w:ascii="Times New Roman" w:hAnsi="Times New Roman"/>
          <w:szCs w:val="21"/>
        </w:rPr>
        <w:t>信号中的</w:t>
      </w:r>
      <w:r w:rsidR="00F435AC">
        <w:rPr>
          <w:rFonts w:ascii="Times New Roman" w:hAnsi="Times New Roman" w:hint="eastAsia"/>
          <w:szCs w:val="21"/>
        </w:rPr>
        <w:t>噪声</w:t>
      </w:r>
      <w:commentRangeEnd w:id="1312"/>
      <w:r w:rsidR="006E1866">
        <w:rPr>
          <w:rStyle w:val="ab"/>
        </w:rPr>
        <w:lastRenderedPageBreak/>
        <w:commentReference w:id="1312"/>
      </w:r>
      <w:r w:rsidR="00B5392D">
        <w:rPr>
          <w:rFonts w:ascii="Times New Roman" w:hAnsi="Times New Roman"/>
          <w:szCs w:val="21"/>
        </w:rPr>
        <w:t>信</w:t>
      </w:r>
    </w:p>
    <w:p w:rsidR="00F435AC" w:rsidRPr="00B5392D" w:rsidRDefault="00181407" w:rsidP="00F435AC">
      <w:pPr>
        <w:spacing w:line="200" w:lineRule="exact"/>
        <w:rPr>
          <w:rFonts w:ascii="黑体" w:eastAsia="黑体" w:hAnsi="黑体"/>
          <w:sz w:val="18"/>
          <w:szCs w:val="18"/>
        </w:rPr>
      </w:pPr>
      <w:commentRangeStart w:id="1863"/>
      <w:r w:rsidRPr="00181407">
        <w:rPr>
          <w:rFonts w:asciiTheme="majorEastAsia" w:eastAsiaTheme="majorEastAsia" w:hAnsiTheme="majorEastAsia"/>
          <w:b/>
          <w:noProof/>
          <w:color w:val="000000"/>
          <w:sz w:val="18"/>
          <w:szCs w:val="18"/>
        </w:rPr>
        <w:lastRenderedPageBreak/>
        <w:pict>
          <v:shapetype id="_x0000_t32" coordsize="21600,21600" o:spt="32" o:oned="t" path="m,l21600,21600e" filled="f">
            <v:path arrowok="t" fillok="f" o:connecttype="none"/>
            <o:lock v:ext="edit" shapetype="t"/>
          </v:shapetype>
          <v:shape id="直接箭头连接符 5" o:spid="_x0000_s1026" type="#_x0000_t32" style="position:absolute;left:0;text-align:left;margin-left:0;margin-top:0;width:290.3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"/>
        </w:pict>
      </w:r>
      <w:r w:rsidR="00F435AC" w:rsidRPr="009A2D90">
        <w:rPr>
          <w:rStyle w:val="a7"/>
          <w:color w:val="000000"/>
          <w:sz w:val="18"/>
          <w:szCs w:val="18"/>
        </w:rPr>
        <w:t>基金项目：</w:t>
      </w:r>
      <w:commentRangeEnd w:id="1863"/>
      <w:r w:rsidR="00B5392D">
        <w:rPr>
          <w:rStyle w:val="ab"/>
        </w:rPr>
        <w:commentReference w:id="1863"/>
      </w:r>
      <w:commentRangeStart w:id="1864"/>
      <w:del w:id="1865" w:author="Administrator" w:date="2018-02-16T22:18:00Z">
        <w:r w:rsidR="000D23CF" w:rsidRPr="000D23CF" w:rsidDel="00627DE3">
          <w:rPr>
            <w:rFonts w:asciiTheme="minorEastAsia" w:eastAsiaTheme="minorEastAsia" w:hAnsiTheme="minorEastAsia"/>
            <w:bCs/>
            <w:sz w:val="18"/>
            <w:szCs w:val="18"/>
          </w:rPr>
          <w:delText>青</w:delText>
        </w:r>
      </w:del>
      <w:ins w:id="1866" w:author="Administrator" w:date="2018-02-16T22:18:00Z">
        <w:r w:rsidR="00627DE3">
          <w:rPr>
            <w:rFonts w:asciiTheme="minorEastAsia" w:eastAsiaTheme="minorEastAsia" w:hAnsiTheme="minorEastAsia"/>
            <w:bCs/>
            <w:sz w:val="18"/>
            <w:szCs w:val="18"/>
          </w:rPr>
          <w:t xml:space="preserve">X </w:t>
        </w:r>
      </w:ins>
      <w:del w:id="1867" w:author="Administrator" w:date="2018-02-16T22:18:00Z">
        <w:r w:rsidR="000D23CF" w:rsidRPr="000D23CF" w:rsidDel="00627DE3">
          <w:rPr>
            <w:rFonts w:asciiTheme="minorEastAsia" w:eastAsiaTheme="minorEastAsia" w:hAnsiTheme="minorEastAsia"/>
            <w:bCs/>
            <w:sz w:val="18"/>
            <w:szCs w:val="18"/>
          </w:rPr>
          <w:delText>海</w:delText>
        </w:r>
      </w:del>
      <w:ins w:id="1868" w:author="Administrator" w:date="2018-02-16T22:18:00Z">
        <w:r w:rsidR="00627DE3">
          <w:rPr>
            <w:rFonts w:asciiTheme="minorEastAsia" w:eastAsiaTheme="minorEastAsia" w:hAnsiTheme="minorEastAsia"/>
            <w:bCs/>
            <w:sz w:val="18"/>
            <w:szCs w:val="18"/>
          </w:rPr>
          <w:t xml:space="preserve">X </w:t>
        </w:r>
      </w:ins>
      <w:del w:id="1869" w:author="Administrator" w:date="2018-02-16T22:18:00Z">
        <w:r w:rsidR="000D23CF" w:rsidRPr="000D23CF" w:rsidDel="00627DE3">
          <w:rPr>
            <w:rFonts w:asciiTheme="minorEastAsia" w:eastAsiaTheme="minorEastAsia" w:hAnsiTheme="minorEastAsia"/>
            <w:bCs/>
            <w:sz w:val="18"/>
            <w:szCs w:val="18"/>
          </w:rPr>
          <w:delText>电</w:delText>
        </w:r>
      </w:del>
      <w:ins w:id="1870" w:author="Administrator" w:date="2018-02-16T22:18:00Z">
        <w:r w:rsidR="00627DE3">
          <w:rPr>
            <w:rFonts w:asciiTheme="minorEastAsia" w:eastAsiaTheme="minorEastAsia" w:hAnsiTheme="minorEastAsia"/>
            <w:bCs/>
            <w:sz w:val="18"/>
            <w:szCs w:val="18"/>
          </w:rPr>
          <w:t xml:space="preserve">X </w:t>
        </w:r>
      </w:ins>
      <w:del w:id="1871" w:author="Administrator" w:date="2018-02-16T22:18:00Z">
        <w:r w:rsidR="000D23CF" w:rsidRPr="000D23CF" w:rsidDel="00627DE3">
          <w:rPr>
            <w:rFonts w:asciiTheme="minorEastAsia" w:eastAsiaTheme="minorEastAsia" w:hAnsiTheme="minorEastAsia"/>
            <w:bCs/>
            <w:sz w:val="18"/>
            <w:szCs w:val="18"/>
          </w:rPr>
          <w:delText>力</w:delText>
        </w:r>
      </w:del>
      <w:ins w:id="1872" w:author="Administrator" w:date="2018-02-16T22:18:00Z">
        <w:r w:rsidR="00627DE3">
          <w:rPr>
            <w:rFonts w:asciiTheme="minorEastAsia" w:eastAsiaTheme="minorEastAsia" w:hAnsiTheme="minorEastAsia"/>
            <w:bCs/>
            <w:sz w:val="18"/>
            <w:szCs w:val="18"/>
          </w:rPr>
          <w:t xml:space="preserve">X </w:t>
        </w:r>
      </w:ins>
      <w:del w:id="1873" w:author="Administrator" w:date="2018-02-16T22:18:00Z">
        <w:r w:rsidR="000D23CF" w:rsidRPr="000D23CF" w:rsidDel="00627DE3">
          <w:rPr>
            <w:rFonts w:asciiTheme="minorEastAsia" w:eastAsiaTheme="minorEastAsia" w:hAnsiTheme="minorEastAsia"/>
            <w:bCs/>
            <w:sz w:val="18"/>
            <w:szCs w:val="18"/>
          </w:rPr>
          <w:delText>科</w:delText>
        </w:r>
      </w:del>
      <w:ins w:id="1874" w:author="Administrator" w:date="2018-02-16T22:18:00Z">
        <w:r w:rsidR="00627DE3">
          <w:rPr>
            <w:rFonts w:asciiTheme="minorEastAsia" w:eastAsiaTheme="minorEastAsia" w:hAnsiTheme="minorEastAsia"/>
            <w:bCs/>
            <w:sz w:val="18"/>
            <w:szCs w:val="18"/>
          </w:rPr>
          <w:t xml:space="preserve">X </w:t>
        </w:r>
      </w:ins>
      <w:del w:id="1875" w:author="Administrator" w:date="2018-02-16T22:18:00Z">
        <w:r w:rsidR="000D23CF" w:rsidRPr="000D23CF" w:rsidDel="00627DE3">
          <w:rPr>
            <w:rFonts w:asciiTheme="minorEastAsia" w:eastAsiaTheme="minorEastAsia" w:hAnsiTheme="minorEastAsia"/>
            <w:bCs/>
            <w:sz w:val="18"/>
            <w:szCs w:val="18"/>
          </w:rPr>
          <w:delText>学</w:delText>
        </w:r>
      </w:del>
      <w:ins w:id="1876" w:author="Administrator" w:date="2018-02-16T22:18:00Z">
        <w:r w:rsidR="00627DE3">
          <w:rPr>
            <w:rFonts w:asciiTheme="minorEastAsia" w:eastAsiaTheme="minorEastAsia" w:hAnsiTheme="minorEastAsia"/>
            <w:bCs/>
            <w:sz w:val="18"/>
            <w:szCs w:val="18"/>
          </w:rPr>
          <w:t xml:space="preserve">X </w:t>
        </w:r>
      </w:ins>
      <w:del w:id="1877" w:author="Administrator" w:date="2018-02-16T22:18:00Z">
        <w:r w:rsidR="000D23CF" w:rsidRPr="000D23CF" w:rsidDel="00627DE3">
          <w:rPr>
            <w:rFonts w:asciiTheme="minorEastAsia" w:eastAsiaTheme="minorEastAsia" w:hAnsiTheme="minorEastAsia"/>
            <w:bCs/>
            <w:sz w:val="18"/>
            <w:szCs w:val="18"/>
          </w:rPr>
          <w:delText>试</w:delText>
        </w:r>
      </w:del>
      <w:ins w:id="1878" w:author="Administrator" w:date="2018-02-16T22:18:00Z">
        <w:r w:rsidR="00627DE3">
          <w:rPr>
            <w:rFonts w:asciiTheme="minorEastAsia" w:eastAsiaTheme="minorEastAsia" w:hAnsiTheme="minorEastAsia"/>
            <w:bCs/>
            <w:sz w:val="18"/>
            <w:szCs w:val="18"/>
          </w:rPr>
          <w:t xml:space="preserve">X </w:t>
        </w:r>
      </w:ins>
      <w:del w:id="1879" w:author="Administrator" w:date="2018-02-16T22:18:00Z">
        <w:r w:rsidR="000D23CF" w:rsidRPr="000D23CF" w:rsidDel="00627DE3">
          <w:rPr>
            <w:rFonts w:asciiTheme="minorEastAsia" w:eastAsiaTheme="minorEastAsia" w:hAnsiTheme="minorEastAsia"/>
            <w:bCs/>
            <w:sz w:val="18"/>
            <w:szCs w:val="18"/>
          </w:rPr>
          <w:delText>验</w:delText>
        </w:r>
      </w:del>
      <w:ins w:id="1880" w:author="Administrator" w:date="2018-02-16T22:18:00Z">
        <w:r w:rsidR="00627DE3">
          <w:rPr>
            <w:rFonts w:asciiTheme="minorEastAsia" w:eastAsiaTheme="minorEastAsia" w:hAnsiTheme="minorEastAsia"/>
            <w:bCs/>
            <w:sz w:val="18"/>
            <w:szCs w:val="18"/>
          </w:rPr>
          <w:t xml:space="preserve">X </w:t>
        </w:r>
      </w:ins>
      <w:del w:id="1881" w:author="Administrator" w:date="2018-02-16T22:18:00Z">
        <w:r w:rsidR="000D23CF" w:rsidRPr="000D23CF" w:rsidDel="00627DE3">
          <w:rPr>
            <w:rFonts w:asciiTheme="minorEastAsia" w:eastAsiaTheme="minorEastAsia" w:hAnsiTheme="minorEastAsia"/>
            <w:bCs/>
            <w:sz w:val="18"/>
            <w:szCs w:val="18"/>
          </w:rPr>
          <w:delText>研</w:delText>
        </w:r>
      </w:del>
      <w:ins w:id="1882" w:author="Administrator" w:date="2018-02-16T22:18:00Z">
        <w:r w:rsidR="00627DE3">
          <w:rPr>
            <w:rFonts w:asciiTheme="minorEastAsia" w:eastAsiaTheme="minorEastAsia" w:hAnsiTheme="minorEastAsia"/>
            <w:bCs/>
            <w:sz w:val="18"/>
            <w:szCs w:val="18"/>
          </w:rPr>
          <w:t xml:space="preserve">X </w:t>
        </w:r>
      </w:ins>
      <w:del w:id="1883" w:author="Administrator" w:date="2018-02-16T22:18:00Z">
        <w:r w:rsidR="000D23CF" w:rsidRPr="000D23CF" w:rsidDel="00627DE3">
          <w:rPr>
            <w:rFonts w:asciiTheme="minorEastAsia" w:eastAsiaTheme="minorEastAsia" w:hAnsiTheme="minorEastAsia"/>
            <w:bCs/>
            <w:sz w:val="18"/>
            <w:szCs w:val="18"/>
          </w:rPr>
          <w:delText>究</w:delText>
        </w:r>
      </w:del>
      <w:ins w:id="1884" w:author="Administrator" w:date="2018-02-16T22:18:00Z">
        <w:r w:rsidR="00627DE3">
          <w:rPr>
            <w:rFonts w:asciiTheme="minorEastAsia" w:eastAsiaTheme="minorEastAsia" w:hAnsiTheme="minorEastAsia"/>
            <w:bCs/>
            <w:sz w:val="18"/>
            <w:szCs w:val="18"/>
          </w:rPr>
          <w:t xml:space="preserve">X </w:t>
        </w:r>
      </w:ins>
      <w:del w:id="1885" w:author="Administrator" w:date="2018-02-16T22:18:00Z">
        <w:r w:rsidR="000D23CF" w:rsidRPr="000D23CF" w:rsidDel="00627DE3">
          <w:rPr>
            <w:rFonts w:asciiTheme="minorEastAsia" w:eastAsiaTheme="minorEastAsia" w:hAnsiTheme="minorEastAsia"/>
            <w:bCs/>
            <w:sz w:val="18"/>
            <w:szCs w:val="18"/>
          </w:rPr>
          <w:delText>院</w:delText>
        </w:r>
      </w:del>
      <w:ins w:id="1886" w:author="Administrator" w:date="2018-02-16T22:18:00Z">
        <w:r w:rsidR="00627DE3">
          <w:rPr>
            <w:rFonts w:asciiTheme="minorEastAsia" w:eastAsiaTheme="minorEastAsia" w:hAnsiTheme="minorEastAsia"/>
            <w:bCs/>
            <w:sz w:val="18"/>
            <w:szCs w:val="18"/>
          </w:rPr>
          <w:t xml:space="preserve">X </w:t>
        </w:r>
      </w:ins>
      <w:del w:id="1887" w:author="Administrator" w:date="2018-02-16T22:18:00Z">
        <w:r w:rsidR="000D23CF" w:rsidRPr="000D23CF" w:rsidDel="00627DE3">
          <w:rPr>
            <w:rFonts w:asciiTheme="minorEastAsia" w:eastAsiaTheme="minorEastAsia" w:hAnsiTheme="minorEastAsia"/>
            <w:bCs/>
            <w:sz w:val="18"/>
            <w:szCs w:val="18"/>
          </w:rPr>
          <w:delText>资</w:delText>
        </w:r>
      </w:del>
      <w:ins w:id="1888" w:author="Administrator" w:date="2018-02-16T22:18:00Z">
        <w:r w:rsidR="00627DE3">
          <w:rPr>
            <w:rFonts w:asciiTheme="minorEastAsia" w:eastAsiaTheme="minorEastAsia" w:hAnsiTheme="minorEastAsia"/>
            <w:bCs/>
            <w:sz w:val="18"/>
            <w:szCs w:val="18"/>
          </w:rPr>
          <w:t xml:space="preserve">X </w:t>
        </w:r>
      </w:ins>
      <w:del w:id="1889" w:author="Administrator" w:date="2018-02-16T22:18:00Z">
        <w:r w:rsidR="000D23CF" w:rsidRPr="000D23CF" w:rsidDel="00627DE3">
          <w:rPr>
            <w:rFonts w:asciiTheme="minorEastAsia" w:eastAsiaTheme="minorEastAsia" w:hAnsiTheme="minorEastAsia"/>
            <w:bCs/>
            <w:sz w:val="18"/>
            <w:szCs w:val="18"/>
          </w:rPr>
          <w:delText>助</w:delText>
        </w:r>
      </w:del>
      <w:ins w:id="1890" w:author="Administrator" w:date="2018-02-16T22:18:00Z">
        <w:r w:rsidR="00627DE3">
          <w:rPr>
            <w:rFonts w:asciiTheme="minorEastAsia" w:eastAsiaTheme="minorEastAsia" w:hAnsiTheme="minorEastAsia"/>
            <w:bCs/>
            <w:sz w:val="18"/>
            <w:szCs w:val="18"/>
          </w:rPr>
          <w:t xml:space="preserve">X </w:t>
        </w:r>
      </w:ins>
      <w:del w:id="1891" w:author="Administrator" w:date="2018-02-16T22:18:00Z">
        <w:r w:rsidR="000D23CF" w:rsidRPr="000D23CF" w:rsidDel="00627DE3">
          <w:rPr>
            <w:rFonts w:asciiTheme="minorEastAsia" w:eastAsiaTheme="minorEastAsia" w:hAnsiTheme="minorEastAsia"/>
            <w:bCs/>
            <w:sz w:val="18"/>
            <w:szCs w:val="18"/>
          </w:rPr>
          <w:delText>项</w:delText>
        </w:r>
      </w:del>
      <w:ins w:id="1892" w:author="Administrator" w:date="2018-02-16T22:18:00Z">
        <w:r w:rsidR="00627DE3">
          <w:rPr>
            <w:rFonts w:asciiTheme="minorEastAsia" w:eastAsiaTheme="minorEastAsia" w:hAnsiTheme="minorEastAsia"/>
            <w:bCs/>
            <w:sz w:val="18"/>
            <w:szCs w:val="18"/>
          </w:rPr>
          <w:t xml:space="preserve">X </w:t>
        </w:r>
      </w:ins>
      <w:del w:id="1893" w:author="Administrator" w:date="2018-02-16T22:18:00Z">
        <w:r w:rsidR="000D23CF" w:rsidRPr="000D23CF" w:rsidDel="00627DE3">
          <w:rPr>
            <w:rFonts w:asciiTheme="minorEastAsia" w:eastAsiaTheme="minorEastAsia" w:hAnsiTheme="minorEastAsia"/>
            <w:bCs/>
            <w:sz w:val="18"/>
            <w:szCs w:val="18"/>
          </w:rPr>
          <w:delText>目</w:delText>
        </w:r>
      </w:del>
      <w:ins w:id="1894" w:author="Administrator" w:date="2018-02-16T22:18:00Z">
        <w:r w:rsidR="00627DE3">
          <w:rPr>
            <w:rFonts w:asciiTheme="minorEastAsia" w:eastAsiaTheme="minorEastAsia" w:hAnsiTheme="minorEastAsia"/>
            <w:bCs/>
            <w:sz w:val="18"/>
            <w:szCs w:val="18"/>
          </w:rPr>
          <w:t xml:space="preserve">X </w:t>
        </w:r>
      </w:ins>
      <w:r w:rsidR="000D23CF" w:rsidRPr="000D23CF">
        <w:rPr>
          <w:rFonts w:asciiTheme="minorEastAsia" w:eastAsiaTheme="minorEastAsia" w:hAnsiTheme="minorEastAsia"/>
          <w:bCs/>
          <w:sz w:val="18"/>
          <w:szCs w:val="18"/>
        </w:rPr>
        <w:t>(</w:t>
      </w:r>
      <w:del w:id="1895" w:author="Administrator" w:date="2018-02-16T22:18:00Z">
        <w:r w:rsidR="000D23CF" w:rsidRPr="000D23CF" w:rsidDel="00627DE3">
          <w:rPr>
            <w:rFonts w:asciiTheme="minorEastAsia" w:eastAsiaTheme="minorEastAsia" w:hAnsiTheme="minorEastAsia"/>
            <w:bCs/>
            <w:sz w:val="18"/>
            <w:szCs w:val="18"/>
          </w:rPr>
          <w:delText>No</w:delText>
        </w:r>
      </w:del>
      <w:ins w:id="1896" w:author="Administrator" w:date="2018-02-16T22:18:00Z">
        <w:r w:rsidR="00627DE3">
          <w:rPr>
            <w:rFonts w:asciiTheme="minorEastAsia" w:eastAsiaTheme="minorEastAsia" w:hAnsiTheme="minorEastAsia" w:hint="eastAsia"/>
            <w:bCs/>
            <w:sz w:val="18"/>
            <w:szCs w:val="18"/>
          </w:rPr>
          <w:t>XX</w:t>
        </w:r>
      </w:ins>
      <w:del w:id="1897" w:author="Administrator" w:date="2018-02-16T22:18:00Z">
        <w:r w:rsidR="000D23CF" w:rsidRPr="000D23CF" w:rsidDel="00627DE3">
          <w:rPr>
            <w:rFonts w:asciiTheme="minorEastAsia" w:eastAsiaTheme="minorEastAsia" w:hAnsiTheme="minorEastAsia"/>
            <w:bCs/>
            <w:sz w:val="18"/>
            <w:szCs w:val="18"/>
          </w:rPr>
          <w:delText>.</w:delText>
        </w:r>
      </w:del>
      <w:ins w:id="1898" w:author="Administrator" w:date="2018-02-16T22:18:00Z">
        <w:r w:rsidR="00627DE3">
          <w:rPr>
            <w:rFonts w:asciiTheme="minorEastAsia" w:eastAsiaTheme="minorEastAsia" w:hAnsiTheme="minorEastAsia" w:hint="eastAsia"/>
            <w:bCs/>
            <w:sz w:val="18"/>
            <w:szCs w:val="18"/>
          </w:rPr>
          <w:t>X</w:t>
        </w:r>
      </w:ins>
      <w:del w:id="1899" w:author="Administrator" w:date="2018-02-16T22:18:00Z">
        <w:r w:rsidR="000D23CF" w:rsidRPr="000D23CF" w:rsidDel="00627DE3">
          <w:rPr>
            <w:rFonts w:asciiTheme="minorEastAsia" w:eastAsiaTheme="minorEastAsia" w:hAnsiTheme="minorEastAsia"/>
            <w:bCs/>
            <w:sz w:val="18"/>
            <w:szCs w:val="18"/>
          </w:rPr>
          <w:delText>9</w:delText>
        </w:r>
      </w:del>
      <w:ins w:id="1900" w:author="Administrator" w:date="2018-02-16T22:18:00Z">
        <w:r w:rsidR="00627DE3">
          <w:rPr>
            <w:rFonts w:asciiTheme="minorEastAsia" w:eastAsiaTheme="minorEastAsia" w:hAnsiTheme="minorEastAsia" w:hint="eastAsia"/>
            <w:bCs/>
            <w:sz w:val="18"/>
            <w:szCs w:val="18"/>
          </w:rPr>
          <w:t>X</w:t>
        </w:r>
      </w:ins>
      <w:del w:id="1901" w:author="Administrator" w:date="2018-02-16T22:18:00Z">
        <w:r w:rsidR="000D23CF" w:rsidRPr="000D23CF" w:rsidDel="00627DE3">
          <w:rPr>
            <w:rFonts w:asciiTheme="minorEastAsia" w:eastAsiaTheme="minorEastAsia" w:hAnsiTheme="minorEastAsia"/>
            <w:bCs/>
            <w:sz w:val="18"/>
            <w:szCs w:val="18"/>
          </w:rPr>
          <w:delText>1</w:delText>
        </w:r>
      </w:del>
      <w:ins w:id="1902" w:author="Administrator" w:date="2018-02-16T22:18:00Z">
        <w:r w:rsidR="00627DE3">
          <w:rPr>
            <w:rFonts w:asciiTheme="minorEastAsia" w:eastAsiaTheme="minorEastAsia" w:hAnsiTheme="minorEastAsia" w:hint="eastAsia"/>
            <w:bCs/>
            <w:sz w:val="18"/>
            <w:szCs w:val="18"/>
          </w:rPr>
          <w:t>X</w:t>
        </w:r>
      </w:ins>
      <w:del w:id="1903" w:author="Administrator" w:date="2018-02-16T22:18:00Z">
        <w:r w:rsidR="000D23CF" w:rsidRPr="000D23CF" w:rsidDel="00627DE3">
          <w:rPr>
            <w:rFonts w:asciiTheme="minorEastAsia" w:eastAsiaTheme="minorEastAsia" w:hAnsiTheme="minorEastAsia"/>
            <w:bCs/>
            <w:sz w:val="18"/>
            <w:szCs w:val="18"/>
          </w:rPr>
          <w:delText>6</w:delText>
        </w:r>
      </w:del>
      <w:ins w:id="1904" w:author="Administrator" w:date="2018-02-16T22:18:00Z">
        <w:r w:rsidR="00627DE3">
          <w:rPr>
            <w:rFonts w:asciiTheme="minorEastAsia" w:eastAsiaTheme="minorEastAsia" w:hAnsiTheme="minorEastAsia" w:hint="eastAsia"/>
            <w:bCs/>
            <w:sz w:val="18"/>
            <w:szCs w:val="18"/>
          </w:rPr>
          <w:t>X</w:t>
        </w:r>
      </w:ins>
      <w:del w:id="1905" w:author="Administrator" w:date="2018-02-16T22:18:00Z">
        <w:r w:rsidR="000D23CF" w:rsidRPr="000D23CF" w:rsidDel="00627DE3">
          <w:rPr>
            <w:rFonts w:asciiTheme="minorEastAsia" w:eastAsiaTheme="minorEastAsia" w:hAnsiTheme="minorEastAsia"/>
            <w:bCs/>
            <w:sz w:val="18"/>
            <w:szCs w:val="18"/>
          </w:rPr>
          <w:delText>1</w:delText>
        </w:r>
      </w:del>
      <w:ins w:id="1906" w:author="Administrator" w:date="2018-02-16T22:18:00Z">
        <w:r w:rsidR="00627DE3">
          <w:rPr>
            <w:rFonts w:asciiTheme="minorEastAsia" w:eastAsiaTheme="minorEastAsia" w:hAnsiTheme="minorEastAsia" w:hint="eastAsia"/>
            <w:bCs/>
            <w:sz w:val="18"/>
            <w:szCs w:val="18"/>
          </w:rPr>
          <w:t>X</w:t>
        </w:r>
      </w:ins>
      <w:del w:id="1907" w:author="Administrator" w:date="2018-02-16T22:18:00Z">
        <w:r w:rsidR="000D23CF" w:rsidRPr="000D23CF" w:rsidDel="00627DE3">
          <w:rPr>
            <w:rFonts w:asciiTheme="minorEastAsia" w:eastAsiaTheme="minorEastAsia" w:hAnsiTheme="minorEastAsia"/>
            <w:bCs/>
            <w:sz w:val="18"/>
            <w:szCs w:val="18"/>
          </w:rPr>
          <w:delText>3</w:delText>
        </w:r>
      </w:del>
      <w:ins w:id="1908" w:author="Administrator" w:date="2018-02-16T22:18:00Z">
        <w:r w:rsidR="00627DE3">
          <w:rPr>
            <w:rFonts w:asciiTheme="minorEastAsia" w:eastAsiaTheme="minorEastAsia" w:hAnsiTheme="minorEastAsia" w:hint="eastAsia"/>
            <w:bCs/>
            <w:sz w:val="18"/>
            <w:szCs w:val="18"/>
          </w:rPr>
          <w:t>X</w:t>
        </w:r>
      </w:ins>
      <w:del w:id="1909" w:author="Administrator" w:date="2018-02-16T22:18:00Z">
        <w:r w:rsidR="000D23CF" w:rsidRPr="000D23CF" w:rsidDel="00627DE3">
          <w:rPr>
            <w:rFonts w:asciiTheme="minorEastAsia" w:eastAsiaTheme="minorEastAsia" w:hAnsiTheme="minorEastAsia"/>
            <w:bCs/>
            <w:sz w:val="18"/>
            <w:szCs w:val="18"/>
          </w:rPr>
          <w:delText>2</w:delText>
        </w:r>
      </w:del>
      <w:ins w:id="1910" w:author="Administrator" w:date="2018-02-16T22:18:00Z">
        <w:r w:rsidR="00627DE3">
          <w:rPr>
            <w:rFonts w:asciiTheme="minorEastAsia" w:eastAsiaTheme="minorEastAsia" w:hAnsiTheme="minorEastAsia" w:hint="eastAsia"/>
            <w:bCs/>
            <w:sz w:val="18"/>
            <w:szCs w:val="18"/>
          </w:rPr>
          <w:t>X</w:t>
        </w:r>
      </w:ins>
      <w:del w:id="1911" w:author="Administrator" w:date="2018-02-16T22:18:00Z">
        <w:r w:rsidR="000D23CF" w:rsidRPr="000D23CF" w:rsidDel="00627DE3">
          <w:rPr>
            <w:rFonts w:asciiTheme="minorEastAsia" w:eastAsiaTheme="minorEastAsia" w:hAnsiTheme="minorEastAsia"/>
            <w:bCs/>
            <w:sz w:val="18"/>
            <w:szCs w:val="18"/>
          </w:rPr>
          <w:delText>4</w:delText>
        </w:r>
      </w:del>
      <w:ins w:id="1912" w:author="Administrator" w:date="2018-02-16T22:18:00Z">
        <w:r w:rsidR="00627DE3">
          <w:rPr>
            <w:rFonts w:asciiTheme="minorEastAsia" w:eastAsiaTheme="minorEastAsia" w:hAnsiTheme="minorEastAsia" w:hint="eastAsia"/>
            <w:bCs/>
            <w:sz w:val="18"/>
            <w:szCs w:val="18"/>
          </w:rPr>
          <w:t>X</w:t>
        </w:r>
      </w:ins>
      <w:del w:id="1913" w:author="Administrator" w:date="2018-02-16T22:18:00Z">
        <w:r w:rsidR="000D23CF" w:rsidRPr="000D23CF" w:rsidDel="00627DE3">
          <w:rPr>
            <w:rFonts w:asciiTheme="minorEastAsia" w:eastAsiaTheme="minorEastAsia" w:hAnsiTheme="minorEastAsia"/>
            <w:bCs/>
            <w:sz w:val="18"/>
            <w:szCs w:val="18"/>
          </w:rPr>
          <w:delText>6</w:delText>
        </w:r>
      </w:del>
      <w:ins w:id="1914" w:author="Administrator" w:date="2018-02-16T22:18:00Z">
        <w:r w:rsidR="00627DE3">
          <w:rPr>
            <w:rFonts w:asciiTheme="minorEastAsia" w:eastAsiaTheme="minorEastAsia" w:hAnsiTheme="minorEastAsia" w:hint="eastAsia"/>
            <w:bCs/>
            <w:sz w:val="18"/>
            <w:szCs w:val="18"/>
          </w:rPr>
          <w:t>X</w:t>
        </w:r>
      </w:ins>
      <w:del w:id="1915" w:author="Administrator" w:date="2018-02-16T22:18:00Z">
        <w:r w:rsidR="000D23CF" w:rsidRPr="000D23CF" w:rsidDel="00627DE3">
          <w:rPr>
            <w:rFonts w:asciiTheme="minorEastAsia" w:eastAsiaTheme="minorEastAsia" w:hAnsiTheme="minorEastAsia"/>
            <w:bCs/>
            <w:sz w:val="18"/>
            <w:szCs w:val="18"/>
          </w:rPr>
          <w:delText>0</w:delText>
        </w:r>
      </w:del>
      <w:ins w:id="1916" w:author="Administrator" w:date="2018-02-16T22:18:00Z">
        <w:r w:rsidR="00627DE3">
          <w:rPr>
            <w:rFonts w:asciiTheme="minorEastAsia" w:eastAsiaTheme="minorEastAsia" w:hAnsiTheme="minorEastAsia" w:hint="eastAsia"/>
            <w:bCs/>
            <w:sz w:val="18"/>
            <w:szCs w:val="18"/>
          </w:rPr>
          <w:t>X</w:t>
        </w:r>
      </w:ins>
      <w:del w:id="1917" w:author="Administrator" w:date="2018-02-16T22:18:00Z">
        <w:r w:rsidR="000D23CF" w:rsidRPr="000D23CF" w:rsidDel="00627DE3">
          <w:rPr>
            <w:rFonts w:asciiTheme="minorEastAsia" w:eastAsiaTheme="minorEastAsia" w:hAnsiTheme="minorEastAsia"/>
            <w:bCs/>
            <w:sz w:val="18"/>
            <w:szCs w:val="18"/>
          </w:rPr>
          <w:delText>1</w:delText>
        </w:r>
      </w:del>
      <w:r w:rsidR="000D23CF" w:rsidRPr="000D23CF">
        <w:rPr>
          <w:rFonts w:asciiTheme="minorEastAsia" w:eastAsiaTheme="minorEastAsia" w:hAnsiTheme="minorEastAsia"/>
          <w:bCs/>
          <w:sz w:val="18"/>
          <w:szCs w:val="18"/>
        </w:rPr>
        <w:t>)</w:t>
      </w:r>
      <w:commentRangeEnd w:id="1864"/>
      <w:r w:rsidR="00B5392D">
        <w:rPr>
          <w:rStyle w:val="ab"/>
        </w:rPr>
        <w:commentReference w:id="1864"/>
      </w:r>
    </w:p>
    <w:p w:rsidR="009A2D90" w:rsidRPr="009A2D90" w:rsidRDefault="009A2D90" w:rsidP="00F435AC">
      <w:pPr>
        <w:spacing w:line="200" w:lineRule="exact"/>
        <w:rPr>
          <w:rFonts w:ascii="黑体" w:eastAsia="黑体" w:hAnsi="黑体"/>
          <w:kern w:val="0"/>
          <w:sz w:val="15"/>
          <w:szCs w:val="15"/>
        </w:rPr>
      </w:pPr>
      <w:commentRangeStart w:id="1918"/>
      <w:r>
        <w:rPr>
          <w:rStyle w:val="a7"/>
          <w:rFonts w:hint="eastAsia"/>
          <w:color w:val="000000"/>
          <w:sz w:val="18"/>
          <w:szCs w:val="18"/>
        </w:rPr>
        <w:t>作者简介：</w:t>
      </w:r>
      <w:commentRangeEnd w:id="1918"/>
      <w:r w:rsidR="00B5392D">
        <w:rPr>
          <w:rStyle w:val="ab"/>
        </w:rPr>
        <w:commentReference w:id="1918"/>
      </w:r>
      <w:commentRangeStart w:id="1919"/>
      <w:del w:id="1920" w:author="Administrator" w:date="2018-02-16T22:18:00Z">
        <w:r w:rsidRPr="009A2D90" w:rsidDel="00627DE3">
          <w:rPr>
            <w:rStyle w:val="a7"/>
            <w:rFonts w:asciiTheme="minorEastAsia" w:eastAsiaTheme="minorEastAsia" w:hAnsiTheme="minorEastAsia" w:hint="eastAsia"/>
            <w:b w:val="0"/>
            <w:color w:val="000000"/>
            <w:sz w:val="18"/>
            <w:szCs w:val="18"/>
          </w:rPr>
          <w:delText>王</w:delText>
        </w:r>
      </w:del>
      <w:ins w:id="1921" w:author="Administrator" w:date="2018-02-16T22:18:00Z">
        <w:r w:rsidR="00627DE3">
          <w:rPr>
            <w:rStyle w:val="a7"/>
            <w:rFonts w:asciiTheme="minorEastAsia" w:eastAsiaTheme="minorEastAsia" w:hAnsiTheme="minorEastAsia" w:hint="eastAsia"/>
            <w:b w:val="0"/>
            <w:color w:val="000000"/>
            <w:sz w:val="18"/>
            <w:szCs w:val="18"/>
          </w:rPr>
          <w:t xml:space="preserve">X </w:t>
        </w:r>
      </w:ins>
      <w:del w:id="1922" w:author="Administrator" w:date="2018-02-16T22:18:00Z">
        <w:r w:rsidRPr="009A2D90" w:rsidDel="00627DE3">
          <w:rPr>
            <w:rFonts w:asciiTheme="minorEastAsia" w:eastAsiaTheme="minorEastAsia" w:hAnsiTheme="minorEastAsia" w:hint="eastAsia"/>
            <w:bCs/>
            <w:sz w:val="18"/>
            <w:szCs w:val="18"/>
          </w:rPr>
          <w:delText>雪</w:delText>
        </w:r>
      </w:del>
      <w:ins w:id="1923" w:author="Administrator" w:date="2018-02-16T22:18:00Z">
        <w:r w:rsidR="00627DE3">
          <w:rPr>
            <w:rFonts w:asciiTheme="minorEastAsia" w:eastAsiaTheme="minorEastAsia" w:hAnsiTheme="minorEastAsia" w:hint="eastAsia"/>
            <w:bCs/>
            <w:sz w:val="18"/>
            <w:szCs w:val="18"/>
          </w:rPr>
          <w:t xml:space="preserve">X </w:t>
        </w:r>
      </w:ins>
      <w:del w:id="1924" w:author="Administrator" w:date="2018-02-16T22:18:00Z">
        <w:r w:rsidDel="00627DE3">
          <w:rPr>
            <w:rFonts w:asciiTheme="minorEastAsia" w:eastAsiaTheme="minorEastAsia" w:hAnsiTheme="minorEastAsia"/>
            <w:bCs/>
            <w:sz w:val="18"/>
            <w:szCs w:val="18"/>
          </w:rPr>
          <w:delText>，</w:delText>
        </w:r>
      </w:del>
      <w:ins w:id="1925" w:author="Administrator" w:date="2018-02-16T22:18:00Z">
        <w:r w:rsidR="00627DE3">
          <w:rPr>
            <w:rFonts w:asciiTheme="minorEastAsia" w:eastAsiaTheme="minorEastAsia" w:hAnsiTheme="minorEastAsia"/>
            <w:bCs/>
            <w:sz w:val="18"/>
            <w:szCs w:val="18"/>
          </w:rPr>
          <w:t xml:space="preserve">X </w:t>
        </w:r>
      </w:ins>
      <w:del w:id="1926" w:author="Administrator" w:date="2018-02-16T22:18:00Z">
        <w:r w:rsidR="007216D0" w:rsidDel="00627DE3">
          <w:rPr>
            <w:rFonts w:asciiTheme="minorEastAsia" w:eastAsiaTheme="minorEastAsia" w:hAnsiTheme="minorEastAsia" w:hint="eastAsia"/>
            <w:bCs/>
            <w:sz w:val="18"/>
            <w:szCs w:val="18"/>
          </w:rPr>
          <w:delText>女</w:delText>
        </w:r>
      </w:del>
      <w:ins w:id="1927" w:author="Administrator" w:date="2018-02-16T22:18:00Z">
        <w:r w:rsidR="00627DE3">
          <w:rPr>
            <w:rFonts w:asciiTheme="minorEastAsia" w:eastAsiaTheme="minorEastAsia" w:hAnsiTheme="minorEastAsia" w:hint="eastAsia"/>
            <w:bCs/>
            <w:sz w:val="18"/>
            <w:szCs w:val="18"/>
          </w:rPr>
          <w:t xml:space="preserve">X </w:t>
        </w:r>
      </w:ins>
      <w:del w:id="1928" w:author="Administrator" w:date="2018-02-16T22:18:00Z">
        <w:r w:rsidDel="00627DE3">
          <w:rPr>
            <w:rFonts w:asciiTheme="minorEastAsia" w:eastAsiaTheme="minorEastAsia" w:hAnsiTheme="minorEastAsia" w:hint="eastAsia"/>
            <w:bCs/>
            <w:sz w:val="18"/>
            <w:szCs w:val="18"/>
          </w:rPr>
          <w:delText>，</w:delText>
        </w:r>
      </w:del>
      <w:ins w:id="1929" w:author="Administrator" w:date="2018-02-16T22:18:00Z">
        <w:r w:rsidR="00627DE3">
          <w:rPr>
            <w:rFonts w:asciiTheme="minorEastAsia" w:eastAsiaTheme="minorEastAsia" w:hAnsiTheme="minorEastAsia" w:hint="eastAsia"/>
            <w:bCs/>
            <w:sz w:val="18"/>
            <w:szCs w:val="18"/>
          </w:rPr>
          <w:t xml:space="preserve">X </w:t>
        </w:r>
      </w:ins>
      <w:del w:id="1930" w:author="Administrator" w:date="2018-02-16T22:18:00Z">
        <w:r w:rsidDel="00627DE3">
          <w:rPr>
            <w:rFonts w:asciiTheme="minorEastAsia" w:eastAsiaTheme="minorEastAsia" w:hAnsiTheme="minorEastAsia" w:hint="eastAsia"/>
            <w:bCs/>
            <w:sz w:val="18"/>
            <w:szCs w:val="18"/>
          </w:rPr>
          <w:delText>硕</w:delText>
        </w:r>
      </w:del>
      <w:ins w:id="1931" w:author="Administrator" w:date="2018-02-16T22:18:00Z">
        <w:r w:rsidR="00627DE3">
          <w:rPr>
            <w:rFonts w:asciiTheme="minorEastAsia" w:eastAsiaTheme="minorEastAsia" w:hAnsiTheme="minorEastAsia" w:hint="eastAsia"/>
            <w:bCs/>
            <w:sz w:val="18"/>
            <w:szCs w:val="18"/>
          </w:rPr>
          <w:t xml:space="preserve">X </w:t>
        </w:r>
      </w:ins>
      <w:del w:id="1932" w:author="Administrator" w:date="2018-02-16T22:18:00Z">
        <w:r w:rsidDel="00627DE3">
          <w:rPr>
            <w:rFonts w:asciiTheme="minorEastAsia" w:eastAsiaTheme="minorEastAsia" w:hAnsiTheme="minorEastAsia" w:hint="eastAsia"/>
            <w:bCs/>
            <w:sz w:val="18"/>
            <w:szCs w:val="18"/>
          </w:rPr>
          <w:delText>士</w:delText>
        </w:r>
      </w:del>
      <w:ins w:id="1933" w:author="Administrator" w:date="2018-02-16T22:18:00Z">
        <w:r w:rsidR="00627DE3">
          <w:rPr>
            <w:rFonts w:asciiTheme="minorEastAsia" w:eastAsiaTheme="minorEastAsia" w:hAnsiTheme="minorEastAsia" w:hint="eastAsia"/>
            <w:bCs/>
            <w:sz w:val="18"/>
            <w:szCs w:val="18"/>
          </w:rPr>
          <w:t xml:space="preserve">X </w:t>
        </w:r>
      </w:ins>
      <w:del w:id="1934" w:author="Administrator" w:date="2018-02-16T22:18:00Z">
        <w:r w:rsidDel="00627DE3">
          <w:rPr>
            <w:rFonts w:asciiTheme="minorEastAsia" w:eastAsiaTheme="minorEastAsia" w:hAnsiTheme="minorEastAsia" w:hint="eastAsia"/>
            <w:bCs/>
            <w:sz w:val="18"/>
            <w:szCs w:val="18"/>
          </w:rPr>
          <w:delText>研</w:delText>
        </w:r>
      </w:del>
      <w:ins w:id="1935" w:author="Administrator" w:date="2018-02-16T22:18:00Z">
        <w:r w:rsidR="00627DE3">
          <w:rPr>
            <w:rFonts w:asciiTheme="minorEastAsia" w:eastAsiaTheme="minorEastAsia" w:hAnsiTheme="minorEastAsia" w:hint="eastAsia"/>
            <w:bCs/>
            <w:sz w:val="18"/>
            <w:szCs w:val="18"/>
          </w:rPr>
          <w:t xml:space="preserve">X </w:t>
        </w:r>
      </w:ins>
      <w:del w:id="1936" w:author="Administrator" w:date="2018-02-16T22:18:00Z">
        <w:r w:rsidDel="00627DE3">
          <w:rPr>
            <w:rFonts w:asciiTheme="minorEastAsia" w:eastAsiaTheme="minorEastAsia" w:hAnsiTheme="minorEastAsia" w:hint="eastAsia"/>
            <w:bCs/>
            <w:sz w:val="18"/>
            <w:szCs w:val="18"/>
          </w:rPr>
          <w:delText>究</w:delText>
        </w:r>
      </w:del>
      <w:ins w:id="1937" w:author="Administrator" w:date="2018-02-16T22:18:00Z">
        <w:r w:rsidR="00627DE3">
          <w:rPr>
            <w:rFonts w:asciiTheme="minorEastAsia" w:eastAsiaTheme="minorEastAsia" w:hAnsiTheme="minorEastAsia" w:hint="eastAsia"/>
            <w:bCs/>
            <w:sz w:val="18"/>
            <w:szCs w:val="18"/>
          </w:rPr>
          <w:t xml:space="preserve">X </w:t>
        </w:r>
      </w:ins>
      <w:del w:id="1938" w:author="Administrator" w:date="2018-02-16T22:18:00Z">
        <w:r w:rsidDel="00627DE3">
          <w:rPr>
            <w:rFonts w:asciiTheme="minorEastAsia" w:eastAsiaTheme="minorEastAsia" w:hAnsiTheme="minorEastAsia" w:hint="eastAsia"/>
            <w:bCs/>
            <w:sz w:val="18"/>
            <w:szCs w:val="18"/>
          </w:rPr>
          <w:delText>生</w:delText>
        </w:r>
      </w:del>
      <w:ins w:id="1939" w:author="Administrator" w:date="2018-02-16T22:18:00Z">
        <w:r w:rsidR="00627DE3">
          <w:rPr>
            <w:rFonts w:asciiTheme="minorEastAsia" w:eastAsiaTheme="minorEastAsia" w:hAnsiTheme="minorEastAsia" w:hint="eastAsia"/>
            <w:bCs/>
            <w:sz w:val="18"/>
            <w:szCs w:val="18"/>
          </w:rPr>
          <w:t xml:space="preserve">X </w:t>
        </w:r>
      </w:ins>
      <w:del w:id="1940" w:author="Administrator" w:date="2018-02-16T22:18:00Z">
        <w:r w:rsidR="007216D0" w:rsidDel="00627DE3">
          <w:rPr>
            <w:rFonts w:asciiTheme="minorEastAsia" w:eastAsiaTheme="minorEastAsia" w:hAnsiTheme="minorEastAsia" w:hint="eastAsia"/>
            <w:bCs/>
            <w:sz w:val="18"/>
            <w:szCs w:val="18"/>
          </w:rPr>
          <w:delText>。</w:delText>
        </w:r>
      </w:del>
      <w:ins w:id="1941" w:author="Administrator" w:date="2018-02-16T22:18:00Z">
        <w:r w:rsidR="00627DE3">
          <w:rPr>
            <w:rFonts w:asciiTheme="minorEastAsia" w:eastAsiaTheme="minorEastAsia" w:hAnsiTheme="minorEastAsia" w:hint="eastAsia"/>
            <w:bCs/>
            <w:sz w:val="18"/>
            <w:szCs w:val="18"/>
          </w:rPr>
          <w:t xml:space="preserve">X </w:t>
        </w:r>
      </w:ins>
      <w:del w:id="1942" w:author="Administrator" w:date="2018-02-16T22:18:00Z">
        <w:r w:rsidR="007216D0" w:rsidDel="00627DE3">
          <w:rPr>
            <w:rFonts w:asciiTheme="minorEastAsia" w:eastAsiaTheme="minorEastAsia" w:hAnsiTheme="minorEastAsia" w:hint="eastAsia"/>
            <w:bCs/>
            <w:sz w:val="18"/>
            <w:szCs w:val="18"/>
          </w:rPr>
          <w:delText>通</w:delText>
        </w:r>
      </w:del>
      <w:ins w:id="1943" w:author="Administrator" w:date="2018-02-16T22:18:00Z">
        <w:r w:rsidR="00627DE3">
          <w:rPr>
            <w:rFonts w:asciiTheme="minorEastAsia" w:eastAsiaTheme="minorEastAsia" w:hAnsiTheme="minorEastAsia" w:hint="eastAsia"/>
            <w:bCs/>
            <w:sz w:val="18"/>
            <w:szCs w:val="18"/>
          </w:rPr>
          <w:t xml:space="preserve">X </w:t>
        </w:r>
      </w:ins>
      <w:del w:id="1944" w:author="Administrator" w:date="2018-02-16T22:18:00Z">
        <w:r w:rsidR="007216D0" w:rsidDel="00627DE3">
          <w:rPr>
            <w:rFonts w:asciiTheme="minorEastAsia" w:eastAsiaTheme="minorEastAsia" w:hAnsiTheme="minorEastAsia" w:hint="eastAsia"/>
            <w:bCs/>
            <w:sz w:val="18"/>
            <w:szCs w:val="18"/>
          </w:rPr>
          <w:delText>信</w:delText>
        </w:r>
      </w:del>
      <w:ins w:id="1945" w:author="Administrator" w:date="2018-02-16T22:18:00Z">
        <w:r w:rsidR="00627DE3">
          <w:rPr>
            <w:rFonts w:asciiTheme="minorEastAsia" w:eastAsiaTheme="minorEastAsia" w:hAnsiTheme="minorEastAsia" w:hint="eastAsia"/>
            <w:bCs/>
            <w:sz w:val="18"/>
            <w:szCs w:val="18"/>
          </w:rPr>
          <w:t xml:space="preserve">X </w:t>
        </w:r>
      </w:ins>
      <w:del w:id="1946" w:author="Administrator" w:date="2018-02-16T22:18:00Z">
        <w:r w:rsidR="007216D0" w:rsidDel="00627DE3">
          <w:rPr>
            <w:rFonts w:asciiTheme="minorEastAsia" w:eastAsiaTheme="minorEastAsia" w:hAnsiTheme="minorEastAsia" w:hint="eastAsia"/>
            <w:bCs/>
            <w:sz w:val="18"/>
            <w:szCs w:val="18"/>
          </w:rPr>
          <w:delText>作</w:delText>
        </w:r>
      </w:del>
      <w:ins w:id="1947" w:author="Administrator" w:date="2018-02-16T22:18:00Z">
        <w:r w:rsidR="00627DE3">
          <w:rPr>
            <w:rFonts w:asciiTheme="minorEastAsia" w:eastAsiaTheme="minorEastAsia" w:hAnsiTheme="minorEastAsia" w:hint="eastAsia"/>
            <w:bCs/>
            <w:sz w:val="18"/>
            <w:szCs w:val="18"/>
          </w:rPr>
          <w:t xml:space="preserve">X </w:t>
        </w:r>
      </w:ins>
      <w:del w:id="1948" w:author="Administrator" w:date="2018-02-16T22:18:00Z">
        <w:r w:rsidR="007216D0" w:rsidDel="00627DE3">
          <w:rPr>
            <w:rFonts w:asciiTheme="minorEastAsia" w:eastAsiaTheme="minorEastAsia" w:hAnsiTheme="minorEastAsia" w:hint="eastAsia"/>
            <w:bCs/>
            <w:sz w:val="18"/>
            <w:szCs w:val="18"/>
          </w:rPr>
          <w:delText>者</w:delText>
        </w:r>
      </w:del>
      <w:ins w:id="1949" w:author="Administrator" w:date="2018-02-16T22:18:00Z">
        <w:r w:rsidR="00627DE3">
          <w:rPr>
            <w:rFonts w:asciiTheme="minorEastAsia" w:eastAsiaTheme="minorEastAsia" w:hAnsiTheme="minorEastAsia" w:hint="eastAsia"/>
            <w:bCs/>
            <w:sz w:val="18"/>
            <w:szCs w:val="18"/>
          </w:rPr>
          <w:t xml:space="preserve">X </w:t>
        </w:r>
      </w:ins>
      <w:del w:id="1950" w:author="Administrator" w:date="2018-02-16T22:18:00Z">
        <w:r w:rsidR="007216D0" w:rsidDel="00627DE3">
          <w:rPr>
            <w:rFonts w:asciiTheme="minorEastAsia" w:eastAsiaTheme="minorEastAsia" w:hAnsiTheme="minorEastAsia" w:hint="eastAsia"/>
            <w:bCs/>
            <w:sz w:val="18"/>
            <w:szCs w:val="18"/>
          </w:rPr>
          <w:delText>：</w:delText>
        </w:r>
      </w:del>
      <w:ins w:id="1951" w:author="Administrator" w:date="2018-02-16T22:18:00Z">
        <w:r w:rsidR="00627DE3">
          <w:rPr>
            <w:rFonts w:asciiTheme="minorEastAsia" w:eastAsiaTheme="minorEastAsia" w:hAnsiTheme="minorEastAsia" w:hint="eastAsia"/>
            <w:bCs/>
            <w:sz w:val="18"/>
            <w:szCs w:val="18"/>
          </w:rPr>
          <w:t xml:space="preserve">X </w:t>
        </w:r>
      </w:ins>
      <w:del w:id="1952" w:author="Administrator" w:date="2018-02-16T22:18:00Z">
        <w:r w:rsidR="007216D0" w:rsidDel="00627DE3">
          <w:rPr>
            <w:rFonts w:asciiTheme="minorEastAsia" w:eastAsiaTheme="minorEastAsia" w:hAnsiTheme="minorEastAsia" w:hint="eastAsia"/>
            <w:bCs/>
            <w:sz w:val="18"/>
            <w:szCs w:val="18"/>
          </w:rPr>
          <w:delText>朱</w:delText>
        </w:r>
      </w:del>
      <w:ins w:id="1953" w:author="Administrator" w:date="2018-02-16T22:18:00Z">
        <w:r w:rsidR="00627DE3">
          <w:rPr>
            <w:rFonts w:asciiTheme="minorEastAsia" w:eastAsiaTheme="minorEastAsia" w:hAnsiTheme="minorEastAsia" w:hint="eastAsia"/>
            <w:bCs/>
            <w:sz w:val="18"/>
            <w:szCs w:val="18"/>
          </w:rPr>
          <w:t xml:space="preserve">X </w:t>
        </w:r>
      </w:ins>
      <w:del w:id="1954" w:author="Administrator" w:date="2018-02-16T22:18:00Z">
        <w:r w:rsidR="007216D0" w:rsidDel="00627DE3">
          <w:rPr>
            <w:rFonts w:asciiTheme="minorEastAsia" w:eastAsiaTheme="minorEastAsia" w:hAnsiTheme="minorEastAsia" w:hint="eastAsia"/>
            <w:bCs/>
            <w:sz w:val="18"/>
            <w:szCs w:val="18"/>
          </w:rPr>
          <w:delText>嘉</w:delText>
        </w:r>
      </w:del>
      <w:ins w:id="1955" w:author="Administrator" w:date="2018-02-16T22:18:00Z">
        <w:r w:rsidR="00627DE3">
          <w:rPr>
            <w:rFonts w:asciiTheme="minorEastAsia" w:eastAsiaTheme="minorEastAsia" w:hAnsiTheme="minorEastAsia" w:hint="eastAsia"/>
            <w:bCs/>
            <w:sz w:val="18"/>
            <w:szCs w:val="18"/>
          </w:rPr>
          <w:t xml:space="preserve">X </w:t>
        </w:r>
      </w:ins>
      <w:del w:id="1956" w:author="Administrator" w:date="2018-02-16T22:18:00Z">
        <w:r w:rsidR="007216D0" w:rsidDel="00627DE3">
          <w:rPr>
            <w:rFonts w:asciiTheme="minorEastAsia" w:eastAsiaTheme="minorEastAsia" w:hAnsiTheme="minorEastAsia" w:hint="eastAsia"/>
            <w:bCs/>
            <w:sz w:val="18"/>
            <w:szCs w:val="18"/>
          </w:rPr>
          <w:delText>林</w:delText>
        </w:r>
      </w:del>
      <w:ins w:id="1957" w:author="Administrator" w:date="2018-02-16T22:18:00Z">
        <w:r w:rsidR="00627DE3">
          <w:rPr>
            <w:rFonts w:asciiTheme="minorEastAsia" w:eastAsiaTheme="minorEastAsia" w:hAnsiTheme="minorEastAsia" w:hint="eastAsia"/>
            <w:bCs/>
            <w:sz w:val="18"/>
            <w:szCs w:val="18"/>
          </w:rPr>
          <w:t xml:space="preserve">X </w:t>
        </w:r>
      </w:ins>
      <w:del w:id="1958" w:author="Administrator" w:date="2018-02-16T22:18:00Z">
        <w:r w:rsidR="007216D0" w:rsidDel="00627DE3">
          <w:rPr>
            <w:rFonts w:asciiTheme="minorEastAsia" w:eastAsiaTheme="minorEastAsia" w:hAnsiTheme="minorEastAsia" w:hint="eastAsia"/>
            <w:bCs/>
            <w:sz w:val="18"/>
            <w:szCs w:val="18"/>
          </w:rPr>
          <w:delText>，</w:delText>
        </w:r>
      </w:del>
      <w:ins w:id="1959" w:author="Administrator" w:date="2018-02-16T22:18:00Z">
        <w:r w:rsidR="00627DE3">
          <w:rPr>
            <w:rFonts w:asciiTheme="minorEastAsia" w:eastAsiaTheme="minorEastAsia" w:hAnsiTheme="minorEastAsia" w:hint="eastAsia"/>
            <w:bCs/>
            <w:sz w:val="18"/>
            <w:szCs w:val="18"/>
          </w:rPr>
          <w:t xml:space="preserve">X </w:t>
        </w:r>
      </w:ins>
      <w:del w:id="1960" w:author="Administrator" w:date="2018-02-16T22:18:00Z">
        <w:r w:rsidR="007216D0" w:rsidDel="00627DE3">
          <w:rPr>
            <w:rFonts w:asciiTheme="minorEastAsia" w:eastAsiaTheme="minorEastAsia" w:hAnsiTheme="minorEastAsia" w:hint="eastAsia"/>
            <w:bCs/>
            <w:sz w:val="18"/>
            <w:szCs w:val="18"/>
          </w:rPr>
          <w:delText>男</w:delText>
        </w:r>
      </w:del>
      <w:ins w:id="1961" w:author="Administrator" w:date="2018-02-16T22:18:00Z">
        <w:r w:rsidR="00627DE3">
          <w:rPr>
            <w:rFonts w:asciiTheme="minorEastAsia" w:eastAsiaTheme="minorEastAsia" w:hAnsiTheme="minorEastAsia" w:hint="eastAsia"/>
            <w:bCs/>
            <w:sz w:val="18"/>
            <w:szCs w:val="18"/>
          </w:rPr>
          <w:t xml:space="preserve">X </w:t>
        </w:r>
      </w:ins>
      <w:del w:id="1962" w:author="Administrator" w:date="2018-02-16T22:18:00Z">
        <w:r w:rsidR="007216D0" w:rsidDel="00627DE3">
          <w:rPr>
            <w:rFonts w:asciiTheme="minorEastAsia" w:eastAsiaTheme="minorEastAsia" w:hAnsiTheme="minorEastAsia" w:hint="eastAsia"/>
            <w:bCs/>
            <w:sz w:val="18"/>
            <w:szCs w:val="18"/>
          </w:rPr>
          <w:delText>，</w:delText>
        </w:r>
      </w:del>
      <w:ins w:id="1963" w:author="Administrator" w:date="2018-02-16T22:18:00Z">
        <w:r w:rsidR="00627DE3">
          <w:rPr>
            <w:rFonts w:asciiTheme="minorEastAsia" w:eastAsiaTheme="minorEastAsia" w:hAnsiTheme="minorEastAsia" w:hint="eastAsia"/>
            <w:bCs/>
            <w:sz w:val="18"/>
            <w:szCs w:val="18"/>
          </w:rPr>
          <w:t xml:space="preserve">X </w:t>
        </w:r>
      </w:ins>
      <w:del w:id="1964" w:author="Administrator" w:date="2018-02-16T22:18:00Z">
        <w:r w:rsidR="007216D0" w:rsidDel="00627DE3">
          <w:rPr>
            <w:rFonts w:asciiTheme="minorEastAsia" w:eastAsiaTheme="minorEastAsia" w:hAnsiTheme="minorEastAsia" w:hint="eastAsia"/>
            <w:bCs/>
            <w:sz w:val="18"/>
            <w:szCs w:val="18"/>
          </w:rPr>
          <w:delText>博</w:delText>
        </w:r>
      </w:del>
      <w:ins w:id="1965" w:author="Administrator" w:date="2018-02-16T22:18:00Z">
        <w:r w:rsidR="00627DE3">
          <w:rPr>
            <w:rFonts w:asciiTheme="minorEastAsia" w:eastAsiaTheme="minorEastAsia" w:hAnsiTheme="minorEastAsia" w:hint="eastAsia"/>
            <w:bCs/>
            <w:sz w:val="18"/>
            <w:szCs w:val="18"/>
          </w:rPr>
          <w:t xml:space="preserve">X </w:t>
        </w:r>
      </w:ins>
      <w:del w:id="1966" w:author="Administrator" w:date="2018-02-16T22:18:00Z">
        <w:r w:rsidR="007216D0" w:rsidDel="00627DE3">
          <w:rPr>
            <w:rFonts w:asciiTheme="minorEastAsia" w:eastAsiaTheme="minorEastAsia" w:hAnsiTheme="minorEastAsia" w:hint="eastAsia"/>
            <w:bCs/>
            <w:sz w:val="18"/>
            <w:szCs w:val="18"/>
          </w:rPr>
          <w:delText>士</w:delText>
        </w:r>
      </w:del>
      <w:ins w:id="1967" w:author="Administrator" w:date="2018-02-16T22:18:00Z">
        <w:r w:rsidR="00627DE3">
          <w:rPr>
            <w:rFonts w:asciiTheme="minorEastAsia" w:eastAsiaTheme="minorEastAsia" w:hAnsiTheme="minorEastAsia" w:hint="eastAsia"/>
            <w:bCs/>
            <w:sz w:val="18"/>
            <w:szCs w:val="18"/>
          </w:rPr>
          <w:t xml:space="preserve">X </w:t>
        </w:r>
      </w:ins>
      <w:del w:id="1968" w:author="Administrator" w:date="2018-02-16T22:18:00Z">
        <w:r w:rsidR="007216D0" w:rsidDel="00627DE3">
          <w:rPr>
            <w:rFonts w:asciiTheme="minorEastAsia" w:eastAsiaTheme="minorEastAsia" w:hAnsiTheme="minorEastAsia" w:hint="eastAsia"/>
            <w:bCs/>
            <w:sz w:val="18"/>
            <w:szCs w:val="18"/>
          </w:rPr>
          <w:delText>，</w:delText>
        </w:r>
      </w:del>
      <w:ins w:id="1969" w:author="Administrator" w:date="2018-02-16T22:18:00Z">
        <w:r w:rsidR="00627DE3">
          <w:rPr>
            <w:rFonts w:asciiTheme="minorEastAsia" w:eastAsiaTheme="minorEastAsia" w:hAnsiTheme="minorEastAsia" w:hint="eastAsia"/>
            <w:bCs/>
            <w:sz w:val="18"/>
            <w:szCs w:val="18"/>
          </w:rPr>
          <w:t xml:space="preserve">X </w:t>
        </w:r>
      </w:ins>
      <w:del w:id="1970" w:author="Administrator" w:date="2018-02-16T22:18:00Z">
        <w:r w:rsidR="007216D0" w:rsidDel="00627DE3">
          <w:rPr>
            <w:rFonts w:asciiTheme="minorEastAsia" w:eastAsiaTheme="minorEastAsia" w:hAnsiTheme="minorEastAsia" w:hint="eastAsia"/>
            <w:bCs/>
            <w:sz w:val="18"/>
            <w:szCs w:val="18"/>
          </w:rPr>
          <w:delText>教</w:delText>
        </w:r>
      </w:del>
      <w:ins w:id="1971" w:author="Administrator" w:date="2018-02-16T22:18:00Z">
        <w:r w:rsidR="00627DE3">
          <w:rPr>
            <w:rFonts w:asciiTheme="minorEastAsia" w:eastAsiaTheme="minorEastAsia" w:hAnsiTheme="minorEastAsia" w:hint="eastAsia"/>
            <w:bCs/>
            <w:sz w:val="18"/>
            <w:szCs w:val="18"/>
          </w:rPr>
          <w:t xml:space="preserve">X </w:t>
        </w:r>
      </w:ins>
      <w:del w:id="1972" w:author="Administrator" w:date="2018-02-16T22:18:00Z">
        <w:r w:rsidR="007216D0" w:rsidDel="00627DE3">
          <w:rPr>
            <w:rFonts w:asciiTheme="minorEastAsia" w:eastAsiaTheme="minorEastAsia" w:hAnsiTheme="minorEastAsia" w:hint="eastAsia"/>
            <w:bCs/>
            <w:sz w:val="18"/>
            <w:szCs w:val="18"/>
          </w:rPr>
          <w:delText>授</w:delText>
        </w:r>
      </w:del>
      <w:ins w:id="1973" w:author="Administrator" w:date="2018-02-16T22:18:00Z">
        <w:r w:rsidR="00627DE3">
          <w:rPr>
            <w:rFonts w:asciiTheme="minorEastAsia" w:eastAsiaTheme="minorEastAsia" w:hAnsiTheme="minorEastAsia" w:hint="eastAsia"/>
            <w:bCs/>
            <w:sz w:val="18"/>
            <w:szCs w:val="18"/>
          </w:rPr>
          <w:t xml:space="preserve">X </w:t>
        </w:r>
      </w:ins>
      <w:r w:rsidR="007216D0">
        <w:rPr>
          <w:rFonts w:asciiTheme="minorEastAsia" w:eastAsiaTheme="minorEastAsia" w:hAnsiTheme="minorEastAsia" w:hint="eastAsia"/>
          <w:bCs/>
          <w:sz w:val="18"/>
          <w:szCs w:val="18"/>
        </w:rPr>
        <w:t>。</w:t>
      </w:r>
      <w:commentRangeEnd w:id="1919"/>
      <w:r w:rsidR="00B5392D">
        <w:rPr>
          <w:rStyle w:val="ab"/>
        </w:rPr>
        <w:commentReference w:id="1919"/>
      </w:r>
    </w:p>
    <w:p w:rsidR="00F435AC" w:rsidRPr="00F435AC" w:rsidRDefault="00E55426" w:rsidP="00627DE3">
      <w:pPr>
        <w:spacing w:beforeLines="50" w:afterLines="50"/>
        <w:rPr>
          <w:rFonts w:ascii="黑体" w:eastAsia="黑体" w:hAnsi="Times New Roman"/>
          <w:sz w:val="28"/>
          <w:szCs w:val="28"/>
        </w:rPr>
      </w:pPr>
      <w:commentRangeStart w:id="1974"/>
      <w:r>
        <w:rPr>
          <w:rFonts w:ascii="黑体" w:eastAsia="黑体" w:hAnsi="Times New Roman"/>
          <w:sz w:val="28"/>
          <w:szCs w:val="28"/>
        </w:rPr>
        <w:t>1</w:t>
      </w:r>
      <w:commentRangeEnd w:id="1974"/>
      <w:r w:rsidR="00B5392D">
        <w:rPr>
          <w:rStyle w:val="ab"/>
        </w:rPr>
        <w:commentReference w:id="1974"/>
      </w:r>
      <w:commentRangeStart w:id="1975"/>
      <w:r w:rsidR="00F435AC" w:rsidRPr="00F435AC">
        <w:rPr>
          <w:rFonts w:ascii="黑体" w:eastAsia="黑体" w:hAnsi="Times New Roman" w:hint="eastAsia"/>
          <w:sz w:val="28"/>
          <w:szCs w:val="28"/>
        </w:rPr>
        <w:t>电路设计</w:t>
      </w:r>
      <w:commentRangeEnd w:id="1975"/>
      <w:r w:rsidR="00B5392D">
        <w:rPr>
          <w:rStyle w:val="ab"/>
        </w:rPr>
        <w:commentReference w:id="1975"/>
      </w:r>
    </w:p>
    <w:p w:rsidR="00F435AC" w:rsidRDefault="00F435AC" w:rsidP="00F435AC">
      <w:pPr>
        <w:rPr>
          <w:rFonts w:ascii="黑体" w:eastAsia="黑体" w:hAnsi="黑体" w:cs="黑体"/>
          <w:szCs w:val="21"/>
        </w:rPr>
      </w:pPr>
      <w:commentRangeStart w:id="1976"/>
      <w:r>
        <w:rPr>
          <w:rFonts w:ascii="黑体" w:eastAsia="黑体" w:hAnsi="黑体" w:cs="黑体" w:hint="eastAsia"/>
          <w:szCs w:val="21"/>
        </w:rPr>
        <w:t>1.1</w:t>
      </w:r>
      <w:commentRangeEnd w:id="1976"/>
      <w:r w:rsidR="00B5392D">
        <w:rPr>
          <w:rStyle w:val="ab"/>
        </w:rPr>
        <w:commentReference w:id="1976"/>
      </w:r>
      <w:r>
        <w:rPr>
          <w:rFonts w:ascii="黑体" w:eastAsia="黑体" w:hAnsi="黑体" w:cs="黑体" w:hint="eastAsia"/>
          <w:szCs w:val="21"/>
        </w:rPr>
        <w:t xml:space="preserve"> </w:t>
      </w:r>
      <w:commentRangeStart w:id="1977"/>
      <w:r w:rsidR="00B52164">
        <w:rPr>
          <w:rFonts w:ascii="黑体" w:eastAsia="黑体" w:hAnsi="黑体" w:cs="黑体" w:hint="eastAsia"/>
          <w:szCs w:val="21"/>
        </w:rPr>
        <w:t>系统</w:t>
      </w:r>
      <w:r>
        <w:rPr>
          <w:rFonts w:ascii="黑体" w:eastAsia="黑体" w:hAnsi="黑体" w:cs="黑体" w:hint="eastAsia"/>
          <w:szCs w:val="21"/>
        </w:rPr>
        <w:t>电路</w:t>
      </w:r>
      <w:commentRangeEnd w:id="1977"/>
      <w:r w:rsidR="00B5392D">
        <w:rPr>
          <w:rStyle w:val="ab"/>
        </w:rPr>
        <w:commentReference w:id="1977"/>
      </w:r>
    </w:p>
    <w:p w:rsidR="00F435AC" w:rsidRDefault="00F435AC" w:rsidP="006C5356">
      <w:pPr>
        <w:spacing w:beforeLines="50" w:afterLines="50"/>
        <w:ind w:firstLine="480"/>
        <w:rPr>
          <w:rFonts w:ascii="Times New Roman" w:hAnsi="Times New Roman"/>
          <w:szCs w:val="21"/>
        </w:rPr>
        <w:sectPr w:rsidR="00F435AC" w:rsidSect="00CC265D">
          <w:type w:val="continuous"/>
          <w:pgSz w:w="11906" w:h="16838" w:code="9"/>
          <w:pgMar w:top="1418" w:right="1021" w:bottom="1134" w:left="1021" w:header="851" w:footer="0" w:gutter="0"/>
          <w:cols w:space="425"/>
          <w:titlePg/>
          <w:docGrid w:type="lines" w:linePitch="312"/>
        </w:sectPr>
        <w:pPrChange w:id="1978" w:author="Administrator" w:date="2018-02-16T22:34:00Z">
          <w:pPr>
            <w:spacing w:beforeLines="50" w:afterLines="50"/>
            <w:ind w:firstLine="480"/>
          </w:pPr>
        </w:pPrChange>
      </w:pPr>
    </w:p>
    <w:p w:rsidR="00F574F3" w:rsidRDefault="00F435AC" w:rsidP="00F574F3">
      <w:pPr>
        <w:ind w:firstLineChars="200" w:firstLine="420"/>
        <w:rPr>
          <w:rFonts w:ascii="Times New Roman" w:hAnsi="Times New Roman"/>
          <w:szCs w:val="21"/>
        </w:rPr>
      </w:pPr>
      <w:commentRangeStart w:id="1979"/>
      <w:r>
        <w:rPr>
          <w:rFonts w:ascii="Times New Roman" w:hAnsi="Times New Roman" w:hint="eastAsia"/>
          <w:szCs w:val="21"/>
        </w:rPr>
        <w:lastRenderedPageBreak/>
        <w:t>该</w:t>
      </w:r>
      <w:r>
        <w:rPr>
          <w:rFonts w:ascii="Times New Roman" w:hAnsi="Times New Roman"/>
          <w:szCs w:val="21"/>
        </w:rPr>
        <w:t>系统</w:t>
      </w:r>
      <w:r w:rsidR="0079782C">
        <w:rPr>
          <w:rFonts w:ascii="Times New Roman" w:hAnsi="Times New Roman" w:hint="eastAsia"/>
          <w:szCs w:val="21"/>
        </w:rPr>
        <w:t>电路</w:t>
      </w:r>
      <w:r>
        <w:rPr>
          <w:rFonts w:ascii="Times New Roman" w:hAnsi="Times New Roman" w:hint="eastAsia"/>
          <w:szCs w:val="21"/>
        </w:rPr>
        <w:t>主要</w:t>
      </w:r>
      <w:r>
        <w:rPr>
          <w:rFonts w:ascii="Times New Roman" w:hAnsi="Times New Roman"/>
          <w:szCs w:val="21"/>
        </w:rPr>
        <w:t>由</w:t>
      </w:r>
      <w:r>
        <w:rPr>
          <w:rFonts w:ascii="Times New Roman" w:hAnsi="Times New Roman" w:hint="eastAsia"/>
          <w:szCs w:val="21"/>
        </w:rPr>
        <w:t>信号获取电路、放大滤波电路、整形电路等</w:t>
      </w:r>
      <w:r>
        <w:rPr>
          <w:rFonts w:ascii="Times New Roman" w:hAnsi="Times New Roman"/>
          <w:szCs w:val="21"/>
        </w:rPr>
        <w:t>构成</w:t>
      </w:r>
      <w:r w:rsidR="0079782C">
        <w:rPr>
          <w:rFonts w:ascii="Times New Roman" w:hAnsi="Times New Roman" w:hint="eastAsia"/>
          <w:szCs w:val="21"/>
        </w:rPr>
        <w:t>，</w:t>
      </w:r>
      <w:r>
        <w:rPr>
          <w:rFonts w:ascii="Times New Roman" w:hAnsi="Times New Roman" w:hint="eastAsia"/>
          <w:szCs w:val="21"/>
        </w:rPr>
        <w:t>如图</w:t>
      </w:r>
      <w:r>
        <w:rPr>
          <w:rFonts w:ascii="Times New Roman" w:hAnsi="Times New Roman" w:hint="eastAsia"/>
          <w:szCs w:val="21"/>
        </w:rPr>
        <w:t>1</w:t>
      </w:r>
      <w:r w:rsidR="0079782C">
        <w:rPr>
          <w:rFonts w:ascii="Times New Roman" w:hAnsi="Times New Roman" w:hint="eastAsia"/>
          <w:szCs w:val="21"/>
        </w:rPr>
        <w:t>所示</w:t>
      </w:r>
      <w:del w:id="1980" w:author="Administrator" w:date="2018-02-16T22:19:00Z">
        <w:r w:rsidDel="00627DE3">
          <w:rPr>
            <w:rFonts w:ascii="Times New Roman" w:hAnsi="Times New Roman" w:hint="eastAsia"/>
            <w:szCs w:val="21"/>
          </w:rPr>
          <w:delText>。</w:delText>
        </w:r>
      </w:del>
      <w:ins w:id="1981" w:author="Administrator" w:date="2018-02-16T22:19:00Z">
        <w:r w:rsidR="00627DE3">
          <w:rPr>
            <w:rFonts w:ascii="Times New Roman" w:hAnsi="Times New Roman" w:hint="eastAsia"/>
            <w:szCs w:val="21"/>
          </w:rPr>
          <w:t xml:space="preserve">X </w:t>
        </w:r>
      </w:ins>
      <w:del w:id="1982" w:author="hnj2288" w:date="2016-05-13T16:12:00Z">
        <w:r w:rsidR="00B52164" w:rsidDel="005634E7">
          <w:rPr>
            <w:rFonts w:ascii="Times New Roman" w:hAnsi="Times New Roman" w:hint="eastAsia"/>
            <w:szCs w:val="21"/>
          </w:rPr>
          <w:delText>首先</w:delText>
        </w:r>
        <w:r w:rsidDel="005634E7">
          <w:rPr>
            <w:rFonts w:ascii="Times New Roman" w:hAnsi="Times New Roman" w:hint="eastAsia"/>
            <w:szCs w:val="21"/>
          </w:rPr>
          <w:delText>，</w:delText>
        </w:r>
      </w:del>
      <w:ins w:id="1983" w:author="hnj2288" w:date="2016-05-13T16:14:00Z">
        <w:del w:id="1984" w:author="Administrator" w:date="2018-02-16T22:19:00Z">
          <w:r w:rsidR="005634E7" w:rsidDel="00627DE3">
            <w:rPr>
              <w:rFonts w:ascii="Times New Roman" w:hAnsi="Times New Roman"/>
              <w:szCs w:val="21"/>
            </w:rPr>
            <w:delText>人</w:delText>
          </w:r>
        </w:del>
      </w:ins>
      <w:ins w:id="1985" w:author="Administrator" w:date="2018-02-16T22:19:00Z">
        <w:r w:rsidR="00627DE3">
          <w:rPr>
            <w:rFonts w:ascii="Times New Roman" w:hAnsi="Times New Roman"/>
            <w:szCs w:val="21"/>
          </w:rPr>
          <w:t xml:space="preserve">X </w:t>
        </w:r>
      </w:ins>
      <w:ins w:id="1986" w:author="hnj2288" w:date="2016-05-13T16:14:00Z">
        <w:del w:id="1987" w:author="Administrator" w:date="2018-02-16T22:19:00Z">
          <w:r w:rsidR="005634E7" w:rsidDel="00627DE3">
            <w:rPr>
              <w:rFonts w:ascii="Times New Roman" w:hAnsi="Times New Roman" w:hint="eastAsia"/>
              <w:szCs w:val="21"/>
            </w:rPr>
            <w:delText>体</w:delText>
          </w:r>
        </w:del>
      </w:ins>
      <w:ins w:id="1988" w:author="Administrator" w:date="2018-02-16T22:19:00Z">
        <w:r w:rsidR="00627DE3">
          <w:rPr>
            <w:rFonts w:ascii="Times New Roman" w:hAnsi="Times New Roman" w:hint="eastAsia"/>
            <w:szCs w:val="21"/>
          </w:rPr>
          <w:t xml:space="preserve">X </w:t>
        </w:r>
      </w:ins>
      <w:ins w:id="1989" w:author="hnj2288" w:date="2016-05-13T16:14:00Z">
        <w:del w:id="1990" w:author="Administrator" w:date="2018-02-16T22:19:00Z">
          <w:r w:rsidR="005634E7" w:rsidDel="00627DE3">
            <w:rPr>
              <w:rFonts w:ascii="Times New Roman" w:hAnsi="Times New Roman"/>
              <w:szCs w:val="21"/>
            </w:rPr>
            <w:delText>脉</w:delText>
          </w:r>
        </w:del>
      </w:ins>
      <w:ins w:id="1991" w:author="Administrator" w:date="2018-02-16T22:19:00Z">
        <w:r w:rsidR="00627DE3">
          <w:rPr>
            <w:rFonts w:ascii="Times New Roman" w:hAnsi="Times New Roman"/>
            <w:szCs w:val="21"/>
          </w:rPr>
          <w:t xml:space="preserve">X </w:t>
        </w:r>
      </w:ins>
      <w:ins w:id="1992" w:author="hnj2288" w:date="2016-05-13T16:14:00Z">
        <w:del w:id="1993" w:author="Administrator" w:date="2018-02-16T22:19:00Z">
          <w:r w:rsidR="005634E7" w:rsidDel="00627DE3">
            <w:rPr>
              <w:rFonts w:ascii="Times New Roman" w:hAnsi="Times New Roman"/>
              <w:szCs w:val="21"/>
            </w:rPr>
            <w:delText>搏</w:delText>
          </w:r>
        </w:del>
      </w:ins>
      <w:ins w:id="1994" w:author="Administrator" w:date="2018-02-16T22:19:00Z">
        <w:r w:rsidR="00627DE3">
          <w:rPr>
            <w:rFonts w:ascii="Times New Roman" w:hAnsi="Times New Roman"/>
            <w:szCs w:val="21"/>
          </w:rPr>
          <w:t xml:space="preserve">X </w:t>
        </w:r>
      </w:ins>
      <w:ins w:id="1995" w:author="hnj2288" w:date="2016-05-13T16:14:00Z">
        <w:del w:id="1996" w:author="Administrator" w:date="2018-02-16T22:19:00Z">
          <w:r w:rsidR="005634E7" w:rsidDel="00627DE3">
            <w:rPr>
              <w:rFonts w:ascii="Times New Roman" w:hAnsi="Times New Roman"/>
              <w:szCs w:val="21"/>
            </w:rPr>
            <w:delText>跳</w:delText>
          </w:r>
        </w:del>
      </w:ins>
      <w:ins w:id="1997" w:author="Administrator" w:date="2018-02-16T22:19:00Z">
        <w:r w:rsidR="00627DE3">
          <w:rPr>
            <w:rFonts w:ascii="Times New Roman" w:hAnsi="Times New Roman"/>
            <w:szCs w:val="21"/>
          </w:rPr>
          <w:t xml:space="preserve">X </w:t>
        </w:r>
      </w:ins>
      <w:ins w:id="1998" w:author="hnj2288" w:date="2016-05-13T16:14:00Z">
        <w:del w:id="1999" w:author="Administrator" w:date="2018-02-16T22:19:00Z">
          <w:r w:rsidR="005634E7" w:rsidDel="00627DE3">
            <w:rPr>
              <w:rFonts w:ascii="Times New Roman" w:hAnsi="Times New Roman"/>
              <w:szCs w:val="21"/>
            </w:rPr>
            <w:delText>动</w:delText>
          </w:r>
        </w:del>
      </w:ins>
      <w:ins w:id="2000" w:author="Administrator" w:date="2018-02-16T22:19:00Z">
        <w:r w:rsidR="00627DE3">
          <w:rPr>
            <w:rFonts w:ascii="Times New Roman" w:hAnsi="Times New Roman"/>
            <w:szCs w:val="21"/>
          </w:rPr>
          <w:t xml:space="preserve">X </w:t>
        </w:r>
      </w:ins>
      <w:ins w:id="2001" w:author="hnj2288" w:date="2016-05-13T16:14:00Z">
        <w:del w:id="2002" w:author="Administrator" w:date="2018-02-16T22:19:00Z">
          <w:r w:rsidR="005634E7" w:rsidDel="00627DE3">
            <w:rPr>
              <w:rFonts w:ascii="Times New Roman" w:hAnsi="Times New Roman" w:hint="eastAsia"/>
              <w:szCs w:val="21"/>
            </w:rPr>
            <w:delText>时</w:delText>
          </w:r>
        </w:del>
      </w:ins>
      <w:ins w:id="2003" w:author="Administrator" w:date="2018-02-16T22:19:00Z">
        <w:r w:rsidR="00627DE3">
          <w:rPr>
            <w:rFonts w:ascii="Times New Roman" w:hAnsi="Times New Roman" w:hint="eastAsia"/>
            <w:szCs w:val="21"/>
          </w:rPr>
          <w:t xml:space="preserve">X </w:t>
        </w:r>
      </w:ins>
      <w:ins w:id="2004" w:author="hnj2288" w:date="2016-05-13T16:14:00Z">
        <w:del w:id="2005" w:author="Administrator" w:date="2018-02-16T22:19:00Z">
          <w:r w:rsidR="005634E7" w:rsidDel="00627DE3">
            <w:rPr>
              <w:rFonts w:ascii="Times New Roman" w:hAnsi="Times New Roman" w:hint="eastAsia"/>
              <w:szCs w:val="21"/>
            </w:rPr>
            <w:delText>会</w:delText>
          </w:r>
        </w:del>
      </w:ins>
      <w:ins w:id="2006" w:author="Administrator" w:date="2018-02-16T22:19:00Z">
        <w:r w:rsidR="00627DE3">
          <w:rPr>
            <w:rFonts w:ascii="Times New Roman" w:hAnsi="Times New Roman" w:hint="eastAsia"/>
            <w:szCs w:val="21"/>
          </w:rPr>
          <w:t xml:space="preserve">X </w:t>
        </w:r>
      </w:ins>
      <w:ins w:id="2007" w:author="hnj2288" w:date="2016-05-13T16:14:00Z">
        <w:del w:id="2008" w:author="Administrator" w:date="2018-02-16T22:19:00Z">
          <w:r w:rsidR="005634E7" w:rsidDel="00627DE3">
            <w:rPr>
              <w:rFonts w:ascii="Times New Roman" w:hAnsi="Times New Roman" w:hint="eastAsia"/>
              <w:szCs w:val="21"/>
            </w:rPr>
            <w:delText>造</w:delText>
          </w:r>
        </w:del>
      </w:ins>
      <w:ins w:id="2009" w:author="Administrator" w:date="2018-02-16T22:19:00Z">
        <w:r w:rsidR="00627DE3">
          <w:rPr>
            <w:rFonts w:ascii="Times New Roman" w:hAnsi="Times New Roman" w:hint="eastAsia"/>
            <w:szCs w:val="21"/>
          </w:rPr>
          <w:t xml:space="preserve">X </w:t>
        </w:r>
      </w:ins>
      <w:ins w:id="2010" w:author="hnj2288" w:date="2016-05-13T16:14:00Z">
        <w:del w:id="2011" w:author="Administrator" w:date="2018-02-16T22:19:00Z">
          <w:r w:rsidR="005634E7" w:rsidDel="00627DE3">
            <w:rPr>
              <w:rFonts w:ascii="Times New Roman" w:hAnsi="Times New Roman" w:hint="eastAsia"/>
              <w:szCs w:val="21"/>
            </w:rPr>
            <w:delText>成</w:delText>
          </w:r>
        </w:del>
      </w:ins>
      <w:ins w:id="2012" w:author="Administrator" w:date="2018-02-16T22:19:00Z">
        <w:r w:rsidR="00627DE3">
          <w:rPr>
            <w:rFonts w:ascii="Times New Roman" w:hAnsi="Times New Roman" w:hint="eastAsia"/>
            <w:szCs w:val="21"/>
          </w:rPr>
          <w:t xml:space="preserve">X </w:t>
        </w:r>
      </w:ins>
      <w:ins w:id="2013" w:author="hnj2288" w:date="2016-05-13T16:14:00Z">
        <w:del w:id="2014" w:author="Administrator" w:date="2018-02-16T22:19:00Z">
          <w:r w:rsidR="005634E7" w:rsidDel="00627DE3">
            <w:rPr>
              <w:rFonts w:ascii="Times New Roman" w:hAnsi="Times New Roman"/>
              <w:szCs w:val="21"/>
            </w:rPr>
            <w:delText>血</w:delText>
          </w:r>
        </w:del>
      </w:ins>
      <w:ins w:id="2015" w:author="Administrator" w:date="2018-02-16T22:19:00Z">
        <w:r w:rsidR="00627DE3">
          <w:rPr>
            <w:rFonts w:ascii="Times New Roman" w:hAnsi="Times New Roman"/>
            <w:szCs w:val="21"/>
          </w:rPr>
          <w:t xml:space="preserve">X </w:t>
        </w:r>
      </w:ins>
      <w:ins w:id="2016" w:author="hnj2288" w:date="2016-05-13T16:14:00Z">
        <w:del w:id="2017" w:author="Administrator" w:date="2018-02-16T22:19:00Z">
          <w:r w:rsidR="005634E7" w:rsidDel="00627DE3">
            <w:rPr>
              <w:rFonts w:ascii="Times New Roman" w:hAnsi="Times New Roman"/>
              <w:szCs w:val="21"/>
            </w:rPr>
            <w:delText>液</w:delText>
          </w:r>
        </w:del>
      </w:ins>
      <w:ins w:id="2018" w:author="Administrator" w:date="2018-02-16T22:19:00Z">
        <w:r w:rsidR="00627DE3">
          <w:rPr>
            <w:rFonts w:ascii="Times New Roman" w:hAnsi="Times New Roman"/>
            <w:szCs w:val="21"/>
          </w:rPr>
          <w:t xml:space="preserve">X </w:t>
        </w:r>
      </w:ins>
      <w:ins w:id="2019" w:author="hnj2288" w:date="2016-05-13T16:14:00Z">
        <w:del w:id="2020" w:author="Administrator" w:date="2018-02-16T22:19:00Z">
          <w:r w:rsidR="005634E7" w:rsidDel="00627DE3">
            <w:rPr>
              <w:rFonts w:ascii="Times New Roman" w:hAnsi="Times New Roman" w:hint="eastAsia"/>
              <w:szCs w:val="21"/>
            </w:rPr>
            <w:delText>流</w:delText>
          </w:r>
        </w:del>
      </w:ins>
      <w:ins w:id="2021" w:author="Administrator" w:date="2018-02-16T22:19:00Z">
        <w:r w:rsidR="00627DE3">
          <w:rPr>
            <w:rFonts w:ascii="Times New Roman" w:hAnsi="Times New Roman" w:hint="eastAsia"/>
            <w:szCs w:val="21"/>
          </w:rPr>
          <w:t xml:space="preserve">X </w:t>
        </w:r>
      </w:ins>
      <w:ins w:id="2022" w:author="hnj2288" w:date="2016-05-13T16:14:00Z">
        <w:del w:id="2023" w:author="Administrator" w:date="2018-02-16T22:19:00Z">
          <w:r w:rsidR="005634E7" w:rsidDel="00627DE3">
            <w:rPr>
              <w:rFonts w:ascii="Times New Roman" w:hAnsi="Times New Roman" w:hint="eastAsia"/>
              <w:szCs w:val="21"/>
            </w:rPr>
            <w:delText>通</w:delText>
          </w:r>
        </w:del>
      </w:ins>
      <w:ins w:id="2024" w:author="Administrator" w:date="2018-02-16T22:19:00Z">
        <w:r w:rsidR="00627DE3">
          <w:rPr>
            <w:rFonts w:ascii="Times New Roman" w:hAnsi="Times New Roman" w:hint="eastAsia"/>
            <w:szCs w:val="21"/>
          </w:rPr>
          <w:t xml:space="preserve">X </w:t>
        </w:r>
      </w:ins>
      <w:ins w:id="2025" w:author="hnj2288" w:date="2016-05-13T16:14:00Z">
        <w:del w:id="2026" w:author="Administrator" w:date="2018-02-16T22:19:00Z">
          <w:r w:rsidR="005634E7" w:rsidDel="00627DE3">
            <w:rPr>
              <w:rFonts w:ascii="Times New Roman" w:hAnsi="Times New Roman"/>
              <w:szCs w:val="21"/>
            </w:rPr>
            <w:delText>的</w:delText>
          </w:r>
        </w:del>
      </w:ins>
      <w:ins w:id="2027" w:author="Administrator" w:date="2018-02-16T22:19:00Z">
        <w:r w:rsidR="00627DE3">
          <w:rPr>
            <w:rFonts w:ascii="Times New Roman" w:hAnsi="Times New Roman"/>
            <w:szCs w:val="21"/>
          </w:rPr>
          <w:t xml:space="preserve">X </w:t>
        </w:r>
      </w:ins>
      <w:ins w:id="2028" w:author="hnj2288" w:date="2016-05-13T16:14:00Z">
        <w:del w:id="2029" w:author="Administrator" w:date="2018-02-16T22:19:00Z">
          <w:r w:rsidR="005634E7" w:rsidDel="00627DE3">
            <w:rPr>
              <w:rFonts w:ascii="Times New Roman" w:hAnsi="Times New Roman"/>
              <w:szCs w:val="21"/>
            </w:rPr>
            <w:delText>透</w:delText>
          </w:r>
        </w:del>
      </w:ins>
      <w:ins w:id="2030" w:author="Administrator" w:date="2018-02-16T22:19:00Z">
        <w:r w:rsidR="00627DE3">
          <w:rPr>
            <w:rFonts w:ascii="Times New Roman" w:hAnsi="Times New Roman"/>
            <w:szCs w:val="21"/>
          </w:rPr>
          <w:t xml:space="preserve">X </w:t>
        </w:r>
      </w:ins>
      <w:ins w:id="2031" w:author="hnj2288" w:date="2016-05-13T16:14:00Z">
        <w:del w:id="2032" w:author="Administrator" w:date="2018-02-16T22:19:00Z">
          <w:r w:rsidR="005634E7" w:rsidDel="00627DE3">
            <w:rPr>
              <w:rFonts w:ascii="Times New Roman" w:hAnsi="Times New Roman"/>
              <w:szCs w:val="21"/>
            </w:rPr>
            <w:delText>光</w:delText>
          </w:r>
        </w:del>
      </w:ins>
      <w:ins w:id="2033" w:author="Administrator" w:date="2018-02-16T22:19:00Z">
        <w:r w:rsidR="00627DE3">
          <w:rPr>
            <w:rFonts w:ascii="Times New Roman" w:hAnsi="Times New Roman"/>
            <w:szCs w:val="21"/>
          </w:rPr>
          <w:t xml:space="preserve">X </w:t>
        </w:r>
      </w:ins>
      <w:ins w:id="2034" w:author="hnj2288" w:date="2016-05-13T16:14:00Z">
        <w:del w:id="2035" w:author="Administrator" w:date="2018-02-16T22:19:00Z">
          <w:r w:rsidR="005634E7" w:rsidDel="00627DE3">
            <w:rPr>
              <w:rFonts w:ascii="Times New Roman" w:hAnsi="Times New Roman"/>
              <w:szCs w:val="21"/>
            </w:rPr>
            <w:delText>性</w:delText>
          </w:r>
        </w:del>
      </w:ins>
      <w:ins w:id="2036" w:author="Administrator" w:date="2018-02-16T22:19:00Z">
        <w:r w:rsidR="00627DE3">
          <w:rPr>
            <w:rFonts w:ascii="Times New Roman" w:hAnsi="Times New Roman"/>
            <w:szCs w:val="21"/>
          </w:rPr>
          <w:t xml:space="preserve">X </w:t>
        </w:r>
      </w:ins>
      <w:ins w:id="2037" w:author="hnj2288" w:date="2016-05-13T16:14:00Z">
        <w:del w:id="2038" w:author="Administrator" w:date="2018-02-16T22:19:00Z">
          <w:r w:rsidR="005634E7" w:rsidDel="00627DE3">
            <w:rPr>
              <w:rFonts w:ascii="Times New Roman" w:hAnsi="Times New Roman" w:hint="eastAsia"/>
              <w:szCs w:val="21"/>
            </w:rPr>
            <w:delText>发</w:delText>
          </w:r>
        </w:del>
      </w:ins>
      <w:ins w:id="2039" w:author="Administrator" w:date="2018-02-16T22:19:00Z">
        <w:r w:rsidR="00627DE3">
          <w:rPr>
            <w:rFonts w:ascii="Times New Roman" w:hAnsi="Times New Roman" w:hint="eastAsia"/>
            <w:szCs w:val="21"/>
          </w:rPr>
          <w:t xml:space="preserve">X </w:t>
        </w:r>
      </w:ins>
      <w:ins w:id="2040" w:author="hnj2288" w:date="2016-05-13T16:14:00Z">
        <w:del w:id="2041" w:author="Administrator" w:date="2018-02-16T22:19:00Z">
          <w:r w:rsidR="005634E7" w:rsidDel="00627DE3">
            <w:rPr>
              <w:rFonts w:ascii="Times New Roman" w:hAnsi="Times New Roman" w:hint="eastAsia"/>
              <w:szCs w:val="21"/>
            </w:rPr>
            <w:delText>生</w:delText>
          </w:r>
        </w:del>
      </w:ins>
      <w:ins w:id="2042" w:author="Administrator" w:date="2018-02-16T22:19:00Z">
        <w:r w:rsidR="00627DE3">
          <w:rPr>
            <w:rFonts w:ascii="Times New Roman" w:hAnsi="Times New Roman" w:hint="eastAsia"/>
            <w:szCs w:val="21"/>
          </w:rPr>
          <w:t xml:space="preserve">X </w:t>
        </w:r>
      </w:ins>
      <w:ins w:id="2043" w:author="hnj2288" w:date="2016-05-13T16:14:00Z">
        <w:del w:id="2044" w:author="Administrator" w:date="2018-02-16T22:19:00Z">
          <w:r w:rsidR="005634E7" w:rsidDel="00627DE3">
            <w:rPr>
              <w:rFonts w:ascii="Times New Roman" w:hAnsi="Times New Roman" w:hint="eastAsia"/>
              <w:szCs w:val="21"/>
            </w:rPr>
            <w:delText>变</w:delText>
          </w:r>
        </w:del>
      </w:ins>
      <w:ins w:id="2045" w:author="Administrator" w:date="2018-02-16T22:19:00Z">
        <w:r w:rsidR="00627DE3">
          <w:rPr>
            <w:rFonts w:ascii="Times New Roman" w:hAnsi="Times New Roman" w:hint="eastAsia"/>
            <w:szCs w:val="21"/>
          </w:rPr>
          <w:t xml:space="preserve">X </w:t>
        </w:r>
      </w:ins>
      <w:ins w:id="2046" w:author="hnj2288" w:date="2016-05-13T16:14:00Z">
        <w:del w:id="2047" w:author="Administrator" w:date="2018-02-16T22:19:00Z">
          <w:r w:rsidR="005634E7" w:rsidDel="00627DE3">
            <w:rPr>
              <w:rFonts w:ascii="Times New Roman" w:hAnsi="Times New Roman" w:hint="eastAsia"/>
              <w:szCs w:val="21"/>
            </w:rPr>
            <w:delText>化</w:delText>
          </w:r>
        </w:del>
      </w:ins>
      <w:ins w:id="2048" w:author="Administrator" w:date="2018-02-16T22:19:00Z">
        <w:r w:rsidR="00627DE3">
          <w:rPr>
            <w:rFonts w:ascii="Times New Roman" w:hAnsi="Times New Roman" w:hint="eastAsia"/>
            <w:szCs w:val="21"/>
          </w:rPr>
          <w:t xml:space="preserve">X </w:t>
        </w:r>
      </w:ins>
      <w:ins w:id="2049" w:author="hnj2288" w:date="2016-05-13T16:14:00Z">
        <w:del w:id="2050" w:author="Administrator" w:date="2018-02-16T22:19:00Z">
          <w:r w:rsidR="005634E7" w:rsidDel="00627DE3">
            <w:rPr>
              <w:rFonts w:ascii="Times New Roman" w:hAnsi="Times New Roman" w:hint="eastAsia"/>
              <w:szCs w:val="21"/>
            </w:rPr>
            <w:delText>，</w:delText>
          </w:r>
        </w:del>
      </w:ins>
      <w:ins w:id="2051" w:author="Administrator" w:date="2018-02-16T22:19:00Z">
        <w:r w:rsidR="00627DE3">
          <w:rPr>
            <w:rFonts w:ascii="Times New Roman" w:hAnsi="Times New Roman" w:hint="eastAsia"/>
            <w:szCs w:val="21"/>
          </w:rPr>
          <w:t xml:space="preserve">X </w:t>
        </w:r>
      </w:ins>
      <w:ins w:id="2052" w:author="hnj2288" w:date="2016-05-13T16:14:00Z">
        <w:del w:id="2053" w:author="Administrator" w:date="2018-02-16T22:19:00Z">
          <w:r w:rsidR="005634E7" w:rsidDel="00627DE3">
            <w:rPr>
              <w:rFonts w:ascii="Times New Roman" w:hAnsi="Times New Roman" w:hint="eastAsia"/>
              <w:szCs w:val="21"/>
            </w:rPr>
            <w:delText>当</w:delText>
          </w:r>
        </w:del>
      </w:ins>
      <w:ins w:id="2054" w:author="Administrator" w:date="2018-02-16T22:19:00Z">
        <w:r w:rsidR="00627DE3">
          <w:rPr>
            <w:rFonts w:ascii="Times New Roman" w:hAnsi="Times New Roman" w:hint="eastAsia"/>
            <w:szCs w:val="21"/>
          </w:rPr>
          <w:t xml:space="preserve">X </w:t>
        </w:r>
      </w:ins>
      <w:ins w:id="2055" w:author="hnj2288" w:date="2016-05-13T16:14:00Z">
        <w:del w:id="2056" w:author="Administrator" w:date="2018-02-16T22:19:00Z">
          <w:r w:rsidR="005634E7" w:rsidDel="00627DE3">
            <w:rPr>
              <w:rFonts w:ascii="Times New Roman" w:hAnsi="Times New Roman" w:hint="eastAsia"/>
              <w:szCs w:val="21"/>
            </w:rPr>
            <w:delText>指</w:delText>
          </w:r>
        </w:del>
      </w:ins>
      <w:ins w:id="2057" w:author="Administrator" w:date="2018-02-16T22:19:00Z">
        <w:r w:rsidR="00627DE3">
          <w:rPr>
            <w:rFonts w:ascii="Times New Roman" w:hAnsi="Times New Roman" w:hint="eastAsia"/>
            <w:szCs w:val="21"/>
          </w:rPr>
          <w:t xml:space="preserve">X </w:t>
        </w:r>
      </w:ins>
      <w:ins w:id="2058" w:author="hnj2288" w:date="2016-05-13T16:14:00Z">
        <w:del w:id="2059" w:author="Administrator" w:date="2018-02-16T22:19:00Z">
          <w:r w:rsidR="005634E7" w:rsidDel="00627DE3">
            <w:rPr>
              <w:rFonts w:ascii="Times New Roman" w:hAnsi="Times New Roman" w:hint="eastAsia"/>
              <w:szCs w:val="21"/>
            </w:rPr>
            <w:delText>端</w:delText>
          </w:r>
        </w:del>
      </w:ins>
      <w:ins w:id="2060" w:author="Administrator" w:date="2018-02-16T22:19:00Z">
        <w:r w:rsidR="00627DE3">
          <w:rPr>
            <w:rFonts w:ascii="Times New Roman" w:hAnsi="Times New Roman" w:hint="eastAsia"/>
            <w:szCs w:val="21"/>
          </w:rPr>
          <w:t xml:space="preserve">X </w:t>
        </w:r>
      </w:ins>
      <w:ins w:id="2061" w:author="hnj2288" w:date="2016-05-13T16:14:00Z">
        <w:del w:id="2062" w:author="Administrator" w:date="2018-02-16T22:19:00Z">
          <w:r w:rsidR="005634E7" w:rsidDel="00627DE3">
            <w:rPr>
              <w:rFonts w:ascii="Times New Roman" w:hAnsi="Times New Roman" w:hint="eastAsia"/>
              <w:szCs w:val="21"/>
            </w:rPr>
            <w:delText>在</w:delText>
          </w:r>
        </w:del>
      </w:ins>
      <w:ins w:id="2063" w:author="Administrator" w:date="2018-02-16T22:19:00Z">
        <w:r w:rsidR="00627DE3">
          <w:rPr>
            <w:rFonts w:ascii="Times New Roman" w:hAnsi="Times New Roman" w:hint="eastAsia"/>
            <w:szCs w:val="21"/>
          </w:rPr>
          <w:t xml:space="preserve">X </w:t>
        </w:r>
      </w:ins>
      <w:ins w:id="2064" w:author="hnj2288" w:date="2016-05-13T16:14:00Z">
        <w:del w:id="2065" w:author="Administrator" w:date="2018-02-16T22:19:00Z">
          <w:r w:rsidR="005634E7" w:rsidDel="00627DE3">
            <w:rPr>
              <w:rFonts w:ascii="Times New Roman" w:hAnsi="Times New Roman" w:hint="eastAsia"/>
              <w:szCs w:val="21"/>
            </w:rPr>
            <w:delText>红</w:delText>
          </w:r>
        </w:del>
      </w:ins>
      <w:ins w:id="2066" w:author="Administrator" w:date="2018-02-16T22:19:00Z">
        <w:r w:rsidR="00627DE3">
          <w:rPr>
            <w:rFonts w:ascii="Times New Roman" w:hAnsi="Times New Roman" w:hint="eastAsia"/>
            <w:szCs w:val="21"/>
          </w:rPr>
          <w:t xml:space="preserve">X </w:t>
        </w:r>
      </w:ins>
      <w:ins w:id="2067" w:author="hnj2288" w:date="2016-05-13T16:14:00Z">
        <w:del w:id="2068" w:author="Administrator" w:date="2018-02-16T22:19:00Z">
          <w:r w:rsidR="005634E7" w:rsidDel="00627DE3">
            <w:rPr>
              <w:rFonts w:ascii="Times New Roman" w:hAnsi="Times New Roman" w:hint="eastAsia"/>
              <w:szCs w:val="21"/>
            </w:rPr>
            <w:delText>外</w:delText>
          </w:r>
        </w:del>
      </w:ins>
      <w:ins w:id="2069" w:author="Administrator" w:date="2018-02-16T22:19:00Z">
        <w:r w:rsidR="00627DE3">
          <w:rPr>
            <w:rFonts w:ascii="Times New Roman" w:hAnsi="Times New Roman" w:hint="eastAsia"/>
            <w:szCs w:val="21"/>
          </w:rPr>
          <w:t xml:space="preserve">X </w:t>
        </w:r>
      </w:ins>
      <w:ins w:id="2070" w:author="hnj2288" w:date="2016-05-13T16:14:00Z">
        <w:del w:id="2071" w:author="Administrator" w:date="2018-02-16T22:19:00Z">
          <w:r w:rsidR="005634E7" w:rsidDel="00627DE3">
            <w:rPr>
              <w:rFonts w:ascii="Times New Roman" w:hAnsi="Times New Roman" w:hint="eastAsia"/>
              <w:szCs w:val="21"/>
            </w:rPr>
            <w:delText>光</w:delText>
          </w:r>
        </w:del>
      </w:ins>
      <w:ins w:id="2072" w:author="Administrator" w:date="2018-02-16T22:19:00Z">
        <w:r w:rsidR="00627DE3">
          <w:rPr>
            <w:rFonts w:ascii="Times New Roman" w:hAnsi="Times New Roman" w:hint="eastAsia"/>
            <w:szCs w:val="21"/>
          </w:rPr>
          <w:t xml:space="preserve">X </w:t>
        </w:r>
      </w:ins>
      <w:ins w:id="2073" w:author="hnj2288" w:date="2016-05-13T16:14:00Z">
        <w:del w:id="2074" w:author="Administrator" w:date="2018-02-16T22:19:00Z">
          <w:r w:rsidR="005634E7" w:rsidDel="00627DE3">
            <w:rPr>
              <w:rFonts w:ascii="Times New Roman" w:hAnsi="Times New Roman" w:hint="eastAsia"/>
              <w:szCs w:val="21"/>
            </w:rPr>
            <w:delText>的</w:delText>
          </w:r>
        </w:del>
      </w:ins>
      <w:ins w:id="2075" w:author="Administrator" w:date="2018-02-16T22:19:00Z">
        <w:r w:rsidR="00627DE3">
          <w:rPr>
            <w:rFonts w:ascii="Times New Roman" w:hAnsi="Times New Roman" w:hint="eastAsia"/>
            <w:szCs w:val="21"/>
          </w:rPr>
          <w:t xml:space="preserve">X </w:t>
        </w:r>
      </w:ins>
      <w:ins w:id="2076" w:author="hnj2288" w:date="2016-05-13T16:14:00Z">
        <w:del w:id="2077" w:author="Administrator" w:date="2018-02-16T22:19:00Z">
          <w:r w:rsidR="005634E7" w:rsidDel="00627DE3">
            <w:rPr>
              <w:rFonts w:ascii="Times New Roman" w:hAnsi="Times New Roman" w:hint="eastAsia"/>
              <w:szCs w:val="21"/>
            </w:rPr>
            <w:delText>照</w:delText>
          </w:r>
        </w:del>
      </w:ins>
      <w:ins w:id="2078" w:author="Administrator" w:date="2018-02-16T22:19:00Z">
        <w:r w:rsidR="00627DE3">
          <w:rPr>
            <w:rFonts w:ascii="Times New Roman" w:hAnsi="Times New Roman" w:hint="eastAsia"/>
            <w:szCs w:val="21"/>
          </w:rPr>
          <w:t xml:space="preserve">X </w:t>
        </w:r>
      </w:ins>
      <w:ins w:id="2079" w:author="hnj2288" w:date="2016-05-13T16:14:00Z">
        <w:del w:id="2080" w:author="Administrator" w:date="2018-02-16T22:19:00Z">
          <w:r w:rsidR="005634E7" w:rsidDel="00627DE3">
            <w:rPr>
              <w:rFonts w:ascii="Times New Roman" w:hAnsi="Times New Roman" w:hint="eastAsia"/>
              <w:szCs w:val="21"/>
            </w:rPr>
            <w:delText>射</w:delText>
          </w:r>
        </w:del>
      </w:ins>
      <w:ins w:id="2081" w:author="Administrator" w:date="2018-02-16T22:19:00Z">
        <w:r w:rsidR="00627DE3">
          <w:rPr>
            <w:rFonts w:ascii="Times New Roman" w:hAnsi="Times New Roman" w:hint="eastAsia"/>
            <w:szCs w:val="21"/>
          </w:rPr>
          <w:t xml:space="preserve">X </w:t>
        </w:r>
      </w:ins>
      <w:ins w:id="2082" w:author="hnj2288" w:date="2016-05-13T16:14:00Z">
        <w:del w:id="2083" w:author="Administrator" w:date="2018-02-16T22:19:00Z">
          <w:r w:rsidR="005634E7" w:rsidDel="00627DE3">
            <w:rPr>
              <w:rFonts w:ascii="Times New Roman" w:hAnsi="Times New Roman" w:hint="eastAsia"/>
              <w:szCs w:val="21"/>
            </w:rPr>
            <w:delText>下</w:delText>
          </w:r>
        </w:del>
      </w:ins>
      <w:ins w:id="2084" w:author="Administrator" w:date="2018-02-16T22:19:00Z">
        <w:r w:rsidR="00627DE3">
          <w:rPr>
            <w:rFonts w:ascii="Times New Roman" w:hAnsi="Times New Roman" w:hint="eastAsia"/>
            <w:szCs w:val="21"/>
          </w:rPr>
          <w:t xml:space="preserve">X </w:t>
        </w:r>
      </w:ins>
      <w:ins w:id="2085" w:author="hnj2288" w:date="2016-05-13T16:14:00Z">
        <w:del w:id="2086" w:author="Administrator" w:date="2018-02-16T22:19:00Z">
          <w:r w:rsidR="005634E7" w:rsidDel="00627DE3">
            <w:rPr>
              <w:rFonts w:ascii="Times New Roman" w:hAnsi="Times New Roman" w:hint="eastAsia"/>
              <w:szCs w:val="21"/>
            </w:rPr>
            <w:delText>时</w:delText>
          </w:r>
        </w:del>
      </w:ins>
      <w:ins w:id="2087" w:author="Administrator" w:date="2018-02-16T22:19:00Z">
        <w:r w:rsidR="00627DE3">
          <w:rPr>
            <w:rFonts w:ascii="Times New Roman" w:hAnsi="Times New Roman" w:hint="eastAsia"/>
            <w:szCs w:val="21"/>
          </w:rPr>
          <w:t xml:space="preserve">X </w:t>
        </w:r>
      </w:ins>
      <w:ins w:id="2088" w:author="hnj2288" w:date="2016-05-13T16:14:00Z">
        <w:del w:id="2089" w:author="Administrator" w:date="2018-02-16T22:19:00Z">
          <w:r w:rsidR="005634E7" w:rsidDel="00627DE3">
            <w:rPr>
              <w:rFonts w:ascii="Times New Roman" w:hAnsi="Times New Roman" w:hint="eastAsia"/>
              <w:szCs w:val="21"/>
            </w:rPr>
            <w:delText>会</w:delText>
          </w:r>
        </w:del>
      </w:ins>
      <w:ins w:id="2090" w:author="Administrator" w:date="2018-02-16T22:19:00Z">
        <w:r w:rsidR="00627DE3">
          <w:rPr>
            <w:rFonts w:ascii="Times New Roman" w:hAnsi="Times New Roman" w:hint="eastAsia"/>
            <w:szCs w:val="21"/>
          </w:rPr>
          <w:t xml:space="preserve">X </w:t>
        </w:r>
      </w:ins>
      <w:ins w:id="2091" w:author="hnj2288" w:date="2016-05-13T16:14:00Z">
        <w:del w:id="2092" w:author="Administrator" w:date="2018-02-16T22:19:00Z">
          <w:r w:rsidR="005634E7" w:rsidDel="00627DE3">
            <w:rPr>
              <w:rFonts w:ascii="Times New Roman" w:hAnsi="Times New Roman" w:hint="eastAsia"/>
              <w:szCs w:val="21"/>
            </w:rPr>
            <w:delText>由</w:delText>
          </w:r>
        </w:del>
      </w:ins>
      <w:ins w:id="2093" w:author="Administrator" w:date="2018-02-16T22:19:00Z">
        <w:r w:rsidR="00627DE3">
          <w:rPr>
            <w:rFonts w:ascii="Times New Roman" w:hAnsi="Times New Roman" w:hint="eastAsia"/>
            <w:szCs w:val="21"/>
          </w:rPr>
          <w:t xml:space="preserve">X </w:t>
        </w:r>
      </w:ins>
      <w:ins w:id="2094" w:author="hnj2288" w:date="2016-05-13T16:14:00Z">
        <w:del w:id="2095" w:author="Administrator" w:date="2018-02-16T22:19:00Z">
          <w:r w:rsidR="005634E7" w:rsidDel="00627DE3">
            <w:rPr>
              <w:rFonts w:ascii="Times New Roman" w:hAnsi="Times New Roman" w:hint="eastAsia"/>
              <w:szCs w:val="21"/>
            </w:rPr>
            <w:delText>于</w:delText>
          </w:r>
        </w:del>
      </w:ins>
      <w:ins w:id="2096" w:author="Administrator" w:date="2018-02-16T22:19:00Z">
        <w:r w:rsidR="00627DE3">
          <w:rPr>
            <w:rFonts w:ascii="Times New Roman" w:hAnsi="Times New Roman" w:hint="eastAsia"/>
            <w:szCs w:val="21"/>
          </w:rPr>
          <w:t xml:space="preserve">X </w:t>
        </w:r>
      </w:ins>
      <w:ins w:id="2097" w:author="hnj2288" w:date="2016-05-13T16:14:00Z">
        <w:del w:id="2098" w:author="Administrator" w:date="2018-02-16T22:19:00Z">
          <w:r w:rsidR="005634E7" w:rsidDel="00627DE3">
            <w:rPr>
              <w:rFonts w:ascii="Times New Roman" w:hAnsi="Times New Roman" w:hint="eastAsia"/>
              <w:szCs w:val="21"/>
            </w:rPr>
            <w:delText>其</w:delText>
          </w:r>
        </w:del>
      </w:ins>
      <w:ins w:id="2099" w:author="Administrator" w:date="2018-02-16T22:19:00Z">
        <w:r w:rsidR="00627DE3">
          <w:rPr>
            <w:rFonts w:ascii="Times New Roman" w:hAnsi="Times New Roman" w:hint="eastAsia"/>
            <w:szCs w:val="21"/>
          </w:rPr>
          <w:t xml:space="preserve">X </w:t>
        </w:r>
      </w:ins>
      <w:ins w:id="2100" w:author="hnj2288" w:date="2016-05-13T16:14:00Z">
        <w:del w:id="2101" w:author="Administrator" w:date="2018-02-16T22:19:00Z">
          <w:r w:rsidR="005634E7" w:rsidDel="00627DE3">
            <w:rPr>
              <w:rFonts w:ascii="Times New Roman" w:hAnsi="Times New Roman" w:hint="eastAsia"/>
              <w:szCs w:val="21"/>
            </w:rPr>
            <w:delText>透</w:delText>
          </w:r>
        </w:del>
      </w:ins>
      <w:ins w:id="2102" w:author="Administrator" w:date="2018-02-16T22:19:00Z">
        <w:r w:rsidR="00627DE3">
          <w:rPr>
            <w:rFonts w:ascii="Times New Roman" w:hAnsi="Times New Roman" w:hint="eastAsia"/>
            <w:szCs w:val="21"/>
          </w:rPr>
          <w:t xml:space="preserve">X </w:t>
        </w:r>
      </w:ins>
      <w:ins w:id="2103" w:author="hnj2288" w:date="2016-05-13T16:14:00Z">
        <w:del w:id="2104" w:author="Administrator" w:date="2018-02-16T22:19:00Z">
          <w:r w:rsidR="005634E7" w:rsidDel="00627DE3">
            <w:rPr>
              <w:rFonts w:ascii="Times New Roman" w:hAnsi="Times New Roman" w:hint="eastAsia"/>
              <w:szCs w:val="21"/>
            </w:rPr>
            <w:delText>光</w:delText>
          </w:r>
        </w:del>
      </w:ins>
      <w:ins w:id="2105" w:author="Administrator" w:date="2018-02-16T22:19:00Z">
        <w:r w:rsidR="00627DE3">
          <w:rPr>
            <w:rFonts w:ascii="Times New Roman" w:hAnsi="Times New Roman" w:hint="eastAsia"/>
            <w:szCs w:val="21"/>
          </w:rPr>
          <w:t xml:space="preserve">X </w:t>
        </w:r>
      </w:ins>
      <w:ins w:id="2106" w:author="hnj2288" w:date="2016-05-13T16:14:00Z">
        <w:del w:id="2107" w:author="Administrator" w:date="2018-02-16T22:19:00Z">
          <w:r w:rsidR="005634E7" w:rsidDel="00627DE3">
            <w:rPr>
              <w:rFonts w:ascii="Times New Roman" w:hAnsi="Times New Roman" w:hint="eastAsia"/>
              <w:szCs w:val="21"/>
            </w:rPr>
            <w:delText>性</w:delText>
          </w:r>
        </w:del>
      </w:ins>
      <w:ins w:id="2108" w:author="Administrator" w:date="2018-02-16T22:19:00Z">
        <w:r w:rsidR="00627DE3">
          <w:rPr>
            <w:rFonts w:ascii="Times New Roman" w:hAnsi="Times New Roman" w:hint="eastAsia"/>
            <w:szCs w:val="21"/>
          </w:rPr>
          <w:t xml:space="preserve">X </w:t>
        </w:r>
      </w:ins>
      <w:ins w:id="2109" w:author="hnj2288" w:date="2016-05-13T16:14:00Z">
        <w:del w:id="2110" w:author="Administrator" w:date="2018-02-16T22:19:00Z">
          <w:r w:rsidR="005634E7" w:rsidDel="00627DE3">
            <w:rPr>
              <w:rFonts w:ascii="Times New Roman" w:hAnsi="Times New Roman" w:hint="eastAsia"/>
              <w:szCs w:val="21"/>
            </w:rPr>
            <w:delText>不</w:delText>
          </w:r>
        </w:del>
      </w:ins>
      <w:ins w:id="2111" w:author="Administrator" w:date="2018-02-16T22:19:00Z">
        <w:r w:rsidR="00627DE3">
          <w:rPr>
            <w:rFonts w:ascii="Times New Roman" w:hAnsi="Times New Roman" w:hint="eastAsia"/>
            <w:szCs w:val="21"/>
          </w:rPr>
          <w:t xml:space="preserve">X </w:t>
        </w:r>
      </w:ins>
      <w:ins w:id="2112" w:author="hnj2288" w:date="2016-05-13T16:14:00Z">
        <w:del w:id="2113" w:author="Administrator" w:date="2018-02-16T22:19:00Z">
          <w:r w:rsidR="005634E7" w:rsidDel="00627DE3">
            <w:rPr>
              <w:rFonts w:ascii="Times New Roman" w:hAnsi="Times New Roman" w:hint="eastAsia"/>
              <w:szCs w:val="21"/>
            </w:rPr>
            <w:delText>断</w:delText>
          </w:r>
        </w:del>
      </w:ins>
      <w:ins w:id="2114" w:author="Administrator" w:date="2018-02-16T22:19:00Z">
        <w:r w:rsidR="00627DE3">
          <w:rPr>
            <w:rFonts w:ascii="Times New Roman" w:hAnsi="Times New Roman" w:hint="eastAsia"/>
            <w:szCs w:val="21"/>
          </w:rPr>
          <w:t xml:space="preserve">X </w:t>
        </w:r>
      </w:ins>
      <w:ins w:id="2115" w:author="hnj2288" w:date="2016-05-13T16:14:00Z">
        <w:del w:id="2116" w:author="Administrator" w:date="2018-02-16T22:19:00Z">
          <w:r w:rsidR="005634E7" w:rsidDel="00627DE3">
            <w:rPr>
              <w:rFonts w:ascii="Times New Roman" w:hAnsi="Times New Roman" w:hint="eastAsia"/>
              <w:szCs w:val="21"/>
            </w:rPr>
            <w:delText>改</w:delText>
          </w:r>
        </w:del>
      </w:ins>
      <w:ins w:id="2117" w:author="Administrator" w:date="2018-02-16T22:19:00Z">
        <w:r w:rsidR="00627DE3">
          <w:rPr>
            <w:rFonts w:ascii="Times New Roman" w:hAnsi="Times New Roman" w:hint="eastAsia"/>
            <w:szCs w:val="21"/>
          </w:rPr>
          <w:t xml:space="preserve">X </w:t>
        </w:r>
      </w:ins>
      <w:ins w:id="2118" w:author="hnj2288" w:date="2016-05-13T16:14:00Z">
        <w:del w:id="2119" w:author="Administrator" w:date="2018-02-16T22:19:00Z">
          <w:r w:rsidR="005634E7" w:rsidDel="00627DE3">
            <w:rPr>
              <w:rFonts w:ascii="Times New Roman" w:hAnsi="Times New Roman" w:hint="eastAsia"/>
              <w:szCs w:val="21"/>
            </w:rPr>
            <w:delText>变</w:delText>
          </w:r>
        </w:del>
      </w:ins>
      <w:ins w:id="2120" w:author="Administrator" w:date="2018-02-16T22:19:00Z">
        <w:r w:rsidR="00627DE3">
          <w:rPr>
            <w:rFonts w:ascii="Times New Roman" w:hAnsi="Times New Roman" w:hint="eastAsia"/>
            <w:szCs w:val="21"/>
          </w:rPr>
          <w:t xml:space="preserve">X </w:t>
        </w:r>
      </w:ins>
      <w:ins w:id="2121" w:author="hnj2288" w:date="2016-05-13T16:14:00Z">
        <w:del w:id="2122" w:author="Administrator" w:date="2018-02-16T22:19:00Z">
          <w:r w:rsidR="005634E7" w:rsidDel="00627DE3">
            <w:rPr>
              <w:rFonts w:ascii="Times New Roman" w:hAnsi="Times New Roman" w:hint="eastAsia"/>
              <w:szCs w:val="21"/>
            </w:rPr>
            <w:delText>使</w:delText>
          </w:r>
        </w:del>
      </w:ins>
      <w:ins w:id="2123" w:author="Administrator" w:date="2018-02-16T22:19:00Z">
        <w:r w:rsidR="00627DE3">
          <w:rPr>
            <w:rFonts w:ascii="Times New Roman" w:hAnsi="Times New Roman" w:hint="eastAsia"/>
            <w:szCs w:val="21"/>
          </w:rPr>
          <w:t xml:space="preserve">X </w:t>
        </w:r>
      </w:ins>
      <w:ins w:id="2124" w:author="hnj2288" w:date="2016-05-13T16:14:00Z">
        <w:del w:id="2125" w:author="Administrator" w:date="2018-02-16T22:19:00Z">
          <w:r w:rsidR="005634E7" w:rsidDel="00627DE3">
            <w:rPr>
              <w:rFonts w:ascii="Times New Roman" w:hAnsi="Times New Roman" w:hint="eastAsia"/>
              <w:szCs w:val="21"/>
            </w:rPr>
            <w:delText>得</w:delText>
          </w:r>
        </w:del>
      </w:ins>
      <w:ins w:id="2126" w:author="Administrator" w:date="2018-02-16T22:19:00Z">
        <w:r w:rsidR="00627DE3">
          <w:rPr>
            <w:rFonts w:ascii="Times New Roman" w:hAnsi="Times New Roman" w:hint="eastAsia"/>
            <w:szCs w:val="21"/>
          </w:rPr>
          <w:t xml:space="preserve">X </w:t>
        </w:r>
      </w:ins>
      <w:ins w:id="2127" w:author="hnj2288" w:date="2016-05-13T16:14:00Z">
        <w:del w:id="2128" w:author="Administrator" w:date="2018-02-16T22:19:00Z">
          <w:r w:rsidR="005634E7" w:rsidDel="00627DE3">
            <w:rPr>
              <w:rFonts w:ascii="Times New Roman" w:hAnsi="Times New Roman" w:hint="eastAsia"/>
              <w:szCs w:val="21"/>
            </w:rPr>
            <w:delText>传</w:delText>
          </w:r>
        </w:del>
      </w:ins>
      <w:ins w:id="2129" w:author="Administrator" w:date="2018-02-16T22:19:00Z">
        <w:r w:rsidR="00627DE3">
          <w:rPr>
            <w:rFonts w:ascii="Times New Roman" w:hAnsi="Times New Roman" w:hint="eastAsia"/>
            <w:szCs w:val="21"/>
          </w:rPr>
          <w:t xml:space="preserve">X </w:t>
        </w:r>
      </w:ins>
      <w:ins w:id="2130" w:author="hnj2288" w:date="2016-05-13T16:14:00Z">
        <w:del w:id="2131" w:author="Administrator" w:date="2018-02-16T22:19:00Z">
          <w:r w:rsidR="005634E7" w:rsidDel="00627DE3">
            <w:rPr>
              <w:rFonts w:ascii="Times New Roman" w:hAnsi="Times New Roman" w:hint="eastAsia"/>
              <w:szCs w:val="21"/>
            </w:rPr>
            <w:delText>感</w:delText>
          </w:r>
        </w:del>
      </w:ins>
      <w:ins w:id="2132" w:author="Administrator" w:date="2018-02-16T22:19:00Z">
        <w:r w:rsidR="00627DE3">
          <w:rPr>
            <w:rFonts w:ascii="Times New Roman" w:hAnsi="Times New Roman" w:hint="eastAsia"/>
            <w:szCs w:val="21"/>
          </w:rPr>
          <w:t xml:space="preserve">X </w:t>
        </w:r>
      </w:ins>
      <w:ins w:id="2133" w:author="hnj2288" w:date="2016-05-13T16:14:00Z">
        <w:del w:id="2134" w:author="Administrator" w:date="2018-02-16T22:19:00Z">
          <w:r w:rsidR="005634E7" w:rsidDel="00627DE3">
            <w:rPr>
              <w:rFonts w:ascii="Times New Roman" w:hAnsi="Times New Roman"/>
              <w:szCs w:val="21"/>
            </w:rPr>
            <w:delText>器</w:delText>
          </w:r>
        </w:del>
      </w:ins>
      <w:ins w:id="2135" w:author="Administrator" w:date="2018-02-16T22:19:00Z">
        <w:r w:rsidR="00627DE3">
          <w:rPr>
            <w:rFonts w:ascii="Times New Roman" w:hAnsi="Times New Roman"/>
            <w:szCs w:val="21"/>
          </w:rPr>
          <w:t xml:space="preserve">X </w:t>
        </w:r>
      </w:ins>
      <w:ins w:id="2136" w:author="hnj2288" w:date="2016-05-13T16:14:00Z">
        <w:del w:id="2137" w:author="Administrator" w:date="2018-02-16T22:19:00Z">
          <w:r w:rsidR="005634E7" w:rsidDel="00627DE3">
            <w:rPr>
              <w:rFonts w:ascii="Times New Roman" w:hAnsi="Times New Roman" w:hint="eastAsia"/>
              <w:szCs w:val="21"/>
            </w:rPr>
            <w:delText>检</w:delText>
          </w:r>
        </w:del>
      </w:ins>
      <w:ins w:id="2138" w:author="Administrator" w:date="2018-02-16T22:19:00Z">
        <w:r w:rsidR="00627DE3">
          <w:rPr>
            <w:rFonts w:ascii="Times New Roman" w:hAnsi="Times New Roman" w:hint="eastAsia"/>
            <w:szCs w:val="21"/>
          </w:rPr>
          <w:t xml:space="preserve">X </w:t>
        </w:r>
      </w:ins>
      <w:ins w:id="2139" w:author="hnj2288" w:date="2016-05-13T16:14:00Z">
        <w:del w:id="2140" w:author="Administrator" w:date="2018-02-16T22:19:00Z">
          <w:r w:rsidR="005634E7" w:rsidDel="00627DE3">
            <w:rPr>
              <w:rFonts w:ascii="Times New Roman" w:hAnsi="Times New Roman" w:hint="eastAsia"/>
              <w:szCs w:val="21"/>
            </w:rPr>
            <w:delText>测</w:delText>
          </w:r>
        </w:del>
      </w:ins>
      <w:ins w:id="2141" w:author="Administrator" w:date="2018-02-16T22:19:00Z">
        <w:r w:rsidR="00627DE3">
          <w:rPr>
            <w:rFonts w:ascii="Times New Roman" w:hAnsi="Times New Roman" w:hint="eastAsia"/>
            <w:szCs w:val="21"/>
          </w:rPr>
          <w:t xml:space="preserve">X </w:t>
        </w:r>
      </w:ins>
      <w:ins w:id="2142" w:author="hnj2288" w:date="2016-05-13T16:14:00Z">
        <w:del w:id="2143" w:author="Administrator" w:date="2018-02-16T22:19:00Z">
          <w:r w:rsidR="005634E7" w:rsidDel="00627DE3">
            <w:rPr>
              <w:rFonts w:ascii="Times New Roman" w:hAnsi="Times New Roman" w:hint="eastAsia"/>
              <w:szCs w:val="21"/>
            </w:rPr>
            <w:delText>到</w:delText>
          </w:r>
        </w:del>
      </w:ins>
      <w:ins w:id="2144" w:author="Administrator" w:date="2018-02-16T22:19:00Z">
        <w:r w:rsidR="00627DE3">
          <w:rPr>
            <w:rFonts w:ascii="Times New Roman" w:hAnsi="Times New Roman" w:hint="eastAsia"/>
            <w:szCs w:val="21"/>
          </w:rPr>
          <w:t xml:space="preserve">X </w:t>
        </w:r>
      </w:ins>
      <w:ins w:id="2145" w:author="hnj2288" w:date="2016-05-13T16:14:00Z">
        <w:del w:id="2146" w:author="Administrator" w:date="2018-02-16T22:19:00Z">
          <w:r w:rsidR="005634E7" w:rsidDel="00627DE3">
            <w:rPr>
              <w:rFonts w:ascii="Times New Roman" w:hAnsi="Times New Roman"/>
              <w:szCs w:val="21"/>
            </w:rPr>
            <w:delText>的</w:delText>
          </w:r>
        </w:del>
      </w:ins>
      <w:ins w:id="2147" w:author="Administrator" w:date="2018-02-16T22:19:00Z">
        <w:r w:rsidR="00627DE3">
          <w:rPr>
            <w:rFonts w:ascii="Times New Roman" w:hAnsi="Times New Roman"/>
            <w:szCs w:val="21"/>
          </w:rPr>
          <w:t xml:space="preserve">X </w:t>
        </w:r>
      </w:ins>
      <w:ins w:id="2148" w:author="hnj2288" w:date="2016-05-13T16:14:00Z">
        <w:del w:id="2149" w:author="Administrator" w:date="2018-02-16T22:19:00Z">
          <w:r w:rsidR="005634E7" w:rsidDel="00627DE3">
            <w:rPr>
              <w:rFonts w:ascii="Times New Roman" w:hAnsi="Times New Roman" w:hint="eastAsia"/>
              <w:szCs w:val="21"/>
            </w:rPr>
            <w:delText>脉</w:delText>
          </w:r>
        </w:del>
      </w:ins>
      <w:ins w:id="2150" w:author="Administrator" w:date="2018-02-16T22:19:00Z">
        <w:r w:rsidR="00627DE3">
          <w:rPr>
            <w:rFonts w:ascii="Times New Roman" w:hAnsi="Times New Roman" w:hint="eastAsia"/>
            <w:szCs w:val="21"/>
          </w:rPr>
          <w:t xml:space="preserve">X </w:t>
        </w:r>
      </w:ins>
      <w:ins w:id="2151" w:author="hnj2288" w:date="2016-05-13T16:14:00Z">
        <w:del w:id="2152" w:author="Administrator" w:date="2018-02-16T22:19:00Z">
          <w:r w:rsidR="005634E7" w:rsidDel="00627DE3">
            <w:rPr>
              <w:rFonts w:ascii="Times New Roman" w:hAnsi="Times New Roman" w:hint="eastAsia"/>
              <w:szCs w:val="21"/>
            </w:rPr>
            <w:delText>搏</w:delText>
          </w:r>
        </w:del>
      </w:ins>
      <w:ins w:id="2153" w:author="Administrator" w:date="2018-02-16T22:19:00Z">
        <w:r w:rsidR="00627DE3">
          <w:rPr>
            <w:rFonts w:ascii="Times New Roman" w:hAnsi="Times New Roman" w:hint="eastAsia"/>
            <w:szCs w:val="21"/>
          </w:rPr>
          <w:t xml:space="preserve">X </w:t>
        </w:r>
      </w:ins>
      <w:ins w:id="2154" w:author="hnj2288" w:date="2016-05-13T16:14:00Z">
        <w:del w:id="2155" w:author="Administrator" w:date="2018-02-16T22:19:00Z">
          <w:r w:rsidR="005634E7" w:rsidDel="00627DE3">
            <w:rPr>
              <w:rFonts w:ascii="Times New Roman" w:hAnsi="Times New Roman"/>
              <w:szCs w:val="21"/>
            </w:rPr>
            <w:delText>信</w:delText>
          </w:r>
        </w:del>
      </w:ins>
      <w:ins w:id="2156" w:author="Administrator" w:date="2018-02-16T22:19:00Z">
        <w:r w:rsidR="00627DE3">
          <w:rPr>
            <w:rFonts w:ascii="Times New Roman" w:hAnsi="Times New Roman"/>
            <w:szCs w:val="21"/>
          </w:rPr>
          <w:t xml:space="preserve">X </w:t>
        </w:r>
      </w:ins>
      <w:ins w:id="2157" w:author="hnj2288" w:date="2016-05-13T16:14:00Z">
        <w:del w:id="2158" w:author="Administrator" w:date="2018-02-16T22:19:00Z">
          <w:r w:rsidR="005634E7" w:rsidDel="00627DE3">
            <w:rPr>
              <w:rFonts w:ascii="Times New Roman" w:hAnsi="Times New Roman"/>
              <w:szCs w:val="21"/>
            </w:rPr>
            <w:delText>号</w:delText>
          </w:r>
        </w:del>
      </w:ins>
      <w:ins w:id="2159" w:author="Administrator" w:date="2018-02-16T22:19:00Z">
        <w:r w:rsidR="00627DE3">
          <w:rPr>
            <w:rFonts w:ascii="Times New Roman" w:hAnsi="Times New Roman"/>
            <w:szCs w:val="21"/>
          </w:rPr>
          <w:t xml:space="preserve">X </w:t>
        </w:r>
      </w:ins>
      <w:ins w:id="2160" w:author="hnj2288" w:date="2016-05-13T16:14:00Z">
        <w:del w:id="2161" w:author="Administrator" w:date="2018-02-16T22:19:00Z">
          <w:r w:rsidR="005634E7" w:rsidDel="00627DE3">
            <w:rPr>
              <w:rFonts w:ascii="Times New Roman" w:hAnsi="Times New Roman" w:hint="eastAsia"/>
              <w:szCs w:val="21"/>
            </w:rPr>
            <w:delText>频</w:delText>
          </w:r>
        </w:del>
      </w:ins>
      <w:ins w:id="2162" w:author="Administrator" w:date="2018-02-16T22:19:00Z">
        <w:r w:rsidR="00627DE3">
          <w:rPr>
            <w:rFonts w:ascii="Times New Roman" w:hAnsi="Times New Roman" w:hint="eastAsia"/>
            <w:szCs w:val="21"/>
          </w:rPr>
          <w:t xml:space="preserve">X </w:t>
        </w:r>
      </w:ins>
      <w:ins w:id="2163" w:author="hnj2288" w:date="2016-05-13T16:14:00Z">
        <w:del w:id="2164" w:author="Administrator" w:date="2018-02-16T22:19:00Z">
          <w:r w:rsidR="005634E7" w:rsidDel="00627DE3">
            <w:rPr>
              <w:rFonts w:ascii="Times New Roman" w:hAnsi="Times New Roman" w:hint="eastAsia"/>
              <w:szCs w:val="21"/>
            </w:rPr>
            <w:delText>率</w:delText>
          </w:r>
        </w:del>
      </w:ins>
      <w:ins w:id="2165" w:author="Administrator" w:date="2018-02-16T22:19:00Z">
        <w:r w:rsidR="00627DE3">
          <w:rPr>
            <w:rFonts w:ascii="Times New Roman" w:hAnsi="Times New Roman" w:hint="eastAsia"/>
            <w:szCs w:val="21"/>
          </w:rPr>
          <w:t xml:space="preserve">X </w:t>
        </w:r>
      </w:ins>
      <w:ins w:id="2166" w:author="hnj2288" w:date="2016-05-13T16:14:00Z">
        <w:del w:id="2167" w:author="Administrator" w:date="2018-02-16T22:19:00Z">
          <w:r w:rsidR="005634E7" w:rsidDel="00627DE3">
            <w:rPr>
              <w:rFonts w:ascii="Times New Roman" w:hAnsi="Times New Roman" w:hint="eastAsia"/>
              <w:szCs w:val="21"/>
            </w:rPr>
            <w:delText>也</w:delText>
          </w:r>
        </w:del>
      </w:ins>
      <w:ins w:id="2168" w:author="Administrator" w:date="2018-02-16T22:19:00Z">
        <w:r w:rsidR="00627DE3">
          <w:rPr>
            <w:rFonts w:ascii="Times New Roman" w:hAnsi="Times New Roman" w:hint="eastAsia"/>
            <w:szCs w:val="21"/>
          </w:rPr>
          <w:t xml:space="preserve">X </w:t>
        </w:r>
      </w:ins>
      <w:ins w:id="2169" w:author="hnj2288" w:date="2016-05-13T16:14:00Z">
        <w:del w:id="2170" w:author="Administrator" w:date="2018-02-16T22:19:00Z">
          <w:r w:rsidR="005634E7" w:rsidDel="00627DE3">
            <w:rPr>
              <w:rFonts w:ascii="Times New Roman" w:hAnsi="Times New Roman" w:hint="eastAsia"/>
              <w:szCs w:val="21"/>
            </w:rPr>
            <w:delText>随</w:delText>
          </w:r>
        </w:del>
      </w:ins>
      <w:ins w:id="2171" w:author="Administrator" w:date="2018-02-16T22:19:00Z">
        <w:r w:rsidR="00627DE3">
          <w:rPr>
            <w:rFonts w:ascii="Times New Roman" w:hAnsi="Times New Roman" w:hint="eastAsia"/>
            <w:szCs w:val="21"/>
          </w:rPr>
          <w:t xml:space="preserve">X </w:t>
        </w:r>
      </w:ins>
      <w:ins w:id="2172" w:author="hnj2288" w:date="2016-05-13T16:14:00Z">
        <w:del w:id="2173" w:author="Administrator" w:date="2018-02-16T22:19:00Z">
          <w:r w:rsidR="005634E7" w:rsidDel="00627DE3">
            <w:rPr>
              <w:rFonts w:ascii="Times New Roman" w:hAnsi="Times New Roman" w:hint="eastAsia"/>
              <w:szCs w:val="21"/>
            </w:rPr>
            <w:delText>之</w:delText>
          </w:r>
        </w:del>
      </w:ins>
      <w:ins w:id="2174" w:author="Administrator" w:date="2018-02-16T22:19:00Z">
        <w:r w:rsidR="00627DE3">
          <w:rPr>
            <w:rFonts w:ascii="Times New Roman" w:hAnsi="Times New Roman" w:hint="eastAsia"/>
            <w:szCs w:val="21"/>
          </w:rPr>
          <w:t xml:space="preserve">X </w:t>
        </w:r>
      </w:ins>
      <w:ins w:id="2175" w:author="hnj2288" w:date="2016-05-13T16:14:00Z">
        <w:del w:id="2176" w:author="Administrator" w:date="2018-02-16T22:19:00Z">
          <w:r w:rsidR="005634E7" w:rsidDel="00627DE3">
            <w:rPr>
              <w:rFonts w:ascii="Times New Roman" w:hAnsi="Times New Roman" w:hint="eastAsia"/>
              <w:szCs w:val="21"/>
            </w:rPr>
            <w:delText>发</w:delText>
          </w:r>
        </w:del>
      </w:ins>
      <w:ins w:id="2177" w:author="Administrator" w:date="2018-02-16T22:19:00Z">
        <w:r w:rsidR="00627DE3">
          <w:rPr>
            <w:rFonts w:ascii="Times New Roman" w:hAnsi="Times New Roman" w:hint="eastAsia"/>
            <w:szCs w:val="21"/>
          </w:rPr>
          <w:t xml:space="preserve">X </w:t>
        </w:r>
      </w:ins>
      <w:ins w:id="2178" w:author="hnj2288" w:date="2016-05-13T16:14:00Z">
        <w:del w:id="2179" w:author="Administrator" w:date="2018-02-16T22:19:00Z">
          <w:r w:rsidR="005634E7" w:rsidDel="00627DE3">
            <w:rPr>
              <w:rFonts w:ascii="Times New Roman" w:hAnsi="Times New Roman" w:hint="eastAsia"/>
              <w:szCs w:val="21"/>
            </w:rPr>
            <w:delText>生</w:delText>
          </w:r>
        </w:del>
      </w:ins>
      <w:ins w:id="2180" w:author="Administrator" w:date="2018-02-16T22:19:00Z">
        <w:r w:rsidR="00627DE3">
          <w:rPr>
            <w:rFonts w:ascii="Times New Roman" w:hAnsi="Times New Roman" w:hint="eastAsia"/>
            <w:szCs w:val="21"/>
          </w:rPr>
          <w:t xml:space="preserve">X </w:t>
        </w:r>
      </w:ins>
      <w:ins w:id="2181" w:author="hnj2288" w:date="2016-05-13T16:14:00Z">
        <w:del w:id="2182" w:author="Administrator" w:date="2018-02-16T22:19:00Z">
          <w:r w:rsidR="005634E7" w:rsidDel="00627DE3">
            <w:rPr>
              <w:rFonts w:ascii="Times New Roman" w:hAnsi="Times New Roman" w:hint="eastAsia"/>
              <w:szCs w:val="21"/>
            </w:rPr>
            <w:delText>变</w:delText>
          </w:r>
        </w:del>
      </w:ins>
      <w:ins w:id="2183" w:author="Administrator" w:date="2018-02-16T22:19:00Z">
        <w:r w:rsidR="00627DE3">
          <w:rPr>
            <w:rFonts w:ascii="Times New Roman" w:hAnsi="Times New Roman" w:hint="eastAsia"/>
            <w:szCs w:val="21"/>
          </w:rPr>
          <w:t xml:space="preserve">X </w:t>
        </w:r>
      </w:ins>
      <w:ins w:id="2184" w:author="hnj2288" w:date="2016-05-13T16:14:00Z">
        <w:del w:id="2185" w:author="Administrator" w:date="2018-02-16T22:19:00Z">
          <w:r w:rsidR="005634E7" w:rsidDel="00627DE3">
            <w:rPr>
              <w:rFonts w:ascii="Times New Roman" w:hAnsi="Times New Roman" w:hint="eastAsia"/>
              <w:szCs w:val="21"/>
            </w:rPr>
            <w:delText>化</w:delText>
          </w:r>
        </w:del>
      </w:ins>
      <w:ins w:id="2186" w:author="Administrator" w:date="2018-02-16T22:19:00Z">
        <w:r w:rsidR="00627DE3">
          <w:rPr>
            <w:rFonts w:ascii="Times New Roman" w:hAnsi="Times New Roman" w:hint="eastAsia"/>
            <w:szCs w:val="21"/>
          </w:rPr>
          <w:t xml:space="preserve">X </w:t>
        </w:r>
      </w:ins>
      <w:ins w:id="2187" w:author="hnj2288" w:date="2016-05-13T16:14:00Z">
        <w:del w:id="2188" w:author="Administrator" w:date="2018-02-16T22:19:00Z">
          <w:r w:rsidR="005634E7" w:rsidDel="00627DE3">
            <w:rPr>
              <w:rFonts w:ascii="Times New Roman" w:hAnsi="Times New Roman"/>
              <w:szCs w:val="21"/>
            </w:rPr>
            <w:delText>。</w:delText>
          </w:r>
        </w:del>
      </w:ins>
      <w:ins w:id="2189" w:author="Administrator" w:date="2018-02-16T22:19:00Z">
        <w:r w:rsidR="00627DE3">
          <w:rPr>
            <w:rFonts w:ascii="Times New Roman" w:hAnsi="Times New Roman"/>
            <w:szCs w:val="21"/>
          </w:rPr>
          <w:t xml:space="preserve">X </w:t>
        </w:r>
      </w:ins>
      <w:ins w:id="2190" w:author="hnj2288" w:date="2016-05-13T16:35:00Z">
        <w:del w:id="2191" w:author="Administrator" w:date="2018-02-16T22:19:00Z">
          <w:r w:rsidR="00C15C59" w:rsidDel="00627DE3">
            <w:rPr>
              <w:rFonts w:ascii="Times New Roman" w:hAnsi="Times New Roman" w:hint="eastAsia"/>
              <w:szCs w:val="21"/>
            </w:rPr>
            <w:delText>当</w:delText>
          </w:r>
        </w:del>
      </w:ins>
      <w:ins w:id="2192" w:author="Administrator" w:date="2018-02-16T22:19:00Z">
        <w:r w:rsidR="00627DE3">
          <w:rPr>
            <w:rFonts w:ascii="Times New Roman" w:hAnsi="Times New Roman" w:hint="eastAsia"/>
            <w:szCs w:val="21"/>
          </w:rPr>
          <w:t xml:space="preserve">X </w:t>
        </w:r>
      </w:ins>
      <w:del w:id="2193" w:author="Administrator" w:date="2018-02-16T22:19:00Z">
        <w:r w:rsidR="00B52164" w:rsidDel="00627DE3">
          <w:rPr>
            <w:rFonts w:ascii="Times New Roman" w:hAnsi="Times New Roman" w:hint="eastAsia"/>
            <w:szCs w:val="21"/>
          </w:rPr>
          <w:delText>收</w:delText>
        </w:r>
      </w:del>
      <w:ins w:id="2194" w:author="Administrator" w:date="2018-02-16T22:19:00Z">
        <w:r w:rsidR="00627DE3">
          <w:rPr>
            <w:rFonts w:ascii="Times New Roman" w:hAnsi="Times New Roman" w:hint="eastAsia"/>
            <w:szCs w:val="21"/>
          </w:rPr>
          <w:t xml:space="preserve">X </w:t>
        </w:r>
      </w:ins>
      <w:del w:id="2195" w:author="Administrator" w:date="2018-02-16T22:19:00Z">
        <w:r w:rsidR="00B52164" w:rsidDel="00627DE3">
          <w:rPr>
            <w:rFonts w:ascii="Times New Roman" w:hAnsi="Times New Roman" w:hint="eastAsia"/>
            <w:szCs w:val="21"/>
          </w:rPr>
          <w:delText>集</w:delText>
        </w:r>
      </w:del>
      <w:ins w:id="2196" w:author="Administrator" w:date="2018-02-16T22:19:00Z">
        <w:r w:rsidR="00627DE3">
          <w:rPr>
            <w:rFonts w:ascii="Times New Roman" w:hAnsi="Times New Roman" w:hint="eastAsia"/>
            <w:szCs w:val="21"/>
          </w:rPr>
          <w:t xml:space="preserve">X </w:t>
        </w:r>
      </w:ins>
      <w:del w:id="2197" w:author="Administrator" w:date="2018-02-16T22:19:00Z">
        <w:r w:rsidR="00B52164" w:rsidDel="00627DE3">
          <w:rPr>
            <w:rFonts w:ascii="Times New Roman" w:hAnsi="Times New Roman" w:hint="eastAsia"/>
            <w:szCs w:val="21"/>
          </w:rPr>
          <w:delText>脉</w:delText>
        </w:r>
      </w:del>
      <w:ins w:id="2198" w:author="Administrator" w:date="2018-02-16T22:19:00Z">
        <w:r w:rsidR="00627DE3">
          <w:rPr>
            <w:rFonts w:ascii="Times New Roman" w:hAnsi="Times New Roman" w:hint="eastAsia"/>
            <w:szCs w:val="21"/>
          </w:rPr>
          <w:t xml:space="preserve">X </w:t>
        </w:r>
      </w:ins>
      <w:del w:id="2199" w:author="Administrator" w:date="2018-02-16T22:19:00Z">
        <w:r w:rsidR="00B52164" w:rsidDel="00627DE3">
          <w:rPr>
            <w:rFonts w:ascii="Times New Roman" w:hAnsi="Times New Roman" w:hint="eastAsia"/>
            <w:szCs w:val="21"/>
          </w:rPr>
          <w:delText>搏</w:delText>
        </w:r>
      </w:del>
      <w:ins w:id="2200" w:author="Administrator" w:date="2018-02-16T22:19:00Z">
        <w:r w:rsidR="00627DE3">
          <w:rPr>
            <w:rFonts w:ascii="Times New Roman" w:hAnsi="Times New Roman" w:hint="eastAsia"/>
            <w:szCs w:val="21"/>
          </w:rPr>
          <w:t xml:space="preserve">X </w:t>
        </w:r>
      </w:ins>
      <w:del w:id="2201" w:author="Administrator" w:date="2018-02-16T22:19:00Z">
        <w:r w:rsidR="00B52164" w:rsidDel="00627DE3">
          <w:rPr>
            <w:rFonts w:ascii="Times New Roman" w:hAnsi="Times New Roman" w:hint="eastAsia"/>
            <w:szCs w:val="21"/>
          </w:rPr>
          <w:delText>信</w:delText>
        </w:r>
      </w:del>
      <w:ins w:id="2202" w:author="Administrator" w:date="2018-02-16T22:19:00Z">
        <w:r w:rsidR="00627DE3">
          <w:rPr>
            <w:rFonts w:ascii="Times New Roman" w:hAnsi="Times New Roman" w:hint="eastAsia"/>
            <w:szCs w:val="21"/>
          </w:rPr>
          <w:t xml:space="preserve">X </w:t>
        </w:r>
      </w:ins>
      <w:del w:id="2203" w:author="Administrator" w:date="2018-02-16T22:19:00Z">
        <w:r w:rsidR="00B52164" w:rsidDel="00627DE3">
          <w:rPr>
            <w:rFonts w:ascii="Times New Roman" w:hAnsi="Times New Roman" w:hint="eastAsia"/>
            <w:szCs w:val="21"/>
          </w:rPr>
          <w:delText>号</w:delText>
        </w:r>
      </w:del>
      <w:ins w:id="2204" w:author="Administrator" w:date="2018-02-16T22:19:00Z">
        <w:r w:rsidR="00627DE3">
          <w:rPr>
            <w:rFonts w:ascii="Times New Roman" w:hAnsi="Times New Roman" w:hint="eastAsia"/>
            <w:szCs w:val="21"/>
          </w:rPr>
          <w:t xml:space="preserve">X </w:t>
        </w:r>
      </w:ins>
      <w:del w:id="2205" w:author="Administrator" w:date="2018-02-16T22:19:00Z">
        <w:r w:rsidR="00B52164" w:rsidDel="00627DE3">
          <w:rPr>
            <w:rFonts w:ascii="Times New Roman" w:hAnsi="Times New Roman" w:hint="eastAsia"/>
            <w:szCs w:val="21"/>
          </w:rPr>
          <w:delText>信</w:delText>
        </w:r>
      </w:del>
      <w:ins w:id="2206" w:author="Administrator" w:date="2018-02-16T22:19:00Z">
        <w:r w:rsidR="00627DE3">
          <w:rPr>
            <w:rFonts w:ascii="Times New Roman" w:hAnsi="Times New Roman" w:hint="eastAsia"/>
            <w:szCs w:val="21"/>
          </w:rPr>
          <w:t xml:space="preserve">X </w:t>
        </w:r>
      </w:ins>
      <w:del w:id="2207" w:author="Administrator" w:date="2018-02-16T22:19:00Z">
        <w:r w:rsidR="00B52164" w:rsidDel="00627DE3">
          <w:rPr>
            <w:rFonts w:ascii="Times New Roman" w:hAnsi="Times New Roman" w:hint="eastAsia"/>
            <w:szCs w:val="21"/>
          </w:rPr>
          <w:delText>息</w:delText>
        </w:r>
      </w:del>
      <w:ins w:id="2208" w:author="Administrator" w:date="2018-02-16T22:19:00Z">
        <w:r w:rsidR="00627DE3">
          <w:rPr>
            <w:rFonts w:ascii="Times New Roman" w:hAnsi="Times New Roman" w:hint="eastAsia"/>
            <w:szCs w:val="21"/>
          </w:rPr>
          <w:t xml:space="preserve">X </w:t>
        </w:r>
      </w:ins>
      <w:ins w:id="2209" w:author="hnj2288" w:date="2016-05-13T16:13:00Z">
        <w:del w:id="2210" w:author="Administrator" w:date="2018-02-16T22:19:00Z">
          <w:r w:rsidR="005634E7" w:rsidDel="00627DE3">
            <w:rPr>
              <w:rFonts w:ascii="Times New Roman" w:hAnsi="Times New Roman" w:hint="eastAsia"/>
              <w:szCs w:val="21"/>
            </w:rPr>
            <w:delText>时</w:delText>
          </w:r>
        </w:del>
      </w:ins>
      <w:ins w:id="2211" w:author="Administrator" w:date="2018-02-16T22:19:00Z">
        <w:r w:rsidR="00627DE3">
          <w:rPr>
            <w:rFonts w:ascii="Times New Roman" w:hAnsi="Times New Roman" w:hint="eastAsia"/>
            <w:szCs w:val="21"/>
          </w:rPr>
          <w:t xml:space="preserve">X </w:t>
        </w:r>
      </w:ins>
      <w:ins w:id="2212" w:author="hnj2288" w:date="2016-05-13T16:13:00Z">
        <w:del w:id="2213" w:author="Administrator" w:date="2018-02-16T22:19:00Z">
          <w:r w:rsidR="005634E7" w:rsidDel="00627DE3">
            <w:rPr>
              <w:rFonts w:ascii="Times New Roman" w:hAnsi="Times New Roman" w:hint="eastAsia"/>
              <w:szCs w:val="21"/>
            </w:rPr>
            <w:delText>，</w:delText>
          </w:r>
        </w:del>
      </w:ins>
      <w:ins w:id="2214" w:author="Administrator" w:date="2018-02-16T22:19:00Z">
        <w:r w:rsidR="00627DE3">
          <w:rPr>
            <w:rFonts w:ascii="Times New Roman" w:hAnsi="Times New Roman" w:hint="eastAsia"/>
            <w:szCs w:val="21"/>
          </w:rPr>
          <w:t xml:space="preserve">X </w:t>
        </w:r>
      </w:ins>
      <w:del w:id="2215" w:author="hnj2288" w:date="2016-05-13T16:13:00Z">
        <w:r w:rsidR="00B52164" w:rsidDel="005634E7">
          <w:rPr>
            <w:rFonts w:ascii="Times New Roman" w:hAnsi="Times New Roman" w:hint="eastAsia"/>
            <w:szCs w:val="21"/>
          </w:rPr>
          <w:delText>。需</w:delText>
        </w:r>
      </w:del>
      <w:del w:id="2216" w:author="Administrator" w:date="2018-02-16T22:19:00Z">
        <w:r w:rsidDel="00627DE3">
          <w:rPr>
            <w:rFonts w:ascii="Times New Roman" w:hAnsi="Times New Roman" w:hint="eastAsia"/>
            <w:szCs w:val="21"/>
          </w:rPr>
          <w:delText>被</w:delText>
        </w:r>
      </w:del>
      <w:ins w:id="2217" w:author="Administrator" w:date="2018-02-16T22:19:00Z">
        <w:r w:rsidR="00627DE3">
          <w:rPr>
            <w:rFonts w:ascii="Times New Roman" w:hAnsi="Times New Roman" w:hint="eastAsia"/>
            <w:szCs w:val="21"/>
          </w:rPr>
          <w:t xml:space="preserve">X </w:t>
        </w:r>
      </w:ins>
      <w:del w:id="2218" w:author="Administrator" w:date="2018-02-16T22:19:00Z">
        <w:r w:rsidDel="00627DE3">
          <w:rPr>
            <w:rFonts w:ascii="Times New Roman" w:hAnsi="Times New Roman" w:hint="eastAsia"/>
            <w:szCs w:val="21"/>
          </w:rPr>
          <w:delText>检</w:delText>
        </w:r>
      </w:del>
      <w:ins w:id="2219" w:author="Administrator" w:date="2018-02-16T22:19:00Z">
        <w:r w:rsidR="00627DE3">
          <w:rPr>
            <w:rFonts w:ascii="Times New Roman" w:hAnsi="Times New Roman" w:hint="eastAsia"/>
            <w:szCs w:val="21"/>
          </w:rPr>
          <w:t xml:space="preserve">X </w:t>
        </w:r>
      </w:ins>
      <w:del w:id="2220" w:author="Administrator" w:date="2018-02-16T22:19:00Z">
        <w:r w:rsidDel="00627DE3">
          <w:rPr>
            <w:rFonts w:ascii="Times New Roman" w:hAnsi="Times New Roman" w:hint="eastAsia"/>
            <w:szCs w:val="21"/>
          </w:rPr>
          <w:delText>测</w:delText>
        </w:r>
      </w:del>
      <w:ins w:id="2221" w:author="Administrator" w:date="2018-02-16T22:19:00Z">
        <w:r w:rsidR="00627DE3">
          <w:rPr>
            <w:rFonts w:ascii="Times New Roman" w:hAnsi="Times New Roman" w:hint="eastAsia"/>
            <w:szCs w:val="21"/>
          </w:rPr>
          <w:t xml:space="preserve">X </w:t>
        </w:r>
      </w:ins>
      <w:del w:id="2222" w:author="Administrator" w:date="2018-02-16T22:19:00Z">
        <w:r w:rsidDel="00627DE3">
          <w:rPr>
            <w:rFonts w:ascii="Times New Roman" w:hAnsi="Times New Roman" w:hint="eastAsia"/>
            <w:szCs w:val="21"/>
          </w:rPr>
          <w:delText>者</w:delText>
        </w:r>
      </w:del>
      <w:ins w:id="2223" w:author="Administrator" w:date="2018-02-16T22:19:00Z">
        <w:r w:rsidR="00627DE3">
          <w:rPr>
            <w:rFonts w:ascii="Times New Roman" w:hAnsi="Times New Roman" w:hint="eastAsia"/>
            <w:szCs w:val="21"/>
          </w:rPr>
          <w:t xml:space="preserve">X </w:t>
        </w:r>
      </w:ins>
      <w:ins w:id="2224" w:author="hnj2288" w:date="2016-05-13T16:13:00Z">
        <w:del w:id="2225" w:author="Administrator" w:date="2018-02-16T22:19:00Z">
          <w:r w:rsidR="005634E7" w:rsidDel="00627DE3">
            <w:rPr>
              <w:rFonts w:ascii="Times New Roman" w:hAnsi="Times New Roman" w:hint="eastAsia"/>
              <w:szCs w:val="21"/>
            </w:rPr>
            <w:delText>需</w:delText>
          </w:r>
        </w:del>
      </w:ins>
      <w:ins w:id="2226" w:author="Administrator" w:date="2018-02-16T22:19:00Z">
        <w:r w:rsidR="00627DE3">
          <w:rPr>
            <w:rFonts w:ascii="Times New Roman" w:hAnsi="Times New Roman" w:hint="eastAsia"/>
            <w:szCs w:val="21"/>
          </w:rPr>
          <w:t xml:space="preserve">X </w:t>
        </w:r>
      </w:ins>
      <w:del w:id="2227" w:author="Administrator" w:date="2018-02-16T22:19:00Z">
        <w:r w:rsidDel="00627DE3">
          <w:rPr>
            <w:rFonts w:ascii="Times New Roman" w:hAnsi="Times New Roman" w:hint="eastAsia"/>
            <w:szCs w:val="21"/>
          </w:rPr>
          <w:delText>将</w:delText>
        </w:r>
      </w:del>
      <w:ins w:id="2228" w:author="Administrator" w:date="2018-02-16T22:19:00Z">
        <w:r w:rsidR="00627DE3">
          <w:rPr>
            <w:rFonts w:ascii="Times New Roman" w:hAnsi="Times New Roman" w:hint="eastAsia"/>
            <w:szCs w:val="21"/>
          </w:rPr>
          <w:t xml:space="preserve">X </w:t>
        </w:r>
      </w:ins>
      <w:del w:id="2229" w:author="Administrator" w:date="2018-02-16T22:19:00Z">
        <w:r w:rsidDel="00627DE3">
          <w:rPr>
            <w:rFonts w:ascii="Times New Roman" w:hAnsi="Times New Roman"/>
            <w:szCs w:val="21"/>
          </w:rPr>
          <w:delText>手</w:delText>
        </w:r>
      </w:del>
      <w:ins w:id="2230" w:author="Administrator" w:date="2018-02-16T22:19:00Z">
        <w:r w:rsidR="00627DE3">
          <w:rPr>
            <w:rFonts w:ascii="Times New Roman" w:hAnsi="Times New Roman"/>
            <w:szCs w:val="21"/>
          </w:rPr>
          <w:t xml:space="preserve">X </w:t>
        </w:r>
      </w:ins>
      <w:del w:id="2231" w:author="Administrator" w:date="2018-02-16T22:19:00Z">
        <w:r w:rsidDel="00627DE3">
          <w:rPr>
            <w:rFonts w:ascii="Times New Roman" w:hAnsi="Times New Roman" w:hint="eastAsia"/>
            <w:szCs w:val="21"/>
          </w:rPr>
          <w:delText>触</w:delText>
        </w:r>
      </w:del>
      <w:ins w:id="2232" w:author="Administrator" w:date="2018-02-16T22:19:00Z">
        <w:r w:rsidR="00627DE3">
          <w:rPr>
            <w:rFonts w:ascii="Times New Roman" w:hAnsi="Times New Roman" w:hint="eastAsia"/>
            <w:szCs w:val="21"/>
          </w:rPr>
          <w:t xml:space="preserve">X </w:t>
        </w:r>
      </w:ins>
      <w:del w:id="2233" w:author="Administrator" w:date="2018-02-16T22:19:00Z">
        <w:r w:rsidDel="00627DE3">
          <w:rPr>
            <w:rFonts w:ascii="Times New Roman" w:hAnsi="Times New Roman" w:hint="eastAsia"/>
            <w:szCs w:val="21"/>
          </w:rPr>
          <w:delText>摸</w:delText>
        </w:r>
      </w:del>
      <w:ins w:id="2234" w:author="Administrator" w:date="2018-02-16T22:19:00Z">
        <w:r w:rsidR="00627DE3">
          <w:rPr>
            <w:rFonts w:ascii="Times New Roman" w:hAnsi="Times New Roman" w:hint="eastAsia"/>
            <w:szCs w:val="21"/>
          </w:rPr>
          <w:t xml:space="preserve">X </w:t>
        </w:r>
      </w:ins>
      <w:del w:id="2235" w:author="Administrator" w:date="2018-02-16T22:19:00Z">
        <w:r w:rsidDel="00627DE3">
          <w:rPr>
            <w:rFonts w:ascii="Times New Roman" w:hAnsi="Times New Roman"/>
            <w:szCs w:val="21"/>
          </w:rPr>
          <w:delText>光</w:delText>
        </w:r>
      </w:del>
      <w:ins w:id="2236" w:author="Administrator" w:date="2018-02-16T22:19:00Z">
        <w:r w:rsidR="00627DE3">
          <w:rPr>
            <w:rFonts w:ascii="Times New Roman" w:hAnsi="Times New Roman"/>
            <w:szCs w:val="21"/>
          </w:rPr>
          <w:t xml:space="preserve">X </w:t>
        </w:r>
      </w:ins>
      <w:del w:id="2237" w:author="Administrator" w:date="2018-02-16T22:19:00Z">
        <w:r w:rsidDel="00627DE3">
          <w:rPr>
            <w:rFonts w:ascii="Times New Roman" w:hAnsi="Times New Roman"/>
            <w:szCs w:val="21"/>
          </w:rPr>
          <w:delText>电</w:delText>
        </w:r>
      </w:del>
      <w:ins w:id="2238" w:author="Administrator" w:date="2018-02-16T22:19:00Z">
        <w:r w:rsidR="00627DE3">
          <w:rPr>
            <w:rFonts w:ascii="Times New Roman" w:hAnsi="Times New Roman"/>
            <w:szCs w:val="21"/>
          </w:rPr>
          <w:t xml:space="preserve">X </w:t>
        </w:r>
      </w:ins>
      <w:del w:id="2239" w:author="Administrator" w:date="2018-02-16T22:19:00Z">
        <w:r w:rsidDel="00627DE3">
          <w:rPr>
            <w:rFonts w:ascii="Times New Roman" w:hAnsi="Times New Roman"/>
            <w:szCs w:val="21"/>
          </w:rPr>
          <w:delText>传</w:delText>
        </w:r>
      </w:del>
      <w:ins w:id="2240" w:author="Administrator" w:date="2018-02-16T22:19:00Z">
        <w:r w:rsidR="00627DE3">
          <w:rPr>
            <w:rFonts w:ascii="Times New Roman" w:hAnsi="Times New Roman"/>
            <w:szCs w:val="21"/>
          </w:rPr>
          <w:t xml:space="preserve">X </w:t>
        </w:r>
      </w:ins>
      <w:del w:id="2241" w:author="Administrator" w:date="2018-02-16T22:19:00Z">
        <w:r w:rsidDel="00627DE3">
          <w:rPr>
            <w:rFonts w:ascii="Times New Roman" w:hAnsi="Times New Roman"/>
            <w:szCs w:val="21"/>
          </w:rPr>
          <w:delText>感</w:delText>
        </w:r>
      </w:del>
      <w:ins w:id="2242" w:author="Administrator" w:date="2018-02-16T22:19:00Z">
        <w:r w:rsidR="00627DE3">
          <w:rPr>
            <w:rFonts w:ascii="Times New Roman" w:hAnsi="Times New Roman"/>
            <w:szCs w:val="21"/>
          </w:rPr>
          <w:t xml:space="preserve">X </w:t>
        </w:r>
      </w:ins>
      <w:del w:id="2243" w:author="Administrator" w:date="2018-02-16T22:19:00Z">
        <w:r w:rsidDel="00627DE3">
          <w:rPr>
            <w:rFonts w:ascii="Times New Roman" w:hAnsi="Times New Roman"/>
            <w:szCs w:val="21"/>
          </w:rPr>
          <w:delText>器</w:delText>
        </w:r>
      </w:del>
      <w:ins w:id="2244" w:author="Administrator" w:date="2018-02-16T22:19:00Z">
        <w:r w:rsidR="00627DE3">
          <w:rPr>
            <w:rFonts w:ascii="Times New Roman" w:hAnsi="Times New Roman"/>
            <w:szCs w:val="21"/>
          </w:rPr>
          <w:t xml:space="preserve">X </w:t>
        </w:r>
      </w:ins>
      <w:del w:id="2245" w:author="Administrator" w:date="2018-02-16T22:19:00Z">
        <w:r w:rsidR="0079782C" w:rsidDel="00627DE3">
          <w:rPr>
            <w:rFonts w:ascii="Times New Roman" w:hAnsi="Times New Roman"/>
            <w:szCs w:val="21"/>
          </w:rPr>
          <w:delText>5</w:delText>
        </w:r>
      </w:del>
      <w:ins w:id="2246" w:author="Administrator" w:date="2018-02-16T22:19:00Z">
        <w:r w:rsidR="00627DE3">
          <w:rPr>
            <w:rFonts w:ascii="Times New Roman" w:hAnsi="Times New Roman"/>
            <w:szCs w:val="21"/>
          </w:rPr>
          <w:t xml:space="preserve">X </w:t>
        </w:r>
      </w:ins>
      <w:ins w:id="2247" w:author="hnj2288" w:date="2016-05-13T16:13:00Z">
        <w:del w:id="2248" w:author="Administrator" w:date="2018-02-16T22:19:00Z">
          <w:r w:rsidR="005634E7" w:rsidDel="00627DE3">
            <w:rPr>
              <w:rFonts w:ascii="Times New Roman" w:hAnsi="Times New Roman" w:hint="eastAsia"/>
              <w:szCs w:val="21"/>
            </w:rPr>
            <w:delText xml:space="preserve"> </w:delText>
          </w:r>
        </w:del>
      </w:ins>
      <w:ins w:id="2249" w:author="Administrator" w:date="2018-02-16T22:19:00Z">
        <w:r w:rsidR="00627DE3">
          <w:rPr>
            <w:rFonts w:ascii="Times New Roman" w:hAnsi="Times New Roman" w:hint="eastAsia"/>
            <w:szCs w:val="21"/>
          </w:rPr>
          <w:t xml:space="preserve">X </w:t>
        </w:r>
      </w:ins>
      <w:del w:id="2250" w:author="Administrator" w:date="2018-02-16T22:19:00Z">
        <w:r w:rsidDel="00627DE3">
          <w:rPr>
            <w:rFonts w:ascii="Times New Roman" w:hAnsi="Times New Roman" w:hint="eastAsia"/>
            <w:szCs w:val="21"/>
          </w:rPr>
          <w:delText>s</w:delText>
        </w:r>
      </w:del>
      <w:ins w:id="2251" w:author="Administrator" w:date="2018-02-16T22:19:00Z">
        <w:r w:rsidR="00627DE3">
          <w:rPr>
            <w:rFonts w:ascii="Times New Roman" w:hAnsi="Times New Roman" w:hint="eastAsia"/>
            <w:szCs w:val="21"/>
          </w:rPr>
          <w:t xml:space="preserve">X </w:t>
        </w:r>
      </w:ins>
      <w:del w:id="2252" w:author="Administrator" w:date="2018-02-16T22:19:00Z">
        <w:r w:rsidR="00B52164" w:rsidDel="00627DE3">
          <w:rPr>
            <w:rFonts w:ascii="Times New Roman" w:hAnsi="Times New Roman" w:hint="eastAsia"/>
            <w:szCs w:val="21"/>
          </w:rPr>
          <w:delText>的</w:delText>
        </w:r>
      </w:del>
      <w:ins w:id="2253" w:author="Administrator" w:date="2018-02-16T22:19:00Z">
        <w:r w:rsidR="00627DE3">
          <w:rPr>
            <w:rFonts w:ascii="Times New Roman" w:hAnsi="Times New Roman" w:hint="eastAsia"/>
            <w:szCs w:val="21"/>
          </w:rPr>
          <w:t xml:space="preserve">X </w:t>
        </w:r>
      </w:ins>
      <w:del w:id="2254" w:author="Administrator" w:date="2018-02-16T22:19:00Z">
        <w:r w:rsidDel="00627DE3">
          <w:rPr>
            <w:rFonts w:ascii="Times New Roman" w:hAnsi="Times New Roman" w:hint="eastAsia"/>
            <w:szCs w:val="21"/>
          </w:rPr>
          <w:delText>时</w:delText>
        </w:r>
      </w:del>
      <w:ins w:id="2255" w:author="Administrator" w:date="2018-02-16T22:19:00Z">
        <w:r w:rsidR="00627DE3">
          <w:rPr>
            <w:rFonts w:ascii="Times New Roman" w:hAnsi="Times New Roman" w:hint="eastAsia"/>
            <w:szCs w:val="21"/>
          </w:rPr>
          <w:t xml:space="preserve">X </w:t>
        </w:r>
      </w:ins>
      <w:del w:id="2256" w:author="Administrator" w:date="2018-02-16T22:19:00Z">
        <w:r w:rsidDel="00627DE3">
          <w:rPr>
            <w:rFonts w:ascii="Times New Roman" w:hAnsi="Times New Roman" w:hint="eastAsia"/>
            <w:szCs w:val="21"/>
          </w:rPr>
          <w:delText>间</w:delText>
        </w:r>
      </w:del>
      <w:ins w:id="2257" w:author="Administrator" w:date="2018-02-16T22:19:00Z">
        <w:r w:rsidR="00627DE3">
          <w:rPr>
            <w:rFonts w:ascii="Times New Roman" w:hAnsi="Times New Roman" w:hint="eastAsia"/>
            <w:szCs w:val="21"/>
          </w:rPr>
          <w:t xml:space="preserve">X </w:t>
        </w:r>
      </w:ins>
      <w:ins w:id="2258" w:author="hnj2288" w:date="2016-05-13T16:13:00Z">
        <w:del w:id="2259" w:author="Administrator" w:date="2018-02-16T22:19:00Z">
          <w:r w:rsidR="005634E7" w:rsidDel="00627DE3">
            <w:rPr>
              <w:rFonts w:ascii="Times New Roman" w:hAnsi="Times New Roman" w:hint="eastAsia"/>
              <w:szCs w:val="21"/>
            </w:rPr>
            <w:delText>。</w:delText>
          </w:r>
        </w:del>
      </w:ins>
      <w:ins w:id="2260" w:author="Administrator" w:date="2018-02-16T22:19:00Z">
        <w:r w:rsidR="00627DE3">
          <w:rPr>
            <w:rFonts w:ascii="Times New Roman" w:hAnsi="Times New Roman" w:hint="eastAsia"/>
            <w:szCs w:val="21"/>
          </w:rPr>
          <w:t xml:space="preserve">X </w:t>
        </w:r>
      </w:ins>
      <w:del w:id="2261" w:author="hnj2288" w:date="2016-05-13T16:13:00Z">
        <w:r w:rsidR="00B52164" w:rsidDel="005634E7">
          <w:rPr>
            <w:rFonts w:ascii="Times New Roman" w:hAnsi="Times New Roman"/>
            <w:szCs w:val="21"/>
          </w:rPr>
          <w:delText>，</w:delText>
        </w:r>
      </w:del>
      <w:del w:id="2262" w:author="hnj2288" w:date="2016-05-13T16:14:00Z">
        <w:r w:rsidDel="005634E7">
          <w:rPr>
            <w:rFonts w:ascii="Times New Roman" w:hAnsi="Times New Roman"/>
            <w:szCs w:val="21"/>
          </w:rPr>
          <w:delText>人</w:delText>
        </w:r>
        <w:r w:rsidDel="005634E7">
          <w:rPr>
            <w:rFonts w:ascii="Times New Roman" w:hAnsi="Times New Roman" w:hint="eastAsia"/>
            <w:szCs w:val="21"/>
          </w:rPr>
          <w:delText>体</w:delText>
        </w:r>
        <w:r w:rsidDel="005634E7">
          <w:rPr>
            <w:rFonts w:ascii="Times New Roman" w:hAnsi="Times New Roman"/>
            <w:szCs w:val="21"/>
          </w:rPr>
          <w:delText>脉搏跳动</w:delText>
        </w:r>
        <w:r w:rsidDel="005634E7">
          <w:rPr>
            <w:rFonts w:ascii="Times New Roman" w:hAnsi="Times New Roman" w:hint="eastAsia"/>
            <w:szCs w:val="21"/>
          </w:rPr>
          <w:delText>时</w:delText>
        </w:r>
        <w:r w:rsidR="004D1436" w:rsidDel="005634E7">
          <w:rPr>
            <w:rFonts w:ascii="Times New Roman" w:hAnsi="Times New Roman" w:hint="eastAsia"/>
            <w:szCs w:val="21"/>
          </w:rPr>
          <w:delText>会造成</w:delText>
        </w:r>
        <w:r w:rsidDel="005634E7">
          <w:rPr>
            <w:rFonts w:ascii="Times New Roman" w:hAnsi="Times New Roman"/>
            <w:szCs w:val="21"/>
          </w:rPr>
          <w:delText>血液</w:delText>
        </w:r>
        <w:r w:rsidDel="005634E7">
          <w:rPr>
            <w:rFonts w:ascii="Times New Roman" w:hAnsi="Times New Roman" w:hint="eastAsia"/>
            <w:szCs w:val="21"/>
          </w:rPr>
          <w:delText>流通</w:delText>
        </w:r>
        <w:r w:rsidDel="005634E7">
          <w:rPr>
            <w:rFonts w:ascii="Times New Roman" w:hAnsi="Times New Roman"/>
            <w:szCs w:val="21"/>
          </w:rPr>
          <w:delText>的透光性</w:delText>
        </w:r>
        <w:r w:rsidR="004D1436" w:rsidDel="005634E7">
          <w:rPr>
            <w:rFonts w:ascii="Times New Roman" w:hAnsi="Times New Roman" w:hint="eastAsia"/>
            <w:szCs w:val="21"/>
          </w:rPr>
          <w:delText>发生变化</w:delText>
        </w:r>
        <w:r w:rsidDel="005634E7">
          <w:rPr>
            <w:rFonts w:ascii="Times New Roman" w:hAnsi="Times New Roman" w:hint="eastAsia"/>
            <w:szCs w:val="21"/>
          </w:rPr>
          <w:delText>，</w:delText>
        </w:r>
        <w:r w:rsidR="004D1436" w:rsidDel="005634E7">
          <w:rPr>
            <w:rFonts w:ascii="Times New Roman" w:hAnsi="Times New Roman" w:hint="eastAsia"/>
            <w:szCs w:val="21"/>
          </w:rPr>
          <w:delText>当指端在红外光的照射下时会由于其透光性不断改变使得</w:delText>
        </w:r>
        <w:r w:rsidDel="005634E7">
          <w:rPr>
            <w:rFonts w:ascii="Times New Roman" w:hAnsi="Times New Roman" w:hint="eastAsia"/>
            <w:szCs w:val="21"/>
          </w:rPr>
          <w:delText>传感</w:delText>
        </w:r>
        <w:r w:rsidDel="005634E7">
          <w:rPr>
            <w:rFonts w:ascii="Times New Roman" w:hAnsi="Times New Roman"/>
            <w:szCs w:val="21"/>
          </w:rPr>
          <w:delText>器</w:delText>
        </w:r>
        <w:r w:rsidDel="005634E7">
          <w:rPr>
            <w:rFonts w:ascii="Times New Roman" w:hAnsi="Times New Roman" w:hint="eastAsia"/>
            <w:szCs w:val="21"/>
          </w:rPr>
          <w:delText>检测到</w:delText>
        </w:r>
        <w:r w:rsidDel="005634E7">
          <w:rPr>
            <w:rFonts w:ascii="Times New Roman" w:hAnsi="Times New Roman"/>
            <w:szCs w:val="21"/>
          </w:rPr>
          <w:delText>的</w:delText>
        </w:r>
        <w:r w:rsidDel="005634E7">
          <w:rPr>
            <w:rFonts w:ascii="Times New Roman" w:hAnsi="Times New Roman" w:hint="eastAsia"/>
            <w:szCs w:val="21"/>
          </w:rPr>
          <w:delText>脉搏</w:delText>
        </w:r>
        <w:r w:rsidDel="005634E7">
          <w:rPr>
            <w:rFonts w:ascii="Times New Roman" w:hAnsi="Times New Roman"/>
            <w:szCs w:val="21"/>
          </w:rPr>
          <w:delText>信号</w:delText>
        </w:r>
        <w:r w:rsidDel="005634E7">
          <w:rPr>
            <w:rFonts w:ascii="Times New Roman" w:hAnsi="Times New Roman" w:hint="eastAsia"/>
            <w:szCs w:val="21"/>
          </w:rPr>
          <w:delText>频率也随之发生变化</w:delText>
        </w:r>
        <w:r w:rsidR="00B52164" w:rsidDel="005634E7">
          <w:rPr>
            <w:rFonts w:ascii="Times New Roman" w:hAnsi="Times New Roman"/>
            <w:szCs w:val="21"/>
          </w:rPr>
          <w:delText>。</w:delText>
        </w:r>
      </w:del>
      <w:ins w:id="2263" w:author="hnj2288" w:date="2016-05-13T16:15:00Z">
        <w:del w:id="2264" w:author="Administrator" w:date="2018-02-16T22:19:00Z">
          <w:r w:rsidR="005634E7" w:rsidDel="00627DE3">
            <w:rPr>
              <w:rFonts w:ascii="Times New Roman" w:hAnsi="Times New Roman" w:hint="eastAsia"/>
              <w:szCs w:val="21"/>
            </w:rPr>
            <w:delText>然</w:delText>
          </w:r>
        </w:del>
      </w:ins>
      <w:ins w:id="2265" w:author="Administrator" w:date="2018-02-16T22:19:00Z">
        <w:r w:rsidR="00627DE3">
          <w:rPr>
            <w:rFonts w:ascii="Times New Roman" w:hAnsi="Times New Roman" w:hint="eastAsia"/>
            <w:szCs w:val="21"/>
          </w:rPr>
          <w:t xml:space="preserve">X </w:t>
        </w:r>
      </w:ins>
      <w:ins w:id="2266" w:author="hnj2288" w:date="2016-05-13T16:15:00Z">
        <w:del w:id="2267" w:author="Administrator" w:date="2018-02-16T22:19:00Z">
          <w:r w:rsidR="005634E7" w:rsidDel="00627DE3">
            <w:rPr>
              <w:rFonts w:ascii="Times New Roman" w:hAnsi="Times New Roman" w:hint="eastAsia"/>
              <w:szCs w:val="21"/>
            </w:rPr>
            <w:delText>后</w:delText>
          </w:r>
        </w:del>
      </w:ins>
      <w:ins w:id="2268" w:author="Administrator" w:date="2018-02-16T22:19:00Z">
        <w:r w:rsidR="00627DE3">
          <w:rPr>
            <w:rFonts w:ascii="Times New Roman" w:hAnsi="Times New Roman" w:hint="eastAsia"/>
            <w:szCs w:val="21"/>
          </w:rPr>
          <w:t xml:space="preserve">X </w:t>
        </w:r>
      </w:ins>
      <w:del w:id="2269" w:author="hnj2288" w:date="2016-05-13T16:15:00Z">
        <w:r w:rsidR="00B52164" w:rsidDel="005634E7">
          <w:rPr>
            <w:rFonts w:ascii="Times New Roman" w:hAnsi="Times New Roman" w:hint="eastAsia"/>
            <w:szCs w:val="21"/>
          </w:rPr>
          <w:delText>其次</w:delText>
        </w:r>
      </w:del>
      <w:del w:id="2270" w:author="Administrator" w:date="2018-02-16T22:19:00Z">
        <w:r w:rsidR="00B52164" w:rsidDel="00627DE3">
          <w:rPr>
            <w:rFonts w:ascii="Times New Roman" w:hAnsi="Times New Roman" w:hint="eastAsia"/>
            <w:szCs w:val="21"/>
          </w:rPr>
          <w:delText>，</w:delText>
        </w:r>
      </w:del>
      <w:ins w:id="2271" w:author="Administrator" w:date="2018-02-16T22:19:00Z">
        <w:r w:rsidR="00627DE3">
          <w:rPr>
            <w:rFonts w:ascii="Times New Roman" w:hAnsi="Times New Roman" w:hint="eastAsia"/>
            <w:szCs w:val="21"/>
          </w:rPr>
          <w:t xml:space="preserve">X </w:t>
        </w:r>
      </w:ins>
      <w:del w:id="2272" w:author="Administrator" w:date="2018-02-16T22:19:00Z">
        <w:r w:rsidR="00B52164" w:rsidDel="00627DE3">
          <w:rPr>
            <w:rFonts w:ascii="Times New Roman" w:hAnsi="Times New Roman" w:hint="eastAsia"/>
            <w:szCs w:val="21"/>
          </w:rPr>
          <w:delText>经</w:delText>
        </w:r>
      </w:del>
      <w:ins w:id="2273" w:author="Administrator" w:date="2018-02-16T22:19:00Z">
        <w:r w:rsidR="00627DE3">
          <w:rPr>
            <w:rFonts w:ascii="Times New Roman" w:hAnsi="Times New Roman" w:hint="eastAsia"/>
            <w:szCs w:val="21"/>
          </w:rPr>
          <w:t xml:space="preserve">X </w:t>
        </w:r>
      </w:ins>
      <w:del w:id="2274" w:author="Administrator" w:date="2018-02-16T22:19:00Z">
        <w:r w:rsidR="00B52164" w:rsidDel="00627DE3">
          <w:rPr>
            <w:rFonts w:ascii="Times New Roman" w:hAnsi="Times New Roman" w:hint="eastAsia"/>
            <w:szCs w:val="21"/>
          </w:rPr>
          <w:delText>过</w:delText>
        </w:r>
      </w:del>
      <w:ins w:id="2275" w:author="Administrator" w:date="2018-02-16T22:19:00Z">
        <w:r w:rsidR="00627DE3">
          <w:rPr>
            <w:rFonts w:ascii="Times New Roman" w:hAnsi="Times New Roman" w:hint="eastAsia"/>
            <w:szCs w:val="21"/>
          </w:rPr>
          <w:t xml:space="preserve">X </w:t>
        </w:r>
      </w:ins>
      <w:del w:id="2276" w:author="Administrator" w:date="2018-02-16T22:19:00Z">
        <w:r w:rsidR="00B52164" w:rsidDel="00627DE3">
          <w:rPr>
            <w:rFonts w:ascii="Times New Roman" w:hAnsi="Times New Roman" w:hint="eastAsia"/>
            <w:szCs w:val="21"/>
          </w:rPr>
          <w:delText>信</w:delText>
        </w:r>
      </w:del>
      <w:ins w:id="2277" w:author="Administrator" w:date="2018-02-16T22:19:00Z">
        <w:r w:rsidR="00627DE3">
          <w:rPr>
            <w:rFonts w:ascii="Times New Roman" w:hAnsi="Times New Roman" w:hint="eastAsia"/>
            <w:szCs w:val="21"/>
          </w:rPr>
          <w:t xml:space="preserve">X </w:t>
        </w:r>
      </w:ins>
      <w:del w:id="2278" w:author="Administrator" w:date="2018-02-16T22:19:00Z">
        <w:r w:rsidR="00B52164" w:rsidDel="00627DE3">
          <w:rPr>
            <w:rFonts w:ascii="Times New Roman" w:hAnsi="Times New Roman" w:hint="eastAsia"/>
            <w:szCs w:val="21"/>
          </w:rPr>
          <w:delText>号</w:delText>
        </w:r>
      </w:del>
      <w:ins w:id="2279" w:author="Administrator" w:date="2018-02-16T22:19:00Z">
        <w:r w:rsidR="00627DE3">
          <w:rPr>
            <w:rFonts w:ascii="Times New Roman" w:hAnsi="Times New Roman" w:hint="eastAsia"/>
            <w:szCs w:val="21"/>
          </w:rPr>
          <w:t xml:space="preserve">X </w:t>
        </w:r>
      </w:ins>
      <w:del w:id="2280" w:author="Administrator" w:date="2018-02-16T22:19:00Z">
        <w:r w:rsidR="00B52164" w:rsidDel="00627DE3">
          <w:rPr>
            <w:rFonts w:ascii="Times New Roman" w:hAnsi="Times New Roman" w:hint="eastAsia"/>
            <w:szCs w:val="21"/>
          </w:rPr>
          <w:delText>获</w:delText>
        </w:r>
      </w:del>
      <w:ins w:id="2281" w:author="Administrator" w:date="2018-02-16T22:19:00Z">
        <w:r w:rsidR="00627DE3">
          <w:rPr>
            <w:rFonts w:ascii="Times New Roman" w:hAnsi="Times New Roman" w:hint="eastAsia"/>
            <w:szCs w:val="21"/>
          </w:rPr>
          <w:t xml:space="preserve">X </w:t>
        </w:r>
      </w:ins>
      <w:del w:id="2282" w:author="Administrator" w:date="2018-02-16T22:19:00Z">
        <w:r w:rsidR="00B52164" w:rsidDel="00627DE3">
          <w:rPr>
            <w:rFonts w:ascii="Times New Roman" w:hAnsi="Times New Roman" w:hint="eastAsia"/>
            <w:szCs w:val="21"/>
          </w:rPr>
          <w:delText>取</w:delText>
        </w:r>
      </w:del>
      <w:ins w:id="2283" w:author="Administrator" w:date="2018-02-16T22:19:00Z">
        <w:r w:rsidR="00627DE3">
          <w:rPr>
            <w:rFonts w:ascii="Times New Roman" w:hAnsi="Times New Roman" w:hint="eastAsia"/>
            <w:szCs w:val="21"/>
          </w:rPr>
          <w:t xml:space="preserve">X </w:t>
        </w:r>
      </w:ins>
      <w:del w:id="2284" w:author="Administrator" w:date="2018-02-16T22:19:00Z">
        <w:r w:rsidR="00B52164" w:rsidDel="00627DE3">
          <w:rPr>
            <w:rFonts w:ascii="Times New Roman" w:hAnsi="Times New Roman" w:hint="eastAsia"/>
            <w:szCs w:val="21"/>
          </w:rPr>
          <w:delText>电</w:delText>
        </w:r>
      </w:del>
      <w:ins w:id="2285" w:author="Administrator" w:date="2018-02-16T22:19:00Z">
        <w:r w:rsidR="00627DE3">
          <w:rPr>
            <w:rFonts w:ascii="Times New Roman" w:hAnsi="Times New Roman" w:hint="eastAsia"/>
            <w:szCs w:val="21"/>
          </w:rPr>
          <w:t xml:space="preserve">X </w:t>
        </w:r>
      </w:ins>
      <w:del w:id="2286" w:author="Administrator" w:date="2018-02-16T22:19:00Z">
        <w:r w:rsidR="00B52164" w:rsidDel="00627DE3">
          <w:rPr>
            <w:rFonts w:ascii="Times New Roman" w:hAnsi="Times New Roman" w:hint="eastAsia"/>
            <w:szCs w:val="21"/>
          </w:rPr>
          <w:delText>路</w:delText>
        </w:r>
      </w:del>
      <w:ins w:id="2287" w:author="Administrator" w:date="2018-02-16T22:19:00Z">
        <w:r w:rsidR="00627DE3">
          <w:rPr>
            <w:rFonts w:ascii="Times New Roman" w:hAnsi="Times New Roman" w:hint="eastAsia"/>
            <w:szCs w:val="21"/>
          </w:rPr>
          <w:t xml:space="preserve">X </w:t>
        </w:r>
      </w:ins>
      <w:del w:id="2288" w:author="Administrator" w:date="2018-02-16T22:19:00Z">
        <w:r w:rsidR="00B52164" w:rsidDel="00627DE3">
          <w:rPr>
            <w:rFonts w:ascii="Times New Roman" w:hAnsi="Times New Roman" w:hint="eastAsia"/>
            <w:szCs w:val="21"/>
          </w:rPr>
          <w:delText>，</w:delText>
        </w:r>
      </w:del>
      <w:ins w:id="2289" w:author="Administrator" w:date="2018-02-16T22:19:00Z">
        <w:r w:rsidR="00627DE3">
          <w:rPr>
            <w:rFonts w:ascii="Times New Roman" w:hAnsi="Times New Roman" w:hint="eastAsia"/>
            <w:szCs w:val="21"/>
          </w:rPr>
          <w:t xml:space="preserve">X </w:t>
        </w:r>
      </w:ins>
      <w:del w:id="2290" w:author="Administrator" w:date="2018-02-16T22:19:00Z">
        <w:r w:rsidR="00B52164" w:rsidDel="00627DE3">
          <w:rPr>
            <w:rFonts w:ascii="Times New Roman" w:hAnsi="Times New Roman" w:hint="eastAsia"/>
            <w:szCs w:val="21"/>
          </w:rPr>
          <w:delText>将</w:delText>
        </w:r>
      </w:del>
      <w:ins w:id="2291" w:author="Administrator" w:date="2018-02-16T22:19:00Z">
        <w:r w:rsidR="00627DE3">
          <w:rPr>
            <w:rFonts w:ascii="Times New Roman" w:hAnsi="Times New Roman" w:hint="eastAsia"/>
            <w:szCs w:val="21"/>
          </w:rPr>
          <w:t xml:space="preserve">X </w:t>
        </w:r>
      </w:ins>
      <w:del w:id="2292" w:author="Administrator" w:date="2018-02-16T22:19:00Z">
        <w:r w:rsidR="00B52164" w:rsidDel="00627DE3">
          <w:rPr>
            <w:rFonts w:ascii="Times New Roman" w:hAnsi="Times New Roman" w:hint="eastAsia"/>
            <w:szCs w:val="21"/>
          </w:rPr>
          <w:delText>传</w:delText>
        </w:r>
      </w:del>
      <w:ins w:id="2293" w:author="Administrator" w:date="2018-02-16T22:19:00Z">
        <w:r w:rsidR="00627DE3">
          <w:rPr>
            <w:rFonts w:ascii="Times New Roman" w:hAnsi="Times New Roman" w:hint="eastAsia"/>
            <w:szCs w:val="21"/>
          </w:rPr>
          <w:t xml:space="preserve">X </w:t>
        </w:r>
      </w:ins>
      <w:del w:id="2294" w:author="Administrator" w:date="2018-02-16T22:19:00Z">
        <w:r w:rsidR="00B52164" w:rsidDel="00627DE3">
          <w:rPr>
            <w:rFonts w:ascii="Times New Roman" w:hAnsi="Times New Roman" w:hint="eastAsia"/>
            <w:szCs w:val="21"/>
          </w:rPr>
          <w:delText>感</w:delText>
        </w:r>
      </w:del>
      <w:ins w:id="2295" w:author="Administrator" w:date="2018-02-16T22:19:00Z">
        <w:r w:rsidR="00627DE3">
          <w:rPr>
            <w:rFonts w:ascii="Times New Roman" w:hAnsi="Times New Roman" w:hint="eastAsia"/>
            <w:szCs w:val="21"/>
          </w:rPr>
          <w:t xml:space="preserve">X </w:t>
        </w:r>
      </w:ins>
      <w:del w:id="2296" w:author="Administrator" w:date="2018-02-16T22:19:00Z">
        <w:r w:rsidR="00B52164" w:rsidDel="00627DE3">
          <w:rPr>
            <w:rFonts w:ascii="Times New Roman" w:hAnsi="Times New Roman" w:hint="eastAsia"/>
            <w:szCs w:val="21"/>
          </w:rPr>
          <w:delText>器</w:delText>
        </w:r>
      </w:del>
      <w:ins w:id="2297" w:author="Administrator" w:date="2018-02-16T22:19:00Z">
        <w:r w:rsidR="00627DE3">
          <w:rPr>
            <w:rFonts w:ascii="Times New Roman" w:hAnsi="Times New Roman" w:hint="eastAsia"/>
            <w:szCs w:val="21"/>
          </w:rPr>
          <w:t xml:space="preserve">X </w:t>
        </w:r>
      </w:ins>
      <w:del w:id="2298" w:author="Administrator" w:date="2018-02-16T22:19:00Z">
        <w:r w:rsidR="00B52164" w:rsidDel="00627DE3">
          <w:rPr>
            <w:rFonts w:ascii="Times New Roman" w:hAnsi="Times New Roman" w:hint="eastAsia"/>
            <w:szCs w:val="21"/>
          </w:rPr>
          <w:delText>获</w:delText>
        </w:r>
      </w:del>
      <w:ins w:id="2299" w:author="Administrator" w:date="2018-02-16T22:19:00Z">
        <w:r w:rsidR="00627DE3">
          <w:rPr>
            <w:rFonts w:ascii="Times New Roman" w:hAnsi="Times New Roman" w:hint="eastAsia"/>
            <w:szCs w:val="21"/>
          </w:rPr>
          <w:t xml:space="preserve">X </w:t>
        </w:r>
      </w:ins>
      <w:del w:id="2300" w:author="Administrator" w:date="2018-02-16T22:19:00Z">
        <w:r w:rsidR="00B52164" w:rsidDel="00627DE3">
          <w:rPr>
            <w:rFonts w:ascii="Times New Roman" w:hAnsi="Times New Roman" w:hint="eastAsia"/>
            <w:szCs w:val="21"/>
          </w:rPr>
          <w:delText>取</w:delText>
        </w:r>
      </w:del>
      <w:ins w:id="2301" w:author="Administrator" w:date="2018-02-16T22:19:00Z">
        <w:r w:rsidR="00627DE3">
          <w:rPr>
            <w:rFonts w:ascii="Times New Roman" w:hAnsi="Times New Roman" w:hint="eastAsia"/>
            <w:szCs w:val="21"/>
          </w:rPr>
          <w:t xml:space="preserve">X </w:t>
        </w:r>
      </w:ins>
      <w:del w:id="2302" w:author="Administrator" w:date="2018-02-16T22:19:00Z">
        <w:r w:rsidR="00B52164" w:rsidDel="00627DE3">
          <w:rPr>
            <w:rFonts w:ascii="Times New Roman" w:hAnsi="Times New Roman" w:hint="eastAsia"/>
            <w:szCs w:val="21"/>
          </w:rPr>
          <w:delText>到</w:delText>
        </w:r>
      </w:del>
      <w:ins w:id="2303" w:author="Administrator" w:date="2018-02-16T22:19:00Z">
        <w:r w:rsidR="00627DE3">
          <w:rPr>
            <w:rFonts w:ascii="Times New Roman" w:hAnsi="Times New Roman" w:hint="eastAsia"/>
            <w:szCs w:val="21"/>
          </w:rPr>
          <w:t xml:space="preserve">X </w:t>
        </w:r>
      </w:ins>
      <w:del w:id="2304" w:author="Administrator" w:date="2018-02-16T22:19:00Z">
        <w:r w:rsidR="00B52164" w:rsidDel="00627DE3">
          <w:rPr>
            <w:rFonts w:ascii="Times New Roman" w:hAnsi="Times New Roman" w:hint="eastAsia"/>
            <w:szCs w:val="21"/>
          </w:rPr>
          <w:delText>的</w:delText>
        </w:r>
      </w:del>
      <w:ins w:id="2305" w:author="Administrator" w:date="2018-02-16T22:19:00Z">
        <w:r w:rsidR="00627DE3">
          <w:rPr>
            <w:rFonts w:ascii="Times New Roman" w:hAnsi="Times New Roman" w:hint="eastAsia"/>
            <w:szCs w:val="21"/>
          </w:rPr>
          <w:t xml:space="preserve">X </w:t>
        </w:r>
      </w:ins>
      <w:del w:id="2306" w:author="Administrator" w:date="2018-02-16T22:19:00Z">
        <w:r w:rsidR="00B52164" w:rsidDel="00627DE3">
          <w:rPr>
            <w:rFonts w:ascii="Times New Roman" w:hAnsi="Times New Roman" w:hint="eastAsia"/>
            <w:szCs w:val="21"/>
          </w:rPr>
          <w:delText>光</w:delText>
        </w:r>
      </w:del>
      <w:ins w:id="2307" w:author="Administrator" w:date="2018-02-16T22:19:00Z">
        <w:r w:rsidR="00627DE3">
          <w:rPr>
            <w:rFonts w:ascii="Times New Roman" w:hAnsi="Times New Roman" w:hint="eastAsia"/>
            <w:szCs w:val="21"/>
          </w:rPr>
          <w:t xml:space="preserve">X </w:t>
        </w:r>
      </w:ins>
      <w:del w:id="2308" w:author="Administrator" w:date="2018-02-16T22:19:00Z">
        <w:r w:rsidR="00B52164" w:rsidDel="00627DE3">
          <w:rPr>
            <w:rFonts w:ascii="Times New Roman" w:hAnsi="Times New Roman" w:hint="eastAsia"/>
            <w:szCs w:val="21"/>
          </w:rPr>
          <w:delText>信</w:delText>
        </w:r>
      </w:del>
      <w:ins w:id="2309" w:author="Administrator" w:date="2018-02-16T22:19:00Z">
        <w:r w:rsidR="00627DE3">
          <w:rPr>
            <w:rFonts w:ascii="Times New Roman" w:hAnsi="Times New Roman" w:hint="eastAsia"/>
            <w:szCs w:val="21"/>
          </w:rPr>
          <w:t xml:space="preserve">X </w:t>
        </w:r>
      </w:ins>
      <w:del w:id="2310" w:author="Administrator" w:date="2018-02-16T22:19:00Z">
        <w:r w:rsidR="00B52164" w:rsidDel="00627DE3">
          <w:rPr>
            <w:rFonts w:ascii="Times New Roman" w:hAnsi="Times New Roman" w:hint="eastAsia"/>
            <w:szCs w:val="21"/>
          </w:rPr>
          <w:delText>号</w:delText>
        </w:r>
      </w:del>
      <w:ins w:id="2311" w:author="Administrator" w:date="2018-02-16T22:19:00Z">
        <w:r w:rsidR="00627DE3">
          <w:rPr>
            <w:rFonts w:ascii="Times New Roman" w:hAnsi="Times New Roman" w:hint="eastAsia"/>
            <w:szCs w:val="21"/>
          </w:rPr>
          <w:t xml:space="preserve">X </w:t>
        </w:r>
      </w:ins>
      <w:del w:id="2312" w:author="Administrator" w:date="2018-02-16T22:19:00Z">
        <w:r w:rsidR="00B52164" w:rsidDel="00627DE3">
          <w:rPr>
            <w:rFonts w:ascii="Times New Roman" w:hAnsi="Times New Roman" w:hint="eastAsia"/>
            <w:szCs w:val="21"/>
          </w:rPr>
          <w:delText>转</w:delText>
        </w:r>
      </w:del>
      <w:ins w:id="2313" w:author="Administrator" w:date="2018-02-16T22:19:00Z">
        <w:r w:rsidR="00627DE3">
          <w:rPr>
            <w:rFonts w:ascii="Times New Roman" w:hAnsi="Times New Roman" w:hint="eastAsia"/>
            <w:szCs w:val="21"/>
          </w:rPr>
          <w:t xml:space="preserve">X </w:t>
        </w:r>
      </w:ins>
      <w:del w:id="2314" w:author="Administrator" w:date="2018-02-16T22:19:00Z">
        <w:r w:rsidR="00B52164" w:rsidDel="00627DE3">
          <w:rPr>
            <w:rFonts w:ascii="Times New Roman" w:hAnsi="Times New Roman" w:hint="eastAsia"/>
            <w:szCs w:val="21"/>
          </w:rPr>
          <w:delText>化</w:delText>
        </w:r>
      </w:del>
      <w:ins w:id="2315" w:author="Administrator" w:date="2018-02-16T22:19:00Z">
        <w:r w:rsidR="00627DE3">
          <w:rPr>
            <w:rFonts w:ascii="Times New Roman" w:hAnsi="Times New Roman" w:hint="eastAsia"/>
            <w:szCs w:val="21"/>
          </w:rPr>
          <w:t xml:space="preserve">X </w:t>
        </w:r>
      </w:ins>
      <w:del w:id="2316" w:author="Administrator" w:date="2018-02-16T22:19:00Z">
        <w:r w:rsidR="00B52164" w:rsidDel="00627DE3">
          <w:rPr>
            <w:rFonts w:ascii="Times New Roman" w:hAnsi="Times New Roman" w:hint="eastAsia"/>
            <w:szCs w:val="21"/>
          </w:rPr>
          <w:delText>为</w:delText>
        </w:r>
      </w:del>
      <w:ins w:id="2317" w:author="Administrator" w:date="2018-02-16T22:19:00Z">
        <w:r w:rsidR="00627DE3">
          <w:rPr>
            <w:rFonts w:ascii="Times New Roman" w:hAnsi="Times New Roman" w:hint="eastAsia"/>
            <w:szCs w:val="21"/>
          </w:rPr>
          <w:t xml:space="preserve">X </w:t>
        </w:r>
      </w:ins>
      <w:del w:id="2318" w:author="Administrator" w:date="2018-02-16T22:19:00Z">
        <w:r w:rsidR="00B52164" w:rsidDel="00627DE3">
          <w:rPr>
            <w:rFonts w:ascii="Times New Roman" w:hAnsi="Times New Roman" w:hint="eastAsia"/>
            <w:szCs w:val="21"/>
          </w:rPr>
          <w:delText>方</w:delText>
        </w:r>
      </w:del>
      <w:ins w:id="2319" w:author="Administrator" w:date="2018-02-16T22:19:00Z">
        <w:r w:rsidR="00627DE3">
          <w:rPr>
            <w:rFonts w:ascii="Times New Roman" w:hAnsi="Times New Roman" w:hint="eastAsia"/>
            <w:szCs w:val="21"/>
          </w:rPr>
          <w:t xml:space="preserve">X </w:t>
        </w:r>
      </w:ins>
      <w:del w:id="2320" w:author="Administrator" w:date="2018-02-16T22:19:00Z">
        <w:r w:rsidR="00B52164" w:rsidDel="00627DE3">
          <w:rPr>
            <w:rFonts w:ascii="Times New Roman" w:hAnsi="Times New Roman" w:hint="eastAsia"/>
            <w:szCs w:val="21"/>
          </w:rPr>
          <w:delText>便</w:delText>
        </w:r>
      </w:del>
      <w:ins w:id="2321" w:author="Administrator" w:date="2018-02-16T22:19:00Z">
        <w:r w:rsidR="00627DE3">
          <w:rPr>
            <w:rFonts w:ascii="Times New Roman" w:hAnsi="Times New Roman" w:hint="eastAsia"/>
            <w:szCs w:val="21"/>
          </w:rPr>
          <w:t xml:space="preserve">X </w:t>
        </w:r>
      </w:ins>
      <w:del w:id="2322" w:author="Administrator" w:date="2018-02-16T22:19:00Z">
        <w:r w:rsidR="00B52164" w:rsidDel="00627DE3">
          <w:rPr>
            <w:rFonts w:ascii="Times New Roman" w:hAnsi="Times New Roman" w:hint="eastAsia"/>
            <w:szCs w:val="21"/>
          </w:rPr>
          <w:delText>单</w:delText>
        </w:r>
      </w:del>
      <w:ins w:id="2323" w:author="Administrator" w:date="2018-02-16T22:19:00Z">
        <w:r w:rsidR="00627DE3">
          <w:rPr>
            <w:rFonts w:ascii="Times New Roman" w:hAnsi="Times New Roman" w:hint="eastAsia"/>
            <w:szCs w:val="21"/>
          </w:rPr>
          <w:t xml:space="preserve">X </w:t>
        </w:r>
      </w:ins>
      <w:del w:id="2324" w:author="Administrator" w:date="2018-02-16T22:19:00Z">
        <w:r w:rsidR="00B52164" w:rsidDel="00627DE3">
          <w:rPr>
            <w:rFonts w:ascii="Times New Roman" w:hAnsi="Times New Roman" w:hint="eastAsia"/>
            <w:szCs w:val="21"/>
          </w:rPr>
          <w:delText>片</w:delText>
        </w:r>
      </w:del>
      <w:ins w:id="2325" w:author="Administrator" w:date="2018-02-16T22:19:00Z">
        <w:r w:rsidR="00627DE3">
          <w:rPr>
            <w:rFonts w:ascii="Times New Roman" w:hAnsi="Times New Roman" w:hint="eastAsia"/>
            <w:szCs w:val="21"/>
          </w:rPr>
          <w:t xml:space="preserve">X </w:t>
        </w:r>
      </w:ins>
      <w:del w:id="2326" w:author="Administrator" w:date="2018-02-16T22:19:00Z">
        <w:r w:rsidR="00B52164" w:rsidDel="00627DE3">
          <w:rPr>
            <w:rFonts w:ascii="Times New Roman" w:hAnsi="Times New Roman" w:hint="eastAsia"/>
            <w:szCs w:val="21"/>
          </w:rPr>
          <w:delText>机</w:delText>
        </w:r>
      </w:del>
      <w:ins w:id="2327" w:author="Administrator" w:date="2018-02-16T22:19:00Z">
        <w:r w:rsidR="00627DE3">
          <w:rPr>
            <w:rFonts w:ascii="Times New Roman" w:hAnsi="Times New Roman" w:hint="eastAsia"/>
            <w:szCs w:val="21"/>
          </w:rPr>
          <w:t xml:space="preserve">X </w:t>
        </w:r>
      </w:ins>
      <w:del w:id="2328" w:author="Administrator" w:date="2018-02-16T22:19:00Z">
        <w:r w:rsidR="00B52164" w:rsidDel="00627DE3">
          <w:rPr>
            <w:rFonts w:ascii="Times New Roman" w:hAnsi="Times New Roman" w:hint="eastAsia"/>
            <w:szCs w:val="21"/>
          </w:rPr>
          <w:delText>处</w:delText>
        </w:r>
      </w:del>
      <w:ins w:id="2329" w:author="Administrator" w:date="2018-02-16T22:19:00Z">
        <w:r w:rsidR="00627DE3">
          <w:rPr>
            <w:rFonts w:ascii="Times New Roman" w:hAnsi="Times New Roman" w:hint="eastAsia"/>
            <w:szCs w:val="21"/>
          </w:rPr>
          <w:t xml:space="preserve">X </w:t>
        </w:r>
      </w:ins>
      <w:del w:id="2330" w:author="Administrator" w:date="2018-02-16T22:19:00Z">
        <w:r w:rsidR="00B52164" w:rsidDel="00627DE3">
          <w:rPr>
            <w:rFonts w:ascii="Times New Roman" w:hAnsi="Times New Roman" w:hint="eastAsia"/>
            <w:szCs w:val="21"/>
          </w:rPr>
          <w:delText>理</w:delText>
        </w:r>
      </w:del>
      <w:ins w:id="2331" w:author="Administrator" w:date="2018-02-16T22:19:00Z">
        <w:r w:rsidR="00627DE3">
          <w:rPr>
            <w:rFonts w:ascii="Times New Roman" w:hAnsi="Times New Roman" w:hint="eastAsia"/>
            <w:szCs w:val="21"/>
          </w:rPr>
          <w:t xml:space="preserve">X </w:t>
        </w:r>
      </w:ins>
      <w:del w:id="2332" w:author="Administrator" w:date="2018-02-16T22:19:00Z">
        <w:r w:rsidR="00B52164" w:rsidDel="00627DE3">
          <w:rPr>
            <w:rFonts w:ascii="Times New Roman" w:hAnsi="Times New Roman" w:hint="eastAsia"/>
            <w:szCs w:val="21"/>
          </w:rPr>
          <w:delText>的</w:delText>
        </w:r>
      </w:del>
      <w:ins w:id="2333" w:author="Administrator" w:date="2018-02-16T22:19:00Z">
        <w:r w:rsidR="00627DE3">
          <w:rPr>
            <w:rFonts w:ascii="Times New Roman" w:hAnsi="Times New Roman" w:hint="eastAsia"/>
            <w:szCs w:val="21"/>
          </w:rPr>
          <w:t xml:space="preserve">X </w:t>
        </w:r>
      </w:ins>
      <w:del w:id="2334" w:author="Administrator" w:date="2018-02-16T22:19:00Z">
        <w:r w:rsidR="00B52164" w:rsidDel="00627DE3">
          <w:rPr>
            <w:rFonts w:ascii="Times New Roman" w:hAnsi="Times New Roman" w:hint="eastAsia"/>
            <w:szCs w:val="21"/>
          </w:rPr>
          <w:delText>电</w:delText>
        </w:r>
      </w:del>
      <w:ins w:id="2335" w:author="Administrator" w:date="2018-02-16T22:19:00Z">
        <w:r w:rsidR="00627DE3">
          <w:rPr>
            <w:rFonts w:ascii="Times New Roman" w:hAnsi="Times New Roman" w:hint="eastAsia"/>
            <w:szCs w:val="21"/>
          </w:rPr>
          <w:t xml:space="preserve">X </w:t>
        </w:r>
      </w:ins>
      <w:del w:id="2336" w:author="Administrator" w:date="2018-02-16T22:19:00Z">
        <w:r w:rsidR="00B52164" w:rsidDel="00627DE3">
          <w:rPr>
            <w:rFonts w:ascii="Times New Roman" w:hAnsi="Times New Roman" w:hint="eastAsia"/>
            <w:szCs w:val="21"/>
          </w:rPr>
          <w:delText>信</w:delText>
        </w:r>
      </w:del>
      <w:ins w:id="2337" w:author="Administrator" w:date="2018-02-16T22:19:00Z">
        <w:r w:rsidR="00627DE3">
          <w:rPr>
            <w:rFonts w:ascii="Times New Roman" w:hAnsi="Times New Roman" w:hint="eastAsia"/>
            <w:szCs w:val="21"/>
          </w:rPr>
          <w:t xml:space="preserve">X </w:t>
        </w:r>
      </w:ins>
      <w:del w:id="2338" w:author="Administrator" w:date="2018-02-16T22:19:00Z">
        <w:r w:rsidR="00B52164" w:rsidDel="00627DE3">
          <w:rPr>
            <w:rFonts w:ascii="Times New Roman" w:hAnsi="Times New Roman" w:hint="eastAsia"/>
            <w:szCs w:val="21"/>
          </w:rPr>
          <w:delText>号</w:delText>
        </w:r>
      </w:del>
      <w:ins w:id="2339" w:author="Administrator" w:date="2018-02-16T22:19:00Z">
        <w:r w:rsidR="00627DE3">
          <w:rPr>
            <w:rFonts w:ascii="Times New Roman" w:hAnsi="Times New Roman" w:hint="eastAsia"/>
            <w:szCs w:val="21"/>
          </w:rPr>
          <w:t xml:space="preserve">X </w:t>
        </w:r>
      </w:ins>
      <w:del w:id="2340" w:author="Administrator" w:date="2018-02-16T22:19:00Z">
        <w:r w:rsidR="00B52164" w:rsidDel="00627DE3">
          <w:rPr>
            <w:rFonts w:ascii="Times New Roman" w:hAnsi="Times New Roman" w:hint="eastAsia"/>
            <w:szCs w:val="21"/>
          </w:rPr>
          <w:delText>。</w:delText>
        </w:r>
      </w:del>
      <w:ins w:id="2341" w:author="Administrator" w:date="2018-02-16T22:19:00Z">
        <w:r w:rsidR="00627DE3">
          <w:rPr>
            <w:rFonts w:ascii="Times New Roman" w:hAnsi="Times New Roman" w:hint="eastAsia"/>
            <w:szCs w:val="21"/>
          </w:rPr>
          <w:t xml:space="preserve">X </w:t>
        </w:r>
      </w:ins>
      <w:del w:id="2342" w:author="hnj2288" w:date="2016-05-13T16:15:00Z">
        <w:r w:rsidDel="005634E7">
          <w:rPr>
            <w:rFonts w:ascii="Times New Roman" w:hAnsi="Times New Roman" w:hint="eastAsia"/>
            <w:szCs w:val="21"/>
          </w:rPr>
          <w:delText>然后，</w:delText>
        </w:r>
      </w:del>
      <w:ins w:id="2343" w:author="hnj2288" w:date="2016-05-13T16:15:00Z">
        <w:del w:id="2344" w:author="Administrator" w:date="2018-02-16T22:19:00Z">
          <w:r w:rsidR="005634E7" w:rsidDel="00627DE3">
            <w:rPr>
              <w:rFonts w:ascii="Times New Roman" w:hAnsi="Times New Roman" w:hint="eastAsia"/>
              <w:szCs w:val="21"/>
            </w:rPr>
            <w:delText>再</w:delText>
          </w:r>
        </w:del>
      </w:ins>
      <w:ins w:id="2345" w:author="Administrator" w:date="2018-02-16T22:19:00Z">
        <w:r w:rsidR="00627DE3">
          <w:rPr>
            <w:rFonts w:ascii="Times New Roman" w:hAnsi="Times New Roman" w:hint="eastAsia"/>
            <w:szCs w:val="21"/>
          </w:rPr>
          <w:t xml:space="preserve">X </w:t>
        </w:r>
      </w:ins>
      <w:del w:id="2346" w:author="Administrator" w:date="2018-02-16T22:19:00Z">
        <w:r w:rsidDel="00627DE3">
          <w:rPr>
            <w:rFonts w:ascii="Times New Roman" w:hAnsi="Times New Roman"/>
            <w:szCs w:val="21"/>
          </w:rPr>
          <w:delText>通</w:delText>
        </w:r>
      </w:del>
      <w:ins w:id="2347" w:author="Administrator" w:date="2018-02-16T22:19:00Z">
        <w:r w:rsidR="00627DE3">
          <w:rPr>
            <w:rFonts w:ascii="Times New Roman" w:hAnsi="Times New Roman"/>
            <w:szCs w:val="21"/>
          </w:rPr>
          <w:t xml:space="preserve">X </w:t>
        </w:r>
      </w:ins>
      <w:del w:id="2348" w:author="Administrator" w:date="2018-02-16T22:19:00Z">
        <w:r w:rsidDel="00627DE3">
          <w:rPr>
            <w:rFonts w:ascii="Times New Roman" w:hAnsi="Times New Roman"/>
            <w:szCs w:val="21"/>
          </w:rPr>
          <w:delText>过</w:delText>
        </w:r>
      </w:del>
      <w:ins w:id="2349" w:author="Administrator" w:date="2018-02-16T22:19:00Z">
        <w:r w:rsidR="00627DE3">
          <w:rPr>
            <w:rFonts w:ascii="Times New Roman" w:hAnsi="Times New Roman"/>
            <w:szCs w:val="21"/>
          </w:rPr>
          <w:t xml:space="preserve">X </w:t>
        </w:r>
      </w:ins>
      <w:del w:id="2350" w:author="Administrator" w:date="2018-02-16T22:19:00Z">
        <w:r w:rsidDel="00627DE3">
          <w:rPr>
            <w:rFonts w:ascii="Times New Roman" w:hAnsi="Times New Roman" w:hint="eastAsia"/>
            <w:szCs w:val="21"/>
          </w:rPr>
          <w:delText>信</w:delText>
        </w:r>
      </w:del>
      <w:ins w:id="2351" w:author="Administrator" w:date="2018-02-16T22:19:00Z">
        <w:r w:rsidR="00627DE3">
          <w:rPr>
            <w:rFonts w:ascii="Times New Roman" w:hAnsi="Times New Roman" w:hint="eastAsia"/>
            <w:szCs w:val="21"/>
          </w:rPr>
          <w:t xml:space="preserve">X </w:t>
        </w:r>
      </w:ins>
      <w:del w:id="2352" w:author="Administrator" w:date="2018-02-16T22:19:00Z">
        <w:r w:rsidDel="00627DE3">
          <w:rPr>
            <w:rFonts w:ascii="Times New Roman" w:hAnsi="Times New Roman" w:hint="eastAsia"/>
            <w:szCs w:val="21"/>
          </w:rPr>
          <w:delText>号</w:delText>
        </w:r>
      </w:del>
      <w:ins w:id="2353" w:author="Administrator" w:date="2018-02-16T22:19:00Z">
        <w:r w:rsidR="00627DE3">
          <w:rPr>
            <w:rFonts w:ascii="Times New Roman" w:hAnsi="Times New Roman" w:hint="eastAsia"/>
            <w:szCs w:val="21"/>
          </w:rPr>
          <w:t xml:space="preserve">X </w:t>
        </w:r>
      </w:ins>
      <w:del w:id="2354" w:author="Administrator" w:date="2018-02-16T22:19:00Z">
        <w:r w:rsidDel="00627DE3">
          <w:rPr>
            <w:rFonts w:ascii="Times New Roman" w:hAnsi="Times New Roman" w:hint="eastAsia"/>
            <w:szCs w:val="21"/>
          </w:rPr>
          <w:delText>处</w:delText>
        </w:r>
      </w:del>
      <w:ins w:id="2355" w:author="Administrator" w:date="2018-02-16T22:19:00Z">
        <w:r w:rsidR="00627DE3">
          <w:rPr>
            <w:rFonts w:ascii="Times New Roman" w:hAnsi="Times New Roman" w:hint="eastAsia"/>
            <w:szCs w:val="21"/>
          </w:rPr>
          <w:t xml:space="preserve">X </w:t>
        </w:r>
      </w:ins>
      <w:del w:id="2356" w:author="Administrator" w:date="2018-02-16T22:19:00Z">
        <w:r w:rsidDel="00627DE3">
          <w:rPr>
            <w:rFonts w:ascii="Times New Roman" w:hAnsi="Times New Roman" w:hint="eastAsia"/>
            <w:szCs w:val="21"/>
          </w:rPr>
          <w:delText>理</w:delText>
        </w:r>
      </w:del>
      <w:ins w:id="2357" w:author="Administrator" w:date="2018-02-16T22:19:00Z">
        <w:r w:rsidR="00627DE3">
          <w:rPr>
            <w:rFonts w:ascii="Times New Roman" w:hAnsi="Times New Roman" w:hint="eastAsia"/>
            <w:szCs w:val="21"/>
          </w:rPr>
          <w:t xml:space="preserve">X </w:t>
        </w:r>
      </w:ins>
      <w:del w:id="2358" w:author="Administrator" w:date="2018-02-16T22:19:00Z">
        <w:r w:rsidDel="00627DE3">
          <w:rPr>
            <w:rFonts w:ascii="Times New Roman" w:hAnsi="Times New Roman" w:hint="eastAsia"/>
            <w:szCs w:val="21"/>
          </w:rPr>
          <w:delText>电</w:delText>
        </w:r>
      </w:del>
      <w:ins w:id="2359" w:author="Administrator" w:date="2018-02-16T22:19:00Z">
        <w:r w:rsidR="00627DE3">
          <w:rPr>
            <w:rFonts w:ascii="Times New Roman" w:hAnsi="Times New Roman" w:hint="eastAsia"/>
            <w:szCs w:val="21"/>
          </w:rPr>
          <w:t xml:space="preserve">X </w:t>
        </w:r>
      </w:ins>
      <w:del w:id="2360" w:author="Administrator" w:date="2018-02-16T22:19:00Z">
        <w:r w:rsidDel="00627DE3">
          <w:rPr>
            <w:rFonts w:ascii="Times New Roman" w:hAnsi="Times New Roman" w:hint="eastAsia"/>
            <w:szCs w:val="21"/>
          </w:rPr>
          <w:delText>路</w:delText>
        </w:r>
      </w:del>
      <w:ins w:id="2361" w:author="Administrator" w:date="2018-02-16T22:19:00Z">
        <w:r w:rsidR="00627DE3">
          <w:rPr>
            <w:rFonts w:ascii="Times New Roman" w:hAnsi="Times New Roman" w:hint="eastAsia"/>
            <w:szCs w:val="21"/>
          </w:rPr>
          <w:t xml:space="preserve">X </w:t>
        </w:r>
      </w:ins>
      <w:del w:id="2362" w:author="Administrator" w:date="2018-02-16T22:19:00Z">
        <w:r w:rsidDel="00627DE3">
          <w:rPr>
            <w:rFonts w:ascii="Times New Roman" w:hAnsi="Times New Roman"/>
            <w:szCs w:val="21"/>
          </w:rPr>
          <w:delText>对</w:delText>
        </w:r>
      </w:del>
      <w:ins w:id="2363" w:author="Administrator" w:date="2018-02-16T22:19:00Z">
        <w:r w:rsidR="00627DE3">
          <w:rPr>
            <w:rFonts w:ascii="Times New Roman" w:hAnsi="Times New Roman"/>
            <w:szCs w:val="21"/>
          </w:rPr>
          <w:t xml:space="preserve">X </w:t>
        </w:r>
      </w:ins>
      <w:del w:id="2364" w:author="Administrator" w:date="2018-02-16T22:19:00Z">
        <w:r w:rsidDel="00627DE3">
          <w:rPr>
            <w:rFonts w:ascii="Times New Roman" w:hAnsi="Times New Roman" w:hint="eastAsia"/>
            <w:szCs w:val="21"/>
          </w:rPr>
          <w:delText>获</w:delText>
        </w:r>
      </w:del>
      <w:ins w:id="2365" w:author="Administrator" w:date="2018-02-16T22:19:00Z">
        <w:r w:rsidR="00627DE3">
          <w:rPr>
            <w:rFonts w:ascii="Times New Roman" w:hAnsi="Times New Roman" w:hint="eastAsia"/>
            <w:szCs w:val="21"/>
          </w:rPr>
          <w:t xml:space="preserve">X </w:t>
        </w:r>
      </w:ins>
      <w:del w:id="2366" w:author="Administrator" w:date="2018-02-16T22:19:00Z">
        <w:r w:rsidDel="00627DE3">
          <w:rPr>
            <w:rFonts w:ascii="Times New Roman" w:hAnsi="Times New Roman" w:hint="eastAsia"/>
            <w:szCs w:val="21"/>
          </w:rPr>
          <w:delText>取</w:delText>
        </w:r>
      </w:del>
      <w:ins w:id="2367" w:author="Administrator" w:date="2018-02-16T22:19:00Z">
        <w:r w:rsidR="00627DE3">
          <w:rPr>
            <w:rFonts w:ascii="Times New Roman" w:hAnsi="Times New Roman" w:hint="eastAsia"/>
            <w:szCs w:val="21"/>
          </w:rPr>
          <w:t xml:space="preserve">X </w:t>
        </w:r>
      </w:ins>
      <w:del w:id="2368" w:author="Administrator" w:date="2018-02-16T22:19:00Z">
        <w:r w:rsidDel="00627DE3">
          <w:rPr>
            <w:rFonts w:ascii="Times New Roman" w:hAnsi="Times New Roman" w:hint="eastAsia"/>
            <w:szCs w:val="21"/>
          </w:rPr>
          <w:delText>到</w:delText>
        </w:r>
      </w:del>
      <w:ins w:id="2369" w:author="Administrator" w:date="2018-02-16T22:19:00Z">
        <w:r w:rsidR="00627DE3">
          <w:rPr>
            <w:rFonts w:ascii="Times New Roman" w:hAnsi="Times New Roman" w:hint="eastAsia"/>
            <w:szCs w:val="21"/>
          </w:rPr>
          <w:t xml:space="preserve">X </w:t>
        </w:r>
      </w:ins>
      <w:del w:id="2370" w:author="Administrator" w:date="2018-02-16T22:19:00Z">
        <w:r w:rsidDel="00627DE3">
          <w:rPr>
            <w:rFonts w:ascii="Times New Roman" w:hAnsi="Times New Roman" w:hint="eastAsia"/>
            <w:szCs w:val="21"/>
          </w:rPr>
          <w:delText>的</w:delText>
        </w:r>
      </w:del>
      <w:ins w:id="2371" w:author="Administrator" w:date="2018-02-16T22:19:00Z">
        <w:r w:rsidR="00627DE3">
          <w:rPr>
            <w:rFonts w:ascii="Times New Roman" w:hAnsi="Times New Roman" w:hint="eastAsia"/>
            <w:szCs w:val="21"/>
          </w:rPr>
          <w:t xml:space="preserve">X </w:t>
        </w:r>
      </w:ins>
      <w:del w:id="2372" w:author="Administrator" w:date="2018-02-16T22:19:00Z">
        <w:r w:rsidDel="00627DE3">
          <w:rPr>
            <w:rFonts w:ascii="Times New Roman" w:hAnsi="Times New Roman" w:hint="eastAsia"/>
            <w:szCs w:val="21"/>
          </w:rPr>
          <w:delText>信</w:delText>
        </w:r>
      </w:del>
      <w:ins w:id="2373" w:author="Administrator" w:date="2018-02-16T22:19:00Z">
        <w:r w:rsidR="00627DE3">
          <w:rPr>
            <w:rFonts w:ascii="Times New Roman" w:hAnsi="Times New Roman" w:hint="eastAsia"/>
            <w:szCs w:val="21"/>
          </w:rPr>
          <w:t xml:space="preserve">X </w:t>
        </w:r>
      </w:ins>
      <w:del w:id="2374" w:author="Administrator" w:date="2018-02-16T22:19:00Z">
        <w:r w:rsidDel="00627DE3">
          <w:rPr>
            <w:rFonts w:ascii="Times New Roman" w:hAnsi="Times New Roman" w:hint="eastAsia"/>
            <w:szCs w:val="21"/>
          </w:rPr>
          <w:delText>号</w:delText>
        </w:r>
      </w:del>
      <w:ins w:id="2375" w:author="Administrator" w:date="2018-02-16T22:19:00Z">
        <w:r w:rsidR="00627DE3">
          <w:rPr>
            <w:rFonts w:ascii="Times New Roman" w:hAnsi="Times New Roman" w:hint="eastAsia"/>
            <w:szCs w:val="21"/>
          </w:rPr>
          <w:t xml:space="preserve">X </w:t>
        </w:r>
      </w:ins>
      <w:del w:id="2376" w:author="Administrator" w:date="2018-02-16T22:19:00Z">
        <w:r w:rsidDel="00627DE3">
          <w:rPr>
            <w:rFonts w:ascii="Times New Roman" w:hAnsi="Times New Roman"/>
            <w:szCs w:val="21"/>
          </w:rPr>
          <w:delText>进</w:delText>
        </w:r>
      </w:del>
      <w:ins w:id="2377" w:author="Administrator" w:date="2018-02-16T22:19:00Z">
        <w:r w:rsidR="00627DE3">
          <w:rPr>
            <w:rFonts w:ascii="Times New Roman" w:hAnsi="Times New Roman"/>
            <w:szCs w:val="21"/>
          </w:rPr>
          <w:t xml:space="preserve">X </w:t>
        </w:r>
      </w:ins>
      <w:del w:id="2378" w:author="Administrator" w:date="2018-02-16T22:19:00Z">
        <w:r w:rsidDel="00627DE3">
          <w:rPr>
            <w:rFonts w:ascii="Times New Roman" w:hAnsi="Times New Roman"/>
            <w:szCs w:val="21"/>
          </w:rPr>
          <w:delText>行</w:delText>
        </w:r>
      </w:del>
      <w:ins w:id="2379" w:author="Administrator" w:date="2018-02-16T22:19:00Z">
        <w:r w:rsidR="00627DE3">
          <w:rPr>
            <w:rFonts w:ascii="Times New Roman" w:hAnsi="Times New Roman"/>
            <w:szCs w:val="21"/>
          </w:rPr>
          <w:t xml:space="preserve">X </w:t>
        </w:r>
      </w:ins>
      <w:del w:id="2380" w:author="Administrator" w:date="2018-02-16T22:19:00Z">
        <w:r w:rsidDel="00627DE3">
          <w:rPr>
            <w:rFonts w:ascii="Times New Roman" w:hAnsi="Times New Roman" w:hint="eastAsia"/>
            <w:szCs w:val="21"/>
          </w:rPr>
          <w:delText>滤</w:delText>
        </w:r>
      </w:del>
      <w:ins w:id="2381" w:author="Administrator" w:date="2018-02-16T22:19:00Z">
        <w:r w:rsidR="00627DE3">
          <w:rPr>
            <w:rFonts w:ascii="Times New Roman" w:hAnsi="Times New Roman" w:hint="eastAsia"/>
            <w:szCs w:val="21"/>
          </w:rPr>
          <w:t xml:space="preserve">X </w:t>
        </w:r>
      </w:ins>
      <w:del w:id="2382" w:author="Administrator" w:date="2018-02-16T22:19:00Z">
        <w:r w:rsidDel="00627DE3">
          <w:rPr>
            <w:rFonts w:ascii="Times New Roman" w:hAnsi="Times New Roman" w:hint="eastAsia"/>
            <w:szCs w:val="21"/>
          </w:rPr>
          <w:delText>波</w:delText>
        </w:r>
      </w:del>
      <w:ins w:id="2383" w:author="Administrator" w:date="2018-02-16T22:19:00Z">
        <w:r w:rsidR="00627DE3">
          <w:rPr>
            <w:rFonts w:ascii="Times New Roman" w:hAnsi="Times New Roman" w:hint="eastAsia"/>
            <w:szCs w:val="21"/>
          </w:rPr>
          <w:t xml:space="preserve">X </w:t>
        </w:r>
      </w:ins>
      <w:del w:id="2384" w:author="Administrator" w:date="2018-02-16T22:19:00Z">
        <w:r w:rsidDel="00627DE3">
          <w:rPr>
            <w:rFonts w:ascii="Times New Roman" w:hAnsi="Times New Roman"/>
            <w:szCs w:val="21"/>
          </w:rPr>
          <w:delText>、</w:delText>
        </w:r>
      </w:del>
      <w:ins w:id="2385" w:author="Administrator" w:date="2018-02-16T22:19:00Z">
        <w:r w:rsidR="00627DE3">
          <w:rPr>
            <w:rFonts w:ascii="Times New Roman" w:hAnsi="Times New Roman"/>
            <w:szCs w:val="21"/>
          </w:rPr>
          <w:t xml:space="preserve">X </w:t>
        </w:r>
      </w:ins>
      <w:del w:id="2386" w:author="Administrator" w:date="2018-02-16T22:19:00Z">
        <w:r w:rsidDel="00627DE3">
          <w:rPr>
            <w:rFonts w:ascii="Times New Roman" w:hAnsi="Times New Roman"/>
            <w:szCs w:val="21"/>
          </w:rPr>
          <w:delText>整</w:delText>
        </w:r>
      </w:del>
      <w:ins w:id="2387" w:author="Administrator" w:date="2018-02-16T22:19:00Z">
        <w:r w:rsidR="00627DE3">
          <w:rPr>
            <w:rFonts w:ascii="Times New Roman" w:hAnsi="Times New Roman"/>
            <w:szCs w:val="21"/>
          </w:rPr>
          <w:t xml:space="preserve">X </w:t>
        </w:r>
      </w:ins>
      <w:del w:id="2388" w:author="Administrator" w:date="2018-02-16T22:19:00Z">
        <w:r w:rsidDel="00627DE3">
          <w:rPr>
            <w:rFonts w:ascii="Times New Roman" w:hAnsi="Times New Roman"/>
            <w:szCs w:val="21"/>
          </w:rPr>
          <w:delText>形</w:delText>
        </w:r>
      </w:del>
      <w:ins w:id="2389" w:author="Administrator" w:date="2018-02-16T22:19:00Z">
        <w:r w:rsidR="00627DE3">
          <w:rPr>
            <w:rFonts w:ascii="Times New Roman" w:hAnsi="Times New Roman"/>
            <w:szCs w:val="21"/>
          </w:rPr>
          <w:t xml:space="preserve">X </w:t>
        </w:r>
      </w:ins>
      <w:del w:id="2390" w:author="Administrator" w:date="2018-02-16T22:19:00Z">
        <w:r w:rsidDel="00627DE3">
          <w:rPr>
            <w:rFonts w:ascii="Times New Roman" w:hAnsi="Times New Roman"/>
            <w:szCs w:val="21"/>
          </w:rPr>
          <w:delText>后</w:delText>
        </w:r>
      </w:del>
      <w:ins w:id="2391" w:author="Administrator" w:date="2018-02-16T22:19:00Z">
        <w:r w:rsidR="00627DE3">
          <w:rPr>
            <w:rFonts w:ascii="Times New Roman" w:hAnsi="Times New Roman"/>
            <w:szCs w:val="21"/>
          </w:rPr>
          <w:t xml:space="preserve">X </w:t>
        </w:r>
      </w:ins>
      <w:del w:id="2392" w:author="Administrator" w:date="2018-02-16T22:19:00Z">
        <w:r w:rsidDel="00627DE3">
          <w:rPr>
            <w:rFonts w:ascii="Times New Roman" w:hAnsi="Times New Roman" w:hint="eastAsia"/>
            <w:szCs w:val="21"/>
          </w:rPr>
          <w:delText>送</w:delText>
        </w:r>
      </w:del>
      <w:ins w:id="2393" w:author="Administrator" w:date="2018-02-16T22:19:00Z">
        <w:r w:rsidR="00627DE3">
          <w:rPr>
            <w:rFonts w:ascii="Times New Roman" w:hAnsi="Times New Roman" w:hint="eastAsia"/>
            <w:szCs w:val="21"/>
          </w:rPr>
          <w:t xml:space="preserve">X </w:t>
        </w:r>
      </w:ins>
      <w:del w:id="2394" w:author="Administrator" w:date="2018-02-16T22:19:00Z">
        <w:r w:rsidDel="00627DE3">
          <w:rPr>
            <w:rFonts w:ascii="Times New Roman" w:hAnsi="Times New Roman" w:hint="eastAsia"/>
            <w:szCs w:val="21"/>
          </w:rPr>
          <w:delText>入</w:delText>
        </w:r>
      </w:del>
      <w:ins w:id="2395" w:author="Administrator" w:date="2018-02-16T22:19:00Z">
        <w:r w:rsidR="00627DE3">
          <w:rPr>
            <w:rFonts w:ascii="Times New Roman" w:hAnsi="Times New Roman" w:hint="eastAsia"/>
            <w:szCs w:val="21"/>
          </w:rPr>
          <w:t xml:space="preserve">X </w:t>
        </w:r>
      </w:ins>
      <w:del w:id="2396" w:author="Administrator" w:date="2018-02-16T22:19:00Z">
        <w:r w:rsidDel="00627DE3">
          <w:rPr>
            <w:rFonts w:ascii="Times New Roman" w:hAnsi="Times New Roman"/>
            <w:szCs w:val="21"/>
          </w:rPr>
          <w:delText>5</w:delText>
        </w:r>
      </w:del>
      <w:ins w:id="2397" w:author="Administrator" w:date="2018-02-16T22:19:00Z">
        <w:r w:rsidR="00627DE3">
          <w:rPr>
            <w:rFonts w:ascii="Times New Roman" w:hAnsi="Times New Roman"/>
            <w:szCs w:val="21"/>
          </w:rPr>
          <w:t xml:space="preserve">X </w:t>
        </w:r>
      </w:ins>
      <w:del w:id="2398" w:author="Administrator" w:date="2018-02-16T22:19:00Z">
        <w:r w:rsidDel="00627DE3">
          <w:rPr>
            <w:rFonts w:ascii="Times New Roman" w:hAnsi="Times New Roman"/>
            <w:szCs w:val="21"/>
          </w:rPr>
          <w:delText>1</w:delText>
        </w:r>
      </w:del>
      <w:ins w:id="2399" w:author="Administrator" w:date="2018-02-16T22:19:00Z">
        <w:r w:rsidR="00627DE3">
          <w:rPr>
            <w:rFonts w:ascii="Times New Roman" w:hAnsi="Times New Roman"/>
            <w:szCs w:val="21"/>
          </w:rPr>
          <w:t xml:space="preserve">X </w:t>
        </w:r>
      </w:ins>
      <w:del w:id="2400" w:author="Administrator" w:date="2018-02-16T22:19:00Z">
        <w:r w:rsidDel="00627DE3">
          <w:rPr>
            <w:rFonts w:ascii="Times New Roman" w:hAnsi="Times New Roman"/>
            <w:szCs w:val="21"/>
          </w:rPr>
          <w:delText>单</w:delText>
        </w:r>
      </w:del>
      <w:ins w:id="2401" w:author="Administrator" w:date="2018-02-16T22:19:00Z">
        <w:r w:rsidR="00627DE3">
          <w:rPr>
            <w:rFonts w:ascii="Times New Roman" w:hAnsi="Times New Roman"/>
            <w:szCs w:val="21"/>
          </w:rPr>
          <w:t xml:space="preserve">X </w:t>
        </w:r>
      </w:ins>
      <w:del w:id="2402" w:author="Administrator" w:date="2018-02-16T22:19:00Z">
        <w:r w:rsidDel="00627DE3">
          <w:rPr>
            <w:rFonts w:ascii="Times New Roman" w:hAnsi="Times New Roman"/>
            <w:szCs w:val="21"/>
          </w:rPr>
          <w:delText>片</w:delText>
        </w:r>
      </w:del>
      <w:ins w:id="2403" w:author="Administrator" w:date="2018-02-16T22:19:00Z">
        <w:r w:rsidR="00627DE3">
          <w:rPr>
            <w:rFonts w:ascii="Times New Roman" w:hAnsi="Times New Roman"/>
            <w:szCs w:val="21"/>
          </w:rPr>
          <w:t xml:space="preserve">X </w:t>
        </w:r>
      </w:ins>
      <w:del w:id="2404" w:author="Administrator" w:date="2018-02-16T22:19:00Z">
        <w:r w:rsidDel="00627DE3">
          <w:rPr>
            <w:rFonts w:ascii="Times New Roman" w:hAnsi="Times New Roman"/>
            <w:szCs w:val="21"/>
          </w:rPr>
          <w:delText>机</w:delText>
        </w:r>
      </w:del>
      <w:ins w:id="2405" w:author="Administrator" w:date="2018-02-16T22:19:00Z">
        <w:r w:rsidR="00627DE3">
          <w:rPr>
            <w:rFonts w:ascii="Times New Roman" w:hAnsi="Times New Roman"/>
            <w:szCs w:val="21"/>
          </w:rPr>
          <w:t xml:space="preserve">X </w:t>
        </w:r>
      </w:ins>
      <w:del w:id="2406" w:author="Administrator" w:date="2018-02-16T22:19:00Z">
        <w:r w:rsidDel="00627DE3">
          <w:rPr>
            <w:rFonts w:ascii="Times New Roman" w:hAnsi="Times New Roman"/>
            <w:szCs w:val="21"/>
          </w:rPr>
          <w:delText>进</w:delText>
        </w:r>
      </w:del>
      <w:ins w:id="2407" w:author="Administrator" w:date="2018-02-16T22:19:00Z">
        <w:r w:rsidR="00627DE3">
          <w:rPr>
            <w:rFonts w:ascii="Times New Roman" w:hAnsi="Times New Roman"/>
            <w:szCs w:val="21"/>
          </w:rPr>
          <w:t xml:space="preserve">X </w:t>
        </w:r>
      </w:ins>
      <w:del w:id="2408" w:author="Administrator" w:date="2018-02-16T22:19:00Z">
        <w:r w:rsidDel="00627DE3">
          <w:rPr>
            <w:rFonts w:ascii="Times New Roman" w:hAnsi="Times New Roman"/>
            <w:szCs w:val="21"/>
          </w:rPr>
          <w:delText>行</w:delText>
        </w:r>
      </w:del>
      <w:ins w:id="2409" w:author="Administrator" w:date="2018-02-16T22:19:00Z">
        <w:r w:rsidR="00627DE3">
          <w:rPr>
            <w:rFonts w:ascii="Times New Roman" w:hAnsi="Times New Roman"/>
            <w:szCs w:val="21"/>
          </w:rPr>
          <w:t xml:space="preserve">X </w:t>
        </w:r>
      </w:ins>
      <w:del w:id="2410" w:author="Administrator" w:date="2018-02-16T22:19:00Z">
        <w:r w:rsidDel="00627DE3">
          <w:rPr>
            <w:rFonts w:ascii="Times New Roman" w:hAnsi="Times New Roman"/>
            <w:szCs w:val="21"/>
          </w:rPr>
          <w:delText>计</w:delText>
        </w:r>
      </w:del>
      <w:ins w:id="2411" w:author="Administrator" w:date="2018-02-16T22:19:00Z">
        <w:r w:rsidR="00627DE3">
          <w:rPr>
            <w:rFonts w:ascii="Times New Roman" w:hAnsi="Times New Roman"/>
            <w:szCs w:val="21"/>
          </w:rPr>
          <w:t xml:space="preserve">X </w:t>
        </w:r>
      </w:ins>
      <w:del w:id="2412" w:author="Administrator" w:date="2018-02-16T22:19:00Z">
        <w:r w:rsidDel="00627DE3">
          <w:rPr>
            <w:rFonts w:ascii="Times New Roman" w:hAnsi="Times New Roman"/>
            <w:szCs w:val="21"/>
          </w:rPr>
          <w:delText>数</w:delText>
        </w:r>
      </w:del>
      <w:ins w:id="2413" w:author="Administrator" w:date="2018-02-16T22:19:00Z">
        <w:r w:rsidR="00627DE3">
          <w:rPr>
            <w:rFonts w:ascii="Times New Roman" w:hAnsi="Times New Roman"/>
            <w:szCs w:val="21"/>
          </w:rPr>
          <w:t xml:space="preserve">X </w:t>
        </w:r>
      </w:ins>
      <w:del w:id="2414" w:author="Administrator" w:date="2018-02-16T22:19:00Z">
        <w:r w:rsidDel="00627DE3">
          <w:rPr>
            <w:rFonts w:ascii="Times New Roman" w:hAnsi="Times New Roman"/>
            <w:szCs w:val="21"/>
          </w:rPr>
          <w:delText>，</w:delText>
        </w:r>
      </w:del>
      <w:ins w:id="2415" w:author="Administrator" w:date="2018-02-16T22:19:00Z">
        <w:r w:rsidR="00627DE3">
          <w:rPr>
            <w:rFonts w:ascii="Times New Roman" w:hAnsi="Times New Roman"/>
            <w:szCs w:val="21"/>
          </w:rPr>
          <w:t xml:space="preserve">X </w:t>
        </w:r>
      </w:ins>
      <w:del w:id="2416" w:author="Administrator" w:date="2018-02-16T22:19:00Z">
        <w:r w:rsidDel="00627DE3">
          <w:rPr>
            <w:rFonts w:ascii="Times New Roman" w:hAnsi="Times New Roman"/>
            <w:szCs w:val="21"/>
          </w:rPr>
          <w:delText>换</w:delText>
        </w:r>
      </w:del>
      <w:ins w:id="2417" w:author="Administrator" w:date="2018-02-16T22:19:00Z">
        <w:r w:rsidR="00627DE3">
          <w:rPr>
            <w:rFonts w:ascii="Times New Roman" w:hAnsi="Times New Roman"/>
            <w:szCs w:val="21"/>
          </w:rPr>
          <w:t xml:space="preserve">X </w:t>
        </w:r>
      </w:ins>
      <w:del w:id="2418" w:author="Administrator" w:date="2018-02-16T22:19:00Z">
        <w:r w:rsidDel="00627DE3">
          <w:rPr>
            <w:rFonts w:ascii="Times New Roman" w:hAnsi="Times New Roman"/>
            <w:szCs w:val="21"/>
          </w:rPr>
          <w:delText>算</w:delText>
        </w:r>
      </w:del>
      <w:ins w:id="2419" w:author="Administrator" w:date="2018-02-16T22:19:00Z">
        <w:r w:rsidR="00627DE3">
          <w:rPr>
            <w:rFonts w:ascii="Times New Roman" w:hAnsi="Times New Roman"/>
            <w:szCs w:val="21"/>
          </w:rPr>
          <w:t xml:space="preserve">X </w:t>
        </w:r>
      </w:ins>
      <w:del w:id="2420" w:author="Administrator" w:date="2018-02-16T22:19:00Z">
        <w:r w:rsidDel="00627DE3">
          <w:rPr>
            <w:rFonts w:ascii="Times New Roman" w:hAnsi="Times New Roman"/>
            <w:szCs w:val="21"/>
          </w:rPr>
          <w:delText>成</w:delText>
        </w:r>
      </w:del>
      <w:ins w:id="2421" w:author="Administrator" w:date="2018-02-16T22:19:00Z">
        <w:r w:rsidR="00627DE3">
          <w:rPr>
            <w:rFonts w:ascii="Times New Roman" w:hAnsi="Times New Roman"/>
            <w:szCs w:val="21"/>
          </w:rPr>
          <w:t xml:space="preserve">X </w:t>
        </w:r>
      </w:ins>
      <w:del w:id="2422" w:author="Administrator" w:date="2018-02-16T22:19:00Z">
        <w:r w:rsidDel="00627DE3">
          <w:rPr>
            <w:rFonts w:ascii="Times New Roman" w:hAnsi="Times New Roman" w:hint="eastAsia"/>
            <w:szCs w:val="21"/>
          </w:rPr>
          <w:delText>被</w:delText>
        </w:r>
      </w:del>
      <w:ins w:id="2423" w:author="Administrator" w:date="2018-02-16T22:19:00Z">
        <w:r w:rsidR="00627DE3">
          <w:rPr>
            <w:rFonts w:ascii="Times New Roman" w:hAnsi="Times New Roman" w:hint="eastAsia"/>
            <w:szCs w:val="21"/>
          </w:rPr>
          <w:t xml:space="preserve">X </w:t>
        </w:r>
      </w:ins>
      <w:del w:id="2424" w:author="Administrator" w:date="2018-02-16T22:19:00Z">
        <w:r w:rsidDel="00627DE3">
          <w:rPr>
            <w:rFonts w:ascii="Times New Roman" w:hAnsi="Times New Roman" w:hint="eastAsia"/>
            <w:szCs w:val="21"/>
          </w:rPr>
          <w:delText>检</w:delText>
        </w:r>
      </w:del>
      <w:ins w:id="2425" w:author="Administrator" w:date="2018-02-16T22:19:00Z">
        <w:r w:rsidR="00627DE3">
          <w:rPr>
            <w:rFonts w:ascii="Times New Roman" w:hAnsi="Times New Roman" w:hint="eastAsia"/>
            <w:szCs w:val="21"/>
          </w:rPr>
          <w:t xml:space="preserve">X </w:t>
        </w:r>
      </w:ins>
      <w:del w:id="2426" w:author="Administrator" w:date="2018-02-16T22:19:00Z">
        <w:r w:rsidDel="00627DE3">
          <w:rPr>
            <w:rFonts w:ascii="Times New Roman" w:hAnsi="Times New Roman" w:hint="eastAsia"/>
            <w:szCs w:val="21"/>
          </w:rPr>
          <w:delText>测</w:delText>
        </w:r>
      </w:del>
      <w:ins w:id="2427" w:author="Administrator" w:date="2018-02-16T22:19:00Z">
        <w:r w:rsidR="00627DE3">
          <w:rPr>
            <w:rFonts w:ascii="Times New Roman" w:hAnsi="Times New Roman" w:hint="eastAsia"/>
            <w:szCs w:val="21"/>
          </w:rPr>
          <w:t xml:space="preserve">X </w:t>
        </w:r>
      </w:ins>
      <w:del w:id="2428" w:author="Administrator" w:date="2018-02-16T22:19:00Z">
        <w:r w:rsidDel="00627DE3">
          <w:rPr>
            <w:rFonts w:ascii="Times New Roman" w:hAnsi="Times New Roman" w:hint="eastAsia"/>
            <w:szCs w:val="21"/>
          </w:rPr>
          <w:delText>者</w:delText>
        </w:r>
      </w:del>
      <w:ins w:id="2429" w:author="Administrator" w:date="2018-02-16T22:19:00Z">
        <w:r w:rsidR="00627DE3">
          <w:rPr>
            <w:rFonts w:ascii="Times New Roman" w:hAnsi="Times New Roman" w:hint="eastAsia"/>
            <w:szCs w:val="21"/>
          </w:rPr>
          <w:t xml:space="preserve">X </w:t>
        </w:r>
      </w:ins>
      <w:del w:id="2430" w:author="Administrator" w:date="2018-02-16T22:19:00Z">
        <w:r w:rsidR="0079782C" w:rsidDel="00627DE3">
          <w:rPr>
            <w:rFonts w:ascii="Times New Roman" w:hAnsi="Times New Roman"/>
            <w:szCs w:val="21"/>
          </w:rPr>
          <w:delText>1</w:delText>
        </w:r>
      </w:del>
      <w:ins w:id="2431" w:author="Administrator" w:date="2018-02-16T22:19:00Z">
        <w:r w:rsidR="00627DE3">
          <w:rPr>
            <w:rFonts w:ascii="Times New Roman" w:hAnsi="Times New Roman"/>
            <w:szCs w:val="21"/>
          </w:rPr>
          <w:t xml:space="preserve">X </w:t>
        </w:r>
      </w:ins>
      <w:ins w:id="2432" w:author="hnj2288" w:date="2016-05-13T16:10:00Z">
        <w:del w:id="2433" w:author="Administrator" w:date="2018-02-16T22:19:00Z">
          <w:r w:rsidR="005634E7" w:rsidDel="00627DE3">
            <w:rPr>
              <w:rFonts w:ascii="Times New Roman" w:hAnsi="Times New Roman" w:hint="eastAsia"/>
              <w:szCs w:val="21"/>
            </w:rPr>
            <w:delText xml:space="preserve"> </w:delText>
          </w:r>
        </w:del>
      </w:ins>
      <w:ins w:id="2434" w:author="Administrator" w:date="2018-02-16T22:19:00Z">
        <w:r w:rsidR="00627DE3">
          <w:rPr>
            <w:rFonts w:ascii="Times New Roman" w:hAnsi="Times New Roman" w:hint="eastAsia"/>
            <w:szCs w:val="21"/>
          </w:rPr>
          <w:t xml:space="preserve">X </w:t>
        </w:r>
      </w:ins>
      <w:del w:id="2435" w:author="Administrator" w:date="2018-02-16T22:19:00Z">
        <w:r w:rsidR="0079782C" w:rsidDel="00627DE3">
          <w:rPr>
            <w:rFonts w:ascii="Times New Roman" w:hAnsi="Times New Roman"/>
            <w:szCs w:val="21"/>
          </w:rPr>
          <w:delText>m</w:delText>
        </w:r>
      </w:del>
      <w:ins w:id="2436" w:author="Administrator" w:date="2018-02-16T22:19:00Z">
        <w:r w:rsidR="00627DE3">
          <w:rPr>
            <w:rFonts w:ascii="Times New Roman" w:hAnsi="Times New Roman"/>
            <w:szCs w:val="21"/>
          </w:rPr>
          <w:t xml:space="preserve">X </w:t>
        </w:r>
      </w:ins>
      <w:del w:id="2437" w:author="Administrator" w:date="2018-02-16T22:19:00Z">
        <w:r w:rsidR="0079782C" w:rsidDel="00627DE3">
          <w:rPr>
            <w:rFonts w:ascii="Times New Roman" w:hAnsi="Times New Roman"/>
            <w:szCs w:val="21"/>
          </w:rPr>
          <w:delText>i</w:delText>
        </w:r>
      </w:del>
      <w:ins w:id="2438" w:author="Administrator" w:date="2018-02-16T22:19:00Z">
        <w:r w:rsidR="00627DE3">
          <w:rPr>
            <w:rFonts w:ascii="Times New Roman" w:hAnsi="Times New Roman"/>
            <w:szCs w:val="21"/>
          </w:rPr>
          <w:t xml:space="preserve">X </w:t>
        </w:r>
      </w:ins>
      <w:del w:id="2439" w:author="Administrator" w:date="2018-02-16T22:19:00Z">
        <w:r w:rsidR="0079782C" w:rsidDel="00627DE3">
          <w:rPr>
            <w:rFonts w:ascii="Times New Roman" w:hAnsi="Times New Roman"/>
            <w:szCs w:val="21"/>
          </w:rPr>
          <w:delText>n</w:delText>
        </w:r>
      </w:del>
      <w:ins w:id="2440" w:author="Administrator" w:date="2018-02-16T22:19:00Z">
        <w:r w:rsidR="00627DE3">
          <w:rPr>
            <w:rFonts w:ascii="Times New Roman" w:hAnsi="Times New Roman"/>
            <w:szCs w:val="21"/>
          </w:rPr>
          <w:t xml:space="preserve">X </w:t>
        </w:r>
      </w:ins>
      <w:del w:id="2441" w:author="Administrator" w:date="2018-02-16T22:19:00Z">
        <w:r w:rsidDel="00627DE3">
          <w:rPr>
            <w:rFonts w:ascii="Times New Roman" w:hAnsi="Times New Roman" w:hint="eastAsia"/>
            <w:szCs w:val="21"/>
          </w:rPr>
          <w:delText>内</w:delText>
        </w:r>
      </w:del>
      <w:ins w:id="2442" w:author="Administrator" w:date="2018-02-16T22:19:00Z">
        <w:r w:rsidR="00627DE3">
          <w:rPr>
            <w:rFonts w:ascii="Times New Roman" w:hAnsi="Times New Roman" w:hint="eastAsia"/>
            <w:szCs w:val="21"/>
          </w:rPr>
          <w:t xml:space="preserve">X </w:t>
        </w:r>
      </w:ins>
      <w:del w:id="2443" w:author="Administrator" w:date="2018-02-16T22:19:00Z">
        <w:r w:rsidDel="00627DE3">
          <w:rPr>
            <w:rFonts w:ascii="Times New Roman" w:hAnsi="Times New Roman"/>
            <w:szCs w:val="21"/>
          </w:rPr>
          <w:delText>脉</w:delText>
        </w:r>
      </w:del>
      <w:ins w:id="2444" w:author="Administrator" w:date="2018-02-16T22:19:00Z">
        <w:r w:rsidR="00627DE3">
          <w:rPr>
            <w:rFonts w:ascii="Times New Roman" w:hAnsi="Times New Roman"/>
            <w:szCs w:val="21"/>
          </w:rPr>
          <w:t xml:space="preserve">X </w:t>
        </w:r>
      </w:ins>
      <w:del w:id="2445" w:author="Administrator" w:date="2018-02-16T22:19:00Z">
        <w:r w:rsidDel="00627DE3">
          <w:rPr>
            <w:rFonts w:ascii="Times New Roman" w:hAnsi="Times New Roman"/>
            <w:szCs w:val="21"/>
          </w:rPr>
          <w:delText>搏</w:delText>
        </w:r>
      </w:del>
      <w:ins w:id="2446" w:author="Administrator" w:date="2018-02-16T22:19:00Z">
        <w:r w:rsidR="00627DE3">
          <w:rPr>
            <w:rFonts w:ascii="Times New Roman" w:hAnsi="Times New Roman"/>
            <w:szCs w:val="21"/>
          </w:rPr>
          <w:t xml:space="preserve">X </w:t>
        </w:r>
      </w:ins>
      <w:del w:id="2447" w:author="Administrator" w:date="2018-02-16T22:19:00Z">
        <w:r w:rsidDel="00627DE3">
          <w:rPr>
            <w:rFonts w:ascii="Times New Roman" w:hAnsi="Times New Roman"/>
            <w:szCs w:val="21"/>
          </w:rPr>
          <w:delText>的</w:delText>
        </w:r>
      </w:del>
      <w:ins w:id="2448" w:author="Administrator" w:date="2018-02-16T22:19:00Z">
        <w:r w:rsidR="00627DE3">
          <w:rPr>
            <w:rFonts w:ascii="Times New Roman" w:hAnsi="Times New Roman"/>
            <w:szCs w:val="21"/>
          </w:rPr>
          <w:t xml:space="preserve">X </w:t>
        </w:r>
      </w:ins>
      <w:del w:id="2449" w:author="Administrator" w:date="2018-02-16T22:19:00Z">
        <w:r w:rsidDel="00627DE3">
          <w:rPr>
            <w:rFonts w:ascii="Times New Roman" w:hAnsi="Times New Roman"/>
            <w:szCs w:val="21"/>
          </w:rPr>
          <w:delText>跳</w:delText>
        </w:r>
      </w:del>
      <w:ins w:id="2450" w:author="Administrator" w:date="2018-02-16T22:19:00Z">
        <w:r w:rsidR="00627DE3">
          <w:rPr>
            <w:rFonts w:ascii="Times New Roman" w:hAnsi="Times New Roman"/>
            <w:szCs w:val="21"/>
          </w:rPr>
          <w:t xml:space="preserve">X </w:t>
        </w:r>
      </w:ins>
      <w:del w:id="2451" w:author="Administrator" w:date="2018-02-16T22:19:00Z">
        <w:r w:rsidDel="00627DE3">
          <w:rPr>
            <w:rFonts w:ascii="Times New Roman" w:hAnsi="Times New Roman"/>
            <w:szCs w:val="21"/>
          </w:rPr>
          <w:delText>动</w:delText>
        </w:r>
      </w:del>
      <w:ins w:id="2452" w:author="Administrator" w:date="2018-02-16T22:19:00Z">
        <w:r w:rsidR="00627DE3">
          <w:rPr>
            <w:rFonts w:ascii="Times New Roman" w:hAnsi="Times New Roman"/>
            <w:szCs w:val="21"/>
          </w:rPr>
          <w:t xml:space="preserve">X </w:t>
        </w:r>
      </w:ins>
      <w:del w:id="2453" w:author="Administrator" w:date="2018-02-16T22:19:00Z">
        <w:r w:rsidDel="00627DE3">
          <w:rPr>
            <w:rFonts w:ascii="Times New Roman" w:hAnsi="Times New Roman"/>
            <w:szCs w:val="21"/>
          </w:rPr>
          <w:delText>次</w:delText>
        </w:r>
      </w:del>
      <w:ins w:id="2454" w:author="Administrator" w:date="2018-02-16T22:19:00Z">
        <w:r w:rsidR="00627DE3">
          <w:rPr>
            <w:rFonts w:ascii="Times New Roman" w:hAnsi="Times New Roman"/>
            <w:szCs w:val="21"/>
          </w:rPr>
          <w:t xml:space="preserve">X </w:t>
        </w:r>
      </w:ins>
      <w:del w:id="2455" w:author="Administrator" w:date="2018-02-16T22:19:00Z">
        <w:r w:rsidDel="00627DE3">
          <w:rPr>
            <w:rFonts w:ascii="Times New Roman" w:hAnsi="Times New Roman"/>
            <w:szCs w:val="21"/>
          </w:rPr>
          <w:delText>数</w:delText>
        </w:r>
      </w:del>
      <w:ins w:id="2456" w:author="Administrator" w:date="2018-02-16T22:19:00Z">
        <w:r w:rsidR="00627DE3">
          <w:rPr>
            <w:rFonts w:ascii="Times New Roman" w:hAnsi="Times New Roman"/>
            <w:szCs w:val="21"/>
          </w:rPr>
          <w:t xml:space="preserve">X </w:t>
        </w:r>
      </w:ins>
      <w:del w:id="2457" w:author="Administrator" w:date="2018-02-16T22:19:00Z">
        <w:r w:rsidDel="00627DE3">
          <w:rPr>
            <w:rFonts w:ascii="Times New Roman" w:hAnsi="Times New Roman"/>
            <w:szCs w:val="21"/>
          </w:rPr>
          <w:delText>，</w:delText>
        </w:r>
      </w:del>
      <w:ins w:id="2458" w:author="Administrator" w:date="2018-02-16T22:19:00Z">
        <w:r w:rsidR="00627DE3">
          <w:rPr>
            <w:rFonts w:ascii="Times New Roman" w:hAnsi="Times New Roman"/>
            <w:szCs w:val="21"/>
          </w:rPr>
          <w:t xml:space="preserve">X </w:t>
        </w:r>
      </w:ins>
      <w:del w:id="2459" w:author="Administrator" w:date="2018-02-16T22:19:00Z">
        <w:r w:rsidDel="00627DE3">
          <w:rPr>
            <w:rFonts w:ascii="Times New Roman" w:hAnsi="Times New Roman"/>
            <w:szCs w:val="21"/>
          </w:rPr>
          <w:delText>显</w:delText>
        </w:r>
      </w:del>
      <w:ins w:id="2460" w:author="Administrator" w:date="2018-02-16T22:19:00Z">
        <w:r w:rsidR="00627DE3">
          <w:rPr>
            <w:rFonts w:ascii="Times New Roman" w:hAnsi="Times New Roman"/>
            <w:szCs w:val="21"/>
          </w:rPr>
          <w:t xml:space="preserve">X </w:t>
        </w:r>
      </w:ins>
      <w:del w:id="2461" w:author="Administrator" w:date="2018-02-16T22:19:00Z">
        <w:r w:rsidDel="00627DE3">
          <w:rPr>
            <w:rFonts w:ascii="Times New Roman" w:hAnsi="Times New Roman"/>
            <w:szCs w:val="21"/>
          </w:rPr>
          <w:delText>示</w:delText>
        </w:r>
      </w:del>
      <w:ins w:id="2462" w:author="Administrator" w:date="2018-02-16T22:19:00Z">
        <w:r w:rsidR="00627DE3">
          <w:rPr>
            <w:rFonts w:ascii="Times New Roman" w:hAnsi="Times New Roman"/>
            <w:szCs w:val="21"/>
          </w:rPr>
          <w:t xml:space="preserve">X </w:t>
        </w:r>
      </w:ins>
      <w:del w:id="2463" w:author="Administrator" w:date="2018-02-16T22:19:00Z">
        <w:r w:rsidDel="00627DE3">
          <w:rPr>
            <w:rFonts w:ascii="Times New Roman" w:hAnsi="Times New Roman"/>
            <w:szCs w:val="21"/>
          </w:rPr>
          <w:delText>在</w:delText>
        </w:r>
      </w:del>
      <w:ins w:id="2464" w:author="Administrator" w:date="2018-02-16T22:19:00Z">
        <w:r w:rsidR="00627DE3">
          <w:rPr>
            <w:rFonts w:ascii="Times New Roman" w:hAnsi="Times New Roman"/>
            <w:szCs w:val="21"/>
          </w:rPr>
          <w:t xml:space="preserve">X </w:t>
        </w:r>
      </w:ins>
      <w:del w:id="2465" w:author="Administrator" w:date="2018-02-16T22:19:00Z">
        <w:r w:rsidDel="00627DE3">
          <w:rPr>
            <w:rFonts w:ascii="Times New Roman" w:hAnsi="Times New Roman"/>
            <w:szCs w:val="21"/>
          </w:rPr>
          <w:delText>液</w:delText>
        </w:r>
      </w:del>
      <w:ins w:id="2466" w:author="Administrator" w:date="2018-02-16T22:19:00Z">
        <w:r w:rsidR="00627DE3">
          <w:rPr>
            <w:rFonts w:ascii="Times New Roman" w:hAnsi="Times New Roman"/>
            <w:szCs w:val="21"/>
          </w:rPr>
          <w:t xml:space="preserve">X </w:t>
        </w:r>
      </w:ins>
      <w:del w:id="2467" w:author="Administrator" w:date="2018-02-16T22:19:00Z">
        <w:r w:rsidDel="00627DE3">
          <w:rPr>
            <w:rFonts w:ascii="Times New Roman" w:hAnsi="Times New Roman"/>
            <w:szCs w:val="21"/>
          </w:rPr>
          <w:delText>晶</w:delText>
        </w:r>
      </w:del>
      <w:ins w:id="2468" w:author="Administrator" w:date="2018-02-16T22:19:00Z">
        <w:r w:rsidR="00627DE3">
          <w:rPr>
            <w:rFonts w:ascii="Times New Roman" w:hAnsi="Times New Roman"/>
            <w:szCs w:val="21"/>
          </w:rPr>
          <w:t xml:space="preserve">X </w:t>
        </w:r>
      </w:ins>
      <w:del w:id="2469" w:author="Administrator" w:date="2018-02-16T22:19:00Z">
        <w:r w:rsidDel="00627DE3">
          <w:rPr>
            <w:rFonts w:ascii="Times New Roman" w:hAnsi="Times New Roman"/>
            <w:szCs w:val="21"/>
          </w:rPr>
          <w:delText>屏</w:delText>
        </w:r>
      </w:del>
      <w:ins w:id="2470" w:author="Administrator" w:date="2018-02-16T22:19:00Z">
        <w:r w:rsidR="00627DE3">
          <w:rPr>
            <w:rFonts w:ascii="Times New Roman" w:hAnsi="Times New Roman"/>
            <w:szCs w:val="21"/>
          </w:rPr>
          <w:t xml:space="preserve">X </w:t>
        </w:r>
      </w:ins>
      <w:del w:id="2471" w:author="Administrator" w:date="2018-02-16T22:19:00Z">
        <w:r w:rsidDel="00627DE3">
          <w:rPr>
            <w:rFonts w:ascii="Times New Roman" w:hAnsi="Times New Roman"/>
            <w:szCs w:val="21"/>
          </w:rPr>
          <w:delText>上</w:delText>
        </w:r>
      </w:del>
      <w:ins w:id="2472" w:author="Administrator" w:date="2018-02-16T22:19:00Z">
        <w:r w:rsidR="00627DE3">
          <w:rPr>
            <w:rFonts w:ascii="Times New Roman" w:hAnsi="Times New Roman"/>
            <w:szCs w:val="21"/>
          </w:rPr>
          <w:t xml:space="preserve">X </w:t>
        </w:r>
      </w:ins>
      <w:del w:id="2473" w:author="Administrator" w:date="2018-02-16T22:19:00Z">
        <w:r w:rsidDel="00627DE3">
          <w:rPr>
            <w:rFonts w:ascii="Times New Roman" w:hAnsi="Times New Roman"/>
            <w:szCs w:val="21"/>
          </w:rPr>
          <w:delText>。</w:delText>
        </w:r>
      </w:del>
      <w:ins w:id="2474" w:author="Administrator" w:date="2018-02-16T22:19:00Z">
        <w:r w:rsidR="00627DE3">
          <w:rPr>
            <w:rFonts w:ascii="Times New Roman" w:hAnsi="Times New Roman"/>
            <w:szCs w:val="21"/>
          </w:rPr>
          <w:t xml:space="preserve">X </w:t>
        </w:r>
      </w:ins>
      <w:del w:id="2475" w:author="Administrator" w:date="2018-02-16T22:19:00Z">
        <w:r w:rsidDel="00627DE3">
          <w:rPr>
            <w:rFonts w:ascii="Times New Roman" w:hAnsi="Times New Roman" w:hint="eastAsia"/>
            <w:szCs w:val="21"/>
          </w:rPr>
          <w:delText>当</w:delText>
        </w:r>
      </w:del>
      <w:ins w:id="2476" w:author="Administrator" w:date="2018-02-16T22:19:00Z">
        <w:r w:rsidR="00627DE3">
          <w:rPr>
            <w:rFonts w:ascii="Times New Roman" w:hAnsi="Times New Roman" w:hint="eastAsia"/>
            <w:szCs w:val="21"/>
          </w:rPr>
          <w:t xml:space="preserve">X </w:t>
        </w:r>
      </w:ins>
      <w:del w:id="2477" w:author="Administrator" w:date="2018-02-16T22:19:00Z">
        <w:r w:rsidDel="00627DE3">
          <w:rPr>
            <w:rFonts w:ascii="Times New Roman" w:hAnsi="Times New Roman" w:hint="eastAsia"/>
            <w:szCs w:val="21"/>
          </w:rPr>
          <w:delText>脉</w:delText>
        </w:r>
      </w:del>
      <w:ins w:id="2478" w:author="Administrator" w:date="2018-02-16T22:19:00Z">
        <w:r w:rsidR="00627DE3">
          <w:rPr>
            <w:rFonts w:ascii="Times New Roman" w:hAnsi="Times New Roman" w:hint="eastAsia"/>
            <w:szCs w:val="21"/>
          </w:rPr>
          <w:t xml:space="preserve">X </w:t>
        </w:r>
      </w:ins>
      <w:del w:id="2479" w:author="Administrator" w:date="2018-02-16T22:19:00Z">
        <w:r w:rsidDel="00627DE3">
          <w:rPr>
            <w:rFonts w:ascii="Times New Roman" w:hAnsi="Times New Roman" w:hint="eastAsia"/>
            <w:szCs w:val="21"/>
          </w:rPr>
          <w:delText>搏</w:delText>
        </w:r>
      </w:del>
      <w:ins w:id="2480" w:author="Administrator" w:date="2018-02-16T22:19:00Z">
        <w:r w:rsidR="00627DE3">
          <w:rPr>
            <w:rFonts w:ascii="Times New Roman" w:hAnsi="Times New Roman" w:hint="eastAsia"/>
            <w:szCs w:val="21"/>
          </w:rPr>
          <w:t xml:space="preserve">X </w:t>
        </w:r>
      </w:ins>
      <w:del w:id="2481" w:author="Administrator" w:date="2018-02-16T22:19:00Z">
        <w:r w:rsidDel="00627DE3">
          <w:rPr>
            <w:rFonts w:ascii="Times New Roman" w:hAnsi="Times New Roman" w:hint="eastAsia"/>
            <w:szCs w:val="21"/>
          </w:rPr>
          <w:delText>的</w:delText>
        </w:r>
      </w:del>
      <w:ins w:id="2482" w:author="Administrator" w:date="2018-02-16T22:19:00Z">
        <w:r w:rsidR="00627DE3">
          <w:rPr>
            <w:rFonts w:ascii="Times New Roman" w:hAnsi="Times New Roman" w:hint="eastAsia"/>
            <w:szCs w:val="21"/>
          </w:rPr>
          <w:t>X</w:t>
        </w:r>
      </w:ins>
      <w:ins w:id="2483" w:author="Administrator" w:date="2018-02-16T22:29:00Z">
        <w:r w:rsidR="006C5356">
          <w:rPr>
            <w:rFonts w:ascii="Times New Roman" w:hAnsi="Times New Roman" w:hint="eastAsia"/>
            <w:szCs w:val="21"/>
          </w:rPr>
          <w:t xml:space="preserve"> </w:t>
        </w:r>
        <w:r w:rsidR="006C5356">
          <w:rPr>
            <w:rFonts w:ascii="Times New Roman" w:hAnsi="Times New Roman"/>
            <w:szCs w:val="21"/>
          </w:rPr>
          <w:t xml:space="preserve">X X </w:t>
        </w:r>
        <w:r w:rsidR="006C5356">
          <w:rPr>
            <w:rFonts w:ascii="Times New Roman" w:hAnsi="Times New Roman" w:hint="eastAsia"/>
            <w:szCs w:val="21"/>
          </w:rPr>
          <w:t xml:space="preserve">X X </w:t>
        </w:r>
        <w:r w:rsidR="006C5356">
          <w:rPr>
            <w:rFonts w:ascii="Times New Roman" w:hAnsi="Times New Roman"/>
            <w:szCs w:val="21"/>
          </w:rPr>
          <w:t xml:space="preserve">X X X X X X X X X X X X X </w:t>
        </w:r>
        <w:r w:rsidR="006C5356">
          <w:rPr>
            <w:rFonts w:ascii="Times New Roman" w:hAnsi="Times New Roman" w:hint="eastAsia"/>
            <w:szCs w:val="21"/>
          </w:rPr>
          <w:t xml:space="preserve">X X X X </w:t>
        </w:r>
        <w:r w:rsidR="006C5356">
          <w:rPr>
            <w:rFonts w:ascii="Times New Roman" w:hAnsi="Times New Roman"/>
            <w:szCs w:val="21"/>
          </w:rPr>
          <w:t xml:space="preserve">X </w:t>
        </w:r>
        <w:r w:rsidR="006C5356">
          <w:rPr>
            <w:rFonts w:ascii="Times New Roman" w:hAnsi="Times New Roman" w:hint="eastAsia"/>
            <w:szCs w:val="21"/>
          </w:rPr>
          <w:t xml:space="preserve">X </w:t>
        </w:r>
        <w:r w:rsidR="006C5356">
          <w:rPr>
            <w:rFonts w:ascii="Times New Roman" w:hAnsi="Times New Roman"/>
            <w:szCs w:val="21"/>
          </w:rPr>
          <w:t xml:space="preserve">X X X </w:t>
        </w:r>
        <w:r w:rsidR="006C5356">
          <w:rPr>
            <w:rFonts w:ascii="Times New Roman" w:hAnsi="Times New Roman" w:hint="eastAsia"/>
            <w:szCs w:val="21"/>
          </w:rPr>
          <w:t xml:space="preserve">X </w:t>
        </w:r>
        <w:r w:rsidR="006C5356">
          <w:rPr>
            <w:rFonts w:ascii="Times New Roman" w:hAnsi="Times New Roman"/>
            <w:szCs w:val="21"/>
          </w:rPr>
          <w:t xml:space="preserve">X X X X X X X X X X X X X X X X </w:t>
        </w:r>
        <w:r w:rsidR="006C5356">
          <w:rPr>
            <w:rFonts w:ascii="Times New Roman" w:hAnsi="Times New Roman" w:hint="eastAsia"/>
            <w:szCs w:val="21"/>
          </w:rPr>
          <w:t>X X X X X X X X X X X X X X X X X X X X X X X</w:t>
        </w:r>
      </w:ins>
      <w:ins w:id="2484" w:author="Administrator" w:date="2018-02-16T22:19:00Z">
        <w:r w:rsidR="00627DE3">
          <w:rPr>
            <w:rFonts w:ascii="Times New Roman" w:hAnsi="Times New Roman" w:hint="eastAsia"/>
            <w:szCs w:val="21"/>
          </w:rPr>
          <w:t xml:space="preserve"> </w:t>
        </w:r>
      </w:ins>
      <w:del w:id="2485" w:author="Administrator" w:date="2018-02-16T22:19:00Z">
        <w:r w:rsidDel="00627DE3">
          <w:rPr>
            <w:rFonts w:ascii="Times New Roman" w:hAnsi="Times New Roman" w:hint="eastAsia"/>
            <w:szCs w:val="21"/>
          </w:rPr>
          <w:delText>频</w:delText>
        </w:r>
      </w:del>
      <w:ins w:id="2486" w:author="Administrator" w:date="2018-02-16T22:19:00Z">
        <w:r w:rsidR="00627DE3">
          <w:rPr>
            <w:rFonts w:ascii="Times New Roman" w:hAnsi="Times New Roman" w:hint="eastAsia"/>
            <w:szCs w:val="21"/>
          </w:rPr>
          <w:t xml:space="preserve">X </w:t>
        </w:r>
      </w:ins>
      <w:del w:id="2487" w:author="Administrator" w:date="2018-02-16T22:19:00Z">
        <w:r w:rsidDel="00627DE3">
          <w:rPr>
            <w:rFonts w:ascii="Times New Roman" w:hAnsi="Times New Roman" w:hint="eastAsia"/>
            <w:szCs w:val="21"/>
          </w:rPr>
          <w:delText>率</w:delText>
        </w:r>
      </w:del>
      <w:ins w:id="2488" w:author="Administrator" w:date="2018-02-16T22:19:00Z">
        <w:r w:rsidR="00627DE3">
          <w:rPr>
            <w:rFonts w:ascii="Times New Roman" w:hAnsi="Times New Roman" w:hint="eastAsia"/>
            <w:szCs w:val="21"/>
          </w:rPr>
          <w:t xml:space="preserve">X </w:t>
        </w:r>
      </w:ins>
      <w:del w:id="2489" w:author="Administrator" w:date="2018-02-16T22:19:00Z">
        <w:r w:rsidDel="00627DE3">
          <w:rPr>
            <w:rFonts w:ascii="Times New Roman" w:hAnsi="Times New Roman" w:hint="eastAsia"/>
            <w:szCs w:val="21"/>
          </w:rPr>
          <w:delText>高</w:delText>
        </w:r>
      </w:del>
      <w:ins w:id="2490" w:author="Administrator" w:date="2018-02-16T22:19:00Z">
        <w:r w:rsidR="00627DE3">
          <w:rPr>
            <w:rFonts w:ascii="Times New Roman" w:hAnsi="Times New Roman" w:hint="eastAsia"/>
            <w:szCs w:val="21"/>
          </w:rPr>
          <w:t xml:space="preserve">X </w:t>
        </w:r>
      </w:ins>
      <w:del w:id="2491" w:author="Administrator" w:date="2018-02-16T22:19:00Z">
        <w:r w:rsidDel="00627DE3">
          <w:rPr>
            <w:rFonts w:ascii="Times New Roman" w:hAnsi="Times New Roman" w:hint="eastAsia"/>
            <w:szCs w:val="21"/>
          </w:rPr>
          <w:delText>于</w:delText>
        </w:r>
      </w:del>
      <w:ins w:id="2492" w:author="Administrator" w:date="2018-02-16T22:19:00Z">
        <w:r w:rsidR="00627DE3">
          <w:rPr>
            <w:rFonts w:ascii="Times New Roman" w:hAnsi="Times New Roman" w:hint="eastAsia"/>
            <w:szCs w:val="21"/>
          </w:rPr>
          <w:t xml:space="preserve">X </w:t>
        </w:r>
      </w:ins>
      <w:del w:id="2493" w:author="Administrator" w:date="2018-02-16T22:19:00Z">
        <w:r w:rsidDel="00627DE3">
          <w:rPr>
            <w:rFonts w:ascii="Times New Roman" w:hAnsi="Times New Roman" w:hint="eastAsia"/>
            <w:szCs w:val="21"/>
          </w:rPr>
          <w:delText>或</w:delText>
        </w:r>
      </w:del>
      <w:ins w:id="2494" w:author="Administrator" w:date="2018-02-16T22:19:00Z">
        <w:r w:rsidR="00627DE3">
          <w:rPr>
            <w:rFonts w:ascii="Times New Roman" w:hAnsi="Times New Roman" w:hint="eastAsia"/>
            <w:szCs w:val="21"/>
          </w:rPr>
          <w:t xml:space="preserve">X </w:t>
        </w:r>
      </w:ins>
      <w:del w:id="2495" w:author="Administrator" w:date="2018-02-16T22:19:00Z">
        <w:r w:rsidDel="00627DE3">
          <w:rPr>
            <w:rFonts w:ascii="Times New Roman" w:hAnsi="Times New Roman" w:hint="eastAsia"/>
            <w:szCs w:val="21"/>
          </w:rPr>
          <w:delText>低</w:delText>
        </w:r>
      </w:del>
      <w:ins w:id="2496" w:author="Administrator" w:date="2018-02-16T22:19:00Z">
        <w:r w:rsidR="00627DE3">
          <w:rPr>
            <w:rFonts w:ascii="Times New Roman" w:hAnsi="Times New Roman" w:hint="eastAsia"/>
            <w:szCs w:val="21"/>
          </w:rPr>
          <w:t xml:space="preserve">X </w:t>
        </w:r>
      </w:ins>
      <w:del w:id="2497" w:author="Administrator" w:date="2018-02-16T22:19:00Z">
        <w:r w:rsidDel="00627DE3">
          <w:rPr>
            <w:rFonts w:ascii="Times New Roman" w:hAnsi="Times New Roman" w:hint="eastAsia"/>
            <w:szCs w:val="21"/>
          </w:rPr>
          <w:delText>于</w:delText>
        </w:r>
      </w:del>
      <w:ins w:id="2498" w:author="Administrator" w:date="2018-02-16T22:19:00Z">
        <w:r w:rsidR="00627DE3">
          <w:rPr>
            <w:rFonts w:ascii="Times New Roman" w:hAnsi="Times New Roman" w:hint="eastAsia"/>
            <w:szCs w:val="21"/>
          </w:rPr>
          <w:t xml:space="preserve">X </w:t>
        </w:r>
      </w:ins>
      <w:del w:id="2499" w:author="Administrator" w:date="2018-02-16T22:19:00Z">
        <w:r w:rsidDel="00627DE3">
          <w:rPr>
            <w:rFonts w:ascii="Times New Roman" w:hAnsi="Times New Roman" w:hint="eastAsia"/>
            <w:szCs w:val="21"/>
          </w:rPr>
          <w:delText>设</w:delText>
        </w:r>
      </w:del>
      <w:ins w:id="2500" w:author="Administrator" w:date="2018-02-16T22:19:00Z">
        <w:r w:rsidR="00627DE3">
          <w:rPr>
            <w:rFonts w:ascii="Times New Roman" w:hAnsi="Times New Roman" w:hint="eastAsia"/>
            <w:szCs w:val="21"/>
          </w:rPr>
          <w:t xml:space="preserve">X </w:t>
        </w:r>
      </w:ins>
      <w:del w:id="2501" w:author="Administrator" w:date="2018-02-16T22:19:00Z">
        <w:r w:rsidDel="00627DE3">
          <w:rPr>
            <w:rFonts w:ascii="Times New Roman" w:hAnsi="Times New Roman" w:hint="eastAsia"/>
            <w:szCs w:val="21"/>
          </w:rPr>
          <w:delText>定</w:delText>
        </w:r>
      </w:del>
      <w:ins w:id="2502" w:author="Administrator" w:date="2018-02-16T22:19:00Z">
        <w:r w:rsidR="00627DE3">
          <w:rPr>
            <w:rFonts w:ascii="Times New Roman" w:hAnsi="Times New Roman" w:hint="eastAsia"/>
            <w:szCs w:val="21"/>
          </w:rPr>
          <w:t xml:space="preserve">X </w:t>
        </w:r>
      </w:ins>
      <w:del w:id="2503" w:author="Administrator" w:date="2018-02-16T22:19:00Z">
        <w:r w:rsidDel="00627DE3">
          <w:rPr>
            <w:rFonts w:ascii="Times New Roman" w:hAnsi="Times New Roman" w:hint="eastAsia"/>
            <w:szCs w:val="21"/>
          </w:rPr>
          <w:delText>的</w:delText>
        </w:r>
      </w:del>
      <w:ins w:id="2504" w:author="Administrator" w:date="2018-02-16T22:19:00Z">
        <w:r w:rsidR="00627DE3">
          <w:rPr>
            <w:rFonts w:ascii="Times New Roman" w:hAnsi="Times New Roman" w:hint="eastAsia"/>
            <w:szCs w:val="21"/>
          </w:rPr>
          <w:t xml:space="preserve">X </w:t>
        </w:r>
      </w:ins>
      <w:del w:id="2505" w:author="Administrator" w:date="2018-02-16T22:19:00Z">
        <w:r w:rsidDel="00627DE3">
          <w:rPr>
            <w:rFonts w:ascii="Times New Roman" w:hAnsi="Times New Roman" w:hint="eastAsia"/>
            <w:szCs w:val="21"/>
          </w:rPr>
          <w:delText>限</w:delText>
        </w:r>
      </w:del>
      <w:ins w:id="2506" w:author="Administrator" w:date="2018-02-16T22:19:00Z">
        <w:r w:rsidR="00627DE3">
          <w:rPr>
            <w:rFonts w:ascii="Times New Roman" w:hAnsi="Times New Roman" w:hint="eastAsia"/>
            <w:szCs w:val="21"/>
          </w:rPr>
          <w:t xml:space="preserve">X </w:t>
        </w:r>
      </w:ins>
      <w:del w:id="2507" w:author="Administrator" w:date="2018-02-16T22:19:00Z">
        <w:r w:rsidDel="00627DE3">
          <w:rPr>
            <w:rFonts w:ascii="Times New Roman" w:hAnsi="Times New Roman" w:hint="eastAsia"/>
            <w:szCs w:val="21"/>
          </w:rPr>
          <w:delText>定</w:delText>
        </w:r>
      </w:del>
      <w:ins w:id="2508" w:author="Administrator" w:date="2018-02-16T22:19:00Z">
        <w:r w:rsidR="00627DE3">
          <w:rPr>
            <w:rFonts w:ascii="Times New Roman" w:hAnsi="Times New Roman" w:hint="eastAsia"/>
            <w:szCs w:val="21"/>
          </w:rPr>
          <w:t xml:space="preserve">X </w:t>
        </w:r>
      </w:ins>
      <w:del w:id="2509" w:author="Administrator" w:date="2018-02-16T22:19:00Z">
        <w:r w:rsidDel="00627DE3">
          <w:rPr>
            <w:rFonts w:ascii="Times New Roman" w:hAnsi="Times New Roman" w:hint="eastAsia"/>
            <w:szCs w:val="21"/>
          </w:rPr>
          <w:delText>值</w:delText>
        </w:r>
      </w:del>
      <w:ins w:id="2510" w:author="Administrator" w:date="2018-02-16T22:19:00Z">
        <w:r w:rsidR="00627DE3">
          <w:rPr>
            <w:rFonts w:ascii="Times New Roman" w:hAnsi="Times New Roman" w:hint="eastAsia"/>
            <w:szCs w:val="21"/>
          </w:rPr>
          <w:t xml:space="preserve">X </w:t>
        </w:r>
      </w:ins>
      <w:del w:id="2511" w:author="Administrator" w:date="2018-02-16T22:19:00Z">
        <w:r w:rsidDel="00627DE3">
          <w:rPr>
            <w:rFonts w:ascii="Times New Roman" w:hAnsi="Times New Roman" w:hint="eastAsia"/>
            <w:szCs w:val="21"/>
          </w:rPr>
          <w:delText>时</w:delText>
        </w:r>
      </w:del>
      <w:ins w:id="2512" w:author="Administrator" w:date="2018-02-16T22:19:00Z">
        <w:r w:rsidR="00627DE3">
          <w:rPr>
            <w:rFonts w:ascii="Times New Roman" w:hAnsi="Times New Roman" w:hint="eastAsia"/>
            <w:szCs w:val="21"/>
          </w:rPr>
          <w:t xml:space="preserve">X </w:t>
        </w:r>
      </w:ins>
      <w:del w:id="2513" w:author="Administrator" w:date="2018-02-16T22:19:00Z">
        <w:r w:rsidDel="00627DE3">
          <w:rPr>
            <w:rFonts w:ascii="Times New Roman" w:hAnsi="Times New Roman" w:hint="eastAsia"/>
            <w:szCs w:val="21"/>
          </w:rPr>
          <w:delText>，</w:delText>
        </w:r>
      </w:del>
      <w:ins w:id="2514" w:author="Administrator" w:date="2018-02-16T22:19:00Z">
        <w:r w:rsidR="00627DE3">
          <w:rPr>
            <w:rFonts w:ascii="Times New Roman" w:hAnsi="Times New Roman" w:hint="eastAsia"/>
            <w:szCs w:val="21"/>
          </w:rPr>
          <w:t xml:space="preserve">X </w:t>
        </w:r>
      </w:ins>
      <w:del w:id="2515" w:author="Administrator" w:date="2018-02-16T22:19:00Z">
        <w:r w:rsidDel="00627DE3">
          <w:rPr>
            <w:rFonts w:ascii="Times New Roman" w:hAnsi="Times New Roman" w:hint="eastAsia"/>
            <w:szCs w:val="21"/>
          </w:rPr>
          <w:delText>单</w:delText>
        </w:r>
      </w:del>
      <w:ins w:id="2516" w:author="Administrator" w:date="2018-02-16T22:19:00Z">
        <w:r w:rsidR="00627DE3">
          <w:rPr>
            <w:rFonts w:ascii="Times New Roman" w:hAnsi="Times New Roman" w:hint="eastAsia"/>
            <w:szCs w:val="21"/>
          </w:rPr>
          <w:t xml:space="preserve">X </w:t>
        </w:r>
      </w:ins>
      <w:del w:id="2517" w:author="Administrator" w:date="2018-02-16T22:19:00Z">
        <w:r w:rsidDel="00627DE3">
          <w:rPr>
            <w:rFonts w:ascii="Times New Roman" w:hAnsi="Times New Roman" w:hint="eastAsia"/>
            <w:szCs w:val="21"/>
          </w:rPr>
          <w:delText>片</w:delText>
        </w:r>
      </w:del>
      <w:ins w:id="2518" w:author="Administrator" w:date="2018-02-16T22:19:00Z">
        <w:r w:rsidR="00627DE3">
          <w:rPr>
            <w:rFonts w:ascii="Times New Roman" w:hAnsi="Times New Roman" w:hint="eastAsia"/>
            <w:szCs w:val="21"/>
          </w:rPr>
          <w:t xml:space="preserve">X </w:t>
        </w:r>
      </w:ins>
      <w:del w:id="2519" w:author="Administrator" w:date="2018-02-16T22:19:00Z">
        <w:r w:rsidDel="00627DE3">
          <w:rPr>
            <w:rFonts w:ascii="Times New Roman" w:hAnsi="Times New Roman" w:hint="eastAsia"/>
            <w:szCs w:val="21"/>
          </w:rPr>
          <w:delText>机</w:delText>
        </w:r>
      </w:del>
      <w:ins w:id="2520" w:author="Administrator" w:date="2018-02-16T22:19:00Z">
        <w:r w:rsidR="00627DE3">
          <w:rPr>
            <w:rFonts w:ascii="Times New Roman" w:hAnsi="Times New Roman" w:hint="eastAsia"/>
            <w:szCs w:val="21"/>
          </w:rPr>
          <w:t xml:space="preserve">X </w:t>
        </w:r>
      </w:ins>
      <w:del w:id="2521" w:author="Administrator" w:date="2018-02-16T22:19:00Z">
        <w:r w:rsidDel="00627DE3">
          <w:rPr>
            <w:rFonts w:ascii="Times New Roman" w:hAnsi="Times New Roman" w:hint="eastAsia"/>
            <w:szCs w:val="21"/>
          </w:rPr>
          <w:delText>会</w:delText>
        </w:r>
      </w:del>
      <w:ins w:id="2522" w:author="Administrator" w:date="2018-02-16T22:19:00Z">
        <w:r w:rsidR="00627DE3">
          <w:rPr>
            <w:rFonts w:ascii="Times New Roman" w:hAnsi="Times New Roman" w:hint="eastAsia"/>
            <w:szCs w:val="21"/>
          </w:rPr>
          <w:t xml:space="preserve">X </w:t>
        </w:r>
      </w:ins>
      <w:del w:id="2523" w:author="Administrator" w:date="2018-02-16T22:19:00Z">
        <w:r w:rsidDel="00627DE3">
          <w:rPr>
            <w:rFonts w:ascii="Times New Roman" w:hAnsi="Times New Roman" w:hint="eastAsia"/>
            <w:szCs w:val="21"/>
          </w:rPr>
          <w:delText>发</w:delText>
        </w:r>
      </w:del>
      <w:ins w:id="2524" w:author="Administrator" w:date="2018-02-16T22:19:00Z">
        <w:r w:rsidR="00627DE3">
          <w:rPr>
            <w:rFonts w:ascii="Times New Roman" w:hAnsi="Times New Roman" w:hint="eastAsia"/>
            <w:szCs w:val="21"/>
          </w:rPr>
          <w:t xml:space="preserve">X </w:t>
        </w:r>
      </w:ins>
      <w:del w:id="2525" w:author="Administrator" w:date="2018-02-16T22:19:00Z">
        <w:r w:rsidDel="00627DE3">
          <w:rPr>
            <w:rFonts w:ascii="Times New Roman" w:hAnsi="Times New Roman" w:hint="eastAsia"/>
            <w:szCs w:val="21"/>
          </w:rPr>
          <w:delText>送</w:delText>
        </w:r>
      </w:del>
      <w:ins w:id="2526" w:author="Administrator" w:date="2018-02-16T22:19:00Z">
        <w:r w:rsidR="00627DE3">
          <w:rPr>
            <w:rFonts w:ascii="Times New Roman" w:hAnsi="Times New Roman" w:hint="eastAsia"/>
            <w:szCs w:val="21"/>
          </w:rPr>
          <w:t xml:space="preserve">X </w:t>
        </w:r>
      </w:ins>
      <w:del w:id="2527" w:author="Administrator" w:date="2018-02-16T22:19:00Z">
        <w:r w:rsidDel="00627DE3">
          <w:rPr>
            <w:rFonts w:ascii="Times New Roman" w:hAnsi="Times New Roman" w:hint="eastAsia"/>
            <w:szCs w:val="21"/>
          </w:rPr>
          <w:delText>一</w:delText>
        </w:r>
      </w:del>
      <w:ins w:id="2528" w:author="Administrator" w:date="2018-02-16T22:19:00Z">
        <w:r w:rsidR="00627DE3">
          <w:rPr>
            <w:rFonts w:ascii="Times New Roman" w:hAnsi="Times New Roman" w:hint="eastAsia"/>
            <w:szCs w:val="21"/>
          </w:rPr>
          <w:t xml:space="preserve">X </w:t>
        </w:r>
      </w:ins>
      <w:del w:id="2529" w:author="Administrator" w:date="2018-02-16T22:19:00Z">
        <w:r w:rsidDel="00627DE3">
          <w:rPr>
            <w:rFonts w:ascii="Times New Roman" w:hAnsi="Times New Roman" w:hint="eastAsia"/>
            <w:szCs w:val="21"/>
          </w:rPr>
          <w:delText>个</w:delText>
        </w:r>
      </w:del>
      <w:ins w:id="2530" w:author="Administrator" w:date="2018-02-16T22:19:00Z">
        <w:r w:rsidR="00627DE3">
          <w:rPr>
            <w:rFonts w:ascii="Times New Roman" w:hAnsi="Times New Roman" w:hint="eastAsia"/>
            <w:szCs w:val="21"/>
          </w:rPr>
          <w:t xml:space="preserve">X </w:t>
        </w:r>
      </w:ins>
      <w:del w:id="2531" w:author="Administrator" w:date="2018-02-16T22:19:00Z">
        <w:r w:rsidDel="00627DE3">
          <w:rPr>
            <w:rFonts w:ascii="Times New Roman" w:hAnsi="Times New Roman" w:hint="eastAsia"/>
            <w:szCs w:val="21"/>
          </w:rPr>
          <w:delText>报</w:delText>
        </w:r>
      </w:del>
      <w:ins w:id="2532" w:author="Administrator" w:date="2018-02-16T22:19:00Z">
        <w:r w:rsidR="00627DE3">
          <w:rPr>
            <w:rFonts w:ascii="Times New Roman" w:hAnsi="Times New Roman" w:hint="eastAsia"/>
            <w:szCs w:val="21"/>
          </w:rPr>
          <w:t xml:space="preserve">X </w:t>
        </w:r>
      </w:ins>
      <w:del w:id="2533" w:author="Administrator" w:date="2018-02-16T22:19:00Z">
        <w:r w:rsidDel="00627DE3">
          <w:rPr>
            <w:rFonts w:ascii="Times New Roman" w:hAnsi="Times New Roman" w:hint="eastAsia"/>
            <w:szCs w:val="21"/>
          </w:rPr>
          <w:delText>警</w:delText>
        </w:r>
      </w:del>
      <w:ins w:id="2534" w:author="Administrator" w:date="2018-02-16T22:19:00Z">
        <w:r w:rsidR="00627DE3">
          <w:rPr>
            <w:rFonts w:ascii="Times New Roman" w:hAnsi="Times New Roman" w:hint="eastAsia"/>
            <w:szCs w:val="21"/>
          </w:rPr>
          <w:t xml:space="preserve">X </w:t>
        </w:r>
      </w:ins>
      <w:del w:id="2535" w:author="Administrator" w:date="2018-02-16T22:19:00Z">
        <w:r w:rsidDel="00627DE3">
          <w:rPr>
            <w:rFonts w:ascii="Times New Roman" w:hAnsi="Times New Roman" w:hint="eastAsia"/>
            <w:szCs w:val="21"/>
          </w:rPr>
          <w:delText>命</w:delText>
        </w:r>
      </w:del>
      <w:ins w:id="2536" w:author="Administrator" w:date="2018-02-16T22:19:00Z">
        <w:r w:rsidR="00627DE3">
          <w:rPr>
            <w:rFonts w:ascii="Times New Roman" w:hAnsi="Times New Roman" w:hint="eastAsia"/>
            <w:szCs w:val="21"/>
          </w:rPr>
          <w:t xml:space="preserve">X </w:t>
        </w:r>
      </w:ins>
      <w:del w:id="2537" w:author="Administrator" w:date="2018-02-16T22:19:00Z">
        <w:r w:rsidDel="00627DE3">
          <w:rPr>
            <w:rFonts w:ascii="Times New Roman" w:hAnsi="Times New Roman" w:hint="eastAsia"/>
            <w:szCs w:val="21"/>
          </w:rPr>
          <w:delText>令</w:delText>
        </w:r>
      </w:del>
      <w:ins w:id="2538" w:author="Administrator" w:date="2018-02-16T22:19:00Z">
        <w:r w:rsidR="00627DE3">
          <w:rPr>
            <w:rFonts w:ascii="Times New Roman" w:hAnsi="Times New Roman" w:hint="eastAsia"/>
            <w:szCs w:val="21"/>
          </w:rPr>
          <w:t xml:space="preserve">X </w:t>
        </w:r>
      </w:ins>
      <w:del w:id="2539" w:author="Administrator" w:date="2018-02-16T22:19:00Z">
        <w:r w:rsidDel="00627DE3">
          <w:rPr>
            <w:rFonts w:ascii="Times New Roman" w:hAnsi="Times New Roman" w:hint="eastAsia"/>
            <w:szCs w:val="21"/>
          </w:rPr>
          <w:delText>，</w:delText>
        </w:r>
      </w:del>
      <w:ins w:id="2540" w:author="Administrator" w:date="2018-02-16T22:19:00Z">
        <w:r w:rsidR="00627DE3">
          <w:rPr>
            <w:rFonts w:ascii="Times New Roman" w:hAnsi="Times New Roman" w:hint="eastAsia"/>
            <w:szCs w:val="21"/>
          </w:rPr>
          <w:t xml:space="preserve">X </w:t>
        </w:r>
      </w:ins>
      <w:del w:id="2541" w:author="Administrator" w:date="2018-02-16T22:19:00Z">
        <w:r w:rsidDel="00627DE3">
          <w:rPr>
            <w:rFonts w:ascii="Times New Roman" w:hAnsi="Times New Roman" w:hint="eastAsia"/>
            <w:szCs w:val="21"/>
          </w:rPr>
          <w:delText>使</w:delText>
        </w:r>
      </w:del>
      <w:ins w:id="2542" w:author="Administrator" w:date="2018-02-16T22:19:00Z">
        <w:r w:rsidR="00627DE3">
          <w:rPr>
            <w:rFonts w:ascii="Times New Roman" w:hAnsi="Times New Roman" w:hint="eastAsia"/>
            <w:szCs w:val="21"/>
          </w:rPr>
          <w:t xml:space="preserve">X </w:t>
        </w:r>
      </w:ins>
      <w:ins w:id="2543" w:author="Administrator" w:date="2018-02-16T22:24:00Z">
        <w:r w:rsidR="006C5356">
          <w:rPr>
            <w:rFonts w:ascii="Times New Roman" w:hAnsi="Times New Roman" w:hint="eastAsia"/>
            <w:szCs w:val="21"/>
          </w:rPr>
          <w:t xml:space="preserve">X X X X X X X X X </w:t>
        </w:r>
      </w:ins>
      <w:del w:id="2544" w:author="Administrator" w:date="2018-02-16T22:19:00Z">
        <w:r w:rsidDel="00627DE3">
          <w:rPr>
            <w:rFonts w:ascii="Times New Roman" w:hAnsi="Times New Roman" w:hint="eastAsia"/>
            <w:szCs w:val="21"/>
          </w:rPr>
          <w:delText>报</w:delText>
        </w:r>
      </w:del>
      <w:ins w:id="2545" w:author="Administrator" w:date="2018-02-16T22:19:00Z">
        <w:r w:rsidR="00627DE3">
          <w:rPr>
            <w:rFonts w:ascii="Times New Roman" w:hAnsi="Times New Roman" w:hint="eastAsia"/>
            <w:szCs w:val="21"/>
          </w:rPr>
          <w:t xml:space="preserve">X </w:t>
        </w:r>
      </w:ins>
      <w:del w:id="2546" w:author="Administrator" w:date="2018-02-16T22:19:00Z">
        <w:r w:rsidDel="00627DE3">
          <w:rPr>
            <w:rFonts w:ascii="Times New Roman" w:hAnsi="Times New Roman" w:hint="eastAsia"/>
            <w:szCs w:val="21"/>
          </w:rPr>
          <w:delText>警</w:delText>
        </w:r>
      </w:del>
      <w:ins w:id="2547" w:author="Administrator" w:date="2018-02-16T22:19:00Z">
        <w:r w:rsidR="00627DE3">
          <w:rPr>
            <w:rFonts w:ascii="Times New Roman" w:hAnsi="Times New Roman" w:hint="eastAsia"/>
            <w:szCs w:val="21"/>
          </w:rPr>
          <w:t xml:space="preserve">X </w:t>
        </w:r>
      </w:ins>
      <w:del w:id="2548" w:author="Administrator" w:date="2018-02-16T22:19:00Z">
        <w:r w:rsidDel="00627DE3">
          <w:rPr>
            <w:rFonts w:ascii="Times New Roman" w:hAnsi="Times New Roman" w:hint="eastAsia"/>
            <w:szCs w:val="21"/>
          </w:rPr>
          <w:delText>指</w:delText>
        </w:r>
      </w:del>
      <w:ins w:id="2549" w:author="Administrator" w:date="2018-02-16T22:19:00Z">
        <w:r w:rsidR="00627DE3">
          <w:rPr>
            <w:rFonts w:ascii="Times New Roman" w:hAnsi="Times New Roman" w:hint="eastAsia"/>
            <w:szCs w:val="21"/>
          </w:rPr>
          <w:t xml:space="preserve">X </w:t>
        </w:r>
      </w:ins>
      <w:del w:id="2550" w:author="Administrator" w:date="2018-02-16T22:19:00Z">
        <w:r w:rsidDel="00627DE3">
          <w:rPr>
            <w:rFonts w:ascii="Times New Roman" w:hAnsi="Times New Roman" w:hint="eastAsia"/>
            <w:szCs w:val="21"/>
          </w:rPr>
          <w:delText>示</w:delText>
        </w:r>
      </w:del>
      <w:ins w:id="2551" w:author="Administrator" w:date="2018-02-16T22:19:00Z">
        <w:r w:rsidR="00627DE3">
          <w:rPr>
            <w:rFonts w:ascii="Times New Roman" w:hAnsi="Times New Roman" w:hint="eastAsia"/>
            <w:szCs w:val="21"/>
          </w:rPr>
          <w:t xml:space="preserve">X </w:t>
        </w:r>
      </w:ins>
      <w:del w:id="2552" w:author="Administrator" w:date="2018-02-16T22:19:00Z">
        <w:r w:rsidDel="00627DE3">
          <w:rPr>
            <w:rFonts w:ascii="Times New Roman" w:hAnsi="Times New Roman" w:hint="eastAsia"/>
            <w:szCs w:val="21"/>
          </w:rPr>
          <w:delText>灯</w:delText>
        </w:r>
      </w:del>
      <w:ins w:id="2553" w:author="Administrator" w:date="2018-02-16T22:19:00Z">
        <w:r w:rsidR="00627DE3">
          <w:rPr>
            <w:rFonts w:ascii="Times New Roman" w:hAnsi="Times New Roman" w:hint="eastAsia"/>
            <w:szCs w:val="21"/>
          </w:rPr>
          <w:t xml:space="preserve">X </w:t>
        </w:r>
      </w:ins>
      <w:del w:id="2554" w:author="Administrator" w:date="2018-02-16T22:19:00Z">
        <w:r w:rsidDel="00627DE3">
          <w:rPr>
            <w:rFonts w:ascii="Times New Roman" w:hAnsi="Times New Roman" w:hint="eastAsia"/>
            <w:szCs w:val="21"/>
          </w:rPr>
          <w:delText>闪</w:delText>
        </w:r>
      </w:del>
      <w:ins w:id="2555" w:author="Administrator" w:date="2018-02-16T22:19:00Z">
        <w:r w:rsidR="00627DE3">
          <w:rPr>
            <w:rFonts w:ascii="Times New Roman" w:hAnsi="Times New Roman" w:hint="eastAsia"/>
            <w:szCs w:val="21"/>
          </w:rPr>
          <w:t xml:space="preserve">X </w:t>
        </w:r>
      </w:ins>
      <w:del w:id="2556" w:author="Administrator" w:date="2018-02-16T22:19:00Z">
        <w:r w:rsidDel="00627DE3">
          <w:rPr>
            <w:rFonts w:ascii="Times New Roman" w:hAnsi="Times New Roman" w:hint="eastAsia"/>
            <w:szCs w:val="21"/>
          </w:rPr>
          <w:delText>烁</w:delText>
        </w:r>
      </w:del>
      <w:ins w:id="2557" w:author="Administrator" w:date="2018-02-16T22:19:00Z">
        <w:r w:rsidR="00627DE3">
          <w:rPr>
            <w:rFonts w:ascii="Times New Roman" w:hAnsi="Times New Roman" w:hint="eastAsia"/>
            <w:szCs w:val="21"/>
          </w:rPr>
          <w:t xml:space="preserve">X </w:t>
        </w:r>
      </w:ins>
      <w:r>
        <w:rPr>
          <w:rFonts w:ascii="Times New Roman" w:hAnsi="Times New Roman" w:hint="eastAsia"/>
          <w:szCs w:val="21"/>
        </w:rPr>
        <w:t>。</w:t>
      </w:r>
      <w:r w:rsidR="00204C73">
        <w:rPr>
          <w:rFonts w:ascii="Times New Roman" w:hAnsi="Times New Roman" w:hint="eastAsia"/>
          <w:szCs w:val="21"/>
        </w:rPr>
        <w:t>图</w:t>
      </w:r>
      <w:r w:rsidR="00204C73">
        <w:rPr>
          <w:rFonts w:ascii="Times New Roman" w:hAnsi="Times New Roman" w:hint="eastAsia"/>
          <w:szCs w:val="21"/>
        </w:rPr>
        <w:t>2</w:t>
      </w:r>
      <w:r w:rsidR="00204C73">
        <w:rPr>
          <w:rFonts w:ascii="Times New Roman" w:hAnsi="Times New Roman" w:hint="eastAsia"/>
          <w:szCs w:val="21"/>
        </w:rPr>
        <w:t>为系统电路实物图。</w:t>
      </w:r>
      <w:commentRangeEnd w:id="1979"/>
      <w:r w:rsidR="00B5392D">
        <w:rPr>
          <w:rStyle w:val="ab"/>
        </w:rPr>
        <w:commentReference w:id="1979"/>
      </w:r>
    </w:p>
    <w:commentRangeStart w:id="2558"/>
    <w:commentRangeStart w:id="2559"/>
    <w:p w:rsidR="009F298B" w:rsidRDefault="00C73047">
      <w:pPr>
        <w:jc w:val="center"/>
        <w:rPr>
          <w:del w:id="2560" w:author="安安" w:date="2016-05-16T10:30:00Z"/>
        </w:rPr>
      </w:pPr>
      <w:ins w:id="2561" w:author="安安" w:date="2016-05-16T10:29:00Z">
        <w:r>
          <w:object w:dxaOrig="6144" w:dyaOrig="2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65pt;height:83.7pt" o:ole="">
              <v:imagedata r:id="rId15" o:title=""/>
            </v:shape>
            <o:OLEObject Type="Embed" ProgID="Visio.Drawing.15" ShapeID="_x0000_i1025" DrawAspect="Content" ObjectID="_1580326126" r:id="rId16"/>
          </w:object>
        </w:r>
      </w:ins>
      <w:commentRangeEnd w:id="2558"/>
      <w:commentRangeEnd w:id="2559"/>
      <w:r w:rsidR="00B5392D">
        <w:rPr>
          <w:rStyle w:val="ab"/>
        </w:rPr>
        <w:commentReference w:id="2558"/>
      </w:r>
      <w:ins w:id="2562" w:author="安安" w:date="2016-05-16T10:29:00Z">
        <w:r>
          <w:rPr>
            <w:rStyle w:val="ab"/>
          </w:rPr>
          <w:commentReference w:id="2559"/>
        </w:r>
      </w:ins>
      <w:commentRangeStart w:id="2563"/>
      <w:commentRangeStart w:id="2564"/>
      <w:del w:id="2565" w:author="安安" w:date="2016-05-16T10:29:00Z">
        <w:r w:rsidR="00F32D2D" w:rsidDel="00C73047">
          <w:object w:dxaOrig="3120" w:dyaOrig="2689">
            <v:shape id="_x0000_i1026" type="#_x0000_t75" style="width:128.1pt;height:112.2pt" o:ole="">
              <v:imagedata r:id="rId17" o:title=""/>
            </v:shape>
            <o:OLEObject Type="Embed" ProgID="Visio.Drawing.15" ShapeID="_x0000_i1026" DrawAspect="Content" ObjectID="_1580326127" r:id="rId18"/>
          </w:object>
        </w:r>
      </w:del>
      <w:commentRangeEnd w:id="2563"/>
      <w:commentRangeEnd w:id="2564"/>
      <w:r w:rsidR="00B5392D">
        <w:rPr>
          <w:rStyle w:val="ab"/>
        </w:rPr>
        <w:commentReference w:id="2563"/>
      </w:r>
      <w:r w:rsidR="005634E7">
        <w:rPr>
          <w:rStyle w:val="ab"/>
        </w:rPr>
        <w:commentReference w:id="2564"/>
      </w:r>
    </w:p>
    <w:p w:rsidR="009F298B" w:rsidRDefault="00F574F3">
      <w:pPr>
        <w:jc w:val="center"/>
        <w:rPr>
          <w:rFonts w:ascii="黑体" w:eastAsia="黑体" w:hAnsi="黑体"/>
          <w:sz w:val="15"/>
          <w:szCs w:val="15"/>
        </w:rPr>
      </w:pPr>
      <w:commentRangeStart w:id="2566"/>
      <w:r w:rsidRPr="00042515">
        <w:rPr>
          <w:rFonts w:ascii="黑体" w:eastAsia="黑体" w:hAnsi="黑体" w:hint="eastAsia"/>
          <w:sz w:val="15"/>
          <w:szCs w:val="15"/>
        </w:rPr>
        <w:t>图1</w:t>
      </w:r>
      <w:commentRangeEnd w:id="2566"/>
      <w:r w:rsidR="00B5392D">
        <w:rPr>
          <w:rStyle w:val="ab"/>
        </w:rPr>
        <w:commentReference w:id="2566"/>
      </w:r>
      <w:r w:rsidRPr="00042515">
        <w:rPr>
          <w:rFonts w:ascii="黑体" w:eastAsia="黑体" w:hAnsi="黑体"/>
          <w:sz w:val="15"/>
          <w:szCs w:val="15"/>
        </w:rPr>
        <w:t xml:space="preserve"> </w:t>
      </w:r>
      <w:commentRangeStart w:id="2567"/>
      <w:r w:rsidRPr="00042515">
        <w:rPr>
          <w:rFonts w:ascii="黑体" w:eastAsia="黑体" w:hAnsi="黑体" w:hint="eastAsia"/>
          <w:sz w:val="15"/>
          <w:szCs w:val="15"/>
        </w:rPr>
        <w:t>系统</w:t>
      </w:r>
      <w:ins w:id="2568" w:author="Administrator" w:date="2018-02-16T22:24:00Z">
        <w:r w:rsidR="006C5356">
          <w:rPr>
            <w:rFonts w:ascii="黑体" w:eastAsia="黑体" w:hAnsi="黑体" w:hint="eastAsia"/>
            <w:sz w:val="15"/>
            <w:szCs w:val="15"/>
          </w:rPr>
          <w:t xml:space="preserve">X </w:t>
        </w:r>
      </w:ins>
      <w:del w:id="2569" w:author="Administrator" w:date="2018-02-16T22:24:00Z">
        <w:r w:rsidRPr="00042515" w:rsidDel="006C5356">
          <w:rPr>
            <w:rFonts w:ascii="黑体" w:eastAsia="黑体" w:hAnsi="黑体" w:hint="eastAsia"/>
            <w:sz w:val="15"/>
            <w:szCs w:val="15"/>
          </w:rPr>
          <w:delText>的</w:delText>
        </w:r>
      </w:del>
      <w:ins w:id="2570" w:author="Administrator" w:date="2018-02-16T22:24:00Z">
        <w:r w:rsidR="006C5356">
          <w:rPr>
            <w:rFonts w:ascii="黑体" w:eastAsia="黑体" w:hAnsi="黑体" w:hint="eastAsia"/>
            <w:sz w:val="15"/>
            <w:szCs w:val="15"/>
          </w:rPr>
          <w:t xml:space="preserve">X </w:t>
        </w:r>
      </w:ins>
      <w:del w:id="2571" w:author="Administrator" w:date="2018-02-16T22:24:00Z">
        <w:r w:rsidRPr="00042515" w:rsidDel="006C5356">
          <w:rPr>
            <w:rFonts w:ascii="黑体" w:eastAsia="黑体" w:hAnsi="黑体" w:hint="eastAsia"/>
            <w:sz w:val="15"/>
            <w:szCs w:val="15"/>
          </w:rPr>
          <w:delText>结</w:delText>
        </w:r>
      </w:del>
      <w:ins w:id="2572" w:author="Administrator" w:date="2018-02-16T22:24:00Z">
        <w:r w:rsidR="006C5356">
          <w:rPr>
            <w:rFonts w:ascii="黑体" w:eastAsia="黑体" w:hAnsi="黑体" w:hint="eastAsia"/>
            <w:sz w:val="15"/>
            <w:szCs w:val="15"/>
          </w:rPr>
          <w:t xml:space="preserve">X </w:t>
        </w:r>
      </w:ins>
      <w:del w:id="2573" w:author="Administrator" w:date="2018-02-16T22:24:00Z">
        <w:r w:rsidRPr="00042515" w:rsidDel="006C5356">
          <w:rPr>
            <w:rFonts w:ascii="黑体" w:eastAsia="黑体" w:hAnsi="黑体" w:hint="eastAsia"/>
            <w:sz w:val="15"/>
            <w:szCs w:val="15"/>
          </w:rPr>
          <w:delText>构</w:delText>
        </w:r>
      </w:del>
      <w:ins w:id="2574" w:author="Administrator" w:date="2018-02-16T22:24:00Z">
        <w:r w:rsidR="006C5356">
          <w:rPr>
            <w:rFonts w:ascii="黑体" w:eastAsia="黑体" w:hAnsi="黑体" w:hint="eastAsia"/>
            <w:sz w:val="15"/>
            <w:szCs w:val="15"/>
          </w:rPr>
          <w:t xml:space="preserve">X </w:t>
        </w:r>
      </w:ins>
      <w:del w:id="2575" w:author="Administrator" w:date="2018-02-16T22:24:00Z">
        <w:r w:rsidRPr="00042515" w:rsidDel="006C5356">
          <w:rPr>
            <w:rFonts w:ascii="黑体" w:eastAsia="黑体" w:hAnsi="黑体" w:hint="eastAsia"/>
            <w:sz w:val="15"/>
            <w:szCs w:val="15"/>
          </w:rPr>
          <w:delText>框</w:delText>
        </w:r>
      </w:del>
      <w:ins w:id="2576" w:author="Administrator" w:date="2018-02-16T22:24:00Z">
        <w:r w:rsidR="006C5356">
          <w:rPr>
            <w:rFonts w:ascii="黑体" w:eastAsia="黑体" w:hAnsi="黑体" w:hint="eastAsia"/>
            <w:sz w:val="15"/>
            <w:szCs w:val="15"/>
          </w:rPr>
          <w:t xml:space="preserve">X </w:t>
        </w:r>
      </w:ins>
      <w:del w:id="2577" w:author="Administrator" w:date="2018-02-16T22:24:00Z">
        <w:r w:rsidRPr="00042515" w:rsidDel="006C5356">
          <w:rPr>
            <w:rFonts w:ascii="黑体" w:eastAsia="黑体" w:hAnsi="黑体" w:hint="eastAsia"/>
            <w:sz w:val="15"/>
            <w:szCs w:val="15"/>
          </w:rPr>
          <w:delText>图</w:delText>
        </w:r>
      </w:del>
      <w:commentRangeEnd w:id="2567"/>
      <w:r w:rsidR="00B5392D">
        <w:rPr>
          <w:rStyle w:val="ab"/>
        </w:rPr>
        <w:commentReference w:id="2567"/>
      </w:r>
    </w:p>
    <w:p w:rsidR="00204C73" w:rsidRDefault="00204C73" w:rsidP="00204C73">
      <w:pPr>
        <w:jc w:val="center"/>
        <w:rPr>
          <w:rFonts w:ascii="黑体" w:eastAsia="黑体" w:hAnsi="黑体" w:cs="黑体"/>
          <w:szCs w:val="21"/>
        </w:rPr>
      </w:pPr>
      <w:commentRangeStart w:id="2578"/>
      <w:r>
        <w:rPr>
          <w:rFonts w:ascii="黑体" w:eastAsia="黑体" w:hAnsi="黑体"/>
          <w:noProof/>
          <w:sz w:val="15"/>
          <w:szCs w:val="15"/>
        </w:rPr>
        <w:drawing>
          <wp:inline distT="0" distB="0" distL="0" distR="0">
            <wp:extent cx="1691640" cy="1271293"/>
            <wp:effectExtent l="0" t="0" r="38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426_121451.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0800000">
                      <a:off x="0" y="0"/>
                      <a:ext cx="1701822" cy="1278945"/>
                    </a:xfrm>
                    <a:prstGeom prst="rect">
                      <a:avLst/>
                    </a:prstGeom>
                  </pic:spPr>
                </pic:pic>
              </a:graphicData>
            </a:graphic>
          </wp:inline>
        </w:drawing>
      </w:r>
      <w:commentRangeEnd w:id="2578"/>
      <w:r w:rsidR="00B5392D">
        <w:rPr>
          <w:rStyle w:val="ab"/>
        </w:rPr>
        <w:commentReference w:id="2578"/>
      </w:r>
    </w:p>
    <w:p w:rsidR="00204C73" w:rsidRPr="002D2B79" w:rsidRDefault="00204C73" w:rsidP="00204C73">
      <w:pPr>
        <w:jc w:val="center"/>
        <w:rPr>
          <w:rFonts w:ascii="黑体" w:eastAsia="黑体" w:hAnsi="黑体"/>
          <w:sz w:val="15"/>
          <w:szCs w:val="15"/>
        </w:rPr>
      </w:pPr>
      <w:commentRangeStart w:id="2579"/>
      <w:r w:rsidRPr="00042515">
        <w:rPr>
          <w:rFonts w:ascii="黑体" w:eastAsia="黑体" w:hAnsi="黑体" w:hint="eastAsia"/>
          <w:sz w:val="15"/>
          <w:szCs w:val="15"/>
        </w:rPr>
        <w:t>图</w:t>
      </w:r>
      <w:r>
        <w:rPr>
          <w:rFonts w:ascii="黑体" w:eastAsia="黑体" w:hAnsi="黑体" w:hint="eastAsia"/>
          <w:sz w:val="15"/>
          <w:szCs w:val="15"/>
        </w:rPr>
        <w:t>2</w:t>
      </w:r>
      <w:commentRangeEnd w:id="2579"/>
      <w:r w:rsidR="00B5392D">
        <w:rPr>
          <w:rStyle w:val="ab"/>
        </w:rPr>
        <w:commentReference w:id="2579"/>
      </w:r>
      <w:r w:rsidRPr="00042515">
        <w:rPr>
          <w:rFonts w:ascii="黑体" w:eastAsia="黑体" w:hAnsi="黑体"/>
          <w:sz w:val="15"/>
          <w:szCs w:val="15"/>
        </w:rPr>
        <w:t xml:space="preserve"> </w:t>
      </w:r>
      <w:commentRangeStart w:id="2580"/>
      <w:r w:rsidRPr="00042515">
        <w:rPr>
          <w:rFonts w:ascii="黑体" w:eastAsia="黑体" w:hAnsi="黑体" w:hint="eastAsia"/>
          <w:sz w:val="15"/>
          <w:szCs w:val="15"/>
        </w:rPr>
        <w:t>系统</w:t>
      </w:r>
      <w:ins w:id="2581" w:author="Administrator" w:date="2018-02-16T22:29:00Z">
        <w:r w:rsidR="006C5356">
          <w:rPr>
            <w:rFonts w:ascii="黑体" w:eastAsia="黑体" w:hAnsi="黑体" w:hint="eastAsia"/>
            <w:sz w:val="15"/>
            <w:szCs w:val="15"/>
          </w:rPr>
          <w:t xml:space="preserve">X </w:t>
        </w:r>
      </w:ins>
      <w:del w:id="2582" w:author="Administrator" w:date="2018-02-16T22:29:00Z">
        <w:r w:rsidDel="006C5356">
          <w:rPr>
            <w:rFonts w:ascii="黑体" w:eastAsia="黑体" w:hAnsi="黑体" w:hint="eastAsia"/>
            <w:sz w:val="15"/>
            <w:szCs w:val="15"/>
          </w:rPr>
          <w:delText>电</w:delText>
        </w:r>
      </w:del>
      <w:ins w:id="2583" w:author="Administrator" w:date="2018-02-16T22:29:00Z">
        <w:r w:rsidR="006C5356">
          <w:rPr>
            <w:rFonts w:ascii="黑体" w:eastAsia="黑体" w:hAnsi="黑体" w:hint="eastAsia"/>
            <w:sz w:val="15"/>
            <w:szCs w:val="15"/>
          </w:rPr>
          <w:t xml:space="preserve">X </w:t>
        </w:r>
      </w:ins>
      <w:del w:id="2584" w:author="Administrator" w:date="2018-02-16T22:29:00Z">
        <w:r w:rsidDel="006C5356">
          <w:rPr>
            <w:rFonts w:ascii="黑体" w:eastAsia="黑体" w:hAnsi="黑体" w:hint="eastAsia"/>
            <w:sz w:val="15"/>
            <w:szCs w:val="15"/>
          </w:rPr>
          <w:delText>路</w:delText>
        </w:r>
      </w:del>
      <w:commentRangeEnd w:id="2580"/>
      <w:r w:rsidR="00B5392D">
        <w:rPr>
          <w:rStyle w:val="ab"/>
        </w:rPr>
        <w:commentReference w:id="2580"/>
      </w:r>
    </w:p>
    <w:p w:rsidR="00204C73" w:rsidRDefault="00204C73" w:rsidP="00204C73">
      <w:pPr>
        <w:jc w:val="center"/>
        <w:rPr>
          <w:rFonts w:ascii="黑体" w:eastAsia="黑体" w:hAnsi="黑体" w:cs="黑体"/>
          <w:szCs w:val="21"/>
        </w:rPr>
      </w:pPr>
    </w:p>
    <w:p w:rsidR="00F574F3" w:rsidRDefault="00F574F3" w:rsidP="00204C73">
      <w:pPr>
        <w:rPr>
          <w:rFonts w:ascii="黑体" w:eastAsia="黑体" w:hAnsi="黑体" w:cs="黑体"/>
          <w:szCs w:val="21"/>
        </w:rPr>
      </w:pPr>
      <w:commentRangeStart w:id="2585"/>
      <w:r>
        <w:rPr>
          <w:rFonts w:ascii="黑体" w:eastAsia="黑体" w:hAnsi="黑体" w:cs="黑体" w:hint="eastAsia"/>
          <w:szCs w:val="21"/>
        </w:rPr>
        <w:t>1.2</w:t>
      </w:r>
      <w:commentRangeEnd w:id="2585"/>
      <w:r w:rsidR="00B5392D">
        <w:rPr>
          <w:rStyle w:val="ab"/>
        </w:rPr>
        <w:commentReference w:id="2585"/>
      </w:r>
      <w:r>
        <w:rPr>
          <w:rFonts w:ascii="黑体" w:eastAsia="黑体" w:hAnsi="黑体" w:cs="黑体" w:hint="eastAsia"/>
          <w:szCs w:val="21"/>
        </w:rPr>
        <w:t xml:space="preserve"> </w:t>
      </w:r>
      <w:commentRangeStart w:id="2586"/>
      <w:r>
        <w:rPr>
          <w:rFonts w:ascii="黑体" w:eastAsia="黑体" w:hAnsi="黑体" w:cs="黑体" w:hint="eastAsia"/>
          <w:szCs w:val="21"/>
        </w:rPr>
        <w:t>信号获取电路</w:t>
      </w:r>
      <w:commentRangeEnd w:id="2586"/>
      <w:r w:rsidR="00B5392D">
        <w:rPr>
          <w:rStyle w:val="ab"/>
        </w:rPr>
        <w:commentReference w:id="2586"/>
      </w:r>
    </w:p>
    <w:p w:rsidR="00960CC5" w:rsidRDefault="00B52164" w:rsidP="00960CC5">
      <w:pPr>
        <w:ind w:firstLineChars="200" w:firstLine="420"/>
        <w:rPr>
          <w:rFonts w:ascii="Times New Roman" w:hAnsi="Times New Roman"/>
          <w:szCs w:val="21"/>
        </w:rPr>
      </w:pPr>
      <w:commentRangeStart w:id="2587"/>
      <w:r>
        <w:rPr>
          <w:rFonts w:hint="eastAsia"/>
        </w:rPr>
        <w:t>脉搏信号</w:t>
      </w:r>
      <w:del w:id="2588" w:author="Administrator" w:date="2018-02-16T22:36:00Z">
        <w:r w:rsidR="002A0323" w:rsidRPr="00AA7C6E" w:rsidDel="00AA7C6E">
          <w:rPr>
            <w:rFonts w:ascii="宋体" w:hAnsi="宋体" w:hint="eastAsia"/>
            <w:rPrChange w:id="2589" w:author="Administrator" w:date="2018-02-16T22:36:00Z">
              <w:rPr>
                <w:rFonts w:hint="eastAsia"/>
              </w:rPr>
            </w:rPrChange>
          </w:rPr>
          <w:delText>具</w:delText>
        </w:r>
      </w:del>
      <w:ins w:id="2590" w:author="Administrator" w:date="2018-02-16T22:36:00Z">
        <w:r w:rsidR="00AA7C6E" w:rsidRPr="00AA7C6E">
          <w:rPr>
            <w:rFonts w:ascii="宋体" w:hAnsi="宋体" w:hint="eastAsia"/>
            <w:rPrChange w:id="2591" w:author="Administrator" w:date="2018-02-16T22:36:00Z">
              <w:rPr>
                <w:rFonts w:hint="eastAsia"/>
              </w:rPr>
            </w:rPrChange>
          </w:rPr>
          <w:t xml:space="preserve">X </w:t>
        </w:r>
      </w:ins>
      <w:del w:id="2592" w:author="Administrator" w:date="2018-02-16T22:36:00Z">
        <w:r w:rsidR="002A0323" w:rsidRPr="00AA7C6E" w:rsidDel="00AA7C6E">
          <w:rPr>
            <w:rFonts w:ascii="宋体" w:hAnsi="宋体" w:hint="eastAsia"/>
            <w:rPrChange w:id="2593" w:author="Administrator" w:date="2018-02-16T22:36:00Z">
              <w:rPr>
                <w:rFonts w:hint="eastAsia"/>
              </w:rPr>
            </w:rPrChange>
          </w:rPr>
          <w:delText>有</w:delText>
        </w:r>
      </w:del>
      <w:ins w:id="2594" w:author="Administrator" w:date="2018-02-16T22:36:00Z">
        <w:r w:rsidR="00AA7C6E" w:rsidRPr="00AA7C6E">
          <w:rPr>
            <w:rFonts w:ascii="宋体" w:hAnsi="宋体" w:hint="eastAsia"/>
            <w:rPrChange w:id="2595" w:author="Administrator" w:date="2018-02-16T22:36:00Z">
              <w:rPr>
                <w:rFonts w:hint="eastAsia"/>
              </w:rPr>
            </w:rPrChange>
          </w:rPr>
          <w:t xml:space="preserve">X </w:t>
        </w:r>
      </w:ins>
      <w:del w:id="2596" w:author="Administrator" w:date="2018-02-16T22:36:00Z">
        <w:r w:rsidR="002A0323" w:rsidRPr="00AA7C6E" w:rsidDel="00AA7C6E">
          <w:rPr>
            <w:rFonts w:ascii="宋体" w:hAnsi="宋体" w:hint="eastAsia"/>
            <w:rPrChange w:id="2597" w:author="Administrator" w:date="2018-02-16T22:36:00Z">
              <w:rPr>
                <w:rFonts w:hint="eastAsia"/>
              </w:rPr>
            </w:rPrChange>
          </w:rPr>
          <w:delText>以</w:delText>
        </w:r>
      </w:del>
      <w:ins w:id="2598" w:author="Administrator" w:date="2018-02-16T22:36:00Z">
        <w:r w:rsidR="00AA7C6E" w:rsidRPr="00AA7C6E">
          <w:rPr>
            <w:rFonts w:ascii="宋体" w:hAnsi="宋体" w:hint="eastAsia"/>
            <w:rPrChange w:id="2599" w:author="Administrator" w:date="2018-02-16T22:36:00Z">
              <w:rPr>
                <w:rFonts w:hint="eastAsia"/>
              </w:rPr>
            </w:rPrChange>
          </w:rPr>
          <w:t xml:space="preserve">X </w:t>
        </w:r>
      </w:ins>
      <w:del w:id="2600" w:author="Administrator" w:date="2018-02-16T22:36:00Z">
        <w:r w:rsidR="002A0323" w:rsidRPr="00AA7C6E" w:rsidDel="00AA7C6E">
          <w:rPr>
            <w:rFonts w:ascii="宋体" w:hAnsi="宋体" w:hint="eastAsia"/>
            <w:rPrChange w:id="2601" w:author="Administrator" w:date="2018-02-16T22:36:00Z">
              <w:rPr>
                <w:rFonts w:hint="eastAsia"/>
              </w:rPr>
            </w:rPrChange>
          </w:rPr>
          <w:delText>下</w:delText>
        </w:r>
      </w:del>
      <w:ins w:id="2602" w:author="Administrator" w:date="2018-02-16T22:36:00Z">
        <w:r w:rsidR="00AA7C6E" w:rsidRPr="00AA7C6E">
          <w:rPr>
            <w:rFonts w:ascii="宋体" w:hAnsi="宋体" w:hint="eastAsia"/>
            <w:rPrChange w:id="2603" w:author="Administrator" w:date="2018-02-16T22:36:00Z">
              <w:rPr>
                <w:rFonts w:hint="eastAsia"/>
              </w:rPr>
            </w:rPrChange>
          </w:rPr>
          <w:t xml:space="preserve">X </w:t>
        </w:r>
      </w:ins>
      <w:del w:id="2604" w:author="Administrator" w:date="2018-02-16T22:36:00Z">
        <w:r w:rsidR="002A0323" w:rsidRPr="00AA7C6E" w:rsidDel="00AA7C6E">
          <w:rPr>
            <w:rFonts w:ascii="宋体" w:hAnsi="宋体" w:hint="eastAsia"/>
            <w:rPrChange w:id="2605" w:author="Administrator" w:date="2018-02-16T22:36:00Z">
              <w:rPr>
                <w:rFonts w:hint="eastAsia"/>
              </w:rPr>
            </w:rPrChange>
          </w:rPr>
          <w:delText>特</w:delText>
        </w:r>
      </w:del>
      <w:ins w:id="2606" w:author="Administrator" w:date="2018-02-16T22:36:00Z">
        <w:r w:rsidR="00AA7C6E" w:rsidRPr="00AA7C6E">
          <w:rPr>
            <w:rFonts w:ascii="宋体" w:hAnsi="宋体" w:hint="eastAsia"/>
            <w:rPrChange w:id="2607" w:author="Administrator" w:date="2018-02-16T22:36:00Z">
              <w:rPr>
                <w:rFonts w:hint="eastAsia"/>
              </w:rPr>
            </w:rPrChange>
          </w:rPr>
          <w:t xml:space="preserve">X </w:t>
        </w:r>
      </w:ins>
      <w:del w:id="2608" w:author="Administrator" w:date="2018-02-16T22:36:00Z">
        <w:r w:rsidR="002A0323" w:rsidRPr="00AA7C6E" w:rsidDel="00AA7C6E">
          <w:rPr>
            <w:rFonts w:ascii="宋体" w:hAnsi="宋体" w:hint="eastAsia"/>
            <w:rPrChange w:id="2609" w:author="Administrator" w:date="2018-02-16T22:36:00Z">
              <w:rPr>
                <w:rFonts w:hint="eastAsia"/>
              </w:rPr>
            </w:rPrChange>
          </w:rPr>
          <w:delText>点</w:delText>
        </w:r>
      </w:del>
      <w:ins w:id="2610" w:author="Administrator" w:date="2018-02-16T22:36:00Z">
        <w:r w:rsidR="00AA7C6E" w:rsidRPr="00AA7C6E">
          <w:rPr>
            <w:rFonts w:ascii="宋体" w:hAnsi="宋体" w:hint="eastAsia"/>
            <w:rPrChange w:id="2611" w:author="Administrator" w:date="2018-02-16T22:36:00Z">
              <w:rPr>
                <w:rFonts w:hint="eastAsia"/>
              </w:rPr>
            </w:rPrChange>
          </w:rPr>
          <w:t xml:space="preserve">X </w:t>
        </w:r>
      </w:ins>
      <w:del w:id="2612" w:author="Administrator" w:date="2018-02-16T22:36:00Z">
        <w:r w:rsidR="002A0323" w:rsidRPr="00AA7C6E" w:rsidDel="00AA7C6E">
          <w:rPr>
            <w:rFonts w:ascii="宋体" w:hAnsi="宋体" w:hint="eastAsia"/>
            <w:rPrChange w:id="2613" w:author="Administrator" w:date="2018-02-16T22:36:00Z">
              <w:rPr>
                <w:rFonts w:hint="eastAsia"/>
              </w:rPr>
            </w:rPrChange>
          </w:rPr>
          <w:delText>：</w:delText>
        </w:r>
      </w:del>
      <w:ins w:id="2614" w:author="Administrator" w:date="2018-02-16T22:36:00Z">
        <w:r w:rsidR="00AA7C6E" w:rsidRPr="00AA7C6E">
          <w:rPr>
            <w:rFonts w:ascii="宋体" w:hAnsi="宋体" w:hint="eastAsia"/>
            <w:rPrChange w:id="2615" w:author="Administrator" w:date="2018-02-16T22:36:00Z">
              <w:rPr>
                <w:rFonts w:hint="eastAsia"/>
              </w:rPr>
            </w:rPrChange>
          </w:rPr>
          <w:t xml:space="preserve">X </w:t>
        </w:r>
      </w:ins>
      <w:ins w:id="2616" w:author="安安" w:date="2016-05-16T10:31:00Z">
        <w:del w:id="2617" w:author="Administrator" w:date="2018-02-16T22:36:00Z">
          <w:r w:rsidR="00181407" w:rsidRPr="00AA7C6E" w:rsidDel="00AA7C6E">
            <w:rPr>
              <w:rFonts w:ascii="宋体" w:hAnsi="宋体" w:hint="eastAsia"/>
              <w:rPrChange w:id="2618" w:author="Administrator" w:date="2018-02-16T22:36:00Z">
                <w:rPr>
                  <w:rFonts w:hint="eastAsia"/>
                </w:rPr>
              </w:rPrChange>
            </w:rPr>
            <w:delText>（</w:delText>
          </w:r>
        </w:del>
      </w:ins>
      <w:ins w:id="2619" w:author="Administrator" w:date="2018-02-16T22:36:00Z">
        <w:r w:rsidR="00AA7C6E" w:rsidRPr="00AA7C6E">
          <w:rPr>
            <w:rFonts w:ascii="宋体" w:hAnsi="宋体" w:hint="eastAsia"/>
            <w:rPrChange w:id="2620" w:author="Administrator" w:date="2018-02-16T22:36:00Z">
              <w:rPr>
                <w:rFonts w:ascii="Times New Roman" w:hAnsi="Times New Roman" w:hint="eastAsia"/>
              </w:rPr>
            </w:rPrChange>
          </w:rPr>
          <w:t xml:space="preserve">X </w:t>
        </w:r>
      </w:ins>
      <w:ins w:id="2621" w:author="安安" w:date="2016-05-16T10:31:00Z">
        <w:del w:id="2622" w:author="Administrator" w:date="2018-02-16T22:36:00Z">
          <w:r w:rsidR="00181407" w:rsidRPr="00AA7C6E" w:rsidDel="00AA7C6E">
            <w:rPr>
              <w:rFonts w:ascii="宋体" w:hAnsi="宋体"/>
              <w:rPrChange w:id="2623" w:author="Administrator" w:date="2018-02-16T22:36:00Z">
                <w:rPr/>
              </w:rPrChange>
            </w:rPr>
            <w:delText>1</w:delText>
          </w:r>
        </w:del>
      </w:ins>
      <w:ins w:id="2624" w:author="Administrator" w:date="2018-02-16T22:36:00Z">
        <w:r w:rsidR="00AA7C6E" w:rsidRPr="00AA7C6E">
          <w:rPr>
            <w:rFonts w:ascii="宋体" w:hAnsi="宋体"/>
            <w:rPrChange w:id="2625" w:author="Administrator" w:date="2018-02-16T22:36:00Z">
              <w:rPr>
                <w:rFonts w:ascii="Times New Roman" w:hAnsi="Times New Roman"/>
              </w:rPr>
            </w:rPrChange>
          </w:rPr>
          <w:t xml:space="preserve">X </w:t>
        </w:r>
      </w:ins>
      <w:ins w:id="2626" w:author="安安" w:date="2016-05-16T10:31:00Z">
        <w:del w:id="2627" w:author="Administrator" w:date="2018-02-16T22:36:00Z">
          <w:r w:rsidR="00181407" w:rsidRPr="00AA7C6E" w:rsidDel="00AA7C6E">
            <w:rPr>
              <w:rFonts w:ascii="宋体" w:hAnsi="宋体" w:hint="eastAsia"/>
              <w:rPrChange w:id="2628" w:author="Administrator" w:date="2018-02-16T22:36:00Z">
                <w:rPr>
                  <w:rFonts w:hint="eastAsia"/>
                </w:rPr>
              </w:rPrChange>
            </w:rPr>
            <w:delText>）</w:delText>
          </w:r>
        </w:del>
      </w:ins>
      <w:ins w:id="2629" w:author="Administrator" w:date="2018-02-16T22:36:00Z">
        <w:r w:rsidR="00AA7C6E" w:rsidRPr="00AA7C6E">
          <w:rPr>
            <w:rFonts w:ascii="宋体" w:hAnsi="宋体" w:hint="eastAsia"/>
            <w:rPrChange w:id="2630" w:author="Administrator" w:date="2018-02-16T22:36:00Z">
              <w:rPr>
                <w:rFonts w:ascii="Times New Roman" w:hAnsi="Times New Roman" w:hint="eastAsia"/>
              </w:rPr>
            </w:rPrChange>
          </w:rPr>
          <w:t xml:space="preserve">X </w:t>
        </w:r>
      </w:ins>
      <w:ins w:id="2631" w:author="安安" w:date="2016-05-16T10:31:00Z">
        <w:del w:id="2632" w:author="Administrator" w:date="2018-02-16T22:36:00Z">
          <w:r w:rsidR="00C73047" w:rsidRPr="00AA7C6E" w:rsidDel="00AA7C6E">
            <w:rPr>
              <w:rFonts w:ascii="宋体" w:hAnsi="宋体" w:hint="eastAsia"/>
              <w:rPrChange w:id="2633" w:author="Administrator" w:date="2018-02-16T22:36:00Z">
                <w:rPr>
                  <w:rFonts w:hint="eastAsia"/>
                </w:rPr>
              </w:rPrChange>
            </w:rPr>
            <w:delText>脉</w:delText>
          </w:r>
        </w:del>
      </w:ins>
      <w:ins w:id="2634" w:author="Administrator" w:date="2018-02-16T22:36:00Z">
        <w:r w:rsidR="00AA7C6E" w:rsidRPr="00AA7C6E">
          <w:rPr>
            <w:rFonts w:ascii="宋体" w:hAnsi="宋体" w:hint="eastAsia"/>
            <w:rPrChange w:id="2635" w:author="Administrator" w:date="2018-02-16T22:36:00Z">
              <w:rPr>
                <w:rFonts w:hint="eastAsia"/>
              </w:rPr>
            </w:rPrChange>
          </w:rPr>
          <w:t xml:space="preserve">X </w:t>
        </w:r>
      </w:ins>
      <w:ins w:id="2636" w:author="安安" w:date="2016-05-16T10:31:00Z">
        <w:del w:id="2637" w:author="Administrator" w:date="2018-02-16T22:36:00Z">
          <w:r w:rsidR="00C73047" w:rsidRPr="00AA7C6E" w:rsidDel="00AA7C6E">
            <w:rPr>
              <w:rFonts w:ascii="宋体" w:hAnsi="宋体" w:hint="eastAsia"/>
              <w:rPrChange w:id="2638" w:author="Administrator" w:date="2018-02-16T22:36:00Z">
                <w:rPr>
                  <w:rFonts w:hint="eastAsia"/>
                </w:rPr>
              </w:rPrChange>
            </w:rPr>
            <w:delText>搏</w:delText>
          </w:r>
        </w:del>
      </w:ins>
      <w:ins w:id="2639" w:author="Administrator" w:date="2018-02-16T22:36:00Z">
        <w:r w:rsidR="00AA7C6E" w:rsidRPr="00AA7C6E">
          <w:rPr>
            <w:rFonts w:ascii="宋体" w:hAnsi="宋体" w:hint="eastAsia"/>
            <w:rPrChange w:id="2640" w:author="Administrator" w:date="2018-02-16T22:36:00Z">
              <w:rPr>
                <w:rFonts w:hint="eastAsia"/>
              </w:rPr>
            </w:rPrChange>
          </w:rPr>
          <w:t xml:space="preserve">X </w:t>
        </w:r>
      </w:ins>
      <w:ins w:id="2641" w:author="安安" w:date="2016-05-16T10:31:00Z">
        <w:del w:id="2642" w:author="Administrator" w:date="2018-02-16T22:36:00Z">
          <w:r w:rsidR="00C73047" w:rsidRPr="00AA7C6E" w:rsidDel="00AA7C6E">
            <w:rPr>
              <w:rFonts w:ascii="宋体" w:hAnsi="宋体" w:hint="eastAsia"/>
              <w:rPrChange w:id="2643" w:author="Administrator" w:date="2018-02-16T22:36:00Z">
                <w:rPr>
                  <w:rFonts w:hint="eastAsia"/>
                </w:rPr>
              </w:rPrChange>
            </w:rPr>
            <w:delText>信</w:delText>
          </w:r>
        </w:del>
      </w:ins>
      <w:ins w:id="2644" w:author="Administrator" w:date="2018-02-16T22:36:00Z">
        <w:r w:rsidR="00AA7C6E" w:rsidRPr="00AA7C6E">
          <w:rPr>
            <w:rFonts w:ascii="宋体" w:hAnsi="宋体" w:hint="eastAsia"/>
            <w:rPrChange w:id="2645" w:author="Administrator" w:date="2018-02-16T22:36:00Z">
              <w:rPr>
                <w:rFonts w:hint="eastAsia"/>
              </w:rPr>
            </w:rPrChange>
          </w:rPr>
          <w:t xml:space="preserve">X </w:t>
        </w:r>
      </w:ins>
      <w:ins w:id="2646" w:author="安安" w:date="2016-05-16T10:31:00Z">
        <w:del w:id="2647" w:author="Administrator" w:date="2018-02-16T22:36:00Z">
          <w:r w:rsidR="00C73047" w:rsidRPr="00AA7C6E" w:rsidDel="00AA7C6E">
            <w:rPr>
              <w:rFonts w:ascii="宋体" w:hAnsi="宋体" w:hint="eastAsia"/>
              <w:rPrChange w:id="2648" w:author="Administrator" w:date="2018-02-16T22:36:00Z">
                <w:rPr>
                  <w:rFonts w:hint="eastAsia"/>
                </w:rPr>
              </w:rPrChange>
            </w:rPr>
            <w:delText>号</w:delText>
          </w:r>
        </w:del>
      </w:ins>
      <w:ins w:id="2649" w:author="Administrator" w:date="2018-02-16T22:36:00Z">
        <w:r w:rsidR="00AA7C6E" w:rsidRPr="00AA7C6E">
          <w:rPr>
            <w:rFonts w:ascii="宋体" w:hAnsi="宋体" w:hint="eastAsia"/>
            <w:rPrChange w:id="2650" w:author="Administrator" w:date="2018-02-16T22:36:00Z">
              <w:rPr>
                <w:rFonts w:hint="eastAsia"/>
              </w:rPr>
            </w:rPrChange>
          </w:rPr>
          <w:t xml:space="preserve">X </w:t>
        </w:r>
      </w:ins>
      <w:ins w:id="2651" w:author="安安" w:date="2016-05-16T10:31:00Z">
        <w:del w:id="2652" w:author="Administrator" w:date="2018-02-16T22:36:00Z">
          <w:r w:rsidR="00C73047" w:rsidRPr="00AA7C6E" w:rsidDel="00AA7C6E">
            <w:rPr>
              <w:rFonts w:ascii="宋体" w:hAnsi="宋体" w:hint="eastAsia"/>
              <w:rPrChange w:id="2653" w:author="Administrator" w:date="2018-02-16T22:36:00Z">
                <w:rPr>
                  <w:rFonts w:hint="eastAsia"/>
                </w:rPr>
              </w:rPrChange>
            </w:rPr>
            <w:delText>属</w:delText>
          </w:r>
        </w:del>
      </w:ins>
      <w:ins w:id="2654" w:author="Administrator" w:date="2018-02-16T22:36:00Z">
        <w:r w:rsidR="00AA7C6E" w:rsidRPr="00AA7C6E">
          <w:rPr>
            <w:rFonts w:ascii="宋体" w:hAnsi="宋体" w:hint="eastAsia"/>
            <w:rPrChange w:id="2655" w:author="Administrator" w:date="2018-02-16T22:36:00Z">
              <w:rPr>
                <w:rFonts w:hint="eastAsia"/>
              </w:rPr>
            </w:rPrChange>
          </w:rPr>
          <w:t xml:space="preserve">X </w:t>
        </w:r>
      </w:ins>
      <w:ins w:id="2656" w:author="安安" w:date="2016-05-16T10:31:00Z">
        <w:del w:id="2657" w:author="Administrator" w:date="2018-02-16T22:36:00Z">
          <w:r w:rsidR="00C73047" w:rsidRPr="00AA7C6E" w:rsidDel="00AA7C6E">
            <w:rPr>
              <w:rFonts w:ascii="宋体" w:hAnsi="宋体" w:hint="eastAsia"/>
              <w:rPrChange w:id="2658" w:author="Administrator" w:date="2018-02-16T22:36:00Z">
                <w:rPr>
                  <w:rFonts w:hint="eastAsia"/>
                </w:rPr>
              </w:rPrChange>
            </w:rPr>
            <w:delText>于</w:delText>
          </w:r>
        </w:del>
      </w:ins>
      <w:ins w:id="2659" w:author="Administrator" w:date="2018-02-16T22:36:00Z">
        <w:r w:rsidR="00AA7C6E" w:rsidRPr="00AA7C6E">
          <w:rPr>
            <w:rFonts w:ascii="宋体" w:hAnsi="宋体" w:hint="eastAsia"/>
            <w:rPrChange w:id="2660" w:author="Administrator" w:date="2018-02-16T22:36:00Z">
              <w:rPr>
                <w:rFonts w:hint="eastAsia"/>
              </w:rPr>
            </w:rPrChange>
          </w:rPr>
          <w:t xml:space="preserve">X </w:t>
        </w:r>
      </w:ins>
      <w:commentRangeStart w:id="2661"/>
      <w:del w:id="2662" w:author="Administrator" w:date="2018-02-16T22:36:00Z">
        <w:r w:rsidR="002A0323" w:rsidRPr="00AA7C6E" w:rsidDel="00AA7C6E">
          <w:rPr>
            <w:rFonts w:ascii="宋体" w:hAnsi="宋体" w:hint="eastAsia"/>
            <w:rPrChange w:id="2663" w:author="Administrator" w:date="2018-02-16T22:36:00Z">
              <w:rPr>
                <w:rFonts w:hint="eastAsia"/>
              </w:rPr>
            </w:rPrChange>
          </w:rPr>
          <w:delText>强</w:delText>
        </w:r>
      </w:del>
      <w:ins w:id="2664" w:author="Administrator" w:date="2018-02-16T22:36:00Z">
        <w:r w:rsidR="00AA7C6E" w:rsidRPr="00AA7C6E">
          <w:rPr>
            <w:rFonts w:ascii="宋体" w:hAnsi="宋体" w:hint="eastAsia"/>
            <w:rPrChange w:id="2665" w:author="Administrator" w:date="2018-02-16T22:36:00Z">
              <w:rPr>
                <w:rFonts w:hint="eastAsia"/>
              </w:rPr>
            </w:rPrChange>
          </w:rPr>
          <w:t xml:space="preserve">X </w:t>
        </w:r>
      </w:ins>
      <w:del w:id="2666" w:author="Administrator" w:date="2018-02-16T22:36:00Z">
        <w:r w:rsidR="002A0323" w:rsidRPr="00AA7C6E" w:rsidDel="00AA7C6E">
          <w:rPr>
            <w:rFonts w:ascii="宋体" w:hAnsi="宋体" w:hint="eastAsia"/>
            <w:rPrChange w:id="2667" w:author="Administrator" w:date="2018-02-16T22:36:00Z">
              <w:rPr>
                <w:rFonts w:hint="eastAsia"/>
              </w:rPr>
            </w:rPrChange>
          </w:rPr>
          <w:delText>干</w:delText>
        </w:r>
      </w:del>
      <w:ins w:id="2668" w:author="Administrator" w:date="2018-02-16T22:36:00Z">
        <w:r w:rsidR="00AA7C6E" w:rsidRPr="00AA7C6E">
          <w:rPr>
            <w:rFonts w:ascii="宋体" w:hAnsi="宋体" w:hint="eastAsia"/>
            <w:rPrChange w:id="2669" w:author="Administrator" w:date="2018-02-16T22:36:00Z">
              <w:rPr>
                <w:rFonts w:hint="eastAsia"/>
              </w:rPr>
            </w:rPrChange>
          </w:rPr>
          <w:t xml:space="preserve">X </w:t>
        </w:r>
      </w:ins>
      <w:del w:id="2670" w:author="Administrator" w:date="2018-02-16T22:36:00Z">
        <w:r w:rsidR="002A0323" w:rsidRPr="00AA7C6E" w:rsidDel="00AA7C6E">
          <w:rPr>
            <w:rFonts w:ascii="宋体" w:hAnsi="宋体" w:hint="eastAsia"/>
            <w:rPrChange w:id="2671" w:author="Administrator" w:date="2018-02-16T22:36:00Z">
              <w:rPr>
                <w:rFonts w:hint="eastAsia"/>
              </w:rPr>
            </w:rPrChange>
          </w:rPr>
          <w:delText>扰</w:delText>
        </w:r>
      </w:del>
      <w:ins w:id="2672" w:author="Administrator" w:date="2018-02-16T22:36:00Z">
        <w:r w:rsidR="00AA7C6E" w:rsidRPr="00AA7C6E">
          <w:rPr>
            <w:rFonts w:ascii="宋体" w:hAnsi="宋体" w:hint="eastAsia"/>
            <w:rPrChange w:id="2673" w:author="Administrator" w:date="2018-02-16T22:36:00Z">
              <w:rPr>
                <w:rFonts w:hint="eastAsia"/>
              </w:rPr>
            </w:rPrChange>
          </w:rPr>
          <w:t xml:space="preserve">X </w:t>
        </w:r>
      </w:ins>
      <w:del w:id="2674" w:author="Administrator" w:date="2018-02-16T22:36:00Z">
        <w:r w:rsidR="002A0323" w:rsidRPr="00AA7C6E" w:rsidDel="00AA7C6E">
          <w:rPr>
            <w:rFonts w:ascii="宋体" w:hAnsi="宋体" w:hint="eastAsia"/>
            <w:rPrChange w:id="2675" w:author="Administrator" w:date="2018-02-16T22:36:00Z">
              <w:rPr>
                <w:rFonts w:hint="eastAsia"/>
              </w:rPr>
            </w:rPrChange>
          </w:rPr>
          <w:delText>下</w:delText>
        </w:r>
      </w:del>
      <w:ins w:id="2676" w:author="Administrator" w:date="2018-02-16T22:36:00Z">
        <w:r w:rsidR="00AA7C6E" w:rsidRPr="00AA7C6E">
          <w:rPr>
            <w:rFonts w:ascii="宋体" w:hAnsi="宋体" w:hint="eastAsia"/>
            <w:rPrChange w:id="2677" w:author="Administrator" w:date="2018-02-16T22:36:00Z">
              <w:rPr>
                <w:rFonts w:hint="eastAsia"/>
              </w:rPr>
            </w:rPrChange>
          </w:rPr>
          <w:t xml:space="preserve">X </w:t>
        </w:r>
      </w:ins>
      <w:del w:id="2678" w:author="Administrator" w:date="2018-02-16T22:36:00Z">
        <w:r w:rsidR="002A0323" w:rsidRPr="00AA7C6E" w:rsidDel="00AA7C6E">
          <w:rPr>
            <w:rFonts w:ascii="宋体" w:hAnsi="宋体" w:hint="eastAsia"/>
            <w:rPrChange w:id="2679" w:author="Administrator" w:date="2018-02-16T22:36:00Z">
              <w:rPr>
                <w:rFonts w:hint="eastAsia"/>
              </w:rPr>
            </w:rPrChange>
          </w:rPr>
          <w:delText>的</w:delText>
        </w:r>
      </w:del>
      <w:ins w:id="2680" w:author="Administrator" w:date="2018-02-16T22:36:00Z">
        <w:r w:rsidR="00AA7C6E" w:rsidRPr="00AA7C6E">
          <w:rPr>
            <w:rFonts w:ascii="宋体" w:hAnsi="宋体" w:hint="eastAsia"/>
            <w:rPrChange w:id="2681" w:author="Administrator" w:date="2018-02-16T22:36:00Z">
              <w:rPr>
                <w:rFonts w:hint="eastAsia"/>
              </w:rPr>
            </w:rPrChange>
          </w:rPr>
          <w:t xml:space="preserve">X </w:t>
        </w:r>
      </w:ins>
      <w:del w:id="2682" w:author="Administrator" w:date="2018-02-16T22:36:00Z">
        <w:r w:rsidR="002A0323" w:rsidRPr="00AA7C6E" w:rsidDel="00AA7C6E">
          <w:rPr>
            <w:rFonts w:ascii="宋体" w:hAnsi="宋体" w:hint="eastAsia"/>
            <w:rPrChange w:id="2683" w:author="Administrator" w:date="2018-02-16T22:36:00Z">
              <w:rPr>
                <w:rFonts w:hint="eastAsia"/>
              </w:rPr>
            </w:rPrChange>
          </w:rPr>
          <w:delText>微</w:delText>
        </w:r>
      </w:del>
      <w:ins w:id="2684" w:author="Administrator" w:date="2018-02-16T22:36:00Z">
        <w:r w:rsidR="00AA7C6E" w:rsidRPr="00AA7C6E">
          <w:rPr>
            <w:rFonts w:ascii="宋体" w:hAnsi="宋体" w:hint="eastAsia"/>
            <w:rPrChange w:id="2685" w:author="Administrator" w:date="2018-02-16T22:36:00Z">
              <w:rPr>
                <w:rFonts w:hint="eastAsia"/>
              </w:rPr>
            </w:rPrChange>
          </w:rPr>
          <w:t xml:space="preserve">X </w:t>
        </w:r>
      </w:ins>
      <w:del w:id="2686" w:author="Administrator" w:date="2018-02-16T22:36:00Z">
        <w:r w:rsidR="002A0323" w:rsidRPr="00AA7C6E" w:rsidDel="00AA7C6E">
          <w:rPr>
            <w:rFonts w:ascii="宋体" w:hAnsi="宋体" w:hint="eastAsia"/>
            <w:rPrChange w:id="2687" w:author="Administrator" w:date="2018-02-16T22:36:00Z">
              <w:rPr>
                <w:rFonts w:hint="eastAsia"/>
              </w:rPr>
            </w:rPrChange>
          </w:rPr>
          <w:delText>弱</w:delText>
        </w:r>
      </w:del>
      <w:ins w:id="2688" w:author="Administrator" w:date="2018-02-16T22:36:00Z">
        <w:r w:rsidR="00AA7C6E" w:rsidRPr="00AA7C6E">
          <w:rPr>
            <w:rFonts w:ascii="宋体" w:hAnsi="宋体" w:hint="eastAsia"/>
            <w:rPrChange w:id="2689" w:author="Administrator" w:date="2018-02-16T22:36:00Z">
              <w:rPr>
                <w:rFonts w:hint="eastAsia"/>
              </w:rPr>
            </w:rPrChange>
          </w:rPr>
          <w:t xml:space="preserve">X </w:t>
        </w:r>
      </w:ins>
      <w:del w:id="2690" w:author="Administrator" w:date="2018-02-16T22:36:00Z">
        <w:r w:rsidR="002A0323" w:rsidRPr="00AA7C6E" w:rsidDel="00AA7C6E">
          <w:rPr>
            <w:rFonts w:ascii="宋体" w:hAnsi="宋体" w:hint="eastAsia"/>
            <w:rPrChange w:id="2691" w:author="Administrator" w:date="2018-02-16T22:36:00Z">
              <w:rPr>
                <w:rFonts w:hint="eastAsia"/>
              </w:rPr>
            </w:rPrChange>
          </w:rPr>
          <w:delText>信</w:delText>
        </w:r>
      </w:del>
      <w:ins w:id="2692" w:author="Administrator" w:date="2018-02-16T22:36:00Z">
        <w:r w:rsidR="00AA7C6E" w:rsidRPr="00AA7C6E">
          <w:rPr>
            <w:rFonts w:ascii="宋体" w:hAnsi="宋体" w:hint="eastAsia"/>
            <w:rPrChange w:id="2693" w:author="Administrator" w:date="2018-02-16T22:36:00Z">
              <w:rPr>
                <w:rFonts w:hint="eastAsia"/>
              </w:rPr>
            </w:rPrChange>
          </w:rPr>
          <w:t xml:space="preserve">X </w:t>
        </w:r>
      </w:ins>
      <w:del w:id="2694" w:author="Administrator" w:date="2018-02-16T22:36:00Z">
        <w:r w:rsidR="002A0323" w:rsidRPr="00AA7C6E" w:rsidDel="00AA7C6E">
          <w:rPr>
            <w:rFonts w:ascii="宋体" w:hAnsi="宋体" w:hint="eastAsia"/>
            <w:rPrChange w:id="2695" w:author="Administrator" w:date="2018-02-16T22:36:00Z">
              <w:rPr>
                <w:rFonts w:hint="eastAsia"/>
              </w:rPr>
            </w:rPrChange>
          </w:rPr>
          <w:delText>号</w:delText>
        </w:r>
      </w:del>
      <w:ins w:id="2696" w:author="Administrator" w:date="2018-02-16T22:36:00Z">
        <w:r w:rsidR="00AA7C6E" w:rsidRPr="00AA7C6E">
          <w:rPr>
            <w:rFonts w:ascii="宋体" w:hAnsi="宋体" w:hint="eastAsia"/>
            <w:rPrChange w:id="2697" w:author="Administrator" w:date="2018-02-16T22:36:00Z">
              <w:rPr>
                <w:rFonts w:hint="eastAsia"/>
              </w:rPr>
            </w:rPrChange>
          </w:rPr>
          <w:t xml:space="preserve">X </w:t>
        </w:r>
      </w:ins>
      <w:del w:id="2698" w:author="Administrator" w:date="2018-02-16T22:36:00Z">
        <w:r w:rsidR="002A0323" w:rsidRPr="00AA7C6E" w:rsidDel="00AA7C6E">
          <w:rPr>
            <w:rFonts w:ascii="宋体" w:hAnsi="宋体" w:hint="eastAsia"/>
            <w:rPrChange w:id="2699" w:author="Administrator" w:date="2018-02-16T22:36:00Z">
              <w:rPr>
                <w:rFonts w:hint="eastAsia"/>
              </w:rPr>
            </w:rPrChange>
          </w:rPr>
          <w:delText>，</w:delText>
        </w:r>
      </w:del>
      <w:ins w:id="2700" w:author="Administrator" w:date="2018-02-16T22:36:00Z">
        <w:r w:rsidR="00AA7C6E" w:rsidRPr="00AA7C6E">
          <w:rPr>
            <w:rFonts w:ascii="宋体" w:hAnsi="宋体" w:hint="eastAsia"/>
            <w:rPrChange w:id="2701" w:author="Administrator" w:date="2018-02-16T22:36:00Z">
              <w:rPr>
                <w:rFonts w:hint="eastAsia"/>
              </w:rPr>
            </w:rPrChange>
          </w:rPr>
          <w:t xml:space="preserve">X </w:t>
        </w:r>
      </w:ins>
      <w:del w:id="2702" w:author="Administrator" w:date="2018-02-16T22:36:00Z">
        <w:r w:rsidR="002A0323" w:rsidRPr="00AA7C6E" w:rsidDel="00AA7C6E">
          <w:rPr>
            <w:rFonts w:ascii="宋体" w:hAnsi="宋体" w:hint="eastAsia"/>
            <w:rPrChange w:id="2703" w:author="Administrator" w:date="2018-02-16T22:36:00Z">
              <w:rPr>
                <w:rFonts w:hint="eastAsia"/>
              </w:rPr>
            </w:rPrChange>
          </w:rPr>
          <w:delText>极</w:delText>
        </w:r>
      </w:del>
      <w:ins w:id="2704" w:author="Administrator" w:date="2018-02-16T22:36:00Z">
        <w:r w:rsidR="00AA7C6E" w:rsidRPr="00AA7C6E">
          <w:rPr>
            <w:rFonts w:ascii="宋体" w:hAnsi="宋体" w:hint="eastAsia"/>
            <w:rPrChange w:id="2705" w:author="Administrator" w:date="2018-02-16T22:36:00Z">
              <w:rPr>
                <w:rFonts w:hint="eastAsia"/>
              </w:rPr>
            </w:rPrChange>
          </w:rPr>
          <w:t xml:space="preserve">X </w:t>
        </w:r>
      </w:ins>
      <w:del w:id="2706" w:author="安安" w:date="2016-05-16T10:33:00Z">
        <w:r w:rsidR="002A0323" w:rsidRPr="00AA7C6E" w:rsidDel="00C73047">
          <w:rPr>
            <w:rFonts w:ascii="宋体" w:hAnsi="宋体" w:hint="eastAsia"/>
            <w:rPrChange w:id="2707" w:author="Administrator" w:date="2018-02-16T22:36:00Z">
              <w:rPr>
                <w:rFonts w:hint="eastAsia"/>
              </w:rPr>
            </w:rPrChange>
          </w:rPr>
          <w:delText>容</w:delText>
        </w:r>
      </w:del>
      <w:del w:id="2708" w:author="Administrator" w:date="2018-02-16T22:36:00Z">
        <w:r w:rsidR="002A0323" w:rsidRPr="00AA7C6E" w:rsidDel="00AA7C6E">
          <w:rPr>
            <w:rFonts w:ascii="宋体" w:hAnsi="宋体" w:hint="eastAsia"/>
            <w:rPrChange w:id="2709" w:author="Administrator" w:date="2018-02-16T22:36:00Z">
              <w:rPr>
                <w:rFonts w:hint="eastAsia"/>
              </w:rPr>
            </w:rPrChange>
          </w:rPr>
          <w:delText>易</w:delText>
        </w:r>
      </w:del>
      <w:ins w:id="2710" w:author="Administrator" w:date="2018-02-16T22:36:00Z">
        <w:r w:rsidR="00AA7C6E" w:rsidRPr="00AA7C6E">
          <w:rPr>
            <w:rFonts w:ascii="宋体" w:hAnsi="宋体" w:hint="eastAsia"/>
            <w:rPrChange w:id="2711" w:author="Administrator" w:date="2018-02-16T22:36:00Z">
              <w:rPr>
                <w:rFonts w:hint="eastAsia"/>
              </w:rPr>
            </w:rPrChange>
          </w:rPr>
          <w:t xml:space="preserve">X </w:t>
        </w:r>
      </w:ins>
      <w:del w:id="2712" w:author="安安" w:date="2016-05-16T10:31:00Z">
        <w:r w:rsidR="002A0323" w:rsidRPr="00AA7C6E" w:rsidDel="00C73047">
          <w:rPr>
            <w:rFonts w:ascii="宋体" w:hAnsi="宋体" w:hint="eastAsia"/>
            <w:rPrChange w:id="2713" w:author="Administrator" w:date="2018-02-16T22:36:00Z">
              <w:rPr>
                <w:rFonts w:hint="eastAsia"/>
              </w:rPr>
            </w:rPrChange>
          </w:rPr>
          <w:delText>进入干扰</w:delText>
        </w:r>
      </w:del>
      <w:ins w:id="2714" w:author="安安" w:date="2016-05-16T10:31:00Z">
        <w:del w:id="2715" w:author="Administrator" w:date="2018-02-16T22:36:00Z">
          <w:r w:rsidR="00C73047" w:rsidRPr="00AA7C6E" w:rsidDel="00AA7C6E">
            <w:rPr>
              <w:rFonts w:ascii="宋体" w:hAnsi="宋体" w:hint="eastAsia"/>
              <w:rPrChange w:id="2716" w:author="Administrator" w:date="2018-02-16T22:36:00Z">
                <w:rPr>
                  <w:rFonts w:hint="eastAsia"/>
                </w:rPr>
              </w:rPrChange>
            </w:rPr>
            <w:delText>加</w:delText>
          </w:r>
        </w:del>
      </w:ins>
      <w:ins w:id="2717" w:author="Administrator" w:date="2018-02-16T22:36:00Z">
        <w:r w:rsidR="00AA7C6E" w:rsidRPr="00AA7C6E">
          <w:rPr>
            <w:rFonts w:ascii="宋体" w:hAnsi="宋体" w:hint="eastAsia"/>
            <w:rPrChange w:id="2718" w:author="Administrator" w:date="2018-02-16T22:36:00Z">
              <w:rPr>
                <w:rFonts w:hint="eastAsia"/>
              </w:rPr>
            </w:rPrChange>
          </w:rPr>
          <w:t xml:space="preserve">X </w:t>
        </w:r>
      </w:ins>
      <w:ins w:id="2719" w:author="安安" w:date="2016-05-16T10:31:00Z">
        <w:del w:id="2720" w:author="Administrator" w:date="2018-02-16T22:36:00Z">
          <w:r w:rsidR="00C73047" w:rsidRPr="00AA7C6E" w:rsidDel="00AA7C6E">
            <w:rPr>
              <w:rFonts w:ascii="宋体" w:hAnsi="宋体" w:hint="eastAsia"/>
              <w:rPrChange w:id="2721" w:author="Administrator" w:date="2018-02-16T22:36:00Z">
                <w:rPr>
                  <w:rFonts w:hint="eastAsia"/>
                </w:rPr>
              </w:rPrChange>
            </w:rPr>
            <w:delText>入</w:delText>
          </w:r>
        </w:del>
      </w:ins>
      <w:ins w:id="2722" w:author="Administrator" w:date="2018-02-16T22:36:00Z">
        <w:r w:rsidR="00AA7C6E" w:rsidRPr="00AA7C6E">
          <w:rPr>
            <w:rFonts w:ascii="宋体" w:hAnsi="宋体" w:hint="eastAsia"/>
            <w:rPrChange w:id="2723" w:author="Administrator" w:date="2018-02-16T22:36:00Z">
              <w:rPr>
                <w:rFonts w:hint="eastAsia"/>
              </w:rPr>
            </w:rPrChange>
          </w:rPr>
          <w:t xml:space="preserve">X </w:t>
        </w:r>
      </w:ins>
      <w:ins w:id="2724" w:author="安安" w:date="2016-05-16T10:31:00Z">
        <w:del w:id="2725" w:author="Administrator" w:date="2018-02-16T22:36:00Z">
          <w:r w:rsidR="00C73047" w:rsidRPr="00AA7C6E" w:rsidDel="00AA7C6E">
            <w:rPr>
              <w:rFonts w:ascii="宋体" w:hAnsi="宋体" w:hint="eastAsia"/>
              <w:rPrChange w:id="2726" w:author="Administrator" w:date="2018-02-16T22:36:00Z">
                <w:rPr>
                  <w:rFonts w:hint="eastAsia"/>
                </w:rPr>
              </w:rPrChange>
            </w:rPr>
            <w:delText>噪</w:delText>
          </w:r>
        </w:del>
      </w:ins>
      <w:ins w:id="2727" w:author="Administrator" w:date="2018-02-16T22:36:00Z">
        <w:r w:rsidR="00AA7C6E" w:rsidRPr="00AA7C6E">
          <w:rPr>
            <w:rFonts w:ascii="宋体" w:hAnsi="宋体" w:hint="eastAsia"/>
            <w:rPrChange w:id="2728" w:author="Administrator" w:date="2018-02-16T22:36:00Z">
              <w:rPr>
                <w:rFonts w:hint="eastAsia"/>
              </w:rPr>
            </w:rPrChange>
          </w:rPr>
          <w:t xml:space="preserve">X </w:t>
        </w:r>
      </w:ins>
      <w:ins w:id="2729" w:author="安安" w:date="2016-05-16T10:31:00Z">
        <w:del w:id="2730" w:author="Administrator" w:date="2018-02-16T22:36:00Z">
          <w:r w:rsidR="00C73047" w:rsidRPr="00AA7C6E" w:rsidDel="00AA7C6E">
            <w:rPr>
              <w:rFonts w:ascii="宋体" w:hAnsi="宋体" w:hint="eastAsia"/>
              <w:rPrChange w:id="2731" w:author="Administrator" w:date="2018-02-16T22:36:00Z">
                <w:rPr>
                  <w:rFonts w:hint="eastAsia"/>
                </w:rPr>
              </w:rPrChange>
            </w:rPr>
            <w:delText>声</w:delText>
          </w:r>
        </w:del>
      </w:ins>
      <w:ins w:id="2732" w:author="Administrator" w:date="2018-02-16T22:36:00Z">
        <w:r w:rsidR="00AA7C6E" w:rsidRPr="00AA7C6E">
          <w:rPr>
            <w:rFonts w:ascii="宋体" w:hAnsi="宋体" w:hint="eastAsia"/>
            <w:rPrChange w:id="2733" w:author="Administrator" w:date="2018-02-16T22:36:00Z">
              <w:rPr>
                <w:rFonts w:hint="eastAsia"/>
              </w:rPr>
            </w:rPrChange>
          </w:rPr>
          <w:t xml:space="preserve">X </w:t>
        </w:r>
      </w:ins>
      <w:ins w:id="2734" w:author="安安" w:date="2016-05-16T10:31:00Z">
        <w:del w:id="2735" w:author="Administrator" w:date="2018-02-16T22:36:00Z">
          <w:r w:rsidR="00C73047" w:rsidRPr="00AA7C6E" w:rsidDel="00AA7C6E">
            <w:rPr>
              <w:rFonts w:ascii="宋体" w:hAnsi="宋体" w:hint="eastAsia"/>
              <w:rPrChange w:id="2736" w:author="Administrator" w:date="2018-02-16T22:36:00Z">
                <w:rPr>
                  <w:rFonts w:hint="eastAsia"/>
                </w:rPr>
              </w:rPrChange>
            </w:rPr>
            <w:delText>污</w:delText>
          </w:r>
        </w:del>
      </w:ins>
      <w:ins w:id="2737" w:author="Administrator" w:date="2018-02-16T22:36:00Z">
        <w:r w:rsidR="00AA7C6E" w:rsidRPr="00AA7C6E">
          <w:rPr>
            <w:rFonts w:ascii="宋体" w:hAnsi="宋体" w:hint="eastAsia"/>
            <w:rPrChange w:id="2738" w:author="Administrator" w:date="2018-02-16T22:36:00Z">
              <w:rPr>
                <w:rFonts w:hint="eastAsia"/>
              </w:rPr>
            </w:rPrChange>
          </w:rPr>
          <w:t xml:space="preserve">X </w:t>
        </w:r>
      </w:ins>
      <w:ins w:id="2739" w:author="安安" w:date="2016-05-16T10:31:00Z">
        <w:del w:id="2740" w:author="Administrator" w:date="2018-02-16T22:36:00Z">
          <w:r w:rsidR="00C73047" w:rsidRPr="00AA7C6E" w:rsidDel="00AA7C6E">
            <w:rPr>
              <w:rFonts w:ascii="宋体" w:hAnsi="宋体" w:hint="eastAsia"/>
              <w:rPrChange w:id="2741" w:author="Administrator" w:date="2018-02-16T22:36:00Z">
                <w:rPr>
                  <w:rFonts w:hint="eastAsia"/>
                </w:rPr>
              </w:rPrChange>
            </w:rPr>
            <w:delText>染</w:delText>
          </w:r>
        </w:del>
      </w:ins>
      <w:ins w:id="2742" w:author="Administrator" w:date="2018-02-16T22:36:00Z">
        <w:r w:rsidR="00AA7C6E" w:rsidRPr="00AA7C6E">
          <w:rPr>
            <w:rFonts w:ascii="宋体" w:hAnsi="宋体" w:hint="eastAsia"/>
            <w:rPrChange w:id="2743" w:author="Administrator" w:date="2018-02-16T22:36:00Z">
              <w:rPr>
                <w:rFonts w:hint="eastAsia"/>
              </w:rPr>
            </w:rPrChange>
          </w:rPr>
          <w:t xml:space="preserve">X </w:t>
        </w:r>
      </w:ins>
      <w:ins w:id="2744" w:author="安安" w:date="2016-05-16T10:34:00Z">
        <w:del w:id="2745" w:author="Administrator" w:date="2018-02-16T22:36:00Z">
          <w:r w:rsidR="00C73047" w:rsidRPr="00AA7C6E" w:rsidDel="00AA7C6E">
            <w:rPr>
              <w:rFonts w:ascii="宋体" w:hAnsi="宋体"/>
              <w:rPrChange w:id="2746" w:author="Administrator" w:date="2018-02-16T22:36:00Z">
                <w:rPr/>
              </w:rPrChange>
            </w:rPr>
            <w:delText>；</w:delText>
          </w:r>
        </w:del>
      </w:ins>
      <w:ins w:id="2747" w:author="Administrator" w:date="2018-02-16T22:36:00Z">
        <w:r w:rsidR="00AA7C6E" w:rsidRPr="00AA7C6E">
          <w:rPr>
            <w:rFonts w:ascii="宋体" w:hAnsi="宋体"/>
            <w:rPrChange w:id="2748" w:author="Administrator" w:date="2018-02-16T22:36:00Z">
              <w:rPr/>
            </w:rPrChange>
          </w:rPr>
          <w:t xml:space="preserve">X </w:t>
        </w:r>
      </w:ins>
      <w:del w:id="2749" w:author="安安" w:date="2016-05-16T10:34:00Z">
        <w:r w:rsidR="002A0323" w:rsidRPr="00AA7C6E" w:rsidDel="00C73047">
          <w:rPr>
            <w:rFonts w:ascii="宋体" w:hAnsi="宋体" w:hint="eastAsia"/>
            <w:rPrChange w:id="2750" w:author="Administrator" w:date="2018-02-16T22:36:00Z">
              <w:rPr>
                <w:rFonts w:hint="eastAsia"/>
              </w:rPr>
            </w:rPrChange>
          </w:rPr>
          <w:delText>：</w:delText>
        </w:r>
      </w:del>
      <w:ins w:id="2751" w:author="安安" w:date="2016-05-16T10:32:00Z">
        <w:del w:id="2752" w:author="Administrator" w:date="2018-02-16T22:36:00Z">
          <w:r w:rsidR="00181407" w:rsidRPr="00AA7C6E" w:rsidDel="00AA7C6E">
            <w:rPr>
              <w:rFonts w:ascii="宋体" w:hAnsi="宋体" w:hint="eastAsia"/>
              <w:rPrChange w:id="2753" w:author="Administrator" w:date="2018-02-16T22:36:00Z">
                <w:rPr>
                  <w:rFonts w:hint="eastAsia"/>
                </w:rPr>
              </w:rPrChange>
            </w:rPr>
            <w:delText>（</w:delText>
          </w:r>
        </w:del>
      </w:ins>
      <w:ins w:id="2754" w:author="Administrator" w:date="2018-02-16T22:36:00Z">
        <w:r w:rsidR="00AA7C6E" w:rsidRPr="00AA7C6E">
          <w:rPr>
            <w:rFonts w:ascii="宋体" w:hAnsi="宋体" w:hint="eastAsia"/>
            <w:rPrChange w:id="2755" w:author="Administrator" w:date="2018-02-16T22:36:00Z">
              <w:rPr>
                <w:rFonts w:ascii="Times New Roman" w:hAnsi="Times New Roman" w:hint="eastAsia"/>
              </w:rPr>
            </w:rPrChange>
          </w:rPr>
          <w:t xml:space="preserve">X </w:t>
        </w:r>
      </w:ins>
      <w:ins w:id="2756" w:author="安安" w:date="2016-05-16T10:32:00Z">
        <w:del w:id="2757" w:author="Administrator" w:date="2018-02-16T22:36:00Z">
          <w:r w:rsidR="00181407" w:rsidRPr="00AA7C6E" w:rsidDel="00AA7C6E">
            <w:rPr>
              <w:rFonts w:ascii="宋体" w:hAnsi="宋体"/>
              <w:rPrChange w:id="2758" w:author="Administrator" w:date="2018-02-16T22:36:00Z">
                <w:rPr/>
              </w:rPrChange>
            </w:rPr>
            <w:delText>2</w:delText>
          </w:r>
        </w:del>
      </w:ins>
      <w:ins w:id="2759" w:author="Administrator" w:date="2018-02-16T22:36:00Z">
        <w:r w:rsidR="00AA7C6E" w:rsidRPr="00AA7C6E">
          <w:rPr>
            <w:rFonts w:ascii="宋体" w:hAnsi="宋体"/>
            <w:rPrChange w:id="2760" w:author="Administrator" w:date="2018-02-16T22:36:00Z">
              <w:rPr>
                <w:rFonts w:ascii="Times New Roman" w:hAnsi="Times New Roman"/>
              </w:rPr>
            </w:rPrChange>
          </w:rPr>
          <w:t xml:space="preserve">X </w:t>
        </w:r>
      </w:ins>
      <w:ins w:id="2761" w:author="安安" w:date="2016-05-16T10:32:00Z">
        <w:del w:id="2762" w:author="Administrator" w:date="2018-02-16T22:36:00Z">
          <w:r w:rsidR="00181407" w:rsidRPr="00AA7C6E" w:rsidDel="00AA7C6E">
            <w:rPr>
              <w:rFonts w:ascii="宋体" w:hAnsi="宋体" w:hint="eastAsia"/>
              <w:rPrChange w:id="2763" w:author="Administrator" w:date="2018-02-16T22:36:00Z">
                <w:rPr>
                  <w:rFonts w:hint="eastAsia"/>
                </w:rPr>
              </w:rPrChange>
            </w:rPr>
            <w:delText>）</w:delText>
          </w:r>
        </w:del>
      </w:ins>
      <w:ins w:id="2764" w:author="Administrator" w:date="2018-02-16T22:36:00Z">
        <w:r w:rsidR="00AA7C6E" w:rsidRPr="00AA7C6E">
          <w:rPr>
            <w:rFonts w:ascii="宋体" w:hAnsi="宋体" w:hint="eastAsia"/>
            <w:rPrChange w:id="2765" w:author="Administrator" w:date="2018-02-16T22:36:00Z">
              <w:rPr>
                <w:rFonts w:ascii="Times New Roman" w:hAnsi="Times New Roman" w:hint="eastAsia"/>
              </w:rPr>
            </w:rPrChange>
          </w:rPr>
          <w:t xml:space="preserve">X </w:t>
        </w:r>
      </w:ins>
      <w:ins w:id="2766" w:author="安安" w:date="2016-05-16T10:32:00Z">
        <w:del w:id="2767" w:author="Administrator" w:date="2018-02-16T22:36:00Z">
          <w:r w:rsidR="00C73047" w:rsidRPr="00AA7C6E" w:rsidDel="00AA7C6E">
            <w:rPr>
              <w:rFonts w:ascii="宋体" w:hAnsi="宋体" w:hint="eastAsia"/>
              <w:rPrChange w:id="2768" w:author="Administrator" w:date="2018-02-16T22:36:00Z">
                <w:rPr>
                  <w:rFonts w:hint="eastAsia"/>
                </w:rPr>
              </w:rPrChange>
            </w:rPr>
            <w:delText>脉</w:delText>
          </w:r>
        </w:del>
      </w:ins>
      <w:ins w:id="2769" w:author="Administrator" w:date="2018-02-16T22:36:00Z">
        <w:r w:rsidR="00AA7C6E" w:rsidRPr="00AA7C6E">
          <w:rPr>
            <w:rFonts w:ascii="宋体" w:hAnsi="宋体" w:hint="eastAsia"/>
            <w:rPrChange w:id="2770" w:author="Administrator" w:date="2018-02-16T22:36:00Z">
              <w:rPr>
                <w:rFonts w:hint="eastAsia"/>
              </w:rPr>
            </w:rPrChange>
          </w:rPr>
          <w:t xml:space="preserve">X </w:t>
        </w:r>
      </w:ins>
      <w:ins w:id="2771" w:author="安安" w:date="2016-05-16T10:32:00Z">
        <w:del w:id="2772" w:author="Administrator" w:date="2018-02-16T22:36:00Z">
          <w:r w:rsidR="00C73047" w:rsidRPr="00AA7C6E" w:rsidDel="00AA7C6E">
            <w:rPr>
              <w:rFonts w:ascii="宋体" w:hAnsi="宋体" w:hint="eastAsia"/>
              <w:rPrChange w:id="2773" w:author="Administrator" w:date="2018-02-16T22:36:00Z">
                <w:rPr>
                  <w:rFonts w:hint="eastAsia"/>
                </w:rPr>
              </w:rPrChange>
            </w:rPr>
            <w:delText>搏</w:delText>
          </w:r>
        </w:del>
      </w:ins>
      <w:ins w:id="2774" w:author="Administrator" w:date="2018-02-16T22:36:00Z">
        <w:r w:rsidR="00AA7C6E" w:rsidRPr="00AA7C6E">
          <w:rPr>
            <w:rFonts w:ascii="宋体" w:hAnsi="宋体" w:hint="eastAsia"/>
            <w:rPrChange w:id="2775" w:author="Administrator" w:date="2018-02-16T22:36:00Z">
              <w:rPr>
                <w:rFonts w:hint="eastAsia"/>
              </w:rPr>
            </w:rPrChange>
          </w:rPr>
          <w:t xml:space="preserve">X </w:t>
        </w:r>
      </w:ins>
      <w:ins w:id="2776" w:author="安安" w:date="2016-05-16T10:32:00Z">
        <w:del w:id="2777" w:author="Administrator" w:date="2018-02-16T22:36:00Z">
          <w:r w:rsidR="00C73047" w:rsidRPr="00AA7C6E" w:rsidDel="00AA7C6E">
            <w:rPr>
              <w:rFonts w:ascii="宋体" w:hAnsi="宋体" w:hint="eastAsia"/>
              <w:rPrChange w:id="2778" w:author="Administrator" w:date="2018-02-16T22:36:00Z">
                <w:rPr>
                  <w:rFonts w:hint="eastAsia"/>
                </w:rPr>
              </w:rPrChange>
            </w:rPr>
            <w:delText>信</w:delText>
          </w:r>
        </w:del>
      </w:ins>
      <w:ins w:id="2779" w:author="Administrator" w:date="2018-02-16T22:36:00Z">
        <w:r w:rsidR="00AA7C6E" w:rsidRPr="00AA7C6E">
          <w:rPr>
            <w:rFonts w:ascii="宋体" w:hAnsi="宋体" w:hint="eastAsia"/>
            <w:rPrChange w:id="2780" w:author="Administrator" w:date="2018-02-16T22:36:00Z">
              <w:rPr>
                <w:rFonts w:hint="eastAsia"/>
              </w:rPr>
            </w:rPrChange>
          </w:rPr>
          <w:t xml:space="preserve">X </w:t>
        </w:r>
      </w:ins>
      <w:ins w:id="2781" w:author="安安" w:date="2016-05-16T10:32:00Z">
        <w:del w:id="2782" w:author="Administrator" w:date="2018-02-16T22:36:00Z">
          <w:r w:rsidR="00C73047" w:rsidRPr="00AA7C6E" w:rsidDel="00AA7C6E">
            <w:rPr>
              <w:rFonts w:ascii="宋体" w:hAnsi="宋体" w:hint="eastAsia"/>
              <w:rPrChange w:id="2783" w:author="Administrator" w:date="2018-02-16T22:36:00Z">
                <w:rPr>
                  <w:rFonts w:hint="eastAsia"/>
                </w:rPr>
              </w:rPrChange>
            </w:rPr>
            <w:delText>号</w:delText>
          </w:r>
        </w:del>
      </w:ins>
      <w:ins w:id="2784" w:author="Administrator" w:date="2018-02-16T22:36:00Z">
        <w:r w:rsidR="00AA7C6E" w:rsidRPr="00AA7C6E">
          <w:rPr>
            <w:rFonts w:ascii="宋体" w:hAnsi="宋体" w:hint="eastAsia"/>
            <w:rPrChange w:id="2785" w:author="Administrator" w:date="2018-02-16T22:36:00Z">
              <w:rPr>
                <w:rFonts w:hint="eastAsia"/>
              </w:rPr>
            </w:rPrChange>
          </w:rPr>
          <w:t xml:space="preserve">X </w:t>
        </w:r>
      </w:ins>
      <w:ins w:id="2786" w:author="安安" w:date="2016-05-16T10:32:00Z">
        <w:del w:id="2787" w:author="Administrator" w:date="2018-02-16T22:36:00Z">
          <w:r w:rsidR="00C73047" w:rsidRPr="00AA7C6E" w:rsidDel="00AA7C6E">
            <w:rPr>
              <w:rFonts w:ascii="宋体" w:hAnsi="宋体" w:hint="eastAsia"/>
              <w:rPrChange w:id="2788" w:author="Administrator" w:date="2018-02-16T22:36:00Z">
                <w:rPr>
                  <w:rFonts w:hint="eastAsia"/>
                </w:rPr>
              </w:rPrChange>
            </w:rPr>
            <w:delText>是</w:delText>
          </w:r>
        </w:del>
      </w:ins>
      <w:ins w:id="2789" w:author="Administrator" w:date="2018-02-16T22:36:00Z">
        <w:r w:rsidR="00AA7C6E" w:rsidRPr="00AA7C6E">
          <w:rPr>
            <w:rFonts w:ascii="宋体" w:hAnsi="宋体" w:hint="eastAsia"/>
            <w:rPrChange w:id="2790" w:author="Administrator" w:date="2018-02-16T22:36:00Z">
              <w:rPr>
                <w:rFonts w:hint="eastAsia"/>
              </w:rPr>
            </w:rPrChange>
          </w:rPr>
          <w:t xml:space="preserve">X </w:t>
        </w:r>
      </w:ins>
      <w:del w:id="2791" w:author="Administrator" w:date="2018-02-16T22:36:00Z">
        <w:r w:rsidR="002A0323" w:rsidRPr="00AA7C6E" w:rsidDel="00AA7C6E">
          <w:rPr>
            <w:rFonts w:ascii="宋体" w:hAnsi="宋体" w:hint="eastAsia"/>
            <w:rPrChange w:id="2792" w:author="Administrator" w:date="2018-02-16T22:36:00Z">
              <w:rPr>
                <w:rFonts w:hint="eastAsia"/>
              </w:rPr>
            </w:rPrChange>
          </w:rPr>
          <w:delText>频</w:delText>
        </w:r>
      </w:del>
      <w:ins w:id="2793" w:author="Administrator" w:date="2018-02-16T22:36:00Z">
        <w:r w:rsidR="00AA7C6E" w:rsidRPr="00AA7C6E">
          <w:rPr>
            <w:rFonts w:ascii="宋体" w:hAnsi="宋体" w:hint="eastAsia"/>
            <w:rPrChange w:id="2794" w:author="Administrator" w:date="2018-02-16T22:36:00Z">
              <w:rPr>
                <w:rFonts w:hint="eastAsia"/>
              </w:rPr>
            </w:rPrChange>
          </w:rPr>
          <w:t xml:space="preserve">X </w:t>
        </w:r>
      </w:ins>
      <w:del w:id="2795" w:author="Administrator" w:date="2018-02-16T22:36:00Z">
        <w:r w:rsidR="002A0323" w:rsidRPr="00AA7C6E" w:rsidDel="00AA7C6E">
          <w:rPr>
            <w:rFonts w:ascii="宋体" w:hAnsi="宋体" w:hint="eastAsia"/>
            <w:rPrChange w:id="2796" w:author="Administrator" w:date="2018-02-16T22:36:00Z">
              <w:rPr>
                <w:rFonts w:hint="eastAsia"/>
              </w:rPr>
            </w:rPrChange>
          </w:rPr>
          <w:delText>率</w:delText>
        </w:r>
      </w:del>
      <w:ins w:id="2797" w:author="Administrator" w:date="2018-02-16T22:36:00Z">
        <w:r w:rsidR="00AA7C6E" w:rsidRPr="00AA7C6E">
          <w:rPr>
            <w:rFonts w:ascii="宋体" w:hAnsi="宋体" w:hint="eastAsia"/>
            <w:rPrChange w:id="2798" w:author="Administrator" w:date="2018-02-16T22:36:00Z">
              <w:rPr>
                <w:rFonts w:hint="eastAsia"/>
              </w:rPr>
            </w:rPrChange>
          </w:rPr>
          <w:t xml:space="preserve">X </w:t>
        </w:r>
      </w:ins>
      <w:del w:id="2799" w:author="Administrator" w:date="2018-02-16T22:36:00Z">
        <w:r w:rsidR="002A0323" w:rsidRPr="00AA7C6E" w:rsidDel="00AA7C6E">
          <w:rPr>
            <w:rFonts w:ascii="宋体" w:hAnsi="宋体" w:hint="eastAsia"/>
            <w:rPrChange w:id="2800" w:author="Administrator" w:date="2018-02-16T22:36:00Z">
              <w:rPr>
                <w:rFonts w:hint="eastAsia"/>
              </w:rPr>
            </w:rPrChange>
          </w:rPr>
          <w:delText>低</w:delText>
        </w:r>
      </w:del>
      <w:ins w:id="2801" w:author="Administrator" w:date="2018-02-16T22:36:00Z">
        <w:r w:rsidR="00AA7C6E" w:rsidRPr="00AA7C6E">
          <w:rPr>
            <w:rFonts w:ascii="宋体" w:hAnsi="宋体" w:hint="eastAsia"/>
            <w:rPrChange w:id="2802" w:author="Administrator" w:date="2018-02-16T22:36:00Z">
              <w:rPr>
                <w:rFonts w:hint="eastAsia"/>
              </w:rPr>
            </w:rPrChange>
          </w:rPr>
          <w:t xml:space="preserve">X </w:t>
        </w:r>
      </w:ins>
      <w:del w:id="2803" w:author="Administrator" w:date="2018-02-16T22:36:00Z">
        <w:r w:rsidR="002A0323" w:rsidRPr="00AA7C6E" w:rsidDel="00AA7C6E">
          <w:rPr>
            <w:rFonts w:ascii="宋体" w:hAnsi="宋体" w:hint="eastAsia"/>
            <w:rPrChange w:id="2804" w:author="Administrator" w:date="2018-02-16T22:36:00Z">
              <w:rPr>
                <w:rFonts w:hint="eastAsia"/>
              </w:rPr>
            </w:rPrChange>
          </w:rPr>
          <w:delText>但</w:delText>
        </w:r>
      </w:del>
      <w:ins w:id="2805" w:author="Administrator" w:date="2018-02-16T22:36:00Z">
        <w:r w:rsidR="00AA7C6E" w:rsidRPr="00AA7C6E">
          <w:rPr>
            <w:rFonts w:ascii="宋体" w:hAnsi="宋体" w:hint="eastAsia"/>
            <w:rPrChange w:id="2806" w:author="Administrator" w:date="2018-02-16T22:36:00Z">
              <w:rPr>
                <w:rFonts w:hint="eastAsia"/>
              </w:rPr>
            </w:rPrChange>
          </w:rPr>
          <w:t xml:space="preserve">X </w:t>
        </w:r>
      </w:ins>
      <w:del w:id="2807" w:author="Administrator" w:date="2018-02-16T22:36:00Z">
        <w:r w:rsidR="002A0323" w:rsidRPr="00AA7C6E" w:rsidDel="00AA7C6E">
          <w:rPr>
            <w:rFonts w:ascii="宋体" w:hAnsi="宋体" w:hint="eastAsia"/>
            <w:rPrChange w:id="2808" w:author="Administrator" w:date="2018-02-16T22:36:00Z">
              <w:rPr>
                <w:rFonts w:hint="eastAsia"/>
              </w:rPr>
            </w:rPrChange>
          </w:rPr>
          <w:delText>能</w:delText>
        </w:r>
      </w:del>
      <w:ins w:id="2809" w:author="Administrator" w:date="2018-02-16T22:36:00Z">
        <w:r w:rsidR="00AA7C6E" w:rsidRPr="00AA7C6E">
          <w:rPr>
            <w:rFonts w:ascii="宋体" w:hAnsi="宋体" w:hint="eastAsia"/>
            <w:rPrChange w:id="2810" w:author="Administrator" w:date="2018-02-16T22:36:00Z">
              <w:rPr>
                <w:rFonts w:hint="eastAsia"/>
              </w:rPr>
            </w:rPrChange>
          </w:rPr>
          <w:t xml:space="preserve">X </w:t>
        </w:r>
      </w:ins>
      <w:del w:id="2811" w:author="Administrator" w:date="2018-02-16T22:36:00Z">
        <w:r w:rsidR="002A0323" w:rsidRPr="00AA7C6E" w:rsidDel="00AA7C6E">
          <w:rPr>
            <w:rFonts w:ascii="宋体" w:hAnsi="宋体" w:hint="eastAsia"/>
            <w:rPrChange w:id="2812" w:author="Administrator" w:date="2018-02-16T22:36:00Z">
              <w:rPr>
                <w:rFonts w:hint="eastAsia"/>
              </w:rPr>
            </w:rPrChange>
          </w:rPr>
          <w:delText>量</w:delText>
        </w:r>
      </w:del>
      <w:ins w:id="2813" w:author="Administrator" w:date="2018-02-16T22:36:00Z">
        <w:r w:rsidR="00AA7C6E" w:rsidRPr="00AA7C6E">
          <w:rPr>
            <w:rFonts w:ascii="宋体" w:hAnsi="宋体" w:hint="eastAsia"/>
            <w:rPrChange w:id="2814" w:author="Administrator" w:date="2018-02-16T22:36:00Z">
              <w:rPr>
                <w:rFonts w:hint="eastAsia"/>
              </w:rPr>
            </w:rPrChange>
          </w:rPr>
          <w:t xml:space="preserve">X </w:t>
        </w:r>
      </w:ins>
      <w:del w:id="2815" w:author="Administrator" w:date="2018-02-16T22:36:00Z">
        <w:r w:rsidR="002A0323" w:rsidRPr="00AA7C6E" w:rsidDel="00AA7C6E">
          <w:rPr>
            <w:rFonts w:ascii="宋体" w:hAnsi="宋体" w:hint="eastAsia"/>
            <w:rPrChange w:id="2816" w:author="Administrator" w:date="2018-02-16T22:36:00Z">
              <w:rPr>
                <w:rFonts w:hint="eastAsia"/>
              </w:rPr>
            </w:rPrChange>
          </w:rPr>
          <w:delText>相</w:delText>
        </w:r>
      </w:del>
      <w:ins w:id="2817" w:author="Administrator" w:date="2018-02-16T22:36:00Z">
        <w:r w:rsidR="00AA7C6E" w:rsidRPr="00AA7C6E">
          <w:rPr>
            <w:rFonts w:ascii="宋体" w:hAnsi="宋体" w:hint="eastAsia"/>
            <w:rPrChange w:id="2818" w:author="Administrator" w:date="2018-02-16T22:36:00Z">
              <w:rPr>
                <w:rFonts w:hint="eastAsia"/>
              </w:rPr>
            </w:rPrChange>
          </w:rPr>
          <w:t xml:space="preserve">X </w:t>
        </w:r>
      </w:ins>
      <w:del w:id="2819" w:author="Administrator" w:date="2018-02-16T22:36:00Z">
        <w:r w:rsidR="002A0323" w:rsidRPr="00AA7C6E" w:rsidDel="00AA7C6E">
          <w:rPr>
            <w:rFonts w:ascii="宋体" w:hAnsi="宋体" w:hint="eastAsia"/>
            <w:rPrChange w:id="2820" w:author="Administrator" w:date="2018-02-16T22:36:00Z">
              <w:rPr>
                <w:rFonts w:hint="eastAsia"/>
              </w:rPr>
            </w:rPrChange>
          </w:rPr>
          <w:delText>对</w:delText>
        </w:r>
      </w:del>
      <w:ins w:id="2821" w:author="Administrator" w:date="2018-02-16T22:36:00Z">
        <w:r w:rsidR="00AA7C6E" w:rsidRPr="00AA7C6E">
          <w:rPr>
            <w:rFonts w:ascii="宋体" w:hAnsi="宋体" w:hint="eastAsia"/>
            <w:rPrChange w:id="2822" w:author="Administrator" w:date="2018-02-16T22:36:00Z">
              <w:rPr>
                <w:rFonts w:hint="eastAsia"/>
              </w:rPr>
            </w:rPrChange>
          </w:rPr>
          <w:t xml:space="preserve">X </w:t>
        </w:r>
      </w:ins>
      <w:del w:id="2823" w:author="Administrator" w:date="2018-02-16T22:36:00Z">
        <w:r w:rsidR="002A0323" w:rsidRPr="00AA7C6E" w:rsidDel="00AA7C6E">
          <w:rPr>
            <w:rFonts w:ascii="宋体" w:hAnsi="宋体" w:hint="eastAsia"/>
            <w:rPrChange w:id="2824" w:author="Administrator" w:date="2018-02-16T22:36:00Z">
              <w:rPr>
                <w:rFonts w:hint="eastAsia"/>
              </w:rPr>
            </w:rPrChange>
          </w:rPr>
          <w:delText>集</w:delText>
        </w:r>
      </w:del>
      <w:ins w:id="2825" w:author="Administrator" w:date="2018-02-16T22:36:00Z">
        <w:r w:rsidR="00AA7C6E" w:rsidRPr="00AA7C6E">
          <w:rPr>
            <w:rFonts w:ascii="宋体" w:hAnsi="宋体" w:hint="eastAsia"/>
            <w:rPrChange w:id="2826" w:author="Administrator" w:date="2018-02-16T22:36:00Z">
              <w:rPr>
                <w:rFonts w:hint="eastAsia"/>
              </w:rPr>
            </w:rPrChange>
          </w:rPr>
          <w:t xml:space="preserve">X </w:t>
        </w:r>
      </w:ins>
      <w:del w:id="2827" w:author="Administrator" w:date="2018-02-16T22:36:00Z">
        <w:r w:rsidR="002A0323" w:rsidRPr="00AA7C6E" w:rsidDel="00AA7C6E">
          <w:rPr>
            <w:rFonts w:ascii="宋体" w:hAnsi="宋体" w:hint="eastAsia"/>
            <w:rPrChange w:id="2828" w:author="Administrator" w:date="2018-02-16T22:36:00Z">
              <w:rPr>
                <w:rFonts w:hint="eastAsia"/>
              </w:rPr>
            </w:rPrChange>
          </w:rPr>
          <w:delText>中</w:delText>
        </w:r>
      </w:del>
      <w:ins w:id="2829" w:author="Administrator" w:date="2018-02-16T22:36:00Z">
        <w:r w:rsidR="00AA7C6E" w:rsidRPr="00AA7C6E">
          <w:rPr>
            <w:rFonts w:ascii="宋体" w:hAnsi="宋体" w:hint="eastAsia"/>
            <w:rPrChange w:id="2830" w:author="Administrator" w:date="2018-02-16T22:36:00Z">
              <w:rPr>
                <w:rFonts w:hint="eastAsia"/>
              </w:rPr>
            </w:rPrChange>
          </w:rPr>
          <w:t xml:space="preserve">X </w:t>
        </w:r>
      </w:ins>
      <w:del w:id="2831" w:author="Administrator" w:date="2018-02-16T22:36:00Z">
        <w:r w:rsidR="002A0323" w:rsidRPr="00AA7C6E" w:rsidDel="00AA7C6E">
          <w:rPr>
            <w:rFonts w:ascii="宋体" w:hAnsi="宋体" w:hint="eastAsia"/>
            <w:rPrChange w:id="2832" w:author="Administrator" w:date="2018-02-16T22:36:00Z">
              <w:rPr>
                <w:rFonts w:hint="eastAsia"/>
              </w:rPr>
            </w:rPrChange>
          </w:rPr>
          <w:delText>的</w:delText>
        </w:r>
      </w:del>
      <w:ins w:id="2833" w:author="Administrator" w:date="2018-02-16T22:36:00Z">
        <w:r w:rsidR="00AA7C6E" w:rsidRPr="00AA7C6E">
          <w:rPr>
            <w:rFonts w:ascii="宋体" w:hAnsi="宋体" w:hint="eastAsia"/>
            <w:rPrChange w:id="2834" w:author="Administrator" w:date="2018-02-16T22:36:00Z">
              <w:rPr>
                <w:rFonts w:hint="eastAsia"/>
              </w:rPr>
            </w:rPrChange>
          </w:rPr>
          <w:t xml:space="preserve">X </w:t>
        </w:r>
      </w:ins>
      <w:del w:id="2835" w:author="Administrator" w:date="2018-02-16T22:36:00Z">
        <w:r w:rsidR="002A0323" w:rsidRPr="00AA7C6E" w:rsidDel="00AA7C6E">
          <w:rPr>
            <w:rFonts w:ascii="宋体" w:hAnsi="宋体" w:hint="eastAsia"/>
            <w:rPrChange w:id="2836" w:author="Administrator" w:date="2018-02-16T22:36:00Z">
              <w:rPr>
                <w:rFonts w:hint="eastAsia"/>
              </w:rPr>
            </w:rPrChange>
          </w:rPr>
          <w:delText>信</w:delText>
        </w:r>
      </w:del>
      <w:ins w:id="2837" w:author="Administrator" w:date="2018-02-16T22:36:00Z">
        <w:r w:rsidR="00AA7C6E" w:rsidRPr="00AA7C6E">
          <w:rPr>
            <w:rFonts w:ascii="宋体" w:hAnsi="宋体" w:hint="eastAsia"/>
            <w:rPrChange w:id="2838" w:author="Administrator" w:date="2018-02-16T22:36:00Z">
              <w:rPr>
                <w:rFonts w:hint="eastAsia"/>
              </w:rPr>
            </w:rPrChange>
          </w:rPr>
          <w:t xml:space="preserve">X </w:t>
        </w:r>
      </w:ins>
      <w:del w:id="2839" w:author="Administrator" w:date="2018-02-16T22:36:00Z">
        <w:r w:rsidR="002A0323" w:rsidRPr="00AA7C6E" w:rsidDel="00AA7C6E">
          <w:rPr>
            <w:rFonts w:ascii="宋体" w:hAnsi="宋体" w:hint="eastAsia"/>
            <w:rPrChange w:id="2840" w:author="Administrator" w:date="2018-02-16T22:36:00Z">
              <w:rPr>
                <w:rFonts w:hint="eastAsia"/>
              </w:rPr>
            </w:rPrChange>
          </w:rPr>
          <w:delText>号</w:delText>
        </w:r>
      </w:del>
      <w:ins w:id="2841" w:author="Administrator" w:date="2018-02-16T22:36:00Z">
        <w:r w:rsidR="00AA7C6E" w:rsidRPr="00AA7C6E">
          <w:rPr>
            <w:rFonts w:ascii="宋体" w:hAnsi="宋体" w:hint="eastAsia"/>
            <w:rPrChange w:id="2842" w:author="Administrator" w:date="2018-02-16T22:36:00Z">
              <w:rPr>
                <w:rFonts w:hint="eastAsia"/>
              </w:rPr>
            </w:rPrChange>
          </w:rPr>
          <w:t xml:space="preserve">X </w:t>
        </w:r>
      </w:ins>
      <w:del w:id="2843" w:author="Administrator" w:date="2018-02-16T22:36:00Z">
        <w:r w:rsidR="002A0323" w:rsidRPr="00AA7C6E" w:rsidDel="00AA7C6E">
          <w:rPr>
            <w:rFonts w:ascii="宋体" w:hAnsi="宋体" w:hint="eastAsia"/>
            <w:rPrChange w:id="2844" w:author="Administrator" w:date="2018-02-16T22:36:00Z">
              <w:rPr>
                <w:rFonts w:hint="eastAsia"/>
              </w:rPr>
            </w:rPrChange>
          </w:rPr>
          <w:delText>，</w:delText>
        </w:r>
      </w:del>
      <w:ins w:id="2845" w:author="Administrator" w:date="2018-02-16T22:36:00Z">
        <w:r w:rsidR="00AA7C6E" w:rsidRPr="00AA7C6E">
          <w:rPr>
            <w:rFonts w:ascii="宋体" w:hAnsi="宋体" w:hint="eastAsia"/>
            <w:rPrChange w:id="2846" w:author="Administrator" w:date="2018-02-16T22:36:00Z">
              <w:rPr>
                <w:rFonts w:hint="eastAsia"/>
              </w:rPr>
            </w:rPrChange>
          </w:rPr>
          <w:t xml:space="preserve">X </w:t>
        </w:r>
      </w:ins>
      <w:ins w:id="2847" w:author="安安" w:date="2016-05-16T10:32:00Z">
        <w:del w:id="2848" w:author="Administrator" w:date="2018-02-16T22:36:00Z">
          <w:r w:rsidR="00C73047" w:rsidRPr="00AA7C6E" w:rsidDel="00AA7C6E">
            <w:rPr>
              <w:rFonts w:ascii="宋体" w:hAnsi="宋体" w:hint="eastAsia"/>
              <w:rPrChange w:id="2849" w:author="Administrator" w:date="2018-02-16T22:36:00Z">
                <w:rPr>
                  <w:rFonts w:hint="eastAsia"/>
                </w:rPr>
              </w:rPrChange>
            </w:rPr>
            <w:delText>因</w:delText>
          </w:r>
        </w:del>
      </w:ins>
      <w:ins w:id="2850" w:author="Administrator" w:date="2018-02-16T22:36:00Z">
        <w:r w:rsidR="00AA7C6E" w:rsidRPr="00AA7C6E">
          <w:rPr>
            <w:rFonts w:ascii="宋体" w:hAnsi="宋体" w:hint="eastAsia"/>
            <w:rPrChange w:id="2851" w:author="Administrator" w:date="2018-02-16T22:36:00Z">
              <w:rPr>
                <w:rFonts w:hint="eastAsia"/>
              </w:rPr>
            </w:rPrChange>
          </w:rPr>
          <w:t xml:space="preserve">X </w:t>
        </w:r>
      </w:ins>
      <w:ins w:id="2852" w:author="安安" w:date="2016-05-16T10:32:00Z">
        <w:del w:id="2853" w:author="Administrator" w:date="2018-02-16T22:36:00Z">
          <w:r w:rsidR="00C73047" w:rsidRPr="00AA7C6E" w:rsidDel="00AA7C6E">
            <w:rPr>
              <w:rFonts w:ascii="宋体" w:hAnsi="宋体" w:hint="eastAsia"/>
              <w:rPrChange w:id="2854" w:author="Administrator" w:date="2018-02-16T22:36:00Z">
                <w:rPr>
                  <w:rFonts w:hint="eastAsia"/>
                </w:rPr>
              </w:rPrChange>
            </w:rPr>
            <w:delText>此</w:delText>
          </w:r>
        </w:del>
      </w:ins>
      <w:ins w:id="2855" w:author="Administrator" w:date="2018-02-16T22:36:00Z">
        <w:r w:rsidR="00AA7C6E" w:rsidRPr="00AA7C6E">
          <w:rPr>
            <w:rFonts w:ascii="宋体" w:hAnsi="宋体" w:hint="eastAsia"/>
            <w:rPrChange w:id="2856" w:author="Administrator" w:date="2018-02-16T22:36:00Z">
              <w:rPr>
                <w:rFonts w:hint="eastAsia"/>
              </w:rPr>
            </w:rPrChange>
          </w:rPr>
          <w:t xml:space="preserve">X </w:t>
        </w:r>
      </w:ins>
      <w:del w:id="2857" w:author="Administrator" w:date="2018-02-16T22:36:00Z">
        <w:r w:rsidR="002A0323" w:rsidRPr="00AA7C6E" w:rsidDel="00AA7C6E">
          <w:rPr>
            <w:rFonts w:ascii="宋体" w:hAnsi="宋体" w:hint="eastAsia"/>
            <w:rPrChange w:id="2858" w:author="Administrator" w:date="2018-02-16T22:36:00Z">
              <w:rPr>
                <w:rFonts w:hint="eastAsia"/>
              </w:rPr>
            </w:rPrChange>
          </w:rPr>
          <w:delText>可</w:delText>
        </w:r>
      </w:del>
      <w:ins w:id="2859" w:author="Administrator" w:date="2018-02-16T22:36:00Z">
        <w:r w:rsidR="00AA7C6E" w:rsidRPr="00AA7C6E">
          <w:rPr>
            <w:rFonts w:ascii="宋体" w:hAnsi="宋体" w:hint="eastAsia"/>
            <w:rPrChange w:id="2860" w:author="Administrator" w:date="2018-02-16T22:36:00Z">
              <w:rPr>
                <w:rFonts w:hint="eastAsia"/>
              </w:rPr>
            </w:rPrChange>
          </w:rPr>
          <w:t xml:space="preserve">X </w:t>
        </w:r>
      </w:ins>
      <w:del w:id="2861" w:author="Administrator" w:date="2018-02-16T22:36:00Z">
        <w:r w:rsidR="002A0323" w:rsidRPr="00AA7C6E" w:rsidDel="00AA7C6E">
          <w:rPr>
            <w:rFonts w:ascii="宋体" w:hAnsi="宋体" w:hint="eastAsia"/>
            <w:rPrChange w:id="2862" w:author="Administrator" w:date="2018-02-16T22:36:00Z">
              <w:rPr>
                <w:rFonts w:hint="eastAsia"/>
              </w:rPr>
            </w:rPrChange>
          </w:rPr>
          <w:delText>近</w:delText>
        </w:r>
      </w:del>
      <w:ins w:id="2863" w:author="Administrator" w:date="2018-02-16T22:36:00Z">
        <w:r w:rsidR="00AA7C6E" w:rsidRPr="00AA7C6E">
          <w:rPr>
            <w:rFonts w:ascii="宋体" w:hAnsi="宋体" w:hint="eastAsia"/>
            <w:rPrChange w:id="2864" w:author="Administrator" w:date="2018-02-16T22:36:00Z">
              <w:rPr>
                <w:rFonts w:hint="eastAsia"/>
              </w:rPr>
            </w:rPrChange>
          </w:rPr>
          <w:t xml:space="preserve">X </w:t>
        </w:r>
      </w:ins>
      <w:del w:id="2865" w:author="Administrator" w:date="2018-02-16T22:36:00Z">
        <w:r w:rsidR="002A0323" w:rsidRPr="00AA7C6E" w:rsidDel="00AA7C6E">
          <w:rPr>
            <w:rFonts w:ascii="宋体" w:hAnsi="宋体" w:hint="eastAsia"/>
            <w:rPrChange w:id="2866" w:author="Administrator" w:date="2018-02-16T22:36:00Z">
              <w:rPr>
                <w:rFonts w:hint="eastAsia"/>
              </w:rPr>
            </w:rPrChange>
          </w:rPr>
          <w:delText>似</w:delText>
        </w:r>
      </w:del>
      <w:ins w:id="2867" w:author="Administrator" w:date="2018-02-16T22:36:00Z">
        <w:r w:rsidR="00AA7C6E" w:rsidRPr="00AA7C6E">
          <w:rPr>
            <w:rFonts w:ascii="宋体" w:hAnsi="宋体" w:hint="eastAsia"/>
            <w:rPrChange w:id="2868" w:author="Administrator" w:date="2018-02-16T22:36:00Z">
              <w:rPr>
                <w:rFonts w:hint="eastAsia"/>
              </w:rPr>
            </w:rPrChange>
          </w:rPr>
          <w:t xml:space="preserve">X </w:t>
        </w:r>
      </w:ins>
      <w:del w:id="2869" w:author="Administrator" w:date="2018-02-16T22:36:00Z">
        <w:r w:rsidR="002A0323" w:rsidRPr="00AA7C6E" w:rsidDel="00AA7C6E">
          <w:rPr>
            <w:rFonts w:ascii="宋体" w:hAnsi="宋体" w:hint="eastAsia"/>
            <w:rPrChange w:id="2870" w:author="Administrator" w:date="2018-02-16T22:36:00Z">
              <w:rPr>
                <w:rFonts w:hint="eastAsia"/>
              </w:rPr>
            </w:rPrChange>
          </w:rPr>
          <w:delText>看</w:delText>
        </w:r>
      </w:del>
      <w:ins w:id="2871" w:author="Administrator" w:date="2018-02-16T22:36:00Z">
        <w:r w:rsidR="00AA7C6E" w:rsidRPr="00AA7C6E">
          <w:rPr>
            <w:rFonts w:ascii="宋体" w:hAnsi="宋体" w:hint="eastAsia"/>
            <w:rPrChange w:id="2872" w:author="Administrator" w:date="2018-02-16T22:36:00Z">
              <w:rPr>
                <w:rFonts w:hint="eastAsia"/>
              </w:rPr>
            </w:rPrChange>
          </w:rPr>
          <w:t xml:space="preserve">X </w:t>
        </w:r>
      </w:ins>
      <w:del w:id="2873" w:author="Administrator" w:date="2018-02-16T22:36:00Z">
        <w:r w:rsidR="002A0323" w:rsidRPr="00AA7C6E" w:rsidDel="00AA7C6E">
          <w:rPr>
            <w:rFonts w:ascii="宋体" w:hAnsi="宋体" w:hint="eastAsia"/>
            <w:rPrChange w:id="2874" w:author="Administrator" w:date="2018-02-16T22:36:00Z">
              <w:rPr>
                <w:rFonts w:hint="eastAsia"/>
              </w:rPr>
            </w:rPrChange>
          </w:rPr>
          <w:delText>作</w:delText>
        </w:r>
      </w:del>
      <w:ins w:id="2875" w:author="Administrator" w:date="2018-02-16T22:36:00Z">
        <w:r w:rsidR="00AA7C6E" w:rsidRPr="00AA7C6E">
          <w:rPr>
            <w:rFonts w:ascii="宋体" w:hAnsi="宋体" w:hint="eastAsia"/>
            <w:rPrChange w:id="2876" w:author="Administrator" w:date="2018-02-16T22:36:00Z">
              <w:rPr>
                <w:rFonts w:hint="eastAsia"/>
              </w:rPr>
            </w:rPrChange>
          </w:rPr>
          <w:t xml:space="preserve">X </w:t>
        </w:r>
      </w:ins>
      <w:del w:id="2877" w:author="Administrator" w:date="2018-02-16T22:36:00Z">
        <w:r w:rsidR="002A0323" w:rsidRPr="00AA7C6E" w:rsidDel="00AA7C6E">
          <w:rPr>
            <w:rFonts w:ascii="宋体" w:hAnsi="宋体" w:hint="eastAsia"/>
            <w:rPrChange w:id="2878" w:author="Administrator" w:date="2018-02-16T22:36:00Z">
              <w:rPr>
                <w:rFonts w:hint="eastAsia"/>
              </w:rPr>
            </w:rPrChange>
          </w:rPr>
          <w:delText>是</w:delText>
        </w:r>
      </w:del>
      <w:ins w:id="2879" w:author="Administrator" w:date="2018-02-16T22:36:00Z">
        <w:r w:rsidR="00AA7C6E" w:rsidRPr="00AA7C6E">
          <w:rPr>
            <w:rFonts w:ascii="宋体" w:hAnsi="宋体" w:hint="eastAsia"/>
            <w:rPrChange w:id="2880" w:author="Administrator" w:date="2018-02-16T22:36:00Z">
              <w:rPr>
                <w:rFonts w:hint="eastAsia"/>
              </w:rPr>
            </w:rPrChange>
          </w:rPr>
          <w:t xml:space="preserve">X </w:t>
        </w:r>
      </w:ins>
      <w:del w:id="2881" w:author="Administrator" w:date="2018-02-16T22:36:00Z">
        <w:r w:rsidR="002A0323" w:rsidRPr="00AA7C6E" w:rsidDel="00AA7C6E">
          <w:rPr>
            <w:rFonts w:ascii="宋体" w:hAnsi="宋体" w:hint="eastAsia"/>
            <w:rPrChange w:id="2882" w:author="Administrator" w:date="2018-02-16T22:36:00Z">
              <w:rPr>
                <w:rFonts w:hint="eastAsia"/>
              </w:rPr>
            </w:rPrChange>
          </w:rPr>
          <w:delText>一</w:delText>
        </w:r>
      </w:del>
      <w:ins w:id="2883" w:author="Administrator" w:date="2018-02-16T22:36:00Z">
        <w:r w:rsidR="00AA7C6E" w:rsidRPr="00AA7C6E">
          <w:rPr>
            <w:rFonts w:ascii="宋体" w:hAnsi="宋体" w:hint="eastAsia"/>
            <w:rPrChange w:id="2884" w:author="Administrator" w:date="2018-02-16T22:36:00Z">
              <w:rPr>
                <w:rFonts w:hint="eastAsia"/>
              </w:rPr>
            </w:rPrChange>
          </w:rPr>
          <w:t xml:space="preserve">X </w:t>
        </w:r>
      </w:ins>
      <w:del w:id="2885" w:author="Administrator" w:date="2018-02-16T22:36:00Z">
        <w:r w:rsidR="002A0323" w:rsidRPr="00AA7C6E" w:rsidDel="00AA7C6E">
          <w:rPr>
            <w:rFonts w:ascii="宋体" w:hAnsi="宋体" w:hint="eastAsia"/>
            <w:rPrChange w:id="2886" w:author="Administrator" w:date="2018-02-16T22:36:00Z">
              <w:rPr>
                <w:rFonts w:hint="eastAsia"/>
              </w:rPr>
            </w:rPrChange>
          </w:rPr>
          <w:delText>个</w:delText>
        </w:r>
      </w:del>
      <w:ins w:id="2887" w:author="Administrator" w:date="2018-02-16T22:36:00Z">
        <w:r w:rsidR="00AA7C6E" w:rsidRPr="00AA7C6E">
          <w:rPr>
            <w:rFonts w:ascii="宋体" w:hAnsi="宋体" w:hint="eastAsia"/>
            <w:rPrChange w:id="2888" w:author="Administrator" w:date="2018-02-16T22:36:00Z">
              <w:rPr>
                <w:rFonts w:hint="eastAsia"/>
              </w:rPr>
            </w:rPrChange>
          </w:rPr>
          <w:t xml:space="preserve">X </w:t>
        </w:r>
      </w:ins>
      <w:del w:id="2889" w:author="Administrator" w:date="2018-02-16T22:36:00Z">
        <w:r w:rsidR="002A0323" w:rsidRPr="00AA7C6E" w:rsidDel="00AA7C6E">
          <w:rPr>
            <w:rFonts w:ascii="宋体" w:hAnsi="宋体" w:hint="eastAsia"/>
            <w:rPrChange w:id="2890" w:author="Administrator" w:date="2018-02-16T22:36:00Z">
              <w:rPr>
                <w:rFonts w:hint="eastAsia"/>
              </w:rPr>
            </w:rPrChange>
          </w:rPr>
          <w:delText>甚</w:delText>
        </w:r>
      </w:del>
      <w:ins w:id="2891" w:author="Administrator" w:date="2018-02-16T22:36:00Z">
        <w:r w:rsidR="00AA7C6E" w:rsidRPr="00AA7C6E">
          <w:rPr>
            <w:rFonts w:ascii="宋体" w:hAnsi="宋体" w:hint="eastAsia"/>
            <w:rPrChange w:id="2892" w:author="Administrator" w:date="2018-02-16T22:36:00Z">
              <w:rPr>
                <w:rFonts w:hint="eastAsia"/>
              </w:rPr>
            </w:rPrChange>
          </w:rPr>
          <w:t xml:space="preserve">X </w:t>
        </w:r>
      </w:ins>
      <w:del w:id="2893" w:author="Administrator" w:date="2018-02-16T22:36:00Z">
        <w:r w:rsidR="002A0323" w:rsidRPr="00AA7C6E" w:rsidDel="00AA7C6E">
          <w:rPr>
            <w:rFonts w:ascii="宋体" w:hAnsi="宋体" w:hint="eastAsia"/>
            <w:rPrChange w:id="2894" w:author="Administrator" w:date="2018-02-16T22:36:00Z">
              <w:rPr>
                <w:rFonts w:hint="eastAsia"/>
              </w:rPr>
            </w:rPrChange>
          </w:rPr>
          <w:delText>低</w:delText>
        </w:r>
      </w:del>
      <w:ins w:id="2895" w:author="Administrator" w:date="2018-02-16T22:36:00Z">
        <w:r w:rsidR="00AA7C6E" w:rsidRPr="00AA7C6E">
          <w:rPr>
            <w:rFonts w:ascii="宋体" w:hAnsi="宋体" w:hint="eastAsia"/>
            <w:rPrChange w:id="2896" w:author="Administrator" w:date="2018-02-16T22:36:00Z">
              <w:rPr>
                <w:rFonts w:hint="eastAsia"/>
              </w:rPr>
            </w:rPrChange>
          </w:rPr>
          <w:t xml:space="preserve">X </w:t>
        </w:r>
      </w:ins>
      <w:del w:id="2897" w:author="Administrator" w:date="2018-02-16T22:36:00Z">
        <w:r w:rsidR="002A0323" w:rsidRPr="00AA7C6E" w:rsidDel="00AA7C6E">
          <w:rPr>
            <w:rFonts w:ascii="宋体" w:hAnsi="宋体" w:hint="eastAsia"/>
            <w:rPrChange w:id="2898" w:author="Administrator" w:date="2018-02-16T22:36:00Z">
              <w:rPr>
                <w:rFonts w:hint="eastAsia"/>
              </w:rPr>
            </w:rPrChange>
          </w:rPr>
          <w:delText>频</w:delText>
        </w:r>
      </w:del>
      <w:ins w:id="2899" w:author="Administrator" w:date="2018-02-16T22:36:00Z">
        <w:r w:rsidR="00AA7C6E" w:rsidRPr="00AA7C6E">
          <w:rPr>
            <w:rFonts w:ascii="宋体" w:hAnsi="宋体" w:hint="eastAsia"/>
            <w:rPrChange w:id="2900" w:author="Administrator" w:date="2018-02-16T22:36:00Z">
              <w:rPr>
                <w:rFonts w:hint="eastAsia"/>
              </w:rPr>
            </w:rPrChange>
          </w:rPr>
          <w:t xml:space="preserve">X </w:t>
        </w:r>
      </w:ins>
      <w:del w:id="2901" w:author="Administrator" w:date="2018-02-16T22:36:00Z">
        <w:r w:rsidR="002A0323" w:rsidRPr="00AA7C6E" w:rsidDel="00AA7C6E">
          <w:rPr>
            <w:rFonts w:ascii="宋体" w:hAnsi="宋体" w:hint="eastAsia"/>
            <w:rPrChange w:id="2902" w:author="Administrator" w:date="2018-02-16T22:36:00Z">
              <w:rPr>
                <w:rFonts w:hint="eastAsia"/>
              </w:rPr>
            </w:rPrChange>
          </w:rPr>
          <w:delText>交</w:delText>
        </w:r>
      </w:del>
      <w:ins w:id="2903" w:author="Administrator" w:date="2018-02-16T22:36:00Z">
        <w:r w:rsidR="00AA7C6E" w:rsidRPr="00AA7C6E">
          <w:rPr>
            <w:rFonts w:ascii="宋体" w:hAnsi="宋体" w:hint="eastAsia"/>
            <w:rPrChange w:id="2904" w:author="Administrator" w:date="2018-02-16T22:36:00Z">
              <w:rPr>
                <w:rFonts w:hint="eastAsia"/>
              </w:rPr>
            </w:rPrChange>
          </w:rPr>
          <w:t xml:space="preserve">X </w:t>
        </w:r>
      </w:ins>
      <w:del w:id="2905" w:author="Administrator" w:date="2018-02-16T22:36:00Z">
        <w:r w:rsidR="002A0323" w:rsidRPr="00AA7C6E" w:rsidDel="00AA7C6E">
          <w:rPr>
            <w:rFonts w:ascii="宋体" w:hAnsi="宋体" w:hint="eastAsia"/>
            <w:rPrChange w:id="2906" w:author="Administrator" w:date="2018-02-16T22:36:00Z">
              <w:rPr>
                <w:rFonts w:hint="eastAsia"/>
              </w:rPr>
            </w:rPrChange>
          </w:rPr>
          <w:delText>变</w:delText>
        </w:r>
      </w:del>
      <w:ins w:id="2907" w:author="Administrator" w:date="2018-02-16T22:36:00Z">
        <w:r w:rsidR="00AA7C6E" w:rsidRPr="00AA7C6E">
          <w:rPr>
            <w:rFonts w:ascii="宋体" w:hAnsi="宋体" w:hint="eastAsia"/>
            <w:rPrChange w:id="2908" w:author="Administrator" w:date="2018-02-16T22:36:00Z">
              <w:rPr>
                <w:rFonts w:hint="eastAsia"/>
              </w:rPr>
            </w:rPrChange>
          </w:rPr>
          <w:t xml:space="preserve">X </w:t>
        </w:r>
      </w:ins>
      <w:del w:id="2909" w:author="Administrator" w:date="2018-02-16T22:36:00Z">
        <w:r w:rsidR="002A0323" w:rsidRPr="00AA7C6E" w:rsidDel="00AA7C6E">
          <w:rPr>
            <w:rFonts w:ascii="宋体" w:hAnsi="宋体" w:hint="eastAsia"/>
            <w:rPrChange w:id="2910" w:author="Administrator" w:date="2018-02-16T22:36:00Z">
              <w:rPr>
                <w:rFonts w:hint="eastAsia"/>
              </w:rPr>
            </w:rPrChange>
          </w:rPr>
          <w:delText>信</w:delText>
        </w:r>
      </w:del>
      <w:ins w:id="2911" w:author="Administrator" w:date="2018-02-16T22:36:00Z">
        <w:r w:rsidR="00AA7C6E" w:rsidRPr="00AA7C6E">
          <w:rPr>
            <w:rFonts w:ascii="宋体" w:hAnsi="宋体" w:hint="eastAsia"/>
            <w:rPrChange w:id="2912" w:author="Administrator" w:date="2018-02-16T22:36:00Z">
              <w:rPr>
                <w:rFonts w:hint="eastAsia"/>
              </w:rPr>
            </w:rPrChange>
          </w:rPr>
          <w:t xml:space="preserve">X </w:t>
        </w:r>
      </w:ins>
      <w:del w:id="2913" w:author="Administrator" w:date="2018-02-16T22:36:00Z">
        <w:r w:rsidR="002A0323" w:rsidRPr="00AA7C6E" w:rsidDel="00AA7C6E">
          <w:rPr>
            <w:rFonts w:ascii="宋体" w:hAnsi="宋体" w:hint="eastAsia"/>
            <w:rPrChange w:id="2914" w:author="Administrator" w:date="2018-02-16T22:36:00Z">
              <w:rPr>
                <w:rFonts w:hint="eastAsia"/>
              </w:rPr>
            </w:rPrChange>
          </w:rPr>
          <w:delText>号</w:delText>
        </w:r>
      </w:del>
      <w:ins w:id="2915" w:author="Administrator" w:date="2018-02-16T22:36:00Z">
        <w:r w:rsidR="00AA7C6E" w:rsidRPr="00AA7C6E">
          <w:rPr>
            <w:rFonts w:ascii="宋体" w:hAnsi="宋体" w:hint="eastAsia"/>
            <w:rPrChange w:id="2916" w:author="Administrator" w:date="2018-02-16T22:36:00Z">
              <w:rPr>
                <w:rFonts w:hint="eastAsia"/>
              </w:rPr>
            </w:rPrChange>
          </w:rPr>
          <w:t xml:space="preserve">X </w:t>
        </w:r>
      </w:ins>
      <w:del w:id="2917" w:author="Administrator" w:date="2018-02-16T22:36:00Z">
        <w:r w:rsidR="002A0323" w:rsidRPr="00AA7C6E" w:rsidDel="00AA7C6E">
          <w:rPr>
            <w:rFonts w:ascii="宋体" w:hAnsi="宋体" w:hint="eastAsia"/>
            <w:rPrChange w:id="2918" w:author="Administrator" w:date="2018-02-16T22:36:00Z">
              <w:rPr>
                <w:rFonts w:hint="eastAsia"/>
              </w:rPr>
            </w:rPrChange>
          </w:rPr>
          <w:delText>；</w:delText>
        </w:r>
      </w:del>
      <w:ins w:id="2919" w:author="Administrator" w:date="2018-02-16T22:36:00Z">
        <w:r w:rsidR="00AA7C6E" w:rsidRPr="00AA7C6E">
          <w:rPr>
            <w:rFonts w:ascii="宋体" w:hAnsi="宋体" w:hint="eastAsia"/>
            <w:rPrChange w:id="2920" w:author="Administrator" w:date="2018-02-16T22:36:00Z">
              <w:rPr>
                <w:rFonts w:hint="eastAsia"/>
              </w:rPr>
            </w:rPrChange>
          </w:rPr>
          <w:t xml:space="preserve">X </w:t>
        </w:r>
      </w:ins>
      <w:ins w:id="2921" w:author="安安" w:date="2016-05-16T10:32:00Z">
        <w:del w:id="2922" w:author="Administrator" w:date="2018-02-16T22:36:00Z">
          <w:r w:rsidR="00181407" w:rsidRPr="00AA7C6E" w:rsidDel="00AA7C6E">
            <w:rPr>
              <w:rFonts w:ascii="宋体" w:hAnsi="宋体" w:hint="eastAsia"/>
              <w:rPrChange w:id="2923" w:author="Administrator" w:date="2018-02-16T22:36:00Z">
                <w:rPr>
                  <w:rFonts w:hint="eastAsia"/>
                </w:rPr>
              </w:rPrChange>
            </w:rPr>
            <w:delText>（</w:delText>
          </w:r>
        </w:del>
      </w:ins>
      <w:ins w:id="2924" w:author="Administrator" w:date="2018-02-16T22:36:00Z">
        <w:r w:rsidR="00AA7C6E" w:rsidRPr="00AA7C6E">
          <w:rPr>
            <w:rFonts w:ascii="宋体" w:hAnsi="宋体" w:hint="eastAsia"/>
            <w:rPrChange w:id="2925" w:author="Administrator" w:date="2018-02-16T22:36:00Z">
              <w:rPr>
                <w:rFonts w:ascii="Times New Roman" w:hAnsi="Times New Roman" w:hint="eastAsia"/>
              </w:rPr>
            </w:rPrChange>
          </w:rPr>
          <w:t xml:space="preserve">X </w:t>
        </w:r>
      </w:ins>
      <w:ins w:id="2926" w:author="安安" w:date="2016-05-16T10:32:00Z">
        <w:del w:id="2927" w:author="Administrator" w:date="2018-02-16T22:36:00Z">
          <w:r w:rsidR="00181407" w:rsidRPr="00AA7C6E" w:rsidDel="00AA7C6E">
            <w:rPr>
              <w:rFonts w:ascii="宋体" w:hAnsi="宋体"/>
              <w:rPrChange w:id="2928" w:author="Administrator" w:date="2018-02-16T22:36:00Z">
                <w:rPr/>
              </w:rPrChange>
            </w:rPr>
            <w:delText>3</w:delText>
          </w:r>
        </w:del>
      </w:ins>
      <w:ins w:id="2929" w:author="Administrator" w:date="2018-02-16T22:36:00Z">
        <w:r w:rsidR="00AA7C6E" w:rsidRPr="00AA7C6E">
          <w:rPr>
            <w:rFonts w:ascii="宋体" w:hAnsi="宋体"/>
            <w:rPrChange w:id="2930" w:author="Administrator" w:date="2018-02-16T22:36:00Z">
              <w:rPr>
                <w:rFonts w:ascii="Times New Roman" w:hAnsi="Times New Roman"/>
              </w:rPr>
            </w:rPrChange>
          </w:rPr>
          <w:t xml:space="preserve">X </w:t>
        </w:r>
      </w:ins>
      <w:ins w:id="2931" w:author="安安" w:date="2016-05-16T10:32:00Z">
        <w:del w:id="2932" w:author="Administrator" w:date="2018-02-16T22:36:00Z">
          <w:r w:rsidR="00181407" w:rsidRPr="00AA7C6E" w:rsidDel="00AA7C6E">
            <w:rPr>
              <w:rFonts w:ascii="宋体" w:hAnsi="宋体" w:hint="eastAsia"/>
              <w:rPrChange w:id="2933" w:author="Administrator" w:date="2018-02-16T22:36:00Z">
                <w:rPr>
                  <w:rFonts w:hint="eastAsia"/>
                </w:rPr>
              </w:rPrChange>
            </w:rPr>
            <w:delText>）</w:delText>
          </w:r>
        </w:del>
      </w:ins>
      <w:ins w:id="2934" w:author="Administrator" w:date="2018-02-16T22:36:00Z">
        <w:r w:rsidR="00AA7C6E" w:rsidRPr="00AA7C6E">
          <w:rPr>
            <w:rFonts w:ascii="宋体" w:hAnsi="宋体" w:hint="eastAsia"/>
            <w:rPrChange w:id="2935" w:author="Administrator" w:date="2018-02-16T22:36:00Z">
              <w:rPr>
                <w:rFonts w:ascii="Times New Roman" w:hAnsi="Times New Roman" w:hint="eastAsia"/>
              </w:rPr>
            </w:rPrChange>
          </w:rPr>
          <w:t xml:space="preserve">X </w:t>
        </w:r>
      </w:ins>
      <w:ins w:id="2936" w:author="安安" w:date="2016-05-16T10:32:00Z">
        <w:del w:id="2937" w:author="Administrator" w:date="2018-02-16T22:36:00Z">
          <w:r w:rsidR="00C73047" w:rsidRPr="00AA7C6E" w:rsidDel="00AA7C6E">
            <w:rPr>
              <w:rFonts w:ascii="宋体" w:hAnsi="宋体" w:hint="eastAsia"/>
              <w:rPrChange w:id="2938" w:author="Administrator" w:date="2018-02-16T22:36:00Z">
                <w:rPr>
                  <w:rFonts w:hint="eastAsia"/>
                </w:rPr>
              </w:rPrChange>
            </w:rPr>
            <w:delText>脉</w:delText>
          </w:r>
        </w:del>
      </w:ins>
      <w:ins w:id="2939" w:author="Administrator" w:date="2018-02-16T22:36:00Z">
        <w:r w:rsidR="00AA7C6E" w:rsidRPr="00AA7C6E">
          <w:rPr>
            <w:rFonts w:ascii="宋体" w:hAnsi="宋体" w:hint="eastAsia"/>
            <w:rPrChange w:id="2940" w:author="Administrator" w:date="2018-02-16T22:36:00Z">
              <w:rPr>
                <w:rFonts w:hint="eastAsia"/>
              </w:rPr>
            </w:rPrChange>
          </w:rPr>
          <w:t xml:space="preserve">X </w:t>
        </w:r>
      </w:ins>
      <w:ins w:id="2941" w:author="安安" w:date="2016-05-16T10:32:00Z">
        <w:del w:id="2942" w:author="Administrator" w:date="2018-02-16T22:36:00Z">
          <w:r w:rsidR="00C73047" w:rsidRPr="00AA7C6E" w:rsidDel="00AA7C6E">
            <w:rPr>
              <w:rFonts w:ascii="宋体" w:hAnsi="宋体" w:hint="eastAsia"/>
              <w:rPrChange w:id="2943" w:author="Administrator" w:date="2018-02-16T22:36:00Z">
                <w:rPr>
                  <w:rFonts w:hint="eastAsia"/>
                </w:rPr>
              </w:rPrChange>
            </w:rPr>
            <w:delText>搏</w:delText>
          </w:r>
        </w:del>
      </w:ins>
      <w:ins w:id="2944" w:author="Administrator" w:date="2018-02-16T22:36:00Z">
        <w:r w:rsidR="00AA7C6E" w:rsidRPr="00AA7C6E">
          <w:rPr>
            <w:rFonts w:ascii="宋体" w:hAnsi="宋体" w:hint="eastAsia"/>
            <w:rPrChange w:id="2945" w:author="Administrator" w:date="2018-02-16T22:36:00Z">
              <w:rPr>
                <w:rFonts w:hint="eastAsia"/>
              </w:rPr>
            </w:rPrChange>
          </w:rPr>
          <w:t xml:space="preserve">X </w:t>
        </w:r>
      </w:ins>
      <w:ins w:id="2946" w:author="安安" w:date="2016-05-16T10:32:00Z">
        <w:del w:id="2947" w:author="Administrator" w:date="2018-02-16T22:36:00Z">
          <w:r w:rsidR="00C73047" w:rsidRPr="00AA7C6E" w:rsidDel="00AA7C6E">
            <w:rPr>
              <w:rFonts w:ascii="宋体" w:hAnsi="宋体" w:hint="eastAsia"/>
              <w:rPrChange w:id="2948" w:author="Administrator" w:date="2018-02-16T22:36:00Z">
                <w:rPr>
                  <w:rFonts w:hint="eastAsia"/>
                </w:rPr>
              </w:rPrChange>
            </w:rPr>
            <w:delText>信</w:delText>
          </w:r>
        </w:del>
      </w:ins>
      <w:ins w:id="2949" w:author="Administrator" w:date="2018-02-16T22:36:00Z">
        <w:r w:rsidR="00AA7C6E" w:rsidRPr="00AA7C6E">
          <w:rPr>
            <w:rFonts w:ascii="宋体" w:hAnsi="宋体" w:hint="eastAsia"/>
            <w:rPrChange w:id="2950" w:author="Administrator" w:date="2018-02-16T22:36:00Z">
              <w:rPr>
                <w:rFonts w:hint="eastAsia"/>
              </w:rPr>
            </w:rPrChange>
          </w:rPr>
          <w:t xml:space="preserve">X </w:t>
        </w:r>
      </w:ins>
      <w:ins w:id="2951" w:author="安安" w:date="2016-05-16T10:32:00Z">
        <w:del w:id="2952" w:author="Administrator" w:date="2018-02-16T22:36:00Z">
          <w:r w:rsidR="00C73047" w:rsidRPr="00AA7C6E" w:rsidDel="00AA7C6E">
            <w:rPr>
              <w:rFonts w:ascii="宋体" w:hAnsi="宋体" w:hint="eastAsia"/>
              <w:rPrChange w:id="2953" w:author="Administrator" w:date="2018-02-16T22:36:00Z">
                <w:rPr>
                  <w:rFonts w:hint="eastAsia"/>
                </w:rPr>
              </w:rPrChange>
            </w:rPr>
            <w:delText>号</w:delText>
          </w:r>
        </w:del>
      </w:ins>
      <w:ins w:id="2954" w:author="Administrator" w:date="2018-02-16T22:36:00Z">
        <w:r w:rsidR="00AA7C6E" w:rsidRPr="00AA7C6E">
          <w:rPr>
            <w:rFonts w:ascii="宋体" w:hAnsi="宋体" w:hint="eastAsia"/>
            <w:rPrChange w:id="2955" w:author="Administrator" w:date="2018-02-16T22:36:00Z">
              <w:rPr>
                <w:rFonts w:hint="eastAsia"/>
              </w:rPr>
            </w:rPrChange>
          </w:rPr>
          <w:t xml:space="preserve">X </w:t>
        </w:r>
      </w:ins>
      <w:ins w:id="2956" w:author="安安" w:date="2016-05-16T10:32:00Z">
        <w:del w:id="2957" w:author="Administrator" w:date="2018-02-16T22:36:00Z">
          <w:r w:rsidR="00C73047" w:rsidRPr="00AA7C6E" w:rsidDel="00AA7C6E">
            <w:rPr>
              <w:rFonts w:ascii="宋体" w:hAnsi="宋体" w:hint="eastAsia"/>
              <w:rPrChange w:id="2958" w:author="Administrator" w:date="2018-02-16T22:36:00Z">
                <w:rPr>
                  <w:rFonts w:hint="eastAsia"/>
                </w:rPr>
              </w:rPrChange>
            </w:rPr>
            <w:delText>是</w:delText>
          </w:r>
        </w:del>
      </w:ins>
      <w:ins w:id="2959" w:author="Administrator" w:date="2018-02-16T22:36:00Z">
        <w:r w:rsidR="00AA7C6E" w:rsidRPr="00AA7C6E">
          <w:rPr>
            <w:rFonts w:ascii="宋体" w:hAnsi="宋体" w:hint="eastAsia"/>
            <w:rPrChange w:id="2960" w:author="Administrator" w:date="2018-02-16T22:36:00Z">
              <w:rPr>
                <w:rFonts w:hint="eastAsia"/>
              </w:rPr>
            </w:rPrChange>
          </w:rPr>
          <w:t xml:space="preserve">X </w:t>
        </w:r>
      </w:ins>
      <w:ins w:id="2961" w:author="安安" w:date="2016-05-16T10:32:00Z">
        <w:del w:id="2962" w:author="Administrator" w:date="2018-02-16T22:36:00Z">
          <w:r w:rsidR="00C73047" w:rsidRPr="00AA7C6E" w:rsidDel="00AA7C6E">
            <w:rPr>
              <w:rFonts w:ascii="宋体" w:hAnsi="宋体" w:hint="eastAsia"/>
              <w:rPrChange w:id="2963" w:author="Administrator" w:date="2018-02-16T22:36:00Z">
                <w:rPr>
                  <w:rFonts w:hint="eastAsia"/>
                </w:rPr>
              </w:rPrChange>
            </w:rPr>
            <w:delText>一</w:delText>
          </w:r>
        </w:del>
      </w:ins>
      <w:ins w:id="2964" w:author="Administrator" w:date="2018-02-16T22:36:00Z">
        <w:r w:rsidR="00AA7C6E" w:rsidRPr="00AA7C6E">
          <w:rPr>
            <w:rFonts w:ascii="宋体" w:hAnsi="宋体" w:hint="eastAsia"/>
            <w:rPrChange w:id="2965" w:author="Administrator" w:date="2018-02-16T22:36:00Z">
              <w:rPr>
                <w:rFonts w:hint="eastAsia"/>
              </w:rPr>
            </w:rPrChange>
          </w:rPr>
          <w:t xml:space="preserve">X </w:t>
        </w:r>
      </w:ins>
      <w:ins w:id="2966" w:author="安安" w:date="2016-05-16T10:33:00Z">
        <w:del w:id="2967" w:author="Administrator" w:date="2018-02-16T22:36:00Z">
          <w:r w:rsidR="00C73047" w:rsidRPr="00AA7C6E" w:rsidDel="00AA7C6E">
            <w:rPr>
              <w:rFonts w:ascii="宋体" w:hAnsi="宋体" w:hint="eastAsia"/>
              <w:rPrChange w:id="2968" w:author="Administrator" w:date="2018-02-16T22:36:00Z">
                <w:rPr>
                  <w:rFonts w:hint="eastAsia"/>
                </w:rPr>
              </w:rPrChange>
            </w:rPr>
            <w:delText>连</w:delText>
          </w:r>
        </w:del>
      </w:ins>
      <w:ins w:id="2969" w:author="Administrator" w:date="2018-02-16T22:36:00Z">
        <w:r w:rsidR="00AA7C6E" w:rsidRPr="00AA7C6E">
          <w:rPr>
            <w:rFonts w:ascii="宋体" w:hAnsi="宋体" w:hint="eastAsia"/>
            <w:rPrChange w:id="2970" w:author="Administrator" w:date="2018-02-16T22:36:00Z">
              <w:rPr>
                <w:rFonts w:hint="eastAsia"/>
              </w:rPr>
            </w:rPrChange>
          </w:rPr>
          <w:t xml:space="preserve">X </w:t>
        </w:r>
      </w:ins>
      <w:ins w:id="2971" w:author="安安" w:date="2016-05-16T10:32:00Z">
        <w:del w:id="2972" w:author="Administrator" w:date="2018-02-16T22:36:00Z">
          <w:r w:rsidR="00C73047" w:rsidRPr="00AA7C6E" w:rsidDel="00AA7C6E">
            <w:rPr>
              <w:rFonts w:ascii="宋体" w:hAnsi="宋体" w:hint="eastAsia"/>
              <w:rPrChange w:id="2973" w:author="Administrator" w:date="2018-02-16T22:36:00Z">
                <w:rPr>
                  <w:rFonts w:hint="eastAsia"/>
                </w:rPr>
              </w:rPrChange>
            </w:rPr>
            <w:delText>串</w:delText>
          </w:r>
        </w:del>
      </w:ins>
      <w:ins w:id="2974" w:author="Administrator" w:date="2018-02-16T22:36:00Z">
        <w:r w:rsidR="00AA7C6E" w:rsidRPr="00AA7C6E">
          <w:rPr>
            <w:rFonts w:ascii="宋体" w:hAnsi="宋体" w:hint="eastAsia"/>
            <w:rPrChange w:id="2975" w:author="Administrator" w:date="2018-02-16T22:36:00Z">
              <w:rPr>
                <w:rFonts w:hint="eastAsia"/>
              </w:rPr>
            </w:rPrChange>
          </w:rPr>
          <w:t xml:space="preserve">X </w:t>
        </w:r>
      </w:ins>
      <w:del w:id="2976" w:author="Administrator" w:date="2018-02-16T22:36:00Z">
        <w:r w:rsidR="002A0323" w:rsidRPr="00AA7C6E" w:rsidDel="00AA7C6E">
          <w:rPr>
            <w:rFonts w:ascii="宋体" w:hAnsi="宋体" w:hint="eastAsia"/>
            <w:rPrChange w:id="2977" w:author="Administrator" w:date="2018-02-16T22:36:00Z">
              <w:rPr>
                <w:rFonts w:hint="eastAsia"/>
              </w:rPr>
            </w:rPrChange>
          </w:rPr>
          <w:delText>复</w:delText>
        </w:r>
      </w:del>
      <w:ins w:id="2978" w:author="Administrator" w:date="2018-02-16T22:36:00Z">
        <w:r w:rsidR="00AA7C6E" w:rsidRPr="00AA7C6E">
          <w:rPr>
            <w:rFonts w:ascii="宋体" w:hAnsi="宋体" w:hint="eastAsia"/>
            <w:rPrChange w:id="2979" w:author="Administrator" w:date="2018-02-16T22:36:00Z">
              <w:rPr>
                <w:rFonts w:hint="eastAsia"/>
              </w:rPr>
            </w:rPrChange>
          </w:rPr>
          <w:t xml:space="preserve">X </w:t>
        </w:r>
      </w:ins>
      <w:del w:id="2980" w:author="Administrator" w:date="2018-02-16T22:36:00Z">
        <w:r w:rsidR="002A0323" w:rsidRPr="00AA7C6E" w:rsidDel="00AA7C6E">
          <w:rPr>
            <w:rFonts w:ascii="宋体" w:hAnsi="宋体" w:hint="eastAsia"/>
            <w:rPrChange w:id="2981" w:author="Administrator" w:date="2018-02-16T22:36:00Z">
              <w:rPr>
                <w:rFonts w:hint="eastAsia"/>
              </w:rPr>
            </w:rPrChange>
          </w:rPr>
          <w:delText>杂</w:delText>
        </w:r>
      </w:del>
      <w:ins w:id="2982" w:author="Administrator" w:date="2018-02-16T22:36:00Z">
        <w:r w:rsidR="00AA7C6E" w:rsidRPr="00AA7C6E">
          <w:rPr>
            <w:rFonts w:ascii="宋体" w:hAnsi="宋体" w:hint="eastAsia"/>
            <w:rPrChange w:id="2983" w:author="Administrator" w:date="2018-02-16T22:36:00Z">
              <w:rPr>
                <w:rFonts w:hint="eastAsia"/>
              </w:rPr>
            </w:rPrChange>
          </w:rPr>
          <w:t xml:space="preserve">X </w:t>
        </w:r>
      </w:ins>
      <w:del w:id="2984" w:author="Administrator" w:date="2018-02-16T22:36:00Z">
        <w:r w:rsidR="002A0323" w:rsidRPr="00AA7C6E" w:rsidDel="00AA7C6E">
          <w:rPr>
            <w:rFonts w:ascii="宋体" w:hAnsi="宋体" w:hint="eastAsia"/>
            <w:rPrChange w:id="2985" w:author="Administrator" w:date="2018-02-16T22:36:00Z">
              <w:rPr>
                <w:rFonts w:hint="eastAsia"/>
              </w:rPr>
            </w:rPrChange>
          </w:rPr>
          <w:delText>且</w:delText>
        </w:r>
      </w:del>
      <w:ins w:id="2986" w:author="Administrator" w:date="2018-02-16T22:36:00Z">
        <w:r w:rsidR="00AA7C6E" w:rsidRPr="00AA7C6E">
          <w:rPr>
            <w:rFonts w:ascii="宋体" w:hAnsi="宋体" w:hint="eastAsia"/>
            <w:rPrChange w:id="2987" w:author="Administrator" w:date="2018-02-16T22:36:00Z">
              <w:rPr>
                <w:rFonts w:hint="eastAsia"/>
              </w:rPr>
            </w:rPrChange>
          </w:rPr>
          <w:t xml:space="preserve">X </w:t>
        </w:r>
      </w:ins>
      <w:del w:id="2988" w:author="Administrator" w:date="2018-02-16T22:36:00Z">
        <w:r w:rsidR="00134E88" w:rsidRPr="00AA7C6E" w:rsidDel="00AA7C6E">
          <w:rPr>
            <w:rFonts w:ascii="宋体" w:hAnsi="宋体" w:hint="eastAsia"/>
            <w:rPrChange w:id="2989" w:author="Administrator" w:date="2018-02-16T22:36:00Z">
              <w:rPr>
                <w:rFonts w:hint="eastAsia"/>
              </w:rPr>
            </w:rPrChange>
          </w:rPr>
          <w:delText>易</w:delText>
        </w:r>
      </w:del>
      <w:ins w:id="2990" w:author="Administrator" w:date="2018-02-16T22:36:00Z">
        <w:r w:rsidR="00AA7C6E" w:rsidRPr="00AA7C6E">
          <w:rPr>
            <w:rFonts w:ascii="宋体" w:hAnsi="宋体" w:hint="eastAsia"/>
            <w:rPrChange w:id="2991" w:author="Administrator" w:date="2018-02-16T22:36:00Z">
              <w:rPr>
                <w:rFonts w:hint="eastAsia"/>
              </w:rPr>
            </w:rPrChange>
          </w:rPr>
          <w:t xml:space="preserve">X </w:t>
        </w:r>
      </w:ins>
      <w:del w:id="2992" w:author="Administrator" w:date="2018-02-16T22:36:00Z">
        <w:r w:rsidR="00134E88" w:rsidRPr="00AA7C6E" w:rsidDel="00AA7C6E">
          <w:rPr>
            <w:rFonts w:ascii="宋体" w:hAnsi="宋体" w:hint="eastAsia"/>
            <w:rPrChange w:id="2993" w:author="Administrator" w:date="2018-02-16T22:36:00Z">
              <w:rPr>
                <w:rFonts w:hint="eastAsia"/>
              </w:rPr>
            </w:rPrChange>
          </w:rPr>
          <w:delText>变</w:delText>
        </w:r>
      </w:del>
      <w:ins w:id="2994" w:author="Administrator" w:date="2018-02-16T22:36:00Z">
        <w:r w:rsidR="00AA7C6E" w:rsidRPr="00AA7C6E">
          <w:rPr>
            <w:rFonts w:ascii="宋体" w:hAnsi="宋体" w:hint="eastAsia"/>
            <w:rPrChange w:id="2995" w:author="Administrator" w:date="2018-02-16T22:36:00Z">
              <w:rPr>
                <w:rFonts w:hint="eastAsia"/>
              </w:rPr>
            </w:rPrChange>
          </w:rPr>
          <w:t xml:space="preserve">X </w:t>
        </w:r>
      </w:ins>
      <w:del w:id="2996" w:author="Administrator" w:date="2018-02-16T22:36:00Z">
        <w:r w:rsidR="00134E88" w:rsidRPr="00AA7C6E" w:rsidDel="00AA7C6E">
          <w:rPr>
            <w:rFonts w:ascii="宋体" w:hAnsi="宋体" w:hint="eastAsia"/>
            <w:rPrChange w:id="2997" w:author="Administrator" w:date="2018-02-16T22:36:00Z">
              <w:rPr>
                <w:rFonts w:hint="eastAsia"/>
              </w:rPr>
            </w:rPrChange>
          </w:rPr>
          <w:delText>的</w:delText>
        </w:r>
      </w:del>
      <w:ins w:id="2998" w:author="Administrator" w:date="2018-02-16T22:36:00Z">
        <w:r w:rsidR="00AA7C6E" w:rsidRPr="00AA7C6E">
          <w:rPr>
            <w:rFonts w:ascii="宋体" w:hAnsi="宋体" w:hint="eastAsia"/>
            <w:rPrChange w:id="2999" w:author="Administrator" w:date="2018-02-16T22:36:00Z">
              <w:rPr>
                <w:rFonts w:hint="eastAsia"/>
              </w:rPr>
            </w:rPrChange>
          </w:rPr>
          <w:t xml:space="preserve">X </w:t>
        </w:r>
      </w:ins>
      <w:del w:id="3000" w:author="Administrator" w:date="2018-02-16T22:36:00Z">
        <w:r w:rsidR="00134E88" w:rsidRPr="00AA7C6E" w:rsidDel="00AA7C6E">
          <w:rPr>
            <w:rFonts w:ascii="宋体" w:hAnsi="宋体" w:hint="eastAsia"/>
            <w:rPrChange w:id="3001" w:author="Administrator" w:date="2018-02-16T22:36:00Z">
              <w:rPr>
                <w:rFonts w:hint="eastAsia"/>
              </w:rPr>
            </w:rPrChange>
          </w:rPr>
          <w:delText>随</w:delText>
        </w:r>
      </w:del>
      <w:ins w:id="3002" w:author="Administrator" w:date="2018-02-16T22:36:00Z">
        <w:r w:rsidR="00AA7C6E" w:rsidRPr="00AA7C6E">
          <w:rPr>
            <w:rFonts w:ascii="宋体" w:hAnsi="宋体" w:hint="eastAsia"/>
            <w:rPrChange w:id="3003" w:author="Administrator" w:date="2018-02-16T22:36:00Z">
              <w:rPr>
                <w:rFonts w:hint="eastAsia"/>
              </w:rPr>
            </w:rPrChange>
          </w:rPr>
          <w:t xml:space="preserve">X </w:t>
        </w:r>
      </w:ins>
      <w:del w:id="3004" w:author="Administrator" w:date="2018-02-16T22:36:00Z">
        <w:r w:rsidR="00134E88" w:rsidRPr="00AA7C6E" w:rsidDel="00AA7C6E">
          <w:rPr>
            <w:rFonts w:ascii="宋体" w:hAnsi="宋体" w:hint="eastAsia"/>
            <w:rPrChange w:id="3005" w:author="Administrator" w:date="2018-02-16T22:36:00Z">
              <w:rPr>
                <w:rFonts w:hint="eastAsia"/>
              </w:rPr>
            </w:rPrChange>
          </w:rPr>
          <w:delText>机</w:delText>
        </w:r>
      </w:del>
      <w:ins w:id="3006" w:author="Administrator" w:date="2018-02-16T22:36:00Z">
        <w:r w:rsidR="00AA7C6E" w:rsidRPr="00AA7C6E">
          <w:rPr>
            <w:rFonts w:ascii="宋体" w:hAnsi="宋体" w:hint="eastAsia"/>
            <w:rPrChange w:id="3007" w:author="Administrator" w:date="2018-02-16T22:36:00Z">
              <w:rPr>
                <w:rFonts w:hint="eastAsia"/>
              </w:rPr>
            </w:rPrChange>
          </w:rPr>
          <w:t xml:space="preserve">X </w:t>
        </w:r>
      </w:ins>
      <w:del w:id="3008" w:author="Administrator" w:date="2018-02-16T22:36:00Z">
        <w:r w:rsidR="00134E88" w:rsidRPr="00AA7C6E" w:rsidDel="00AA7C6E">
          <w:rPr>
            <w:rFonts w:ascii="宋体" w:hAnsi="宋体" w:hint="eastAsia"/>
            <w:rPrChange w:id="3009" w:author="Administrator" w:date="2018-02-16T22:36:00Z">
              <w:rPr>
                <w:rFonts w:hint="eastAsia"/>
              </w:rPr>
            </w:rPrChange>
          </w:rPr>
          <w:delText>信</w:delText>
        </w:r>
      </w:del>
      <w:ins w:id="3010" w:author="Administrator" w:date="2018-02-16T22:36:00Z">
        <w:r w:rsidR="00AA7C6E" w:rsidRPr="00AA7C6E">
          <w:rPr>
            <w:rFonts w:ascii="宋体" w:hAnsi="宋体" w:hint="eastAsia"/>
            <w:rPrChange w:id="3011" w:author="Administrator" w:date="2018-02-16T22:36:00Z">
              <w:rPr>
                <w:rFonts w:hint="eastAsia"/>
              </w:rPr>
            </w:rPrChange>
          </w:rPr>
          <w:t xml:space="preserve">X </w:t>
        </w:r>
      </w:ins>
      <w:del w:id="3012" w:author="Administrator" w:date="2018-02-16T22:36:00Z">
        <w:r w:rsidR="00134E88" w:rsidRPr="00AA7C6E" w:rsidDel="00AA7C6E">
          <w:rPr>
            <w:rFonts w:ascii="宋体" w:hAnsi="宋体" w:hint="eastAsia"/>
            <w:rPrChange w:id="3013" w:author="Administrator" w:date="2018-02-16T22:36:00Z">
              <w:rPr>
                <w:rFonts w:hint="eastAsia"/>
              </w:rPr>
            </w:rPrChange>
          </w:rPr>
          <w:delText>号</w:delText>
        </w:r>
      </w:del>
      <w:ins w:id="3014" w:author="Administrator" w:date="2018-02-16T22:36:00Z">
        <w:r w:rsidR="00AA7C6E" w:rsidRPr="00AA7C6E">
          <w:rPr>
            <w:rFonts w:ascii="宋体" w:hAnsi="宋体" w:hint="eastAsia"/>
            <w:rPrChange w:id="3015" w:author="Administrator" w:date="2018-02-16T22:36:00Z">
              <w:rPr>
                <w:rFonts w:hint="eastAsia"/>
              </w:rPr>
            </w:rPrChange>
          </w:rPr>
          <w:t xml:space="preserve">X </w:t>
        </w:r>
      </w:ins>
      <w:del w:id="3016" w:author="Administrator" w:date="2018-02-16T22:36:00Z">
        <w:r w:rsidR="00134E88" w:rsidRPr="00AA7C6E" w:rsidDel="00AA7C6E">
          <w:rPr>
            <w:rFonts w:ascii="宋体" w:hAnsi="宋体" w:hint="eastAsia"/>
            <w:rPrChange w:id="3017" w:author="Administrator" w:date="2018-02-16T22:36:00Z">
              <w:rPr>
                <w:rFonts w:hint="eastAsia"/>
              </w:rPr>
            </w:rPrChange>
          </w:rPr>
          <w:delText>，</w:delText>
        </w:r>
      </w:del>
      <w:ins w:id="3018" w:author="Administrator" w:date="2018-02-16T22:36:00Z">
        <w:r w:rsidR="00AA7C6E" w:rsidRPr="00AA7C6E">
          <w:rPr>
            <w:rFonts w:ascii="宋体" w:hAnsi="宋体" w:hint="eastAsia"/>
            <w:rPrChange w:id="3019" w:author="Administrator" w:date="2018-02-16T22:36:00Z">
              <w:rPr>
                <w:rFonts w:hint="eastAsia"/>
              </w:rPr>
            </w:rPrChange>
          </w:rPr>
          <w:t xml:space="preserve">X </w:t>
        </w:r>
      </w:ins>
      <w:ins w:id="3020" w:author="安安" w:date="2016-05-16T10:34:00Z">
        <w:del w:id="3021" w:author="Administrator" w:date="2018-02-16T22:36:00Z">
          <w:r w:rsidR="00C73047" w:rsidRPr="00AA7C6E" w:rsidDel="00AA7C6E">
            <w:rPr>
              <w:rFonts w:ascii="宋体" w:hAnsi="宋体" w:hint="eastAsia"/>
              <w:rPrChange w:id="3022" w:author="Administrator" w:date="2018-02-16T22:36:00Z">
                <w:rPr>
                  <w:rFonts w:hint="eastAsia"/>
                </w:rPr>
              </w:rPrChange>
            </w:rPr>
            <w:delText>常</w:delText>
          </w:r>
        </w:del>
      </w:ins>
      <w:ins w:id="3023" w:author="Administrator" w:date="2018-02-16T22:36:00Z">
        <w:r w:rsidR="00AA7C6E" w:rsidRPr="00AA7C6E">
          <w:rPr>
            <w:rFonts w:ascii="宋体" w:hAnsi="宋体" w:hint="eastAsia"/>
            <w:rPrChange w:id="3024" w:author="Administrator" w:date="2018-02-16T22:36:00Z">
              <w:rPr>
                <w:rFonts w:hint="eastAsia"/>
              </w:rPr>
            </w:rPrChange>
          </w:rPr>
          <w:t xml:space="preserve">X </w:t>
        </w:r>
      </w:ins>
      <w:del w:id="3025" w:author="Administrator" w:date="2018-02-16T22:36:00Z">
        <w:r w:rsidR="00134E88" w:rsidRPr="00AA7C6E" w:rsidDel="00AA7C6E">
          <w:rPr>
            <w:rFonts w:ascii="宋体" w:hAnsi="宋体" w:hint="eastAsia"/>
            <w:rPrChange w:id="3026" w:author="Administrator" w:date="2018-02-16T22:36:00Z">
              <w:rPr>
                <w:rFonts w:hint="eastAsia"/>
              </w:rPr>
            </w:rPrChange>
          </w:rPr>
          <w:delText>受</w:delText>
        </w:r>
      </w:del>
      <w:ins w:id="3027" w:author="Administrator" w:date="2018-02-16T22:36:00Z">
        <w:r w:rsidR="00AA7C6E" w:rsidRPr="00AA7C6E">
          <w:rPr>
            <w:rFonts w:ascii="宋体" w:hAnsi="宋体" w:hint="eastAsia"/>
            <w:rPrChange w:id="3028" w:author="Administrator" w:date="2018-02-16T22:36:00Z">
              <w:rPr>
                <w:rFonts w:hint="eastAsia"/>
              </w:rPr>
            </w:rPrChange>
          </w:rPr>
          <w:t xml:space="preserve">X </w:t>
        </w:r>
      </w:ins>
      <w:del w:id="3029" w:author="Administrator" w:date="2018-02-16T22:36:00Z">
        <w:r w:rsidR="00134E88" w:rsidRPr="00AA7C6E" w:rsidDel="00AA7C6E">
          <w:rPr>
            <w:rFonts w:ascii="宋体" w:hAnsi="宋体" w:hint="eastAsia"/>
            <w:rPrChange w:id="3030" w:author="Administrator" w:date="2018-02-16T22:36:00Z">
              <w:rPr>
                <w:rFonts w:hint="eastAsia"/>
              </w:rPr>
            </w:rPrChange>
          </w:rPr>
          <w:delText>人</w:delText>
        </w:r>
      </w:del>
      <w:ins w:id="3031" w:author="Administrator" w:date="2018-02-16T22:36:00Z">
        <w:r w:rsidR="00AA7C6E" w:rsidRPr="00AA7C6E">
          <w:rPr>
            <w:rFonts w:ascii="宋体" w:hAnsi="宋体" w:hint="eastAsia"/>
            <w:rPrChange w:id="3032" w:author="Administrator" w:date="2018-02-16T22:36:00Z">
              <w:rPr>
                <w:rFonts w:hint="eastAsia"/>
              </w:rPr>
            </w:rPrChange>
          </w:rPr>
          <w:t xml:space="preserve">X </w:t>
        </w:r>
      </w:ins>
      <w:del w:id="3033" w:author="Administrator" w:date="2018-02-16T22:36:00Z">
        <w:r w:rsidR="00134E88" w:rsidRPr="00AA7C6E" w:rsidDel="00AA7C6E">
          <w:rPr>
            <w:rFonts w:ascii="宋体" w:hAnsi="宋体" w:hint="eastAsia"/>
            <w:rPrChange w:id="3034" w:author="Administrator" w:date="2018-02-16T22:36:00Z">
              <w:rPr>
                <w:rFonts w:hint="eastAsia"/>
              </w:rPr>
            </w:rPrChange>
          </w:rPr>
          <w:delText>体</w:delText>
        </w:r>
      </w:del>
      <w:ins w:id="3035" w:author="Administrator" w:date="2018-02-16T22:36:00Z">
        <w:r w:rsidR="00AA7C6E" w:rsidRPr="00AA7C6E">
          <w:rPr>
            <w:rFonts w:ascii="宋体" w:hAnsi="宋体" w:hint="eastAsia"/>
            <w:rPrChange w:id="3036" w:author="Administrator" w:date="2018-02-16T22:36:00Z">
              <w:rPr>
                <w:rFonts w:hint="eastAsia"/>
              </w:rPr>
            </w:rPrChange>
          </w:rPr>
          <w:t xml:space="preserve">X </w:t>
        </w:r>
      </w:ins>
      <w:del w:id="3037" w:author="Administrator" w:date="2018-02-16T22:36:00Z">
        <w:r w:rsidR="00134E88" w:rsidRPr="00AA7C6E" w:rsidDel="00AA7C6E">
          <w:rPr>
            <w:rFonts w:ascii="宋体" w:hAnsi="宋体" w:hint="eastAsia"/>
            <w:rPrChange w:id="3038" w:author="Administrator" w:date="2018-02-16T22:36:00Z">
              <w:rPr>
                <w:rFonts w:hint="eastAsia"/>
              </w:rPr>
            </w:rPrChange>
          </w:rPr>
          <w:delText>生</w:delText>
        </w:r>
      </w:del>
      <w:ins w:id="3039" w:author="Administrator" w:date="2018-02-16T22:36:00Z">
        <w:r w:rsidR="00AA7C6E" w:rsidRPr="00AA7C6E">
          <w:rPr>
            <w:rFonts w:ascii="宋体" w:hAnsi="宋体" w:hint="eastAsia"/>
            <w:rPrChange w:id="3040" w:author="Administrator" w:date="2018-02-16T22:36:00Z">
              <w:rPr>
                <w:rFonts w:hint="eastAsia"/>
              </w:rPr>
            </w:rPrChange>
          </w:rPr>
          <w:t xml:space="preserve">X </w:t>
        </w:r>
      </w:ins>
      <w:del w:id="3041" w:author="Administrator" w:date="2018-02-16T22:36:00Z">
        <w:r w:rsidR="00134E88" w:rsidRPr="00AA7C6E" w:rsidDel="00AA7C6E">
          <w:rPr>
            <w:rFonts w:ascii="宋体" w:hAnsi="宋体" w:hint="eastAsia"/>
            <w:rPrChange w:id="3042" w:author="Administrator" w:date="2018-02-16T22:36:00Z">
              <w:rPr>
                <w:rFonts w:hint="eastAsia"/>
              </w:rPr>
            </w:rPrChange>
          </w:rPr>
          <w:delText>理</w:delText>
        </w:r>
      </w:del>
      <w:ins w:id="3043" w:author="Administrator" w:date="2018-02-16T22:36:00Z">
        <w:r w:rsidR="00AA7C6E" w:rsidRPr="00AA7C6E">
          <w:rPr>
            <w:rFonts w:ascii="宋体" w:hAnsi="宋体" w:hint="eastAsia"/>
            <w:rPrChange w:id="3044" w:author="Administrator" w:date="2018-02-16T22:36:00Z">
              <w:rPr>
                <w:rFonts w:hint="eastAsia"/>
              </w:rPr>
            </w:rPrChange>
          </w:rPr>
          <w:t xml:space="preserve">X </w:t>
        </w:r>
      </w:ins>
      <w:del w:id="3045" w:author="Administrator" w:date="2018-02-16T22:36:00Z">
        <w:r w:rsidR="00134E88" w:rsidRPr="00AA7C6E" w:rsidDel="00AA7C6E">
          <w:rPr>
            <w:rFonts w:ascii="宋体" w:hAnsi="宋体" w:hint="eastAsia"/>
            <w:rPrChange w:id="3046" w:author="Administrator" w:date="2018-02-16T22:36:00Z">
              <w:rPr>
                <w:rFonts w:hint="eastAsia"/>
              </w:rPr>
            </w:rPrChange>
          </w:rPr>
          <w:delText>、</w:delText>
        </w:r>
      </w:del>
      <w:ins w:id="3047" w:author="Administrator" w:date="2018-02-16T22:36:00Z">
        <w:r w:rsidR="00AA7C6E" w:rsidRPr="00AA7C6E">
          <w:rPr>
            <w:rFonts w:ascii="宋体" w:hAnsi="宋体" w:hint="eastAsia"/>
            <w:rPrChange w:id="3048" w:author="Administrator" w:date="2018-02-16T22:36:00Z">
              <w:rPr>
                <w:rFonts w:hint="eastAsia"/>
              </w:rPr>
            </w:rPrChange>
          </w:rPr>
          <w:t xml:space="preserve">X </w:t>
        </w:r>
      </w:ins>
      <w:del w:id="3049" w:author="Administrator" w:date="2018-02-16T22:36:00Z">
        <w:r w:rsidR="00134E88" w:rsidRPr="00AA7C6E" w:rsidDel="00AA7C6E">
          <w:rPr>
            <w:rFonts w:ascii="宋体" w:hAnsi="宋体" w:hint="eastAsia"/>
            <w:rPrChange w:id="3050" w:author="Administrator" w:date="2018-02-16T22:36:00Z">
              <w:rPr>
                <w:rFonts w:hint="eastAsia"/>
              </w:rPr>
            </w:rPrChange>
          </w:rPr>
          <w:delText>心</w:delText>
        </w:r>
      </w:del>
      <w:ins w:id="3051" w:author="Administrator" w:date="2018-02-16T22:36:00Z">
        <w:r w:rsidR="00AA7C6E" w:rsidRPr="00AA7C6E">
          <w:rPr>
            <w:rFonts w:ascii="宋体" w:hAnsi="宋体" w:hint="eastAsia"/>
            <w:rPrChange w:id="3052" w:author="Administrator" w:date="2018-02-16T22:36:00Z">
              <w:rPr>
                <w:rFonts w:hint="eastAsia"/>
              </w:rPr>
            </w:rPrChange>
          </w:rPr>
          <w:t xml:space="preserve">X </w:t>
        </w:r>
      </w:ins>
      <w:del w:id="3053" w:author="Administrator" w:date="2018-02-16T22:36:00Z">
        <w:r w:rsidR="00134E88" w:rsidRPr="00AA7C6E" w:rsidDel="00AA7C6E">
          <w:rPr>
            <w:rFonts w:ascii="宋体" w:hAnsi="宋体" w:hint="eastAsia"/>
            <w:rPrChange w:id="3054" w:author="Administrator" w:date="2018-02-16T22:36:00Z">
              <w:rPr>
                <w:rFonts w:hint="eastAsia"/>
              </w:rPr>
            </w:rPrChange>
          </w:rPr>
          <w:delText>理</w:delText>
        </w:r>
      </w:del>
      <w:ins w:id="3055" w:author="Administrator" w:date="2018-02-16T22:36:00Z">
        <w:r w:rsidR="00AA7C6E" w:rsidRPr="00AA7C6E">
          <w:rPr>
            <w:rFonts w:ascii="宋体" w:hAnsi="宋体" w:hint="eastAsia"/>
            <w:rPrChange w:id="3056" w:author="Administrator" w:date="2018-02-16T22:36:00Z">
              <w:rPr>
                <w:rFonts w:hint="eastAsia"/>
              </w:rPr>
            </w:rPrChange>
          </w:rPr>
          <w:t xml:space="preserve">X </w:t>
        </w:r>
      </w:ins>
      <w:del w:id="3057" w:author="Administrator" w:date="2018-02-16T22:36:00Z">
        <w:r w:rsidR="00134E88" w:rsidRPr="00AA7C6E" w:rsidDel="00AA7C6E">
          <w:rPr>
            <w:rFonts w:ascii="宋体" w:hAnsi="宋体" w:hint="eastAsia"/>
            <w:rPrChange w:id="3058" w:author="Administrator" w:date="2018-02-16T22:36:00Z">
              <w:rPr>
                <w:rFonts w:hint="eastAsia"/>
              </w:rPr>
            </w:rPrChange>
          </w:rPr>
          <w:delText>、</w:delText>
        </w:r>
      </w:del>
      <w:ins w:id="3059" w:author="Administrator" w:date="2018-02-16T22:36:00Z">
        <w:r w:rsidR="00AA7C6E" w:rsidRPr="00AA7C6E">
          <w:rPr>
            <w:rFonts w:ascii="宋体" w:hAnsi="宋体" w:hint="eastAsia"/>
            <w:rPrChange w:id="3060" w:author="Administrator" w:date="2018-02-16T22:36:00Z">
              <w:rPr>
                <w:rFonts w:hint="eastAsia"/>
              </w:rPr>
            </w:rPrChange>
          </w:rPr>
          <w:t xml:space="preserve">X </w:t>
        </w:r>
        <w:r w:rsidR="00AA7C6E">
          <w:rPr>
            <w:rFonts w:ascii="宋体" w:hAnsi="宋体" w:hint="eastAsia"/>
          </w:rPr>
          <w:t xml:space="preserve">X X </w:t>
        </w:r>
      </w:ins>
      <w:del w:id="3061" w:author="Administrator" w:date="2018-02-16T22:37:00Z">
        <w:r w:rsidR="00134E88" w:rsidRPr="00AA7C6E" w:rsidDel="00AA7C6E">
          <w:rPr>
            <w:rFonts w:ascii="宋体" w:hAnsi="宋体" w:hint="eastAsia"/>
            <w:rPrChange w:id="3062" w:author="Administrator" w:date="2018-02-16T22:36:00Z">
              <w:rPr>
                <w:rFonts w:hint="eastAsia"/>
              </w:rPr>
            </w:rPrChange>
          </w:rPr>
          <w:lastRenderedPageBreak/>
          <w:delText>病理及环境的影响</w:delText>
        </w:r>
      </w:del>
      <w:ins w:id="3063" w:author="Administrator" w:date="2018-02-16T22:37:00Z">
        <w:r w:rsidR="00AA7C6E">
          <w:rPr>
            <w:rFonts w:ascii="宋体" w:hAnsi="宋体" w:hint="eastAsia"/>
          </w:rPr>
          <w:t xml:space="preserve">X X X X X X </w:t>
        </w:r>
      </w:ins>
      <w:r w:rsidR="00134E88" w:rsidRPr="00AA7C6E">
        <w:rPr>
          <w:rFonts w:ascii="宋体" w:hAnsi="宋体"/>
          <w:szCs w:val="21"/>
          <w:vertAlign w:val="superscript"/>
          <w:rPrChange w:id="3064" w:author="Administrator" w:date="2018-02-16T22:36:00Z">
            <w:rPr>
              <w:rFonts w:ascii="Times New Roman" w:hAnsi="Times New Roman"/>
              <w:szCs w:val="21"/>
              <w:vertAlign w:val="superscript"/>
            </w:rPr>
          </w:rPrChange>
        </w:rPr>
        <w:t>[</w:t>
      </w:r>
      <w:r w:rsidR="00134E88" w:rsidRPr="00AA7C6E">
        <w:rPr>
          <w:rFonts w:ascii="宋体" w:hAnsi="宋体" w:hint="eastAsia"/>
          <w:szCs w:val="21"/>
          <w:vertAlign w:val="superscript"/>
          <w:rPrChange w:id="3065" w:author="Administrator" w:date="2018-02-16T22:36:00Z">
            <w:rPr>
              <w:rFonts w:ascii="Times New Roman" w:hAnsi="Times New Roman" w:hint="eastAsia"/>
              <w:szCs w:val="21"/>
              <w:vertAlign w:val="superscript"/>
            </w:rPr>
          </w:rPrChange>
        </w:rPr>
        <w:t>4</w:t>
      </w:r>
      <w:r w:rsidR="00134E88" w:rsidRPr="00AA7C6E">
        <w:rPr>
          <w:rFonts w:ascii="宋体" w:hAnsi="宋体"/>
          <w:szCs w:val="21"/>
          <w:vertAlign w:val="superscript"/>
          <w:rPrChange w:id="3066" w:author="Administrator" w:date="2018-02-16T22:36:00Z">
            <w:rPr>
              <w:rFonts w:ascii="Times New Roman" w:hAnsi="Times New Roman"/>
              <w:szCs w:val="21"/>
              <w:vertAlign w:val="superscript"/>
            </w:rPr>
          </w:rPrChange>
        </w:rPr>
        <w:t>]</w:t>
      </w:r>
      <w:commentRangeEnd w:id="2661"/>
      <w:r w:rsidR="00CC2058" w:rsidRPr="00AA7C6E">
        <w:rPr>
          <w:rStyle w:val="ab"/>
          <w:rFonts w:ascii="宋体" w:hAnsi="宋体"/>
          <w:rPrChange w:id="3067" w:author="Administrator" w:date="2018-02-16T22:36:00Z">
            <w:rPr>
              <w:rStyle w:val="ab"/>
            </w:rPr>
          </w:rPrChange>
        </w:rPr>
        <w:commentReference w:id="2661"/>
      </w:r>
      <w:r w:rsidR="00134E88" w:rsidRPr="00AA7C6E">
        <w:rPr>
          <w:rFonts w:ascii="宋体" w:hAnsi="宋体" w:hint="eastAsia"/>
          <w:rPrChange w:id="3068" w:author="Administrator" w:date="2018-02-16T22:36:00Z">
            <w:rPr>
              <w:rFonts w:hint="eastAsia"/>
            </w:rPr>
          </w:rPrChange>
        </w:rPr>
        <w:t>。</w:t>
      </w:r>
      <w:del w:id="3069" w:author="Administrator" w:date="2018-02-16T22:19:00Z">
        <w:r w:rsidR="00977349" w:rsidRPr="00AA7C6E" w:rsidDel="00627DE3">
          <w:rPr>
            <w:rFonts w:ascii="宋体" w:hAnsi="宋体" w:hint="eastAsia"/>
            <w:rPrChange w:id="3070" w:author="Administrator" w:date="2018-02-16T22:36:00Z">
              <w:rPr>
                <w:rFonts w:hint="eastAsia"/>
              </w:rPr>
            </w:rPrChange>
          </w:rPr>
          <w:delText>笔</w:delText>
        </w:r>
      </w:del>
      <w:ins w:id="3071" w:author="Administrator" w:date="2018-02-16T22:19:00Z">
        <w:r w:rsidR="00627DE3" w:rsidRPr="00AA7C6E">
          <w:rPr>
            <w:rFonts w:ascii="宋体" w:hAnsi="宋体" w:hint="eastAsia"/>
            <w:rPrChange w:id="3072" w:author="Administrator" w:date="2018-02-16T22:36:00Z">
              <w:rPr>
                <w:rFonts w:hint="eastAsia"/>
              </w:rPr>
            </w:rPrChange>
          </w:rPr>
          <w:t xml:space="preserve">X </w:t>
        </w:r>
      </w:ins>
      <w:del w:id="3073" w:author="Administrator" w:date="2018-02-16T22:19:00Z">
        <w:r w:rsidR="00977349" w:rsidRPr="00AA7C6E" w:rsidDel="00627DE3">
          <w:rPr>
            <w:rFonts w:ascii="宋体" w:hAnsi="宋体" w:hint="eastAsia"/>
            <w:rPrChange w:id="3074" w:author="Administrator" w:date="2018-02-16T22:36:00Z">
              <w:rPr>
                <w:rFonts w:hint="eastAsia"/>
              </w:rPr>
            </w:rPrChange>
          </w:rPr>
          <w:delText>者</w:delText>
        </w:r>
      </w:del>
      <w:ins w:id="3075" w:author="Administrator" w:date="2018-02-16T22:19:00Z">
        <w:r w:rsidR="00627DE3" w:rsidRPr="00AA7C6E">
          <w:rPr>
            <w:rFonts w:ascii="宋体" w:hAnsi="宋体" w:hint="eastAsia"/>
            <w:rPrChange w:id="3076" w:author="Administrator" w:date="2018-02-16T22:36:00Z">
              <w:rPr>
                <w:rFonts w:hint="eastAsia"/>
              </w:rPr>
            </w:rPrChange>
          </w:rPr>
          <w:t xml:space="preserve">X </w:t>
        </w:r>
      </w:ins>
      <w:del w:id="3077" w:author="Administrator" w:date="2018-02-16T22:19:00Z">
        <w:r w:rsidR="00977349" w:rsidRPr="00AA7C6E" w:rsidDel="00627DE3">
          <w:rPr>
            <w:rFonts w:ascii="宋体" w:hAnsi="宋体" w:hint="eastAsia"/>
            <w:rPrChange w:id="3078" w:author="Administrator" w:date="2018-02-16T22:36:00Z">
              <w:rPr>
                <w:rFonts w:hint="eastAsia"/>
              </w:rPr>
            </w:rPrChange>
          </w:rPr>
          <w:delText>设</w:delText>
        </w:r>
      </w:del>
      <w:ins w:id="3079" w:author="Administrator" w:date="2018-02-16T22:19:00Z">
        <w:r w:rsidR="00627DE3" w:rsidRPr="00AA7C6E">
          <w:rPr>
            <w:rFonts w:ascii="宋体" w:hAnsi="宋体" w:hint="eastAsia"/>
            <w:rPrChange w:id="3080" w:author="Administrator" w:date="2018-02-16T22:36:00Z">
              <w:rPr>
                <w:rFonts w:hint="eastAsia"/>
              </w:rPr>
            </w:rPrChange>
          </w:rPr>
          <w:t xml:space="preserve">X </w:t>
        </w:r>
      </w:ins>
      <w:del w:id="3081" w:author="Administrator" w:date="2018-02-16T22:19:00Z">
        <w:r w:rsidR="00977349" w:rsidRPr="00AA7C6E" w:rsidDel="00627DE3">
          <w:rPr>
            <w:rFonts w:ascii="宋体" w:hAnsi="宋体" w:hint="eastAsia"/>
            <w:rPrChange w:id="3082" w:author="Administrator" w:date="2018-02-16T22:36:00Z">
              <w:rPr>
                <w:rFonts w:hint="eastAsia"/>
              </w:rPr>
            </w:rPrChange>
          </w:rPr>
          <w:delText>计</w:delText>
        </w:r>
      </w:del>
      <w:ins w:id="3083" w:author="Administrator" w:date="2018-02-16T22:19:00Z">
        <w:r w:rsidR="00627DE3" w:rsidRPr="00AA7C6E">
          <w:rPr>
            <w:rFonts w:ascii="宋体" w:hAnsi="宋体" w:hint="eastAsia"/>
            <w:rPrChange w:id="3084" w:author="Administrator" w:date="2018-02-16T22:36:00Z">
              <w:rPr>
                <w:rFonts w:hint="eastAsia"/>
              </w:rPr>
            </w:rPrChange>
          </w:rPr>
          <w:t xml:space="preserve">X </w:t>
        </w:r>
      </w:ins>
      <w:del w:id="3085" w:author="Administrator" w:date="2018-02-16T22:19:00Z">
        <w:r w:rsidR="00977349" w:rsidRPr="00AA7C6E" w:rsidDel="00627DE3">
          <w:rPr>
            <w:rFonts w:ascii="宋体" w:hAnsi="宋体" w:hint="eastAsia"/>
            <w:rPrChange w:id="3086" w:author="Administrator" w:date="2018-02-16T22:36:00Z">
              <w:rPr>
                <w:rFonts w:hint="eastAsia"/>
              </w:rPr>
            </w:rPrChange>
          </w:rPr>
          <w:delText>的</w:delText>
        </w:r>
      </w:del>
      <w:ins w:id="3087" w:author="Administrator" w:date="2018-02-16T22:19:00Z">
        <w:r w:rsidR="00627DE3" w:rsidRPr="00AA7C6E">
          <w:rPr>
            <w:rFonts w:ascii="宋体" w:hAnsi="宋体" w:hint="eastAsia"/>
            <w:rPrChange w:id="3088" w:author="Administrator" w:date="2018-02-16T22:36:00Z">
              <w:rPr>
                <w:rFonts w:hint="eastAsia"/>
              </w:rPr>
            </w:rPrChange>
          </w:rPr>
          <w:t xml:space="preserve">X </w:t>
        </w:r>
      </w:ins>
      <w:del w:id="3089" w:author="Administrator" w:date="2018-02-16T22:19:00Z">
        <w:r w:rsidR="00F574F3" w:rsidRPr="00AA7C6E" w:rsidDel="00627DE3">
          <w:rPr>
            <w:rFonts w:ascii="宋体" w:hAnsi="宋体" w:hint="eastAsia"/>
            <w:rPrChange w:id="3090" w:author="Administrator" w:date="2018-02-16T22:36:00Z">
              <w:rPr>
                <w:rFonts w:hint="eastAsia"/>
              </w:rPr>
            </w:rPrChange>
          </w:rPr>
          <w:delText>系</w:delText>
        </w:r>
      </w:del>
      <w:ins w:id="3091" w:author="Administrator" w:date="2018-02-16T22:19:00Z">
        <w:r w:rsidR="00627DE3" w:rsidRPr="00AA7C6E">
          <w:rPr>
            <w:rFonts w:ascii="宋体" w:hAnsi="宋体" w:hint="eastAsia"/>
            <w:rPrChange w:id="3092" w:author="Administrator" w:date="2018-02-16T22:36:00Z">
              <w:rPr>
                <w:rFonts w:hint="eastAsia"/>
              </w:rPr>
            </w:rPrChange>
          </w:rPr>
          <w:t xml:space="preserve">X </w:t>
        </w:r>
      </w:ins>
      <w:del w:id="3093" w:author="Administrator" w:date="2018-02-16T22:19:00Z">
        <w:r w:rsidR="00F574F3" w:rsidRPr="00AA7C6E" w:rsidDel="00627DE3">
          <w:rPr>
            <w:rFonts w:ascii="宋体" w:hAnsi="宋体" w:hint="eastAsia"/>
            <w:rPrChange w:id="3094" w:author="Administrator" w:date="2018-02-16T22:36:00Z">
              <w:rPr>
                <w:rFonts w:hint="eastAsia"/>
              </w:rPr>
            </w:rPrChange>
          </w:rPr>
          <w:delText>统</w:delText>
        </w:r>
      </w:del>
      <w:ins w:id="3095" w:author="Administrator" w:date="2018-02-16T22:19:00Z">
        <w:r w:rsidR="00627DE3" w:rsidRPr="00AA7C6E">
          <w:rPr>
            <w:rFonts w:ascii="宋体" w:hAnsi="宋体" w:hint="eastAsia"/>
            <w:rPrChange w:id="3096" w:author="Administrator" w:date="2018-02-16T22:36:00Z">
              <w:rPr>
                <w:rFonts w:hint="eastAsia"/>
              </w:rPr>
            </w:rPrChange>
          </w:rPr>
          <w:t xml:space="preserve">X </w:t>
        </w:r>
      </w:ins>
      <w:del w:id="3097" w:author="Administrator" w:date="2018-02-16T22:19:00Z">
        <w:r w:rsidR="00F574F3" w:rsidRPr="00AA7C6E" w:rsidDel="00627DE3">
          <w:rPr>
            <w:rFonts w:ascii="宋体" w:hAnsi="宋体" w:hint="eastAsia"/>
            <w:rPrChange w:id="3098" w:author="Administrator" w:date="2018-02-16T22:36:00Z">
              <w:rPr>
                <w:rFonts w:hint="eastAsia"/>
              </w:rPr>
            </w:rPrChange>
          </w:rPr>
          <w:delText>采</w:delText>
        </w:r>
      </w:del>
      <w:ins w:id="3099" w:author="Administrator" w:date="2018-02-16T22:19:00Z">
        <w:r w:rsidR="00627DE3" w:rsidRPr="00AA7C6E">
          <w:rPr>
            <w:rFonts w:ascii="宋体" w:hAnsi="宋体" w:hint="eastAsia"/>
            <w:rPrChange w:id="3100" w:author="Administrator" w:date="2018-02-16T22:36:00Z">
              <w:rPr>
                <w:rFonts w:hint="eastAsia"/>
              </w:rPr>
            </w:rPrChange>
          </w:rPr>
          <w:t xml:space="preserve">X </w:t>
        </w:r>
      </w:ins>
      <w:del w:id="3101" w:author="Administrator" w:date="2018-02-16T22:19:00Z">
        <w:r w:rsidR="00F574F3" w:rsidRPr="00AA7C6E" w:rsidDel="00627DE3">
          <w:rPr>
            <w:rFonts w:ascii="宋体" w:hAnsi="宋体" w:hint="eastAsia"/>
            <w:rPrChange w:id="3102" w:author="Administrator" w:date="2018-02-16T22:36:00Z">
              <w:rPr>
                <w:rFonts w:hint="eastAsia"/>
              </w:rPr>
            </w:rPrChange>
          </w:rPr>
          <w:delText>用</w:delText>
        </w:r>
      </w:del>
      <w:ins w:id="3103" w:author="Administrator" w:date="2018-02-16T22:19:00Z">
        <w:r w:rsidR="00627DE3" w:rsidRPr="00AA7C6E">
          <w:rPr>
            <w:rFonts w:ascii="宋体" w:hAnsi="宋体" w:hint="eastAsia"/>
            <w:rPrChange w:id="3104" w:author="Administrator" w:date="2018-02-16T22:36:00Z">
              <w:rPr>
                <w:rFonts w:hint="eastAsia"/>
              </w:rPr>
            </w:rPrChange>
          </w:rPr>
          <w:t xml:space="preserve">X </w:t>
        </w:r>
      </w:ins>
      <w:del w:id="3105" w:author="Administrator" w:date="2018-02-16T22:19:00Z">
        <w:r w:rsidR="00F574F3" w:rsidRPr="00AA7C6E" w:rsidDel="00627DE3">
          <w:rPr>
            <w:rFonts w:ascii="宋体" w:hAnsi="宋体"/>
            <w:rPrChange w:id="3106" w:author="Administrator" w:date="2018-02-16T22:36:00Z">
              <w:rPr>
                <w:rFonts w:ascii="Times New Roman" w:hAnsi="Times New Roman"/>
              </w:rPr>
            </w:rPrChange>
          </w:rPr>
          <w:delText>S</w:delText>
        </w:r>
      </w:del>
      <w:ins w:id="3107" w:author="Administrator" w:date="2018-02-16T22:19:00Z">
        <w:r w:rsidR="00627DE3" w:rsidRPr="00AA7C6E">
          <w:rPr>
            <w:rFonts w:ascii="宋体" w:hAnsi="宋体"/>
            <w:rPrChange w:id="3108" w:author="Administrator" w:date="2018-02-16T22:36:00Z">
              <w:rPr>
                <w:rFonts w:ascii="Times New Roman" w:hAnsi="Times New Roman"/>
              </w:rPr>
            </w:rPrChange>
          </w:rPr>
          <w:t xml:space="preserve">X </w:t>
        </w:r>
      </w:ins>
      <w:del w:id="3109" w:author="Administrator" w:date="2018-02-16T22:19:00Z">
        <w:r w:rsidR="00F574F3" w:rsidRPr="00AA7C6E" w:rsidDel="00627DE3">
          <w:rPr>
            <w:rFonts w:ascii="宋体" w:hAnsi="宋体"/>
            <w:rPrChange w:id="3110" w:author="Administrator" w:date="2018-02-16T22:36:00Z">
              <w:rPr>
                <w:rFonts w:ascii="Times New Roman" w:hAnsi="Times New Roman"/>
              </w:rPr>
            </w:rPrChange>
          </w:rPr>
          <w:delText>T</w:delText>
        </w:r>
      </w:del>
      <w:ins w:id="3111" w:author="Administrator" w:date="2018-02-16T22:19:00Z">
        <w:r w:rsidR="00627DE3" w:rsidRPr="00AA7C6E">
          <w:rPr>
            <w:rFonts w:ascii="宋体" w:hAnsi="宋体"/>
            <w:rPrChange w:id="3112" w:author="Administrator" w:date="2018-02-16T22:36:00Z">
              <w:rPr>
                <w:rFonts w:ascii="Times New Roman" w:hAnsi="Times New Roman"/>
              </w:rPr>
            </w:rPrChange>
          </w:rPr>
          <w:t xml:space="preserve">X </w:t>
        </w:r>
      </w:ins>
      <w:del w:id="3113" w:author="Administrator" w:date="2018-02-16T22:19:00Z">
        <w:r w:rsidR="00F574F3" w:rsidRPr="00AA7C6E" w:rsidDel="00627DE3">
          <w:rPr>
            <w:rFonts w:ascii="宋体" w:hAnsi="宋体"/>
            <w:rPrChange w:id="3114" w:author="Administrator" w:date="2018-02-16T22:36:00Z">
              <w:rPr>
                <w:rFonts w:ascii="Times New Roman" w:hAnsi="Times New Roman"/>
              </w:rPr>
            </w:rPrChange>
          </w:rPr>
          <w:delText>1</w:delText>
        </w:r>
      </w:del>
      <w:ins w:id="3115" w:author="Administrator" w:date="2018-02-16T22:19:00Z">
        <w:r w:rsidR="00627DE3" w:rsidRPr="00AA7C6E">
          <w:rPr>
            <w:rFonts w:ascii="宋体" w:hAnsi="宋体"/>
            <w:rPrChange w:id="3116" w:author="Administrator" w:date="2018-02-16T22:36:00Z">
              <w:rPr>
                <w:rFonts w:ascii="Times New Roman" w:hAnsi="Times New Roman"/>
              </w:rPr>
            </w:rPrChange>
          </w:rPr>
          <w:t xml:space="preserve">X </w:t>
        </w:r>
      </w:ins>
      <w:del w:id="3117" w:author="Administrator" w:date="2018-02-16T22:19:00Z">
        <w:r w:rsidR="00F574F3" w:rsidRPr="00AA7C6E" w:rsidDel="00627DE3">
          <w:rPr>
            <w:rFonts w:ascii="宋体" w:hAnsi="宋体"/>
            <w:rPrChange w:id="3118" w:author="Administrator" w:date="2018-02-16T22:36:00Z">
              <w:rPr>
                <w:rFonts w:ascii="Times New Roman" w:hAnsi="Times New Roman"/>
              </w:rPr>
            </w:rPrChange>
          </w:rPr>
          <w:delText>8</w:delText>
        </w:r>
      </w:del>
      <w:ins w:id="3119" w:author="Administrator" w:date="2018-02-16T22:19:00Z">
        <w:r w:rsidR="00627DE3" w:rsidRPr="00AA7C6E">
          <w:rPr>
            <w:rFonts w:ascii="宋体" w:hAnsi="宋体"/>
            <w:rPrChange w:id="3120" w:author="Administrator" w:date="2018-02-16T22:36:00Z">
              <w:rPr>
                <w:rFonts w:ascii="Times New Roman" w:hAnsi="Times New Roman"/>
              </w:rPr>
            </w:rPrChange>
          </w:rPr>
          <w:t xml:space="preserve">X </w:t>
        </w:r>
      </w:ins>
      <w:del w:id="3121" w:author="Administrator" w:date="2018-02-16T22:19:00Z">
        <w:r w:rsidR="00F574F3" w:rsidRPr="00AA7C6E" w:rsidDel="00627DE3">
          <w:rPr>
            <w:rFonts w:ascii="宋体" w:hAnsi="宋体"/>
            <w:rPrChange w:id="3122" w:author="Administrator" w:date="2018-02-16T22:36:00Z">
              <w:rPr>
                <w:rFonts w:ascii="Times New Roman" w:hAnsi="Times New Roman"/>
              </w:rPr>
            </w:rPrChange>
          </w:rPr>
          <w:delText>8</w:delText>
        </w:r>
      </w:del>
      <w:ins w:id="3123" w:author="Administrator" w:date="2018-02-16T22:19:00Z">
        <w:r w:rsidR="00627DE3" w:rsidRPr="00AA7C6E">
          <w:rPr>
            <w:rFonts w:ascii="宋体" w:hAnsi="宋体"/>
            <w:rPrChange w:id="3124" w:author="Administrator" w:date="2018-02-16T22:36:00Z">
              <w:rPr>
                <w:rFonts w:ascii="Times New Roman" w:hAnsi="Times New Roman"/>
              </w:rPr>
            </w:rPrChange>
          </w:rPr>
          <w:t xml:space="preserve">X </w:t>
        </w:r>
      </w:ins>
      <w:del w:id="3125" w:author="Administrator" w:date="2018-02-16T22:19:00Z">
        <w:r w:rsidR="00F574F3" w:rsidDel="00627DE3">
          <w:rPr>
            <w:rFonts w:hint="eastAsia"/>
          </w:rPr>
          <w:delText>红</w:delText>
        </w:r>
      </w:del>
      <w:ins w:id="3126" w:author="Administrator" w:date="2018-02-16T22:19:00Z">
        <w:r w:rsidR="00627DE3">
          <w:rPr>
            <w:rFonts w:hint="eastAsia"/>
          </w:rPr>
          <w:t xml:space="preserve">X </w:t>
        </w:r>
      </w:ins>
      <w:del w:id="3127" w:author="Administrator" w:date="2018-02-16T22:19:00Z">
        <w:r w:rsidR="00F574F3" w:rsidRPr="00AA7C6E" w:rsidDel="00627DE3">
          <w:rPr>
            <w:rFonts w:ascii="宋体" w:hAnsi="宋体" w:hint="eastAsia"/>
            <w:rPrChange w:id="3128" w:author="Administrator" w:date="2018-02-16T22:37:00Z">
              <w:rPr>
                <w:rFonts w:hint="eastAsia"/>
              </w:rPr>
            </w:rPrChange>
          </w:rPr>
          <w:delText>外</w:delText>
        </w:r>
      </w:del>
      <w:ins w:id="3129" w:author="Administrator" w:date="2018-02-16T22:19:00Z">
        <w:r w:rsidR="00627DE3" w:rsidRPr="00AA7C6E">
          <w:rPr>
            <w:rFonts w:ascii="宋体" w:hAnsi="宋体" w:hint="eastAsia"/>
            <w:rPrChange w:id="3130" w:author="Administrator" w:date="2018-02-16T22:37:00Z">
              <w:rPr>
                <w:rFonts w:hint="eastAsia"/>
              </w:rPr>
            </w:rPrChange>
          </w:rPr>
          <w:t xml:space="preserve">X </w:t>
        </w:r>
      </w:ins>
      <w:del w:id="3131" w:author="Administrator" w:date="2018-02-16T22:19:00Z">
        <w:r w:rsidR="00F574F3" w:rsidRPr="00AA7C6E" w:rsidDel="00627DE3">
          <w:rPr>
            <w:rFonts w:ascii="宋体" w:hAnsi="宋体" w:hint="eastAsia"/>
            <w:rPrChange w:id="3132" w:author="Administrator" w:date="2018-02-16T22:37:00Z">
              <w:rPr>
                <w:rFonts w:hint="eastAsia"/>
              </w:rPr>
            </w:rPrChange>
          </w:rPr>
          <w:delText>传</w:delText>
        </w:r>
      </w:del>
      <w:ins w:id="3133" w:author="Administrator" w:date="2018-02-16T22:19:00Z">
        <w:r w:rsidR="00627DE3" w:rsidRPr="00AA7C6E">
          <w:rPr>
            <w:rFonts w:ascii="宋体" w:hAnsi="宋体" w:hint="eastAsia"/>
            <w:rPrChange w:id="3134" w:author="Administrator" w:date="2018-02-16T22:37:00Z">
              <w:rPr>
                <w:rFonts w:hint="eastAsia"/>
              </w:rPr>
            </w:rPrChange>
          </w:rPr>
          <w:t xml:space="preserve">X </w:t>
        </w:r>
      </w:ins>
      <w:del w:id="3135" w:author="Administrator" w:date="2018-02-16T22:19:00Z">
        <w:r w:rsidR="00F574F3" w:rsidRPr="00AA7C6E" w:rsidDel="00627DE3">
          <w:rPr>
            <w:rFonts w:ascii="宋体" w:hAnsi="宋体" w:hint="eastAsia"/>
            <w:rPrChange w:id="3136" w:author="Administrator" w:date="2018-02-16T22:37:00Z">
              <w:rPr>
                <w:rFonts w:hint="eastAsia"/>
              </w:rPr>
            </w:rPrChange>
          </w:rPr>
          <w:delText>感</w:delText>
        </w:r>
      </w:del>
      <w:ins w:id="3137" w:author="Administrator" w:date="2018-02-16T22:19:00Z">
        <w:r w:rsidR="00627DE3" w:rsidRPr="00AA7C6E">
          <w:rPr>
            <w:rFonts w:ascii="宋体" w:hAnsi="宋体" w:hint="eastAsia"/>
            <w:rPrChange w:id="3138" w:author="Administrator" w:date="2018-02-16T22:37:00Z">
              <w:rPr>
                <w:rFonts w:hint="eastAsia"/>
              </w:rPr>
            </w:rPrChange>
          </w:rPr>
          <w:t xml:space="preserve">X </w:t>
        </w:r>
      </w:ins>
      <w:del w:id="3139" w:author="Administrator" w:date="2018-02-16T22:19:00Z">
        <w:r w:rsidR="00F574F3" w:rsidRPr="00AA7C6E" w:rsidDel="00627DE3">
          <w:rPr>
            <w:rFonts w:ascii="宋体" w:hAnsi="宋体" w:hint="eastAsia"/>
            <w:rPrChange w:id="3140" w:author="Administrator" w:date="2018-02-16T22:37:00Z">
              <w:rPr>
                <w:rFonts w:hint="eastAsia"/>
              </w:rPr>
            </w:rPrChange>
          </w:rPr>
          <w:delText>器</w:delText>
        </w:r>
      </w:del>
      <w:ins w:id="3141" w:author="Administrator" w:date="2018-02-16T22:19:00Z">
        <w:r w:rsidR="00627DE3" w:rsidRPr="00AA7C6E">
          <w:rPr>
            <w:rFonts w:ascii="宋体" w:hAnsi="宋体" w:hint="eastAsia"/>
            <w:rPrChange w:id="3142" w:author="Administrator" w:date="2018-02-16T22:37:00Z">
              <w:rPr>
                <w:rFonts w:hint="eastAsia"/>
              </w:rPr>
            </w:rPrChange>
          </w:rPr>
          <w:t xml:space="preserve">X </w:t>
        </w:r>
      </w:ins>
      <w:del w:id="3143" w:author="Administrator" w:date="2018-02-16T22:19:00Z">
        <w:r w:rsidR="00977349" w:rsidRPr="00AA7C6E" w:rsidDel="00627DE3">
          <w:rPr>
            <w:rFonts w:ascii="宋体" w:hAnsi="宋体" w:hint="eastAsia"/>
            <w:rPrChange w:id="3144" w:author="Administrator" w:date="2018-02-16T22:37:00Z">
              <w:rPr>
                <w:rFonts w:hint="eastAsia"/>
              </w:rPr>
            </w:rPrChange>
          </w:rPr>
          <w:delText>收</w:delText>
        </w:r>
      </w:del>
      <w:ins w:id="3145" w:author="Administrator" w:date="2018-02-16T22:19:00Z">
        <w:r w:rsidR="00627DE3" w:rsidRPr="00AA7C6E">
          <w:rPr>
            <w:rFonts w:ascii="宋体" w:hAnsi="宋体" w:hint="eastAsia"/>
            <w:rPrChange w:id="3146" w:author="Administrator" w:date="2018-02-16T22:37:00Z">
              <w:rPr>
                <w:rFonts w:hint="eastAsia"/>
              </w:rPr>
            </w:rPrChange>
          </w:rPr>
          <w:t xml:space="preserve">X </w:t>
        </w:r>
      </w:ins>
      <w:del w:id="3147" w:author="Administrator" w:date="2018-02-16T22:19:00Z">
        <w:r w:rsidR="00977349" w:rsidRPr="00AA7C6E" w:rsidDel="00627DE3">
          <w:rPr>
            <w:rFonts w:ascii="宋体" w:hAnsi="宋体" w:hint="eastAsia"/>
            <w:rPrChange w:id="3148" w:author="Administrator" w:date="2018-02-16T22:37:00Z">
              <w:rPr>
                <w:rFonts w:hint="eastAsia"/>
              </w:rPr>
            </w:rPrChange>
          </w:rPr>
          <w:delText>集</w:delText>
        </w:r>
      </w:del>
      <w:ins w:id="3149" w:author="Administrator" w:date="2018-02-16T22:19:00Z">
        <w:r w:rsidR="00627DE3" w:rsidRPr="00AA7C6E">
          <w:rPr>
            <w:rFonts w:ascii="宋体" w:hAnsi="宋体" w:hint="eastAsia"/>
            <w:rPrChange w:id="3150" w:author="Administrator" w:date="2018-02-16T22:37:00Z">
              <w:rPr>
                <w:rFonts w:hint="eastAsia"/>
              </w:rPr>
            </w:rPrChange>
          </w:rPr>
          <w:t xml:space="preserve">X </w:t>
        </w:r>
      </w:ins>
      <w:del w:id="3151" w:author="Administrator" w:date="2018-02-16T22:19:00Z">
        <w:r w:rsidR="00977349" w:rsidRPr="00AA7C6E" w:rsidDel="00627DE3">
          <w:rPr>
            <w:rFonts w:ascii="宋体" w:hAnsi="宋体" w:hint="eastAsia"/>
            <w:rPrChange w:id="3152" w:author="Administrator" w:date="2018-02-16T22:37:00Z">
              <w:rPr>
                <w:rFonts w:hint="eastAsia"/>
              </w:rPr>
            </w:rPrChange>
          </w:rPr>
          <w:delText>脉</w:delText>
        </w:r>
      </w:del>
      <w:ins w:id="3153" w:author="Administrator" w:date="2018-02-16T22:19:00Z">
        <w:r w:rsidR="00627DE3" w:rsidRPr="00AA7C6E">
          <w:rPr>
            <w:rFonts w:ascii="宋体" w:hAnsi="宋体" w:hint="eastAsia"/>
            <w:rPrChange w:id="3154" w:author="Administrator" w:date="2018-02-16T22:37:00Z">
              <w:rPr>
                <w:rFonts w:hint="eastAsia"/>
              </w:rPr>
            </w:rPrChange>
          </w:rPr>
          <w:t xml:space="preserve">X </w:t>
        </w:r>
      </w:ins>
      <w:del w:id="3155" w:author="Administrator" w:date="2018-02-16T22:19:00Z">
        <w:r w:rsidR="00977349" w:rsidRPr="00AA7C6E" w:rsidDel="00627DE3">
          <w:rPr>
            <w:rFonts w:ascii="宋体" w:hAnsi="宋体" w:hint="eastAsia"/>
            <w:rPrChange w:id="3156" w:author="Administrator" w:date="2018-02-16T22:37:00Z">
              <w:rPr>
                <w:rFonts w:hint="eastAsia"/>
              </w:rPr>
            </w:rPrChange>
          </w:rPr>
          <w:delText>搏</w:delText>
        </w:r>
      </w:del>
      <w:ins w:id="3157" w:author="Administrator" w:date="2018-02-16T22:19:00Z">
        <w:r w:rsidR="00627DE3" w:rsidRPr="00AA7C6E">
          <w:rPr>
            <w:rFonts w:ascii="宋体" w:hAnsi="宋体" w:hint="eastAsia"/>
            <w:rPrChange w:id="3158" w:author="Administrator" w:date="2018-02-16T22:37:00Z">
              <w:rPr>
                <w:rFonts w:hint="eastAsia"/>
              </w:rPr>
            </w:rPrChange>
          </w:rPr>
          <w:t xml:space="preserve">X </w:t>
        </w:r>
      </w:ins>
      <w:del w:id="3159" w:author="Administrator" w:date="2018-02-16T22:19:00Z">
        <w:r w:rsidR="00977349" w:rsidRPr="00AA7C6E" w:rsidDel="00627DE3">
          <w:rPr>
            <w:rFonts w:ascii="宋体" w:hAnsi="宋体" w:hint="eastAsia"/>
            <w:rPrChange w:id="3160" w:author="Administrator" w:date="2018-02-16T22:37:00Z">
              <w:rPr>
                <w:rFonts w:hint="eastAsia"/>
              </w:rPr>
            </w:rPrChange>
          </w:rPr>
          <w:delText>信</w:delText>
        </w:r>
      </w:del>
      <w:ins w:id="3161" w:author="Administrator" w:date="2018-02-16T22:19:00Z">
        <w:r w:rsidR="00627DE3" w:rsidRPr="00AA7C6E">
          <w:rPr>
            <w:rFonts w:ascii="宋体" w:hAnsi="宋体" w:hint="eastAsia"/>
            <w:rPrChange w:id="3162" w:author="Administrator" w:date="2018-02-16T22:37:00Z">
              <w:rPr>
                <w:rFonts w:hint="eastAsia"/>
              </w:rPr>
            </w:rPrChange>
          </w:rPr>
          <w:t xml:space="preserve">X </w:t>
        </w:r>
      </w:ins>
      <w:del w:id="3163" w:author="Administrator" w:date="2018-02-16T22:19:00Z">
        <w:r w:rsidR="00977349" w:rsidRPr="00AA7C6E" w:rsidDel="00627DE3">
          <w:rPr>
            <w:rFonts w:ascii="宋体" w:hAnsi="宋体" w:hint="eastAsia"/>
            <w:rPrChange w:id="3164" w:author="Administrator" w:date="2018-02-16T22:37:00Z">
              <w:rPr>
                <w:rFonts w:hint="eastAsia"/>
              </w:rPr>
            </w:rPrChange>
          </w:rPr>
          <w:delText>号</w:delText>
        </w:r>
      </w:del>
      <w:ins w:id="3165" w:author="Administrator" w:date="2018-02-16T22:19:00Z">
        <w:r w:rsidR="00627DE3" w:rsidRPr="00AA7C6E">
          <w:rPr>
            <w:rFonts w:ascii="宋体" w:hAnsi="宋体" w:hint="eastAsia"/>
            <w:rPrChange w:id="3166" w:author="Administrator" w:date="2018-02-16T22:37:00Z">
              <w:rPr>
                <w:rFonts w:hint="eastAsia"/>
              </w:rPr>
            </w:rPrChange>
          </w:rPr>
          <w:t xml:space="preserve">X </w:t>
        </w:r>
      </w:ins>
      <w:del w:id="3167" w:author="Administrator" w:date="2018-02-16T22:19:00Z">
        <w:r w:rsidR="00977349" w:rsidRPr="00AA7C6E" w:rsidDel="00627DE3">
          <w:rPr>
            <w:rFonts w:ascii="宋体" w:hAnsi="宋体" w:hint="eastAsia"/>
            <w:rPrChange w:id="3168" w:author="Administrator" w:date="2018-02-16T22:37:00Z">
              <w:rPr>
                <w:rFonts w:hint="eastAsia"/>
              </w:rPr>
            </w:rPrChange>
          </w:rPr>
          <w:delText>。</w:delText>
        </w:r>
      </w:del>
      <w:ins w:id="3169" w:author="Administrator" w:date="2018-02-16T22:19:00Z">
        <w:r w:rsidR="00627DE3" w:rsidRPr="00AA7C6E">
          <w:rPr>
            <w:rFonts w:ascii="宋体" w:hAnsi="宋体" w:hint="eastAsia"/>
            <w:rPrChange w:id="3170" w:author="Administrator" w:date="2018-02-16T22:37:00Z">
              <w:rPr>
                <w:rFonts w:hint="eastAsia"/>
              </w:rPr>
            </w:rPrChange>
          </w:rPr>
          <w:t xml:space="preserve">X </w:t>
        </w:r>
      </w:ins>
      <w:del w:id="3171" w:author="Administrator" w:date="2018-02-16T22:19:00Z">
        <w:r w:rsidR="00977349" w:rsidRPr="00AA7C6E" w:rsidDel="00627DE3">
          <w:rPr>
            <w:rFonts w:ascii="宋体" w:hAnsi="宋体" w:hint="eastAsia"/>
            <w:rPrChange w:id="3172" w:author="Administrator" w:date="2018-02-16T22:37:00Z">
              <w:rPr>
                <w:rFonts w:hint="eastAsia"/>
              </w:rPr>
            </w:rPrChange>
          </w:rPr>
          <w:delText>人</w:delText>
        </w:r>
      </w:del>
      <w:ins w:id="3173" w:author="Administrator" w:date="2018-02-16T22:19:00Z">
        <w:r w:rsidR="00627DE3" w:rsidRPr="00AA7C6E">
          <w:rPr>
            <w:rFonts w:ascii="宋体" w:hAnsi="宋体" w:hint="eastAsia"/>
            <w:rPrChange w:id="3174" w:author="Administrator" w:date="2018-02-16T22:37:00Z">
              <w:rPr>
                <w:rFonts w:hint="eastAsia"/>
              </w:rPr>
            </w:rPrChange>
          </w:rPr>
          <w:t xml:space="preserve">X </w:t>
        </w:r>
      </w:ins>
      <w:del w:id="3175" w:author="Administrator" w:date="2018-02-16T22:19:00Z">
        <w:r w:rsidR="00977349" w:rsidRPr="00AA7C6E" w:rsidDel="00627DE3">
          <w:rPr>
            <w:rFonts w:ascii="宋体" w:hAnsi="宋体" w:hint="eastAsia"/>
            <w:rPrChange w:id="3176" w:author="Administrator" w:date="2018-02-16T22:37:00Z">
              <w:rPr>
                <w:rFonts w:hint="eastAsia"/>
              </w:rPr>
            </w:rPrChange>
          </w:rPr>
          <w:delText>体</w:delText>
        </w:r>
      </w:del>
      <w:ins w:id="3177" w:author="Administrator" w:date="2018-02-16T22:19:00Z">
        <w:r w:rsidR="00627DE3" w:rsidRPr="00AA7C6E">
          <w:rPr>
            <w:rFonts w:ascii="宋体" w:hAnsi="宋体" w:hint="eastAsia"/>
            <w:rPrChange w:id="3178" w:author="Administrator" w:date="2018-02-16T22:37:00Z">
              <w:rPr>
                <w:rFonts w:hint="eastAsia"/>
              </w:rPr>
            </w:rPrChange>
          </w:rPr>
          <w:t xml:space="preserve">X </w:t>
        </w:r>
      </w:ins>
      <w:del w:id="3179" w:author="Administrator" w:date="2018-02-16T22:19:00Z">
        <w:r w:rsidR="00977349" w:rsidRPr="00AA7C6E" w:rsidDel="00627DE3">
          <w:rPr>
            <w:rFonts w:ascii="宋体" w:hAnsi="宋体" w:hint="eastAsia"/>
            <w:rPrChange w:id="3180" w:author="Administrator" w:date="2018-02-16T22:37:00Z">
              <w:rPr>
                <w:rFonts w:hint="eastAsia"/>
              </w:rPr>
            </w:rPrChange>
          </w:rPr>
          <w:delText>手</w:delText>
        </w:r>
      </w:del>
      <w:ins w:id="3181" w:author="Administrator" w:date="2018-02-16T22:19:00Z">
        <w:r w:rsidR="00627DE3" w:rsidRPr="00AA7C6E">
          <w:rPr>
            <w:rFonts w:ascii="宋体" w:hAnsi="宋体" w:hint="eastAsia"/>
            <w:rPrChange w:id="3182" w:author="Administrator" w:date="2018-02-16T22:37:00Z">
              <w:rPr>
                <w:rFonts w:hint="eastAsia"/>
              </w:rPr>
            </w:rPrChange>
          </w:rPr>
          <w:t xml:space="preserve">X </w:t>
        </w:r>
      </w:ins>
      <w:del w:id="3183" w:author="Administrator" w:date="2018-02-16T22:19:00Z">
        <w:r w:rsidR="00977349" w:rsidRPr="00AA7C6E" w:rsidDel="00627DE3">
          <w:rPr>
            <w:rFonts w:ascii="宋体" w:hAnsi="宋体" w:hint="eastAsia"/>
            <w:rPrChange w:id="3184" w:author="Administrator" w:date="2018-02-16T22:37:00Z">
              <w:rPr>
                <w:rFonts w:hint="eastAsia"/>
              </w:rPr>
            </w:rPrChange>
          </w:rPr>
          <w:delText>指</w:delText>
        </w:r>
      </w:del>
      <w:ins w:id="3185" w:author="Administrator" w:date="2018-02-16T22:19:00Z">
        <w:r w:rsidR="00627DE3" w:rsidRPr="00AA7C6E">
          <w:rPr>
            <w:rFonts w:ascii="宋体" w:hAnsi="宋体" w:hint="eastAsia"/>
            <w:rPrChange w:id="3186" w:author="Administrator" w:date="2018-02-16T22:37:00Z">
              <w:rPr>
                <w:rFonts w:hint="eastAsia"/>
              </w:rPr>
            </w:rPrChange>
          </w:rPr>
          <w:t xml:space="preserve">X </w:t>
        </w:r>
      </w:ins>
      <w:del w:id="3187" w:author="Administrator" w:date="2018-02-16T22:19:00Z">
        <w:r w:rsidR="00977349" w:rsidRPr="00AA7C6E" w:rsidDel="00627DE3">
          <w:rPr>
            <w:rFonts w:ascii="宋体" w:hAnsi="宋体" w:hint="eastAsia"/>
            <w:rPrChange w:id="3188" w:author="Administrator" w:date="2018-02-16T22:37:00Z">
              <w:rPr>
                <w:rFonts w:hint="eastAsia"/>
              </w:rPr>
            </w:rPrChange>
          </w:rPr>
          <w:delText>组</w:delText>
        </w:r>
      </w:del>
      <w:ins w:id="3189" w:author="Administrator" w:date="2018-02-16T22:19:00Z">
        <w:r w:rsidR="00627DE3" w:rsidRPr="00AA7C6E">
          <w:rPr>
            <w:rFonts w:ascii="宋体" w:hAnsi="宋体" w:hint="eastAsia"/>
            <w:rPrChange w:id="3190" w:author="Administrator" w:date="2018-02-16T22:37:00Z">
              <w:rPr>
                <w:rFonts w:hint="eastAsia"/>
              </w:rPr>
            </w:rPrChange>
          </w:rPr>
          <w:t xml:space="preserve">X </w:t>
        </w:r>
      </w:ins>
      <w:del w:id="3191" w:author="Administrator" w:date="2018-02-16T22:19:00Z">
        <w:r w:rsidR="00977349" w:rsidRPr="00AA7C6E" w:rsidDel="00627DE3">
          <w:rPr>
            <w:rFonts w:ascii="宋体" w:hAnsi="宋体" w:hint="eastAsia"/>
            <w:rPrChange w:id="3192" w:author="Administrator" w:date="2018-02-16T22:37:00Z">
              <w:rPr>
                <w:rFonts w:hint="eastAsia"/>
              </w:rPr>
            </w:rPrChange>
          </w:rPr>
          <w:delText>织</w:delText>
        </w:r>
      </w:del>
      <w:ins w:id="3193" w:author="Administrator" w:date="2018-02-16T22:19:00Z">
        <w:r w:rsidR="00627DE3" w:rsidRPr="00AA7C6E">
          <w:rPr>
            <w:rFonts w:ascii="宋体" w:hAnsi="宋体" w:hint="eastAsia"/>
            <w:rPrChange w:id="3194" w:author="Administrator" w:date="2018-02-16T22:37:00Z">
              <w:rPr>
                <w:rFonts w:hint="eastAsia"/>
              </w:rPr>
            </w:rPrChange>
          </w:rPr>
          <w:t xml:space="preserve">X </w:t>
        </w:r>
      </w:ins>
      <w:del w:id="3195" w:author="Administrator" w:date="2018-02-16T22:19:00Z">
        <w:r w:rsidR="00977349" w:rsidRPr="00AA7C6E" w:rsidDel="00627DE3">
          <w:rPr>
            <w:rFonts w:ascii="宋体" w:hAnsi="宋体" w:hint="eastAsia"/>
            <w:rPrChange w:id="3196" w:author="Administrator" w:date="2018-02-16T22:37:00Z">
              <w:rPr>
                <w:rFonts w:hint="eastAsia"/>
              </w:rPr>
            </w:rPrChange>
          </w:rPr>
          <w:delText>分</w:delText>
        </w:r>
      </w:del>
      <w:ins w:id="3197" w:author="Administrator" w:date="2018-02-16T22:19:00Z">
        <w:r w:rsidR="00627DE3" w:rsidRPr="00AA7C6E">
          <w:rPr>
            <w:rFonts w:ascii="宋体" w:hAnsi="宋体" w:hint="eastAsia"/>
            <w:rPrChange w:id="3198" w:author="Administrator" w:date="2018-02-16T22:37:00Z">
              <w:rPr>
                <w:rFonts w:hint="eastAsia"/>
              </w:rPr>
            </w:rPrChange>
          </w:rPr>
          <w:t xml:space="preserve">X </w:t>
        </w:r>
      </w:ins>
      <w:del w:id="3199" w:author="Administrator" w:date="2018-02-16T22:19:00Z">
        <w:r w:rsidR="00977349" w:rsidRPr="00AA7C6E" w:rsidDel="00627DE3">
          <w:rPr>
            <w:rFonts w:ascii="宋体" w:hAnsi="宋体" w:hint="eastAsia"/>
            <w:rPrChange w:id="3200" w:author="Administrator" w:date="2018-02-16T22:37:00Z">
              <w:rPr>
                <w:rFonts w:hint="eastAsia"/>
              </w:rPr>
            </w:rPrChange>
          </w:rPr>
          <w:delText>为</w:delText>
        </w:r>
      </w:del>
      <w:ins w:id="3201" w:author="Administrator" w:date="2018-02-16T22:19:00Z">
        <w:r w:rsidR="00627DE3" w:rsidRPr="00AA7C6E">
          <w:rPr>
            <w:rFonts w:ascii="宋体" w:hAnsi="宋体" w:hint="eastAsia"/>
            <w:rPrChange w:id="3202" w:author="Administrator" w:date="2018-02-16T22:37:00Z">
              <w:rPr>
                <w:rFonts w:hint="eastAsia"/>
              </w:rPr>
            </w:rPrChange>
          </w:rPr>
          <w:t xml:space="preserve">X </w:t>
        </w:r>
      </w:ins>
      <w:del w:id="3203" w:author="Administrator" w:date="2018-02-16T22:19:00Z">
        <w:r w:rsidR="00977349" w:rsidRPr="00AA7C6E" w:rsidDel="00627DE3">
          <w:rPr>
            <w:rFonts w:ascii="宋体" w:hAnsi="宋体" w:hint="eastAsia"/>
            <w:rPrChange w:id="3204" w:author="Administrator" w:date="2018-02-16T22:37:00Z">
              <w:rPr>
                <w:rFonts w:hint="eastAsia"/>
              </w:rPr>
            </w:rPrChange>
          </w:rPr>
          <w:delText>血</w:delText>
        </w:r>
      </w:del>
      <w:ins w:id="3205" w:author="Administrator" w:date="2018-02-16T22:19:00Z">
        <w:r w:rsidR="00627DE3" w:rsidRPr="00AA7C6E">
          <w:rPr>
            <w:rFonts w:ascii="宋体" w:hAnsi="宋体" w:hint="eastAsia"/>
            <w:rPrChange w:id="3206" w:author="Administrator" w:date="2018-02-16T22:37:00Z">
              <w:rPr>
                <w:rFonts w:hint="eastAsia"/>
              </w:rPr>
            </w:rPrChange>
          </w:rPr>
          <w:t xml:space="preserve">X </w:t>
        </w:r>
      </w:ins>
      <w:del w:id="3207" w:author="Administrator" w:date="2018-02-16T22:19:00Z">
        <w:r w:rsidR="00977349" w:rsidRPr="00AA7C6E" w:rsidDel="00627DE3">
          <w:rPr>
            <w:rFonts w:ascii="宋体" w:hAnsi="宋体" w:hint="eastAsia"/>
            <w:rPrChange w:id="3208" w:author="Administrator" w:date="2018-02-16T22:37:00Z">
              <w:rPr>
                <w:rFonts w:hint="eastAsia"/>
              </w:rPr>
            </w:rPrChange>
          </w:rPr>
          <w:delText>液</w:delText>
        </w:r>
      </w:del>
      <w:ins w:id="3209" w:author="Administrator" w:date="2018-02-16T22:19:00Z">
        <w:r w:rsidR="00627DE3" w:rsidRPr="00AA7C6E">
          <w:rPr>
            <w:rFonts w:ascii="宋体" w:hAnsi="宋体" w:hint="eastAsia"/>
            <w:rPrChange w:id="3210" w:author="Administrator" w:date="2018-02-16T22:37:00Z">
              <w:rPr>
                <w:rFonts w:hint="eastAsia"/>
              </w:rPr>
            </w:rPrChange>
          </w:rPr>
          <w:t xml:space="preserve">X </w:t>
        </w:r>
      </w:ins>
      <w:del w:id="3211" w:author="Administrator" w:date="2018-02-16T22:19:00Z">
        <w:r w:rsidR="00977349" w:rsidRPr="00AA7C6E" w:rsidDel="00627DE3">
          <w:rPr>
            <w:rFonts w:ascii="宋体" w:hAnsi="宋体" w:hint="eastAsia"/>
            <w:rPrChange w:id="3212" w:author="Administrator" w:date="2018-02-16T22:37:00Z">
              <w:rPr>
                <w:rFonts w:hint="eastAsia"/>
              </w:rPr>
            </w:rPrChange>
          </w:rPr>
          <w:delText>组</w:delText>
        </w:r>
      </w:del>
      <w:ins w:id="3213" w:author="Administrator" w:date="2018-02-16T22:19:00Z">
        <w:r w:rsidR="00627DE3" w:rsidRPr="00AA7C6E">
          <w:rPr>
            <w:rFonts w:ascii="宋体" w:hAnsi="宋体" w:hint="eastAsia"/>
            <w:rPrChange w:id="3214" w:author="Administrator" w:date="2018-02-16T22:37:00Z">
              <w:rPr>
                <w:rFonts w:hint="eastAsia"/>
              </w:rPr>
            </w:rPrChange>
          </w:rPr>
          <w:t xml:space="preserve">X </w:t>
        </w:r>
      </w:ins>
      <w:del w:id="3215" w:author="Administrator" w:date="2018-02-16T22:19:00Z">
        <w:r w:rsidR="00977349" w:rsidRPr="00AA7C6E" w:rsidDel="00627DE3">
          <w:rPr>
            <w:rFonts w:ascii="宋体" w:hAnsi="宋体" w:hint="eastAsia"/>
            <w:rPrChange w:id="3216" w:author="Administrator" w:date="2018-02-16T22:37:00Z">
              <w:rPr>
                <w:rFonts w:hint="eastAsia"/>
              </w:rPr>
            </w:rPrChange>
          </w:rPr>
          <w:delText>织</w:delText>
        </w:r>
      </w:del>
      <w:ins w:id="3217" w:author="Administrator" w:date="2018-02-16T22:19:00Z">
        <w:r w:rsidR="00627DE3" w:rsidRPr="00AA7C6E">
          <w:rPr>
            <w:rFonts w:ascii="宋体" w:hAnsi="宋体" w:hint="eastAsia"/>
            <w:rPrChange w:id="3218" w:author="Administrator" w:date="2018-02-16T22:37:00Z">
              <w:rPr>
                <w:rFonts w:hint="eastAsia"/>
              </w:rPr>
            </w:rPrChange>
          </w:rPr>
          <w:t xml:space="preserve">X </w:t>
        </w:r>
      </w:ins>
      <w:del w:id="3219" w:author="Administrator" w:date="2018-02-16T22:19:00Z">
        <w:r w:rsidR="00977349" w:rsidRPr="00AA7C6E" w:rsidDel="00627DE3">
          <w:rPr>
            <w:rFonts w:ascii="宋体" w:hAnsi="宋体" w:hint="eastAsia"/>
            <w:rPrChange w:id="3220" w:author="Administrator" w:date="2018-02-16T22:37:00Z">
              <w:rPr>
                <w:rFonts w:hint="eastAsia"/>
              </w:rPr>
            </w:rPrChange>
          </w:rPr>
          <w:delText>和</w:delText>
        </w:r>
      </w:del>
      <w:ins w:id="3221" w:author="Administrator" w:date="2018-02-16T22:19:00Z">
        <w:r w:rsidR="00627DE3" w:rsidRPr="00AA7C6E">
          <w:rPr>
            <w:rFonts w:ascii="宋体" w:hAnsi="宋体" w:hint="eastAsia"/>
            <w:rPrChange w:id="3222" w:author="Administrator" w:date="2018-02-16T22:37:00Z">
              <w:rPr>
                <w:rFonts w:hint="eastAsia"/>
              </w:rPr>
            </w:rPrChange>
          </w:rPr>
          <w:t xml:space="preserve">X </w:t>
        </w:r>
      </w:ins>
      <w:del w:id="3223" w:author="Administrator" w:date="2018-02-16T22:19:00Z">
        <w:r w:rsidR="00977349" w:rsidRPr="00AA7C6E" w:rsidDel="00627DE3">
          <w:rPr>
            <w:rFonts w:ascii="宋体" w:hAnsi="宋体" w:hint="eastAsia"/>
            <w:rPrChange w:id="3224" w:author="Administrator" w:date="2018-02-16T22:37:00Z">
              <w:rPr>
                <w:rFonts w:hint="eastAsia"/>
              </w:rPr>
            </w:rPrChange>
          </w:rPr>
          <w:delText>非</w:delText>
        </w:r>
      </w:del>
      <w:ins w:id="3225" w:author="Administrator" w:date="2018-02-16T22:19:00Z">
        <w:r w:rsidR="00627DE3" w:rsidRPr="00AA7C6E">
          <w:rPr>
            <w:rFonts w:ascii="宋体" w:hAnsi="宋体" w:hint="eastAsia"/>
            <w:rPrChange w:id="3226" w:author="Administrator" w:date="2018-02-16T22:37:00Z">
              <w:rPr>
                <w:rFonts w:hint="eastAsia"/>
              </w:rPr>
            </w:rPrChange>
          </w:rPr>
          <w:t xml:space="preserve">X </w:t>
        </w:r>
      </w:ins>
      <w:del w:id="3227" w:author="Administrator" w:date="2018-02-16T22:19:00Z">
        <w:r w:rsidR="00977349" w:rsidRPr="00AA7C6E" w:rsidDel="00627DE3">
          <w:rPr>
            <w:rFonts w:ascii="宋体" w:hAnsi="宋体" w:hint="eastAsia"/>
            <w:rPrChange w:id="3228" w:author="Administrator" w:date="2018-02-16T22:37:00Z">
              <w:rPr>
                <w:rFonts w:hint="eastAsia"/>
              </w:rPr>
            </w:rPrChange>
          </w:rPr>
          <w:delText>血</w:delText>
        </w:r>
      </w:del>
      <w:ins w:id="3229" w:author="Administrator" w:date="2018-02-16T22:19:00Z">
        <w:r w:rsidR="00627DE3" w:rsidRPr="00AA7C6E">
          <w:rPr>
            <w:rFonts w:ascii="宋体" w:hAnsi="宋体" w:hint="eastAsia"/>
            <w:rPrChange w:id="3230" w:author="Administrator" w:date="2018-02-16T22:37:00Z">
              <w:rPr>
                <w:rFonts w:hint="eastAsia"/>
              </w:rPr>
            </w:rPrChange>
          </w:rPr>
          <w:t xml:space="preserve">X </w:t>
        </w:r>
      </w:ins>
      <w:del w:id="3231" w:author="Administrator" w:date="2018-02-16T22:19:00Z">
        <w:r w:rsidR="00977349" w:rsidRPr="00AA7C6E" w:rsidDel="00627DE3">
          <w:rPr>
            <w:rFonts w:ascii="宋体" w:hAnsi="宋体" w:hint="eastAsia"/>
            <w:rPrChange w:id="3232" w:author="Administrator" w:date="2018-02-16T22:37:00Z">
              <w:rPr>
                <w:rFonts w:hint="eastAsia"/>
              </w:rPr>
            </w:rPrChange>
          </w:rPr>
          <w:delText>液</w:delText>
        </w:r>
      </w:del>
      <w:ins w:id="3233" w:author="Administrator" w:date="2018-02-16T22:19:00Z">
        <w:r w:rsidR="00627DE3" w:rsidRPr="00AA7C6E">
          <w:rPr>
            <w:rFonts w:ascii="宋体" w:hAnsi="宋体" w:hint="eastAsia"/>
            <w:rPrChange w:id="3234" w:author="Administrator" w:date="2018-02-16T22:37:00Z">
              <w:rPr>
                <w:rFonts w:hint="eastAsia"/>
              </w:rPr>
            </w:rPrChange>
          </w:rPr>
          <w:t xml:space="preserve">X </w:t>
        </w:r>
      </w:ins>
      <w:del w:id="3235" w:author="Administrator" w:date="2018-02-16T22:19:00Z">
        <w:r w:rsidR="00977349" w:rsidRPr="00AA7C6E" w:rsidDel="00627DE3">
          <w:rPr>
            <w:rFonts w:ascii="宋体" w:hAnsi="宋体" w:hint="eastAsia"/>
            <w:rPrChange w:id="3236" w:author="Administrator" w:date="2018-02-16T22:37:00Z">
              <w:rPr>
                <w:rFonts w:hint="eastAsia"/>
              </w:rPr>
            </w:rPrChange>
          </w:rPr>
          <w:delText>组</w:delText>
        </w:r>
      </w:del>
      <w:ins w:id="3237" w:author="Administrator" w:date="2018-02-16T22:19:00Z">
        <w:r w:rsidR="00627DE3" w:rsidRPr="00AA7C6E">
          <w:rPr>
            <w:rFonts w:ascii="宋体" w:hAnsi="宋体" w:hint="eastAsia"/>
            <w:rPrChange w:id="3238" w:author="Administrator" w:date="2018-02-16T22:37:00Z">
              <w:rPr>
                <w:rFonts w:hint="eastAsia"/>
              </w:rPr>
            </w:rPrChange>
          </w:rPr>
          <w:t xml:space="preserve">X </w:t>
        </w:r>
      </w:ins>
      <w:del w:id="3239" w:author="Administrator" w:date="2018-02-16T22:19:00Z">
        <w:r w:rsidR="00977349" w:rsidRPr="00AA7C6E" w:rsidDel="00627DE3">
          <w:rPr>
            <w:rFonts w:ascii="宋体" w:hAnsi="宋体" w:hint="eastAsia"/>
            <w:rPrChange w:id="3240" w:author="Administrator" w:date="2018-02-16T22:37:00Z">
              <w:rPr>
                <w:rFonts w:hint="eastAsia"/>
              </w:rPr>
            </w:rPrChange>
          </w:rPr>
          <w:delText>织</w:delText>
        </w:r>
      </w:del>
      <w:ins w:id="3241" w:author="Administrator" w:date="2018-02-16T22:19:00Z">
        <w:r w:rsidR="00627DE3" w:rsidRPr="00AA7C6E">
          <w:rPr>
            <w:rFonts w:ascii="宋体" w:hAnsi="宋体" w:hint="eastAsia"/>
            <w:rPrChange w:id="3242" w:author="Administrator" w:date="2018-02-16T22:37:00Z">
              <w:rPr>
                <w:rFonts w:hint="eastAsia"/>
              </w:rPr>
            </w:rPrChange>
          </w:rPr>
          <w:t xml:space="preserve">X </w:t>
        </w:r>
      </w:ins>
      <w:del w:id="3243" w:author="hnj2288" w:date="2016-05-13T16:37:00Z">
        <w:r w:rsidR="00977349" w:rsidRPr="00AA7C6E" w:rsidDel="00CC2058">
          <w:rPr>
            <w:rFonts w:ascii="宋体" w:hAnsi="宋体" w:hint="eastAsia"/>
            <w:rPrChange w:id="3244" w:author="Administrator" w:date="2018-02-16T22:37:00Z">
              <w:rPr>
                <w:rFonts w:hint="eastAsia"/>
              </w:rPr>
            </w:rPrChange>
          </w:rPr>
          <w:delText>，</w:delText>
        </w:r>
      </w:del>
      <w:ins w:id="3245" w:author="hnj2288" w:date="2016-05-13T16:37:00Z">
        <w:del w:id="3246" w:author="Administrator" w:date="2018-02-16T22:19:00Z">
          <w:r w:rsidR="00CC2058" w:rsidRPr="00AA7C6E" w:rsidDel="00627DE3">
            <w:rPr>
              <w:rFonts w:ascii="宋体" w:hAnsi="宋体" w:hint="eastAsia"/>
              <w:rPrChange w:id="3247" w:author="Administrator" w:date="2018-02-16T22:37:00Z">
                <w:rPr>
                  <w:rFonts w:hint="eastAsia"/>
                </w:rPr>
              </w:rPrChange>
            </w:rPr>
            <w:delText>。</w:delText>
          </w:r>
        </w:del>
      </w:ins>
      <w:ins w:id="3248" w:author="Administrator" w:date="2018-02-16T22:19:00Z">
        <w:r w:rsidR="00627DE3" w:rsidRPr="00AA7C6E">
          <w:rPr>
            <w:rFonts w:ascii="宋体" w:hAnsi="宋体" w:hint="eastAsia"/>
            <w:rPrChange w:id="3249" w:author="Administrator" w:date="2018-02-16T22:37:00Z">
              <w:rPr>
                <w:rFonts w:hint="eastAsia"/>
              </w:rPr>
            </w:rPrChange>
          </w:rPr>
          <w:t xml:space="preserve">X </w:t>
        </w:r>
      </w:ins>
      <w:del w:id="3250" w:author="Administrator" w:date="2018-02-16T22:19:00Z">
        <w:r w:rsidR="00977349" w:rsidRPr="00AA7C6E" w:rsidDel="00627DE3">
          <w:rPr>
            <w:rFonts w:ascii="宋体" w:hAnsi="宋体" w:hint="eastAsia"/>
            <w:rPrChange w:id="3251" w:author="Administrator" w:date="2018-02-16T22:37:00Z">
              <w:rPr>
                <w:rFonts w:hint="eastAsia"/>
              </w:rPr>
            </w:rPrChange>
          </w:rPr>
          <w:delText>其</w:delText>
        </w:r>
      </w:del>
      <w:ins w:id="3252" w:author="Administrator" w:date="2018-02-16T22:19:00Z">
        <w:r w:rsidR="00627DE3" w:rsidRPr="00AA7C6E">
          <w:rPr>
            <w:rFonts w:ascii="宋体" w:hAnsi="宋体" w:hint="eastAsia"/>
            <w:rPrChange w:id="3253" w:author="Administrator" w:date="2018-02-16T22:37:00Z">
              <w:rPr>
                <w:rFonts w:hint="eastAsia"/>
              </w:rPr>
            </w:rPrChange>
          </w:rPr>
          <w:t xml:space="preserve">X </w:t>
        </w:r>
      </w:ins>
      <w:del w:id="3254" w:author="Administrator" w:date="2018-02-16T22:19:00Z">
        <w:r w:rsidR="00977349" w:rsidRPr="00AA7C6E" w:rsidDel="00627DE3">
          <w:rPr>
            <w:rFonts w:ascii="宋体" w:hAnsi="宋体" w:hint="eastAsia"/>
            <w:rPrChange w:id="3255" w:author="Administrator" w:date="2018-02-16T22:37:00Z">
              <w:rPr>
                <w:rFonts w:hint="eastAsia"/>
              </w:rPr>
            </w:rPrChange>
          </w:rPr>
          <w:delText>中</w:delText>
        </w:r>
      </w:del>
      <w:ins w:id="3256" w:author="Administrator" w:date="2018-02-16T22:19:00Z">
        <w:r w:rsidR="00627DE3" w:rsidRPr="00AA7C6E">
          <w:rPr>
            <w:rFonts w:ascii="宋体" w:hAnsi="宋体" w:hint="eastAsia"/>
            <w:rPrChange w:id="3257" w:author="Administrator" w:date="2018-02-16T22:37:00Z">
              <w:rPr>
                <w:rFonts w:hint="eastAsia"/>
              </w:rPr>
            </w:rPrChange>
          </w:rPr>
          <w:t xml:space="preserve">X </w:t>
        </w:r>
      </w:ins>
      <w:del w:id="3258" w:author="Administrator" w:date="2018-02-16T22:19:00Z">
        <w:r w:rsidR="00977349" w:rsidRPr="00AA7C6E" w:rsidDel="00627DE3">
          <w:rPr>
            <w:rFonts w:ascii="宋体" w:hAnsi="宋体" w:hint="eastAsia"/>
            <w:rPrChange w:id="3259" w:author="Administrator" w:date="2018-02-16T22:37:00Z">
              <w:rPr>
                <w:rFonts w:hint="eastAsia"/>
              </w:rPr>
            </w:rPrChange>
          </w:rPr>
          <w:delText>，</w:delText>
        </w:r>
      </w:del>
      <w:ins w:id="3260" w:author="Administrator" w:date="2018-02-16T22:19:00Z">
        <w:r w:rsidR="00627DE3" w:rsidRPr="00AA7C6E">
          <w:rPr>
            <w:rFonts w:ascii="宋体" w:hAnsi="宋体" w:hint="eastAsia"/>
            <w:rPrChange w:id="3261" w:author="Administrator" w:date="2018-02-16T22:37:00Z">
              <w:rPr>
                <w:rFonts w:hint="eastAsia"/>
              </w:rPr>
            </w:rPrChange>
          </w:rPr>
          <w:t xml:space="preserve">X </w:t>
        </w:r>
      </w:ins>
      <w:del w:id="3262" w:author="Administrator" w:date="2018-02-16T22:19:00Z">
        <w:r w:rsidR="00977349" w:rsidRPr="00AA7C6E" w:rsidDel="00627DE3">
          <w:rPr>
            <w:rFonts w:ascii="宋体" w:hAnsi="宋体" w:hint="eastAsia"/>
            <w:rPrChange w:id="3263" w:author="Administrator" w:date="2018-02-16T22:37:00Z">
              <w:rPr>
                <w:rFonts w:hint="eastAsia"/>
              </w:rPr>
            </w:rPrChange>
          </w:rPr>
          <w:delText>非</w:delText>
        </w:r>
      </w:del>
      <w:ins w:id="3264" w:author="Administrator" w:date="2018-02-16T22:19:00Z">
        <w:r w:rsidR="00627DE3" w:rsidRPr="00AA7C6E">
          <w:rPr>
            <w:rFonts w:ascii="宋体" w:hAnsi="宋体" w:hint="eastAsia"/>
            <w:rPrChange w:id="3265" w:author="Administrator" w:date="2018-02-16T22:37:00Z">
              <w:rPr>
                <w:rFonts w:hint="eastAsia"/>
              </w:rPr>
            </w:rPrChange>
          </w:rPr>
          <w:t xml:space="preserve">X </w:t>
        </w:r>
      </w:ins>
      <w:del w:id="3266" w:author="Administrator" w:date="2018-02-16T22:19:00Z">
        <w:r w:rsidR="00977349" w:rsidRPr="00AA7C6E" w:rsidDel="00627DE3">
          <w:rPr>
            <w:rFonts w:ascii="宋体" w:hAnsi="宋体" w:hint="eastAsia"/>
            <w:rPrChange w:id="3267" w:author="Administrator" w:date="2018-02-16T22:37:00Z">
              <w:rPr>
                <w:rFonts w:hint="eastAsia"/>
              </w:rPr>
            </w:rPrChange>
          </w:rPr>
          <w:delText>血</w:delText>
        </w:r>
      </w:del>
      <w:ins w:id="3268" w:author="Administrator" w:date="2018-02-16T22:19:00Z">
        <w:r w:rsidR="00627DE3" w:rsidRPr="00AA7C6E">
          <w:rPr>
            <w:rFonts w:ascii="宋体" w:hAnsi="宋体" w:hint="eastAsia"/>
            <w:rPrChange w:id="3269" w:author="Administrator" w:date="2018-02-16T22:37:00Z">
              <w:rPr>
                <w:rFonts w:hint="eastAsia"/>
              </w:rPr>
            </w:rPrChange>
          </w:rPr>
          <w:t xml:space="preserve">X </w:t>
        </w:r>
      </w:ins>
      <w:del w:id="3270" w:author="Administrator" w:date="2018-02-16T22:19:00Z">
        <w:r w:rsidR="00977349" w:rsidRPr="00AA7C6E" w:rsidDel="00627DE3">
          <w:rPr>
            <w:rFonts w:ascii="宋体" w:hAnsi="宋体" w:hint="eastAsia"/>
            <w:rPrChange w:id="3271" w:author="Administrator" w:date="2018-02-16T22:37:00Z">
              <w:rPr>
                <w:rFonts w:hint="eastAsia"/>
              </w:rPr>
            </w:rPrChange>
          </w:rPr>
          <w:delText>液</w:delText>
        </w:r>
      </w:del>
      <w:ins w:id="3272" w:author="Administrator" w:date="2018-02-16T22:19:00Z">
        <w:r w:rsidR="00627DE3" w:rsidRPr="00AA7C6E">
          <w:rPr>
            <w:rFonts w:ascii="宋体" w:hAnsi="宋体" w:hint="eastAsia"/>
            <w:rPrChange w:id="3273" w:author="Administrator" w:date="2018-02-16T22:37:00Z">
              <w:rPr>
                <w:rFonts w:hint="eastAsia"/>
              </w:rPr>
            </w:rPrChange>
          </w:rPr>
          <w:t xml:space="preserve">X </w:t>
        </w:r>
      </w:ins>
      <w:del w:id="3274" w:author="Administrator" w:date="2018-02-16T22:19:00Z">
        <w:r w:rsidR="00977349" w:rsidRPr="00AA7C6E" w:rsidDel="00627DE3">
          <w:rPr>
            <w:rFonts w:ascii="宋体" w:hAnsi="宋体" w:hint="eastAsia"/>
            <w:rPrChange w:id="3275" w:author="Administrator" w:date="2018-02-16T22:37:00Z">
              <w:rPr>
                <w:rFonts w:hint="eastAsia"/>
              </w:rPr>
            </w:rPrChange>
          </w:rPr>
          <w:delText>组</w:delText>
        </w:r>
      </w:del>
      <w:ins w:id="3276" w:author="Administrator" w:date="2018-02-16T22:19:00Z">
        <w:r w:rsidR="00627DE3" w:rsidRPr="00AA7C6E">
          <w:rPr>
            <w:rFonts w:ascii="宋体" w:hAnsi="宋体" w:hint="eastAsia"/>
            <w:rPrChange w:id="3277" w:author="Administrator" w:date="2018-02-16T22:37:00Z">
              <w:rPr>
                <w:rFonts w:hint="eastAsia"/>
              </w:rPr>
            </w:rPrChange>
          </w:rPr>
          <w:t xml:space="preserve">X </w:t>
        </w:r>
      </w:ins>
      <w:del w:id="3278" w:author="Administrator" w:date="2018-02-16T22:19:00Z">
        <w:r w:rsidR="00977349" w:rsidRPr="00AA7C6E" w:rsidDel="00627DE3">
          <w:rPr>
            <w:rFonts w:ascii="宋体" w:hAnsi="宋体" w:hint="eastAsia"/>
            <w:rPrChange w:id="3279" w:author="Administrator" w:date="2018-02-16T22:37:00Z">
              <w:rPr>
                <w:rFonts w:hint="eastAsia"/>
              </w:rPr>
            </w:rPrChange>
          </w:rPr>
          <w:delText>织</w:delText>
        </w:r>
      </w:del>
      <w:ins w:id="3280" w:author="Administrator" w:date="2018-02-16T22:19:00Z">
        <w:r w:rsidR="00627DE3" w:rsidRPr="00AA7C6E">
          <w:rPr>
            <w:rFonts w:ascii="宋体" w:hAnsi="宋体" w:hint="eastAsia"/>
            <w:rPrChange w:id="3281" w:author="Administrator" w:date="2018-02-16T22:37:00Z">
              <w:rPr>
                <w:rFonts w:hint="eastAsia"/>
              </w:rPr>
            </w:rPrChange>
          </w:rPr>
          <w:t xml:space="preserve">X </w:t>
        </w:r>
      </w:ins>
      <w:del w:id="3282" w:author="Administrator" w:date="2018-02-16T22:19:00Z">
        <w:r w:rsidR="00977349" w:rsidRPr="00AA7C6E" w:rsidDel="00627DE3">
          <w:rPr>
            <w:rFonts w:ascii="宋体" w:hAnsi="宋体" w:hint="eastAsia"/>
            <w:rPrChange w:id="3283" w:author="Administrator" w:date="2018-02-16T22:37:00Z">
              <w:rPr>
                <w:rFonts w:hint="eastAsia"/>
              </w:rPr>
            </w:rPrChange>
          </w:rPr>
          <w:delText>部</w:delText>
        </w:r>
      </w:del>
      <w:ins w:id="3284" w:author="Administrator" w:date="2018-02-16T22:19:00Z">
        <w:r w:rsidR="00627DE3" w:rsidRPr="00AA7C6E">
          <w:rPr>
            <w:rFonts w:ascii="宋体" w:hAnsi="宋体" w:hint="eastAsia"/>
            <w:rPrChange w:id="3285" w:author="Administrator" w:date="2018-02-16T22:37:00Z">
              <w:rPr>
                <w:rFonts w:hint="eastAsia"/>
              </w:rPr>
            </w:rPrChange>
          </w:rPr>
          <w:t xml:space="preserve">X </w:t>
        </w:r>
      </w:ins>
      <w:del w:id="3286" w:author="Administrator" w:date="2018-02-16T22:19:00Z">
        <w:r w:rsidR="00977349" w:rsidRPr="00AA7C6E" w:rsidDel="00627DE3">
          <w:rPr>
            <w:rFonts w:ascii="宋体" w:hAnsi="宋体" w:hint="eastAsia"/>
            <w:rPrChange w:id="3287" w:author="Administrator" w:date="2018-02-16T22:37:00Z">
              <w:rPr>
                <w:rFonts w:hint="eastAsia"/>
              </w:rPr>
            </w:rPrChange>
          </w:rPr>
          <w:delText>分</w:delText>
        </w:r>
      </w:del>
      <w:ins w:id="3288" w:author="Administrator" w:date="2018-02-16T22:19:00Z">
        <w:r w:rsidR="00627DE3" w:rsidRPr="00AA7C6E">
          <w:rPr>
            <w:rFonts w:ascii="宋体" w:hAnsi="宋体" w:hint="eastAsia"/>
            <w:rPrChange w:id="3289" w:author="Administrator" w:date="2018-02-16T22:37:00Z">
              <w:rPr>
                <w:rFonts w:hint="eastAsia"/>
              </w:rPr>
            </w:rPrChange>
          </w:rPr>
          <w:t xml:space="preserve">X </w:t>
        </w:r>
      </w:ins>
      <w:del w:id="3290" w:author="Administrator" w:date="2018-02-16T22:19:00Z">
        <w:r w:rsidR="00977349" w:rsidRPr="00AA7C6E" w:rsidDel="00627DE3">
          <w:rPr>
            <w:rFonts w:ascii="宋体" w:hAnsi="宋体" w:hint="eastAsia"/>
            <w:rPrChange w:id="3291" w:author="Administrator" w:date="2018-02-16T22:37:00Z">
              <w:rPr>
                <w:rFonts w:hint="eastAsia"/>
              </w:rPr>
            </w:rPrChange>
          </w:rPr>
          <w:delText>的</w:delText>
        </w:r>
      </w:del>
      <w:ins w:id="3292" w:author="Administrator" w:date="2018-02-16T22:19:00Z">
        <w:r w:rsidR="00627DE3" w:rsidRPr="00AA7C6E">
          <w:rPr>
            <w:rFonts w:ascii="宋体" w:hAnsi="宋体" w:hint="eastAsia"/>
            <w:rPrChange w:id="3293" w:author="Administrator" w:date="2018-02-16T22:37:00Z">
              <w:rPr>
                <w:rFonts w:hint="eastAsia"/>
              </w:rPr>
            </w:rPrChange>
          </w:rPr>
          <w:t xml:space="preserve">X </w:t>
        </w:r>
      </w:ins>
      <w:del w:id="3294" w:author="Administrator" w:date="2018-02-16T22:19:00Z">
        <w:r w:rsidR="00977349" w:rsidRPr="00AA7C6E" w:rsidDel="00627DE3">
          <w:rPr>
            <w:rFonts w:ascii="宋体" w:hAnsi="宋体" w:hint="eastAsia"/>
            <w:rPrChange w:id="3295" w:author="Administrator" w:date="2018-02-16T22:37:00Z">
              <w:rPr>
                <w:rFonts w:hint="eastAsia"/>
              </w:rPr>
            </w:rPrChange>
          </w:rPr>
          <w:delText>光</w:delText>
        </w:r>
      </w:del>
      <w:ins w:id="3296" w:author="Administrator" w:date="2018-02-16T22:19:00Z">
        <w:r w:rsidR="00627DE3" w:rsidRPr="00AA7C6E">
          <w:rPr>
            <w:rFonts w:ascii="宋体" w:hAnsi="宋体" w:hint="eastAsia"/>
            <w:rPrChange w:id="3297" w:author="Administrator" w:date="2018-02-16T22:37:00Z">
              <w:rPr>
                <w:rFonts w:hint="eastAsia"/>
              </w:rPr>
            </w:rPrChange>
          </w:rPr>
          <w:t xml:space="preserve">X </w:t>
        </w:r>
      </w:ins>
      <w:del w:id="3298" w:author="Administrator" w:date="2018-02-16T22:19:00Z">
        <w:r w:rsidR="00977349" w:rsidRPr="00AA7C6E" w:rsidDel="00627DE3">
          <w:rPr>
            <w:rFonts w:ascii="宋体" w:hAnsi="宋体" w:hint="eastAsia"/>
            <w:rPrChange w:id="3299" w:author="Administrator" w:date="2018-02-16T22:37:00Z">
              <w:rPr>
                <w:rFonts w:hint="eastAsia"/>
              </w:rPr>
            </w:rPrChange>
          </w:rPr>
          <w:delText>吸</w:delText>
        </w:r>
      </w:del>
      <w:ins w:id="3300" w:author="Administrator" w:date="2018-02-16T22:19:00Z">
        <w:r w:rsidR="00627DE3" w:rsidRPr="00AA7C6E">
          <w:rPr>
            <w:rFonts w:ascii="宋体" w:hAnsi="宋体" w:hint="eastAsia"/>
            <w:rPrChange w:id="3301" w:author="Administrator" w:date="2018-02-16T22:37:00Z">
              <w:rPr>
                <w:rFonts w:hint="eastAsia"/>
              </w:rPr>
            </w:rPrChange>
          </w:rPr>
          <w:t xml:space="preserve">X </w:t>
        </w:r>
      </w:ins>
      <w:del w:id="3302" w:author="Administrator" w:date="2018-02-16T22:19:00Z">
        <w:r w:rsidR="00977349" w:rsidRPr="00AA7C6E" w:rsidDel="00627DE3">
          <w:rPr>
            <w:rFonts w:ascii="宋体" w:hAnsi="宋体" w:hint="eastAsia"/>
            <w:rPrChange w:id="3303" w:author="Administrator" w:date="2018-02-16T22:37:00Z">
              <w:rPr>
                <w:rFonts w:hint="eastAsia"/>
              </w:rPr>
            </w:rPrChange>
          </w:rPr>
          <w:delText>收</w:delText>
        </w:r>
      </w:del>
      <w:ins w:id="3304" w:author="Administrator" w:date="2018-02-16T22:19:00Z">
        <w:r w:rsidR="00627DE3" w:rsidRPr="00AA7C6E">
          <w:rPr>
            <w:rFonts w:ascii="宋体" w:hAnsi="宋体" w:hint="eastAsia"/>
            <w:rPrChange w:id="3305" w:author="Administrator" w:date="2018-02-16T22:37:00Z">
              <w:rPr>
                <w:rFonts w:hint="eastAsia"/>
              </w:rPr>
            </w:rPrChange>
          </w:rPr>
          <w:t xml:space="preserve">X </w:t>
        </w:r>
      </w:ins>
      <w:del w:id="3306" w:author="Administrator" w:date="2018-02-16T22:19:00Z">
        <w:r w:rsidR="00977349" w:rsidRPr="00AA7C6E" w:rsidDel="00627DE3">
          <w:rPr>
            <w:rFonts w:ascii="宋体" w:hAnsi="宋体" w:hint="eastAsia"/>
            <w:rPrChange w:id="3307" w:author="Administrator" w:date="2018-02-16T22:37:00Z">
              <w:rPr>
                <w:rFonts w:hint="eastAsia"/>
              </w:rPr>
            </w:rPrChange>
          </w:rPr>
          <w:delText>量</w:delText>
        </w:r>
      </w:del>
      <w:ins w:id="3308" w:author="Administrator" w:date="2018-02-16T22:19:00Z">
        <w:r w:rsidR="00627DE3" w:rsidRPr="00AA7C6E">
          <w:rPr>
            <w:rFonts w:ascii="宋体" w:hAnsi="宋体" w:hint="eastAsia"/>
            <w:rPrChange w:id="3309" w:author="Administrator" w:date="2018-02-16T22:37:00Z">
              <w:rPr>
                <w:rFonts w:hint="eastAsia"/>
              </w:rPr>
            </w:rPrChange>
          </w:rPr>
          <w:t xml:space="preserve">X </w:t>
        </w:r>
      </w:ins>
      <w:del w:id="3310" w:author="Administrator" w:date="2018-02-16T22:19:00Z">
        <w:r w:rsidR="00977349" w:rsidRPr="00AA7C6E" w:rsidDel="00627DE3">
          <w:rPr>
            <w:rFonts w:ascii="宋体" w:hAnsi="宋体" w:hint="eastAsia"/>
            <w:rPrChange w:id="3311" w:author="Administrator" w:date="2018-02-16T22:37:00Z">
              <w:rPr>
                <w:rFonts w:hint="eastAsia"/>
              </w:rPr>
            </w:rPrChange>
          </w:rPr>
          <w:delText>不</w:delText>
        </w:r>
      </w:del>
      <w:ins w:id="3312" w:author="Administrator" w:date="2018-02-16T22:19:00Z">
        <w:r w:rsidR="00627DE3" w:rsidRPr="00AA7C6E">
          <w:rPr>
            <w:rFonts w:ascii="宋体" w:hAnsi="宋体" w:hint="eastAsia"/>
            <w:rPrChange w:id="3313" w:author="Administrator" w:date="2018-02-16T22:37:00Z">
              <w:rPr>
                <w:rFonts w:hint="eastAsia"/>
              </w:rPr>
            </w:rPrChange>
          </w:rPr>
          <w:t xml:space="preserve">X </w:t>
        </w:r>
      </w:ins>
      <w:del w:id="3314" w:author="Administrator" w:date="2018-02-16T22:19:00Z">
        <w:r w:rsidR="00977349" w:rsidRPr="00AA7C6E" w:rsidDel="00627DE3">
          <w:rPr>
            <w:rFonts w:ascii="宋体" w:hAnsi="宋体" w:hint="eastAsia"/>
            <w:rPrChange w:id="3315" w:author="Administrator" w:date="2018-02-16T22:37:00Z">
              <w:rPr>
                <w:rFonts w:hint="eastAsia"/>
              </w:rPr>
            </w:rPrChange>
          </w:rPr>
          <w:delText>发</w:delText>
        </w:r>
      </w:del>
      <w:ins w:id="3316" w:author="Administrator" w:date="2018-02-16T22:19:00Z">
        <w:r w:rsidR="00627DE3" w:rsidRPr="00AA7C6E">
          <w:rPr>
            <w:rFonts w:ascii="宋体" w:hAnsi="宋体" w:hint="eastAsia"/>
            <w:rPrChange w:id="3317" w:author="Administrator" w:date="2018-02-16T22:37:00Z">
              <w:rPr>
                <w:rFonts w:hint="eastAsia"/>
              </w:rPr>
            </w:rPrChange>
          </w:rPr>
          <w:t xml:space="preserve">X </w:t>
        </w:r>
      </w:ins>
      <w:del w:id="3318" w:author="Administrator" w:date="2018-02-16T22:19:00Z">
        <w:r w:rsidR="00977349" w:rsidRPr="00AA7C6E" w:rsidDel="00627DE3">
          <w:rPr>
            <w:rFonts w:ascii="宋体" w:hAnsi="宋体" w:hint="eastAsia"/>
            <w:rPrChange w:id="3319" w:author="Administrator" w:date="2018-02-16T22:37:00Z">
              <w:rPr>
                <w:rFonts w:hint="eastAsia"/>
              </w:rPr>
            </w:rPrChange>
          </w:rPr>
          <w:delText>生</w:delText>
        </w:r>
      </w:del>
      <w:ins w:id="3320" w:author="Administrator" w:date="2018-02-16T22:19:00Z">
        <w:r w:rsidR="00627DE3" w:rsidRPr="00AA7C6E">
          <w:rPr>
            <w:rFonts w:ascii="宋体" w:hAnsi="宋体" w:hint="eastAsia"/>
            <w:rPrChange w:id="3321" w:author="Administrator" w:date="2018-02-16T22:37:00Z">
              <w:rPr>
                <w:rFonts w:hint="eastAsia"/>
              </w:rPr>
            </w:rPrChange>
          </w:rPr>
          <w:t xml:space="preserve">X </w:t>
        </w:r>
      </w:ins>
      <w:del w:id="3322" w:author="Administrator" w:date="2018-02-16T22:19:00Z">
        <w:r w:rsidR="00977349" w:rsidRPr="00AA7C6E" w:rsidDel="00627DE3">
          <w:rPr>
            <w:rFonts w:ascii="宋体" w:hAnsi="宋体" w:hint="eastAsia"/>
            <w:rPrChange w:id="3323" w:author="Administrator" w:date="2018-02-16T22:37:00Z">
              <w:rPr>
                <w:rFonts w:hint="eastAsia"/>
              </w:rPr>
            </w:rPrChange>
          </w:rPr>
          <w:delText>改</w:delText>
        </w:r>
      </w:del>
      <w:ins w:id="3324" w:author="Administrator" w:date="2018-02-16T22:19:00Z">
        <w:r w:rsidR="00627DE3" w:rsidRPr="00AA7C6E">
          <w:rPr>
            <w:rFonts w:ascii="宋体" w:hAnsi="宋体" w:hint="eastAsia"/>
            <w:rPrChange w:id="3325" w:author="Administrator" w:date="2018-02-16T22:37:00Z">
              <w:rPr>
                <w:rFonts w:hint="eastAsia"/>
              </w:rPr>
            </w:rPrChange>
          </w:rPr>
          <w:t xml:space="preserve">X </w:t>
        </w:r>
      </w:ins>
      <w:del w:id="3326" w:author="Administrator" w:date="2018-02-16T22:19:00Z">
        <w:r w:rsidR="00977349" w:rsidRPr="00AA7C6E" w:rsidDel="00627DE3">
          <w:rPr>
            <w:rFonts w:ascii="宋体" w:hAnsi="宋体" w:hint="eastAsia"/>
            <w:rPrChange w:id="3327" w:author="Administrator" w:date="2018-02-16T22:37:00Z">
              <w:rPr>
                <w:rFonts w:hint="eastAsia"/>
              </w:rPr>
            </w:rPrChange>
          </w:rPr>
          <w:delText>变</w:delText>
        </w:r>
      </w:del>
      <w:ins w:id="3328" w:author="Administrator" w:date="2018-02-16T22:19:00Z">
        <w:r w:rsidR="00627DE3" w:rsidRPr="00AA7C6E">
          <w:rPr>
            <w:rFonts w:ascii="宋体" w:hAnsi="宋体" w:hint="eastAsia"/>
            <w:rPrChange w:id="3329" w:author="Administrator" w:date="2018-02-16T22:37:00Z">
              <w:rPr>
                <w:rFonts w:hint="eastAsia"/>
              </w:rPr>
            </w:rPrChange>
          </w:rPr>
          <w:t xml:space="preserve">X </w:t>
        </w:r>
      </w:ins>
      <w:del w:id="3330" w:author="Administrator" w:date="2018-02-16T22:19:00Z">
        <w:r w:rsidR="00977349" w:rsidRPr="00AA7C6E" w:rsidDel="00627DE3">
          <w:rPr>
            <w:rFonts w:ascii="宋体" w:hAnsi="宋体" w:hint="eastAsia"/>
            <w:rPrChange w:id="3331" w:author="Administrator" w:date="2018-02-16T22:37:00Z">
              <w:rPr>
                <w:rFonts w:hint="eastAsia"/>
              </w:rPr>
            </w:rPrChange>
          </w:rPr>
          <w:delText>；</w:delText>
        </w:r>
      </w:del>
      <w:ins w:id="3332" w:author="Administrator" w:date="2018-02-16T22:19:00Z">
        <w:r w:rsidR="00627DE3" w:rsidRPr="00AA7C6E">
          <w:rPr>
            <w:rFonts w:ascii="宋体" w:hAnsi="宋体" w:hint="eastAsia"/>
            <w:rPrChange w:id="3333" w:author="Administrator" w:date="2018-02-16T22:37:00Z">
              <w:rPr>
                <w:rFonts w:hint="eastAsia"/>
              </w:rPr>
            </w:rPrChange>
          </w:rPr>
          <w:t xml:space="preserve">X </w:t>
        </w:r>
      </w:ins>
      <w:del w:id="3334" w:author="Administrator" w:date="2018-02-16T22:19:00Z">
        <w:r w:rsidR="00977349" w:rsidRPr="00AA7C6E" w:rsidDel="00627DE3">
          <w:rPr>
            <w:rFonts w:ascii="宋体" w:hAnsi="宋体" w:hint="eastAsia"/>
            <w:rPrChange w:id="3335" w:author="Administrator" w:date="2018-02-16T22:37:00Z">
              <w:rPr>
                <w:rFonts w:hint="eastAsia"/>
              </w:rPr>
            </w:rPrChange>
          </w:rPr>
          <w:delText>血</w:delText>
        </w:r>
      </w:del>
      <w:ins w:id="3336" w:author="Administrator" w:date="2018-02-16T22:19:00Z">
        <w:r w:rsidR="00627DE3" w:rsidRPr="00AA7C6E">
          <w:rPr>
            <w:rFonts w:ascii="宋体" w:hAnsi="宋体" w:hint="eastAsia"/>
            <w:rPrChange w:id="3337" w:author="Administrator" w:date="2018-02-16T22:37:00Z">
              <w:rPr>
                <w:rFonts w:hint="eastAsia"/>
              </w:rPr>
            </w:rPrChange>
          </w:rPr>
          <w:t xml:space="preserve">X </w:t>
        </w:r>
      </w:ins>
      <w:del w:id="3338" w:author="Administrator" w:date="2018-02-16T22:19:00Z">
        <w:r w:rsidR="00977349" w:rsidRPr="00AA7C6E" w:rsidDel="00627DE3">
          <w:rPr>
            <w:rFonts w:ascii="宋体" w:hAnsi="宋体" w:hint="eastAsia"/>
            <w:rPrChange w:id="3339" w:author="Administrator" w:date="2018-02-16T22:37:00Z">
              <w:rPr>
                <w:rFonts w:hint="eastAsia"/>
              </w:rPr>
            </w:rPrChange>
          </w:rPr>
          <w:delText>液</w:delText>
        </w:r>
      </w:del>
      <w:ins w:id="3340" w:author="Administrator" w:date="2018-02-16T22:19:00Z">
        <w:r w:rsidR="00627DE3" w:rsidRPr="00AA7C6E">
          <w:rPr>
            <w:rFonts w:ascii="宋体" w:hAnsi="宋体" w:hint="eastAsia"/>
            <w:rPrChange w:id="3341" w:author="Administrator" w:date="2018-02-16T22:37:00Z">
              <w:rPr>
                <w:rFonts w:hint="eastAsia"/>
              </w:rPr>
            </w:rPrChange>
          </w:rPr>
          <w:t xml:space="preserve">X </w:t>
        </w:r>
      </w:ins>
      <w:del w:id="3342" w:author="Administrator" w:date="2018-02-16T22:19:00Z">
        <w:r w:rsidR="00977349" w:rsidRPr="00AA7C6E" w:rsidDel="00627DE3">
          <w:rPr>
            <w:rFonts w:ascii="宋体" w:hAnsi="宋体" w:hint="eastAsia"/>
            <w:rPrChange w:id="3343" w:author="Administrator" w:date="2018-02-16T22:37:00Z">
              <w:rPr>
                <w:rFonts w:hint="eastAsia"/>
              </w:rPr>
            </w:rPrChange>
          </w:rPr>
          <w:delText>组</w:delText>
        </w:r>
      </w:del>
      <w:ins w:id="3344" w:author="Administrator" w:date="2018-02-16T22:19:00Z">
        <w:r w:rsidR="00627DE3" w:rsidRPr="00AA7C6E">
          <w:rPr>
            <w:rFonts w:ascii="宋体" w:hAnsi="宋体" w:hint="eastAsia"/>
            <w:rPrChange w:id="3345" w:author="Administrator" w:date="2018-02-16T22:37:00Z">
              <w:rPr>
                <w:rFonts w:hint="eastAsia"/>
              </w:rPr>
            </w:rPrChange>
          </w:rPr>
          <w:t xml:space="preserve">X </w:t>
        </w:r>
      </w:ins>
      <w:del w:id="3346" w:author="Administrator" w:date="2018-02-16T22:19:00Z">
        <w:r w:rsidR="00977349" w:rsidRPr="00AA7C6E" w:rsidDel="00627DE3">
          <w:rPr>
            <w:rFonts w:ascii="宋体" w:hAnsi="宋体" w:hint="eastAsia"/>
            <w:rPrChange w:id="3347" w:author="Administrator" w:date="2018-02-16T22:37:00Z">
              <w:rPr>
                <w:rFonts w:hint="eastAsia"/>
              </w:rPr>
            </w:rPrChange>
          </w:rPr>
          <w:delText>织</w:delText>
        </w:r>
      </w:del>
      <w:ins w:id="3348" w:author="Administrator" w:date="2018-02-16T22:19:00Z">
        <w:r w:rsidR="00627DE3" w:rsidRPr="00AA7C6E">
          <w:rPr>
            <w:rFonts w:ascii="宋体" w:hAnsi="宋体" w:hint="eastAsia"/>
            <w:rPrChange w:id="3349" w:author="Administrator" w:date="2018-02-16T22:37:00Z">
              <w:rPr>
                <w:rFonts w:hint="eastAsia"/>
              </w:rPr>
            </w:rPrChange>
          </w:rPr>
          <w:t xml:space="preserve">X </w:t>
        </w:r>
      </w:ins>
      <w:ins w:id="3350" w:author="hnj2288" w:date="2016-05-13T16:39:00Z">
        <w:del w:id="3351" w:author="Administrator" w:date="2018-02-16T22:19:00Z">
          <w:r w:rsidR="00CC2058" w:rsidRPr="00AA7C6E" w:rsidDel="00627DE3">
            <w:rPr>
              <w:rFonts w:ascii="宋体" w:hAnsi="宋体" w:hint="eastAsia"/>
              <w:rPrChange w:id="3352" w:author="Administrator" w:date="2018-02-16T22:37:00Z">
                <w:rPr>
                  <w:rFonts w:hint="eastAsia"/>
                </w:rPr>
              </w:rPrChange>
            </w:rPr>
            <w:delText>的</w:delText>
          </w:r>
        </w:del>
      </w:ins>
      <w:ins w:id="3353" w:author="Administrator" w:date="2018-02-16T22:19:00Z">
        <w:r w:rsidR="00627DE3" w:rsidRPr="00AA7C6E">
          <w:rPr>
            <w:rFonts w:ascii="宋体" w:hAnsi="宋体" w:hint="eastAsia"/>
            <w:rPrChange w:id="3354" w:author="Administrator" w:date="2018-02-16T22:37:00Z">
              <w:rPr>
                <w:rFonts w:hint="eastAsia"/>
              </w:rPr>
            </w:rPrChange>
          </w:rPr>
          <w:t xml:space="preserve">X </w:t>
        </w:r>
      </w:ins>
      <w:ins w:id="3355" w:author="hnj2288" w:date="2016-05-13T16:39:00Z">
        <w:del w:id="3356" w:author="Administrator" w:date="2018-02-16T22:19:00Z">
          <w:r w:rsidR="00CC2058" w:rsidRPr="00AA7C6E" w:rsidDel="00627DE3">
            <w:rPr>
              <w:rFonts w:ascii="宋体" w:hAnsi="宋体" w:hint="eastAsia"/>
              <w:rPrChange w:id="3357" w:author="Administrator" w:date="2018-02-16T22:37:00Z">
                <w:rPr>
                  <w:rFonts w:hint="eastAsia"/>
                </w:rPr>
              </w:rPrChange>
            </w:rPr>
            <w:delText>光</w:delText>
          </w:r>
        </w:del>
      </w:ins>
      <w:ins w:id="3358" w:author="Administrator" w:date="2018-02-16T22:19:00Z">
        <w:r w:rsidR="00627DE3" w:rsidRPr="00AA7C6E">
          <w:rPr>
            <w:rFonts w:ascii="宋体" w:hAnsi="宋体" w:hint="eastAsia"/>
            <w:rPrChange w:id="3359" w:author="Administrator" w:date="2018-02-16T22:37:00Z">
              <w:rPr>
                <w:rFonts w:hint="eastAsia"/>
              </w:rPr>
            </w:rPrChange>
          </w:rPr>
          <w:t xml:space="preserve">X </w:t>
        </w:r>
      </w:ins>
      <w:ins w:id="3360" w:author="hnj2288" w:date="2016-05-13T16:39:00Z">
        <w:del w:id="3361" w:author="Administrator" w:date="2018-02-16T22:19:00Z">
          <w:r w:rsidR="00CC2058" w:rsidRPr="00AA7C6E" w:rsidDel="00627DE3">
            <w:rPr>
              <w:rFonts w:ascii="宋体" w:hAnsi="宋体" w:hint="eastAsia"/>
              <w:rPrChange w:id="3362" w:author="Administrator" w:date="2018-02-16T22:37:00Z">
                <w:rPr>
                  <w:rFonts w:hint="eastAsia"/>
                </w:rPr>
              </w:rPrChange>
            </w:rPr>
            <w:delText>吸</w:delText>
          </w:r>
        </w:del>
      </w:ins>
      <w:ins w:id="3363" w:author="Administrator" w:date="2018-02-16T22:19:00Z">
        <w:r w:rsidR="00627DE3" w:rsidRPr="00AA7C6E">
          <w:rPr>
            <w:rFonts w:ascii="宋体" w:hAnsi="宋体" w:hint="eastAsia"/>
            <w:rPrChange w:id="3364" w:author="Administrator" w:date="2018-02-16T22:37:00Z">
              <w:rPr>
                <w:rFonts w:hint="eastAsia"/>
              </w:rPr>
            </w:rPrChange>
          </w:rPr>
          <w:t xml:space="preserve">X </w:t>
        </w:r>
      </w:ins>
      <w:ins w:id="3365" w:author="hnj2288" w:date="2016-05-13T16:39:00Z">
        <w:del w:id="3366" w:author="Administrator" w:date="2018-02-16T22:19:00Z">
          <w:r w:rsidR="00CC2058" w:rsidRPr="00AA7C6E" w:rsidDel="00627DE3">
            <w:rPr>
              <w:rFonts w:ascii="宋体" w:hAnsi="宋体" w:hint="eastAsia"/>
              <w:rPrChange w:id="3367" w:author="Administrator" w:date="2018-02-16T22:37:00Z">
                <w:rPr>
                  <w:rFonts w:hint="eastAsia"/>
                </w:rPr>
              </w:rPrChange>
            </w:rPr>
            <w:delText>收</w:delText>
          </w:r>
        </w:del>
      </w:ins>
      <w:ins w:id="3368" w:author="Administrator" w:date="2018-02-16T22:19:00Z">
        <w:r w:rsidR="00627DE3" w:rsidRPr="00AA7C6E">
          <w:rPr>
            <w:rFonts w:ascii="宋体" w:hAnsi="宋体" w:hint="eastAsia"/>
            <w:rPrChange w:id="3369" w:author="Administrator" w:date="2018-02-16T22:37:00Z">
              <w:rPr>
                <w:rFonts w:hint="eastAsia"/>
              </w:rPr>
            </w:rPrChange>
          </w:rPr>
          <w:t xml:space="preserve">X </w:t>
        </w:r>
      </w:ins>
      <w:ins w:id="3370" w:author="hnj2288" w:date="2016-05-13T16:39:00Z">
        <w:del w:id="3371" w:author="Administrator" w:date="2018-02-16T22:19:00Z">
          <w:r w:rsidR="00CC2058" w:rsidRPr="00AA7C6E" w:rsidDel="00627DE3">
            <w:rPr>
              <w:rFonts w:ascii="宋体" w:hAnsi="宋体" w:hint="eastAsia"/>
              <w:rPrChange w:id="3372" w:author="Administrator" w:date="2018-02-16T22:37:00Z">
                <w:rPr>
                  <w:rFonts w:hint="eastAsia"/>
                </w:rPr>
              </w:rPrChange>
            </w:rPr>
            <w:delText>量</w:delText>
          </w:r>
        </w:del>
      </w:ins>
      <w:ins w:id="3373" w:author="Administrator" w:date="2018-02-16T22:19:00Z">
        <w:r w:rsidR="00627DE3" w:rsidRPr="00AA7C6E">
          <w:rPr>
            <w:rFonts w:ascii="宋体" w:hAnsi="宋体" w:hint="eastAsia"/>
            <w:rPrChange w:id="3374" w:author="Administrator" w:date="2018-02-16T22:37:00Z">
              <w:rPr>
                <w:rFonts w:hint="eastAsia"/>
              </w:rPr>
            </w:rPrChange>
          </w:rPr>
          <w:t xml:space="preserve">X </w:t>
        </w:r>
      </w:ins>
      <w:del w:id="3375" w:author="Administrator" w:date="2018-02-16T22:19:00Z">
        <w:r w:rsidR="00977349" w:rsidRPr="00AA7C6E" w:rsidDel="00627DE3">
          <w:rPr>
            <w:rFonts w:ascii="宋体" w:hAnsi="宋体" w:hint="eastAsia"/>
            <w:rPrChange w:id="3376" w:author="Administrator" w:date="2018-02-16T22:37:00Z">
              <w:rPr>
                <w:rFonts w:hint="eastAsia"/>
              </w:rPr>
            </w:rPrChange>
          </w:rPr>
          <w:delText>会</w:delText>
        </w:r>
      </w:del>
      <w:ins w:id="3377" w:author="Administrator" w:date="2018-02-16T22:19:00Z">
        <w:r w:rsidR="00627DE3" w:rsidRPr="00AA7C6E">
          <w:rPr>
            <w:rFonts w:ascii="宋体" w:hAnsi="宋体" w:hint="eastAsia"/>
            <w:rPrChange w:id="3378" w:author="Administrator" w:date="2018-02-16T22:37:00Z">
              <w:rPr>
                <w:rFonts w:hint="eastAsia"/>
              </w:rPr>
            </w:rPrChange>
          </w:rPr>
          <w:t xml:space="preserve">X </w:t>
        </w:r>
      </w:ins>
      <w:del w:id="3379" w:author="Administrator" w:date="2018-02-16T22:19:00Z">
        <w:r w:rsidR="00977349" w:rsidRPr="00AA7C6E" w:rsidDel="00627DE3">
          <w:rPr>
            <w:rFonts w:ascii="宋体" w:hAnsi="宋体" w:hint="eastAsia"/>
            <w:rPrChange w:id="3380" w:author="Administrator" w:date="2018-02-16T22:37:00Z">
              <w:rPr>
                <w:rFonts w:hint="eastAsia"/>
              </w:rPr>
            </w:rPrChange>
          </w:rPr>
          <w:delText>由</w:delText>
        </w:r>
      </w:del>
      <w:ins w:id="3381" w:author="Administrator" w:date="2018-02-16T22:19:00Z">
        <w:r w:rsidR="00627DE3" w:rsidRPr="00AA7C6E">
          <w:rPr>
            <w:rFonts w:ascii="宋体" w:hAnsi="宋体" w:hint="eastAsia"/>
            <w:rPrChange w:id="3382" w:author="Administrator" w:date="2018-02-16T22:37:00Z">
              <w:rPr>
                <w:rFonts w:hint="eastAsia"/>
              </w:rPr>
            </w:rPrChange>
          </w:rPr>
          <w:t xml:space="preserve">X </w:t>
        </w:r>
      </w:ins>
      <w:del w:id="3383" w:author="Administrator" w:date="2018-02-16T22:19:00Z">
        <w:r w:rsidR="00977349" w:rsidRPr="00AA7C6E" w:rsidDel="00627DE3">
          <w:rPr>
            <w:rFonts w:ascii="宋体" w:hAnsi="宋体" w:hint="eastAsia"/>
            <w:rPrChange w:id="3384" w:author="Administrator" w:date="2018-02-16T22:37:00Z">
              <w:rPr>
                <w:rFonts w:hint="eastAsia"/>
              </w:rPr>
            </w:rPrChange>
          </w:rPr>
          <w:delText>于</w:delText>
        </w:r>
      </w:del>
      <w:ins w:id="3385" w:author="Administrator" w:date="2018-02-16T22:19:00Z">
        <w:r w:rsidR="00627DE3" w:rsidRPr="00AA7C6E">
          <w:rPr>
            <w:rFonts w:ascii="宋体" w:hAnsi="宋体" w:hint="eastAsia"/>
            <w:rPrChange w:id="3386" w:author="Administrator" w:date="2018-02-16T22:37:00Z">
              <w:rPr>
                <w:rFonts w:hint="eastAsia"/>
              </w:rPr>
            </w:rPrChange>
          </w:rPr>
          <w:t xml:space="preserve">X </w:t>
        </w:r>
      </w:ins>
      <w:del w:id="3387" w:author="Administrator" w:date="2018-02-16T22:19:00Z">
        <w:r w:rsidR="00977349" w:rsidRPr="00AA7C6E" w:rsidDel="00627DE3">
          <w:rPr>
            <w:rFonts w:ascii="宋体" w:hAnsi="宋体" w:hint="eastAsia"/>
            <w:rPrChange w:id="3388" w:author="Administrator" w:date="2018-02-16T22:37:00Z">
              <w:rPr>
                <w:rFonts w:hint="eastAsia"/>
              </w:rPr>
            </w:rPrChange>
          </w:rPr>
          <w:delText>动</w:delText>
        </w:r>
      </w:del>
      <w:ins w:id="3389" w:author="Administrator" w:date="2018-02-16T22:19:00Z">
        <w:r w:rsidR="00627DE3" w:rsidRPr="00AA7C6E">
          <w:rPr>
            <w:rFonts w:ascii="宋体" w:hAnsi="宋体" w:hint="eastAsia"/>
            <w:rPrChange w:id="3390" w:author="Administrator" w:date="2018-02-16T22:37:00Z">
              <w:rPr>
                <w:rFonts w:hint="eastAsia"/>
              </w:rPr>
            </w:rPrChange>
          </w:rPr>
          <w:t xml:space="preserve">X </w:t>
        </w:r>
      </w:ins>
      <w:del w:id="3391" w:author="Administrator" w:date="2018-02-16T22:19:00Z">
        <w:r w:rsidR="00977349" w:rsidRPr="00AA7C6E" w:rsidDel="00627DE3">
          <w:rPr>
            <w:rFonts w:ascii="宋体" w:hAnsi="宋体" w:hint="eastAsia"/>
            <w:rPrChange w:id="3392" w:author="Administrator" w:date="2018-02-16T22:37:00Z">
              <w:rPr>
                <w:rFonts w:hint="eastAsia"/>
              </w:rPr>
            </w:rPrChange>
          </w:rPr>
          <w:delText>脉</w:delText>
        </w:r>
      </w:del>
      <w:ins w:id="3393" w:author="Administrator" w:date="2018-02-16T22:19:00Z">
        <w:r w:rsidR="00627DE3" w:rsidRPr="00AA7C6E">
          <w:rPr>
            <w:rFonts w:ascii="宋体" w:hAnsi="宋体" w:hint="eastAsia"/>
            <w:rPrChange w:id="3394" w:author="Administrator" w:date="2018-02-16T22:37:00Z">
              <w:rPr>
                <w:rFonts w:hint="eastAsia"/>
              </w:rPr>
            </w:rPrChange>
          </w:rPr>
          <w:t xml:space="preserve">X </w:t>
        </w:r>
      </w:ins>
      <w:del w:id="3395" w:author="Administrator" w:date="2018-02-16T22:19:00Z">
        <w:r w:rsidR="00977349" w:rsidRPr="00AA7C6E" w:rsidDel="00627DE3">
          <w:rPr>
            <w:rFonts w:ascii="宋体" w:hAnsi="宋体" w:hint="eastAsia"/>
            <w:rPrChange w:id="3396" w:author="Administrator" w:date="2018-02-16T22:37:00Z">
              <w:rPr>
                <w:rFonts w:hint="eastAsia"/>
              </w:rPr>
            </w:rPrChange>
          </w:rPr>
          <w:delText>血</w:delText>
        </w:r>
      </w:del>
      <w:ins w:id="3397" w:author="Administrator" w:date="2018-02-16T22:19:00Z">
        <w:r w:rsidR="00627DE3" w:rsidRPr="00AA7C6E">
          <w:rPr>
            <w:rFonts w:ascii="宋体" w:hAnsi="宋体" w:hint="eastAsia"/>
            <w:rPrChange w:id="3398" w:author="Administrator" w:date="2018-02-16T22:37:00Z">
              <w:rPr>
                <w:rFonts w:hint="eastAsia"/>
              </w:rPr>
            </w:rPrChange>
          </w:rPr>
          <w:t xml:space="preserve">X </w:t>
        </w:r>
      </w:ins>
      <w:del w:id="3399" w:author="Administrator" w:date="2018-02-16T22:19:00Z">
        <w:r w:rsidR="00977349" w:rsidRPr="00AA7C6E" w:rsidDel="00627DE3">
          <w:rPr>
            <w:rFonts w:ascii="宋体" w:hAnsi="宋体" w:hint="eastAsia"/>
            <w:rPrChange w:id="3400" w:author="Administrator" w:date="2018-02-16T22:37:00Z">
              <w:rPr>
                <w:rFonts w:hint="eastAsia"/>
              </w:rPr>
            </w:rPrChange>
          </w:rPr>
          <w:delText>的</w:delText>
        </w:r>
      </w:del>
      <w:ins w:id="3401" w:author="Administrator" w:date="2018-02-16T22:19:00Z">
        <w:r w:rsidR="00627DE3" w:rsidRPr="00AA7C6E">
          <w:rPr>
            <w:rFonts w:ascii="宋体" w:hAnsi="宋体" w:hint="eastAsia"/>
            <w:rPrChange w:id="3402" w:author="Administrator" w:date="2018-02-16T22:37:00Z">
              <w:rPr>
                <w:rFonts w:hint="eastAsia"/>
              </w:rPr>
            </w:rPrChange>
          </w:rPr>
          <w:t xml:space="preserve">X </w:t>
        </w:r>
      </w:ins>
      <w:del w:id="3403" w:author="Administrator" w:date="2018-02-16T22:19:00Z">
        <w:r w:rsidR="00977349" w:rsidRPr="00AA7C6E" w:rsidDel="00627DE3">
          <w:rPr>
            <w:rFonts w:ascii="宋体" w:hAnsi="宋体" w:hint="eastAsia"/>
            <w:rPrChange w:id="3404" w:author="Administrator" w:date="2018-02-16T22:37:00Z">
              <w:rPr>
                <w:rFonts w:hint="eastAsia"/>
              </w:rPr>
            </w:rPrChange>
          </w:rPr>
          <w:delText>充</w:delText>
        </w:r>
      </w:del>
      <w:ins w:id="3405" w:author="Administrator" w:date="2018-02-16T22:19:00Z">
        <w:r w:rsidR="00627DE3" w:rsidRPr="00AA7C6E">
          <w:rPr>
            <w:rFonts w:ascii="宋体" w:hAnsi="宋体" w:hint="eastAsia"/>
            <w:rPrChange w:id="3406" w:author="Administrator" w:date="2018-02-16T22:37:00Z">
              <w:rPr>
                <w:rFonts w:hint="eastAsia"/>
              </w:rPr>
            </w:rPrChange>
          </w:rPr>
          <w:t xml:space="preserve">X </w:t>
        </w:r>
      </w:ins>
      <w:del w:id="3407" w:author="Administrator" w:date="2018-02-16T22:19:00Z">
        <w:r w:rsidR="00977349" w:rsidRPr="00AA7C6E" w:rsidDel="00627DE3">
          <w:rPr>
            <w:rFonts w:ascii="宋体" w:hAnsi="宋体" w:hint="eastAsia"/>
            <w:rPrChange w:id="3408" w:author="Administrator" w:date="2018-02-16T22:37:00Z">
              <w:rPr>
                <w:rFonts w:hint="eastAsia"/>
              </w:rPr>
            </w:rPrChange>
          </w:rPr>
          <w:delText>盈</w:delText>
        </w:r>
      </w:del>
      <w:ins w:id="3409" w:author="Administrator" w:date="2018-02-16T22:19:00Z">
        <w:r w:rsidR="00627DE3" w:rsidRPr="00AA7C6E">
          <w:rPr>
            <w:rFonts w:ascii="宋体" w:hAnsi="宋体" w:hint="eastAsia"/>
            <w:rPrChange w:id="3410" w:author="Administrator" w:date="2018-02-16T22:37:00Z">
              <w:rPr>
                <w:rFonts w:hint="eastAsia"/>
              </w:rPr>
            </w:rPrChange>
          </w:rPr>
          <w:t xml:space="preserve">X </w:t>
        </w:r>
      </w:ins>
      <w:ins w:id="3411" w:author="hnj2288" w:date="2016-05-13T16:40:00Z">
        <w:del w:id="3412" w:author="Administrator" w:date="2018-02-16T22:19:00Z">
          <w:r w:rsidR="00CC2058" w:rsidRPr="00AA7C6E" w:rsidDel="00627DE3">
            <w:rPr>
              <w:rFonts w:ascii="宋体" w:hAnsi="宋体" w:hint="eastAsia"/>
              <w:rPrChange w:id="3413" w:author="Administrator" w:date="2018-02-16T22:37:00Z">
                <w:rPr>
                  <w:rFonts w:hint="eastAsia"/>
                </w:rPr>
              </w:rPrChange>
            </w:rPr>
            <w:delText>且</w:delText>
          </w:r>
        </w:del>
      </w:ins>
      <w:ins w:id="3414" w:author="Administrator" w:date="2018-02-16T22:19:00Z">
        <w:r w:rsidR="00627DE3" w:rsidRPr="00AA7C6E">
          <w:rPr>
            <w:rFonts w:ascii="宋体" w:hAnsi="宋体" w:hint="eastAsia"/>
            <w:rPrChange w:id="3415" w:author="Administrator" w:date="2018-02-16T22:37:00Z">
              <w:rPr>
                <w:rFonts w:hint="eastAsia"/>
              </w:rPr>
            </w:rPrChange>
          </w:rPr>
          <w:t xml:space="preserve">X </w:t>
        </w:r>
      </w:ins>
      <w:ins w:id="3416" w:author="hnj2288" w:date="2016-05-13T16:40:00Z">
        <w:del w:id="3417" w:author="Administrator" w:date="2018-02-16T22:19:00Z">
          <w:r w:rsidR="00CC2058" w:rsidRPr="00AA7C6E" w:rsidDel="00627DE3">
            <w:rPr>
              <w:rFonts w:ascii="宋体" w:hAnsi="宋体" w:hint="eastAsia"/>
              <w:rPrChange w:id="3418" w:author="Administrator" w:date="2018-02-16T22:37:00Z">
                <w:rPr>
                  <w:rFonts w:hint="eastAsia"/>
                </w:rPr>
              </w:rPrChange>
            </w:rPr>
            <w:delText>在</w:delText>
          </w:r>
        </w:del>
      </w:ins>
      <w:ins w:id="3419" w:author="Administrator" w:date="2018-02-16T22:19:00Z">
        <w:r w:rsidR="00627DE3" w:rsidRPr="00AA7C6E">
          <w:rPr>
            <w:rFonts w:ascii="宋体" w:hAnsi="宋体" w:hint="eastAsia"/>
            <w:rPrChange w:id="3420" w:author="Administrator" w:date="2018-02-16T22:37:00Z">
              <w:rPr>
                <w:rFonts w:hint="eastAsia"/>
              </w:rPr>
            </w:rPrChange>
          </w:rPr>
          <w:t xml:space="preserve">X </w:t>
        </w:r>
      </w:ins>
      <w:del w:id="3421" w:author="Administrator" w:date="2018-02-16T22:19:00Z">
        <w:r w:rsidR="00977349" w:rsidRPr="00AA7C6E" w:rsidDel="00627DE3">
          <w:rPr>
            <w:rFonts w:ascii="宋体" w:hAnsi="宋体" w:hint="eastAsia"/>
            <w:rPrChange w:id="3422" w:author="Administrator" w:date="2018-02-16T22:37:00Z">
              <w:rPr>
                <w:rFonts w:hint="eastAsia"/>
              </w:rPr>
            </w:rPrChange>
          </w:rPr>
          <w:delText>在</w:delText>
        </w:r>
      </w:del>
      <w:ins w:id="3423" w:author="Administrator" w:date="2018-02-16T22:19:00Z">
        <w:r w:rsidR="00627DE3" w:rsidRPr="00AA7C6E">
          <w:rPr>
            <w:rFonts w:ascii="宋体" w:hAnsi="宋体" w:hint="eastAsia"/>
            <w:rPrChange w:id="3424" w:author="Administrator" w:date="2018-02-16T22:37:00Z">
              <w:rPr>
                <w:rFonts w:hint="eastAsia"/>
              </w:rPr>
            </w:rPrChange>
          </w:rPr>
          <w:t xml:space="preserve">X </w:t>
        </w:r>
      </w:ins>
      <w:del w:id="3425" w:author="Administrator" w:date="2018-02-16T22:19:00Z">
        <w:r w:rsidR="00977349" w:rsidRPr="00AA7C6E" w:rsidDel="00627DE3">
          <w:rPr>
            <w:rFonts w:ascii="宋体" w:hAnsi="宋体" w:hint="eastAsia"/>
            <w:rPrChange w:id="3426" w:author="Administrator" w:date="2018-02-16T22:37:00Z">
              <w:rPr>
                <w:rFonts w:hint="eastAsia"/>
              </w:rPr>
            </w:rPrChange>
          </w:rPr>
          <w:delText>红</w:delText>
        </w:r>
      </w:del>
      <w:ins w:id="3427" w:author="Administrator" w:date="2018-02-16T22:19:00Z">
        <w:r w:rsidR="00627DE3" w:rsidRPr="00AA7C6E">
          <w:rPr>
            <w:rFonts w:ascii="宋体" w:hAnsi="宋体" w:hint="eastAsia"/>
            <w:rPrChange w:id="3428" w:author="Administrator" w:date="2018-02-16T22:37:00Z">
              <w:rPr>
                <w:rFonts w:hint="eastAsia"/>
              </w:rPr>
            </w:rPrChange>
          </w:rPr>
          <w:t xml:space="preserve">X </w:t>
        </w:r>
      </w:ins>
      <w:del w:id="3429" w:author="Administrator" w:date="2018-02-16T22:19:00Z">
        <w:r w:rsidR="00977349" w:rsidRPr="00AA7C6E" w:rsidDel="00627DE3">
          <w:rPr>
            <w:rFonts w:ascii="宋体" w:hAnsi="宋体" w:hint="eastAsia"/>
            <w:rPrChange w:id="3430" w:author="Administrator" w:date="2018-02-16T22:37:00Z">
              <w:rPr>
                <w:rFonts w:hint="eastAsia"/>
              </w:rPr>
            </w:rPrChange>
          </w:rPr>
          <w:delText>外</w:delText>
        </w:r>
      </w:del>
      <w:ins w:id="3431" w:author="Administrator" w:date="2018-02-16T22:19:00Z">
        <w:r w:rsidR="00627DE3" w:rsidRPr="00AA7C6E">
          <w:rPr>
            <w:rFonts w:ascii="宋体" w:hAnsi="宋体" w:hint="eastAsia"/>
            <w:rPrChange w:id="3432" w:author="Administrator" w:date="2018-02-16T22:37:00Z">
              <w:rPr>
                <w:rFonts w:hint="eastAsia"/>
              </w:rPr>
            </w:rPrChange>
          </w:rPr>
          <w:t xml:space="preserve">X </w:t>
        </w:r>
      </w:ins>
      <w:del w:id="3433" w:author="Administrator" w:date="2018-02-16T22:19:00Z">
        <w:r w:rsidR="00977349" w:rsidRPr="00AA7C6E" w:rsidDel="00627DE3">
          <w:rPr>
            <w:rFonts w:ascii="宋体" w:hAnsi="宋体" w:hint="eastAsia"/>
            <w:rPrChange w:id="3434" w:author="Administrator" w:date="2018-02-16T22:37:00Z">
              <w:rPr>
                <w:rFonts w:hint="eastAsia"/>
              </w:rPr>
            </w:rPrChange>
          </w:rPr>
          <w:delText>光</w:delText>
        </w:r>
      </w:del>
      <w:ins w:id="3435" w:author="Administrator" w:date="2018-02-16T22:19:00Z">
        <w:r w:rsidR="00627DE3" w:rsidRPr="00AA7C6E">
          <w:rPr>
            <w:rFonts w:ascii="宋体" w:hAnsi="宋体" w:hint="eastAsia"/>
            <w:rPrChange w:id="3436" w:author="Administrator" w:date="2018-02-16T22:37:00Z">
              <w:rPr>
                <w:rFonts w:hint="eastAsia"/>
              </w:rPr>
            </w:rPrChange>
          </w:rPr>
          <w:t xml:space="preserve">X </w:t>
        </w:r>
      </w:ins>
      <w:del w:id="3437" w:author="Administrator" w:date="2018-02-16T22:19:00Z">
        <w:r w:rsidR="00977349" w:rsidRPr="00AA7C6E" w:rsidDel="00627DE3">
          <w:rPr>
            <w:rFonts w:ascii="宋体" w:hAnsi="宋体" w:hint="eastAsia"/>
            <w:rPrChange w:id="3438" w:author="Administrator" w:date="2018-02-16T22:37:00Z">
              <w:rPr>
                <w:rFonts w:hint="eastAsia"/>
              </w:rPr>
            </w:rPrChange>
          </w:rPr>
          <w:delText>的</w:delText>
        </w:r>
      </w:del>
      <w:ins w:id="3439" w:author="Administrator" w:date="2018-02-16T22:19:00Z">
        <w:r w:rsidR="00627DE3" w:rsidRPr="00AA7C6E">
          <w:rPr>
            <w:rFonts w:ascii="宋体" w:hAnsi="宋体" w:hint="eastAsia"/>
            <w:rPrChange w:id="3440" w:author="Administrator" w:date="2018-02-16T22:37:00Z">
              <w:rPr>
                <w:rFonts w:hint="eastAsia"/>
              </w:rPr>
            </w:rPrChange>
          </w:rPr>
          <w:t xml:space="preserve">X </w:t>
        </w:r>
      </w:ins>
      <w:del w:id="3441" w:author="Administrator" w:date="2018-02-16T22:19:00Z">
        <w:r w:rsidR="00977349" w:rsidRPr="00AA7C6E" w:rsidDel="00627DE3">
          <w:rPr>
            <w:rFonts w:ascii="宋体" w:hAnsi="宋体" w:hint="eastAsia"/>
            <w:rPrChange w:id="3442" w:author="Administrator" w:date="2018-02-16T22:37:00Z">
              <w:rPr>
                <w:rFonts w:hint="eastAsia"/>
              </w:rPr>
            </w:rPrChange>
          </w:rPr>
          <w:delText>透</w:delText>
        </w:r>
      </w:del>
      <w:ins w:id="3443" w:author="Administrator" w:date="2018-02-16T22:19:00Z">
        <w:r w:rsidR="00627DE3" w:rsidRPr="00AA7C6E">
          <w:rPr>
            <w:rFonts w:ascii="宋体" w:hAnsi="宋体" w:hint="eastAsia"/>
            <w:rPrChange w:id="3444" w:author="Administrator" w:date="2018-02-16T22:37:00Z">
              <w:rPr>
                <w:rFonts w:hint="eastAsia"/>
              </w:rPr>
            </w:rPrChange>
          </w:rPr>
          <w:t xml:space="preserve">X </w:t>
        </w:r>
      </w:ins>
      <w:del w:id="3445" w:author="Administrator" w:date="2018-02-16T22:19:00Z">
        <w:r w:rsidR="00977349" w:rsidRPr="00AA7C6E" w:rsidDel="00627DE3">
          <w:rPr>
            <w:rFonts w:ascii="宋体" w:hAnsi="宋体" w:hint="eastAsia"/>
            <w:rPrChange w:id="3446" w:author="Administrator" w:date="2018-02-16T22:37:00Z">
              <w:rPr>
                <w:rFonts w:hint="eastAsia"/>
              </w:rPr>
            </w:rPrChange>
          </w:rPr>
          <w:delText>射</w:delText>
        </w:r>
      </w:del>
      <w:ins w:id="3447" w:author="Administrator" w:date="2018-02-16T22:19:00Z">
        <w:r w:rsidR="00627DE3" w:rsidRPr="00AA7C6E">
          <w:rPr>
            <w:rFonts w:ascii="宋体" w:hAnsi="宋体" w:hint="eastAsia"/>
            <w:rPrChange w:id="3448" w:author="Administrator" w:date="2018-02-16T22:37:00Z">
              <w:rPr>
                <w:rFonts w:hint="eastAsia"/>
              </w:rPr>
            </w:rPrChange>
          </w:rPr>
          <w:t xml:space="preserve">X </w:t>
        </w:r>
      </w:ins>
      <w:del w:id="3449" w:author="Administrator" w:date="2018-02-16T22:19:00Z">
        <w:r w:rsidR="00977349" w:rsidRPr="00AA7C6E" w:rsidDel="00627DE3">
          <w:rPr>
            <w:rFonts w:ascii="宋体" w:hAnsi="宋体" w:hint="eastAsia"/>
            <w:rPrChange w:id="3450" w:author="Administrator" w:date="2018-02-16T22:37:00Z">
              <w:rPr>
                <w:rFonts w:hint="eastAsia"/>
              </w:rPr>
            </w:rPrChange>
          </w:rPr>
          <w:delText>下</w:delText>
        </w:r>
      </w:del>
      <w:ins w:id="3451" w:author="Administrator" w:date="2018-02-16T22:19:00Z">
        <w:r w:rsidR="00627DE3" w:rsidRPr="00AA7C6E">
          <w:rPr>
            <w:rFonts w:ascii="宋体" w:hAnsi="宋体" w:hint="eastAsia"/>
            <w:rPrChange w:id="3452" w:author="Administrator" w:date="2018-02-16T22:37:00Z">
              <w:rPr>
                <w:rFonts w:hint="eastAsia"/>
              </w:rPr>
            </w:rPrChange>
          </w:rPr>
          <w:t xml:space="preserve">X </w:t>
        </w:r>
      </w:ins>
      <w:del w:id="3453" w:author="hnj2288" w:date="2016-05-13T16:39:00Z">
        <w:r w:rsidR="00977349" w:rsidRPr="00AA7C6E" w:rsidDel="00CC2058">
          <w:rPr>
            <w:rFonts w:ascii="宋体" w:hAnsi="宋体" w:hint="eastAsia"/>
            <w:rPrChange w:id="3454" w:author="Administrator" w:date="2018-02-16T22:37:00Z">
              <w:rPr>
                <w:rFonts w:hint="eastAsia"/>
              </w:rPr>
            </w:rPrChange>
          </w:rPr>
          <w:delText>光吸收量</w:delText>
        </w:r>
      </w:del>
      <w:del w:id="3455" w:author="Administrator" w:date="2018-02-16T22:19:00Z">
        <w:r w:rsidR="00977349" w:rsidRPr="00AA7C6E" w:rsidDel="00627DE3">
          <w:rPr>
            <w:rFonts w:ascii="宋体" w:hAnsi="宋体" w:hint="eastAsia"/>
            <w:rPrChange w:id="3456" w:author="Administrator" w:date="2018-02-16T22:37:00Z">
              <w:rPr>
                <w:rFonts w:hint="eastAsia"/>
              </w:rPr>
            </w:rPrChange>
          </w:rPr>
          <w:delText>发</w:delText>
        </w:r>
      </w:del>
      <w:ins w:id="3457" w:author="Administrator" w:date="2018-02-16T22:19:00Z">
        <w:r w:rsidR="00627DE3" w:rsidRPr="00AA7C6E">
          <w:rPr>
            <w:rFonts w:ascii="宋体" w:hAnsi="宋体" w:hint="eastAsia"/>
            <w:rPrChange w:id="3458" w:author="Administrator" w:date="2018-02-16T22:37:00Z">
              <w:rPr>
                <w:rFonts w:hint="eastAsia"/>
              </w:rPr>
            </w:rPrChange>
          </w:rPr>
          <w:t xml:space="preserve">X </w:t>
        </w:r>
      </w:ins>
      <w:del w:id="3459" w:author="Administrator" w:date="2018-02-16T22:19:00Z">
        <w:r w:rsidR="00977349" w:rsidRPr="00AA7C6E" w:rsidDel="00627DE3">
          <w:rPr>
            <w:rFonts w:ascii="宋体" w:hAnsi="宋体" w:hint="eastAsia"/>
            <w:rPrChange w:id="3460" w:author="Administrator" w:date="2018-02-16T22:37:00Z">
              <w:rPr>
                <w:rFonts w:hint="eastAsia"/>
              </w:rPr>
            </w:rPrChange>
          </w:rPr>
          <w:delText>生</w:delText>
        </w:r>
      </w:del>
      <w:ins w:id="3461" w:author="Administrator" w:date="2018-02-16T22:19:00Z">
        <w:r w:rsidR="00627DE3" w:rsidRPr="00AA7C6E">
          <w:rPr>
            <w:rFonts w:ascii="宋体" w:hAnsi="宋体" w:hint="eastAsia"/>
            <w:rPrChange w:id="3462" w:author="Administrator" w:date="2018-02-16T22:37:00Z">
              <w:rPr>
                <w:rFonts w:hint="eastAsia"/>
              </w:rPr>
            </w:rPrChange>
          </w:rPr>
          <w:t xml:space="preserve">X </w:t>
        </w:r>
      </w:ins>
      <w:del w:id="3463" w:author="Administrator" w:date="2018-02-16T22:19:00Z">
        <w:r w:rsidR="00977349" w:rsidRPr="00AA7C6E" w:rsidDel="00627DE3">
          <w:rPr>
            <w:rFonts w:ascii="宋体" w:hAnsi="宋体" w:hint="eastAsia"/>
            <w:rPrChange w:id="3464" w:author="Administrator" w:date="2018-02-16T22:37:00Z">
              <w:rPr>
                <w:rFonts w:hint="eastAsia"/>
              </w:rPr>
            </w:rPrChange>
          </w:rPr>
          <w:delText>巨</w:delText>
        </w:r>
      </w:del>
      <w:ins w:id="3465" w:author="Administrator" w:date="2018-02-16T22:19:00Z">
        <w:r w:rsidR="00627DE3" w:rsidRPr="00AA7C6E">
          <w:rPr>
            <w:rFonts w:ascii="宋体" w:hAnsi="宋体" w:hint="eastAsia"/>
            <w:rPrChange w:id="3466" w:author="Administrator" w:date="2018-02-16T22:37:00Z">
              <w:rPr>
                <w:rFonts w:hint="eastAsia"/>
              </w:rPr>
            </w:rPrChange>
          </w:rPr>
          <w:t xml:space="preserve">X </w:t>
        </w:r>
      </w:ins>
      <w:del w:id="3467" w:author="Administrator" w:date="2018-02-16T22:19:00Z">
        <w:r w:rsidR="00977349" w:rsidRPr="00AA7C6E" w:rsidDel="00627DE3">
          <w:rPr>
            <w:rFonts w:ascii="宋体" w:hAnsi="宋体" w:hint="eastAsia"/>
            <w:rPrChange w:id="3468" w:author="Administrator" w:date="2018-02-16T22:37:00Z">
              <w:rPr>
                <w:rFonts w:hint="eastAsia"/>
              </w:rPr>
            </w:rPrChange>
          </w:rPr>
          <w:delText>大</w:delText>
        </w:r>
      </w:del>
      <w:ins w:id="3469" w:author="Administrator" w:date="2018-02-16T22:19:00Z">
        <w:r w:rsidR="00627DE3" w:rsidRPr="00AA7C6E">
          <w:rPr>
            <w:rFonts w:ascii="宋体" w:hAnsi="宋体" w:hint="eastAsia"/>
            <w:rPrChange w:id="3470" w:author="Administrator" w:date="2018-02-16T22:37:00Z">
              <w:rPr>
                <w:rFonts w:hint="eastAsia"/>
              </w:rPr>
            </w:rPrChange>
          </w:rPr>
          <w:t xml:space="preserve">X </w:t>
        </w:r>
      </w:ins>
      <w:del w:id="3471" w:author="Administrator" w:date="2018-02-16T22:19:00Z">
        <w:r w:rsidR="00977349" w:rsidRPr="00AA7C6E" w:rsidDel="00627DE3">
          <w:rPr>
            <w:rFonts w:ascii="宋体" w:hAnsi="宋体" w:hint="eastAsia"/>
            <w:rPrChange w:id="3472" w:author="Administrator" w:date="2018-02-16T22:37:00Z">
              <w:rPr>
                <w:rFonts w:hint="eastAsia"/>
              </w:rPr>
            </w:rPrChange>
          </w:rPr>
          <w:delText>变</w:delText>
        </w:r>
      </w:del>
      <w:ins w:id="3473" w:author="Administrator" w:date="2018-02-16T22:19:00Z">
        <w:r w:rsidR="00627DE3" w:rsidRPr="00AA7C6E">
          <w:rPr>
            <w:rFonts w:ascii="宋体" w:hAnsi="宋体" w:hint="eastAsia"/>
            <w:rPrChange w:id="3474" w:author="Administrator" w:date="2018-02-16T22:37:00Z">
              <w:rPr>
                <w:rFonts w:hint="eastAsia"/>
              </w:rPr>
            </w:rPrChange>
          </w:rPr>
          <w:t xml:space="preserve">X </w:t>
        </w:r>
      </w:ins>
      <w:del w:id="3475" w:author="Administrator" w:date="2018-02-16T22:19:00Z">
        <w:r w:rsidR="00977349" w:rsidRPr="00AA7C6E" w:rsidDel="00627DE3">
          <w:rPr>
            <w:rFonts w:ascii="宋体" w:hAnsi="宋体" w:hint="eastAsia"/>
            <w:rPrChange w:id="3476" w:author="Administrator" w:date="2018-02-16T22:37:00Z">
              <w:rPr>
                <w:rFonts w:hint="eastAsia"/>
              </w:rPr>
            </w:rPrChange>
          </w:rPr>
          <w:delText>化</w:delText>
        </w:r>
      </w:del>
      <w:ins w:id="3477" w:author="Administrator" w:date="2018-02-16T22:19:00Z">
        <w:r w:rsidR="00627DE3" w:rsidRPr="00AA7C6E">
          <w:rPr>
            <w:rFonts w:ascii="宋体" w:hAnsi="宋体" w:hint="eastAsia"/>
            <w:rPrChange w:id="3478" w:author="Administrator" w:date="2018-02-16T22:37:00Z">
              <w:rPr>
                <w:rFonts w:hint="eastAsia"/>
              </w:rPr>
            </w:rPrChange>
          </w:rPr>
          <w:t xml:space="preserve">X </w:t>
        </w:r>
      </w:ins>
      <w:del w:id="3479" w:author="Administrator" w:date="2018-02-16T22:19:00Z">
        <w:r w:rsidR="00977349" w:rsidRPr="00AA7C6E" w:rsidDel="00627DE3">
          <w:rPr>
            <w:rFonts w:ascii="宋体" w:hAnsi="宋体"/>
            <w:szCs w:val="21"/>
            <w:vertAlign w:val="superscript"/>
            <w:rPrChange w:id="3480" w:author="Administrator" w:date="2018-02-16T22:37:00Z">
              <w:rPr>
                <w:rFonts w:ascii="Times New Roman" w:hAnsi="Times New Roman"/>
                <w:szCs w:val="21"/>
                <w:vertAlign w:val="superscript"/>
              </w:rPr>
            </w:rPrChange>
          </w:rPr>
          <w:delText>[</w:delText>
        </w:r>
      </w:del>
      <w:ins w:id="3481" w:author="Administrator" w:date="2018-02-16T22:19:00Z">
        <w:r w:rsidR="00627DE3" w:rsidRPr="00AA7C6E">
          <w:rPr>
            <w:rFonts w:ascii="宋体" w:hAnsi="宋体"/>
            <w:szCs w:val="21"/>
            <w:vertAlign w:val="superscript"/>
            <w:rPrChange w:id="3482" w:author="Administrator" w:date="2018-02-16T22:37:00Z">
              <w:rPr>
                <w:rFonts w:ascii="Times New Roman" w:hAnsi="Times New Roman"/>
                <w:szCs w:val="21"/>
                <w:vertAlign w:val="superscript"/>
              </w:rPr>
            </w:rPrChange>
          </w:rPr>
          <w:t xml:space="preserve">X </w:t>
        </w:r>
      </w:ins>
      <w:del w:id="3483" w:author="Administrator" w:date="2018-02-16T22:19:00Z">
        <w:r w:rsidR="00977349" w:rsidRPr="00AA7C6E" w:rsidDel="00627DE3">
          <w:rPr>
            <w:rFonts w:ascii="宋体" w:hAnsi="宋体" w:hint="eastAsia"/>
            <w:szCs w:val="21"/>
            <w:vertAlign w:val="superscript"/>
            <w:rPrChange w:id="3484" w:author="Administrator" w:date="2018-02-16T22:37:00Z">
              <w:rPr>
                <w:rFonts w:ascii="Times New Roman" w:hAnsi="Times New Roman" w:hint="eastAsia"/>
                <w:szCs w:val="21"/>
                <w:vertAlign w:val="superscript"/>
              </w:rPr>
            </w:rPrChange>
          </w:rPr>
          <w:delText>5</w:delText>
        </w:r>
      </w:del>
      <w:ins w:id="3485" w:author="Administrator" w:date="2018-02-16T22:19:00Z">
        <w:r w:rsidR="00627DE3" w:rsidRPr="00AA7C6E">
          <w:rPr>
            <w:rFonts w:ascii="宋体" w:hAnsi="宋体" w:hint="eastAsia"/>
            <w:szCs w:val="21"/>
            <w:vertAlign w:val="superscript"/>
            <w:rPrChange w:id="3486" w:author="Administrator" w:date="2018-02-16T22:37:00Z">
              <w:rPr>
                <w:rFonts w:ascii="Times New Roman" w:hAnsi="Times New Roman" w:hint="eastAsia"/>
                <w:szCs w:val="21"/>
                <w:vertAlign w:val="superscript"/>
              </w:rPr>
            </w:rPrChange>
          </w:rPr>
          <w:t xml:space="preserve">X </w:t>
        </w:r>
      </w:ins>
      <w:del w:id="3487" w:author="Administrator" w:date="2018-02-16T22:19:00Z">
        <w:r w:rsidR="00977349" w:rsidRPr="00AA7C6E" w:rsidDel="00627DE3">
          <w:rPr>
            <w:rFonts w:ascii="宋体" w:hAnsi="宋体"/>
            <w:szCs w:val="21"/>
            <w:vertAlign w:val="superscript"/>
            <w:rPrChange w:id="3488" w:author="Administrator" w:date="2018-02-16T22:37:00Z">
              <w:rPr>
                <w:rFonts w:ascii="Times New Roman" w:hAnsi="Times New Roman"/>
                <w:szCs w:val="21"/>
                <w:vertAlign w:val="superscript"/>
              </w:rPr>
            </w:rPrChange>
          </w:rPr>
          <w:delText>]</w:delText>
        </w:r>
      </w:del>
      <w:ins w:id="3489" w:author="Administrator" w:date="2018-02-16T22:19:00Z">
        <w:r w:rsidR="00627DE3" w:rsidRPr="00AA7C6E">
          <w:rPr>
            <w:rFonts w:ascii="宋体" w:hAnsi="宋体"/>
            <w:szCs w:val="21"/>
            <w:vertAlign w:val="superscript"/>
            <w:rPrChange w:id="3490" w:author="Administrator" w:date="2018-02-16T22:37:00Z">
              <w:rPr>
                <w:rFonts w:ascii="Times New Roman" w:hAnsi="Times New Roman"/>
                <w:szCs w:val="21"/>
                <w:vertAlign w:val="superscript"/>
              </w:rPr>
            </w:rPrChange>
          </w:rPr>
          <w:t xml:space="preserve">X </w:t>
        </w:r>
      </w:ins>
      <w:r w:rsidR="00977349">
        <w:rPr>
          <w:rFonts w:hint="eastAsia"/>
        </w:rPr>
        <w:t>。</w:t>
      </w:r>
      <w:r w:rsidR="00186907">
        <w:rPr>
          <w:rFonts w:hint="eastAsia"/>
        </w:rPr>
        <w:t>该红外传感器</w:t>
      </w:r>
      <w:r w:rsidR="00F574F3">
        <w:rPr>
          <w:rFonts w:hint="eastAsia"/>
        </w:rPr>
        <w:t>产生恒定波长的红外光，</w:t>
      </w:r>
      <w:r w:rsidR="00F574F3">
        <w:rPr>
          <w:rFonts w:ascii="Times New Roman" w:hAnsi="Times New Roman" w:hint="eastAsia"/>
          <w:szCs w:val="21"/>
        </w:rPr>
        <w:t>照射到被检测者的手指</w:t>
      </w:r>
      <w:r w:rsidR="00F574F3">
        <w:rPr>
          <w:rFonts w:hint="eastAsia"/>
        </w:rPr>
        <w:t>，通过测量</w:t>
      </w:r>
      <w:del w:id="3491" w:author="hnj2288" w:date="2016-05-13T16:40:00Z">
        <w:r w:rsidR="00F574F3" w:rsidDel="00CC2058">
          <w:rPr>
            <w:rFonts w:hint="eastAsia"/>
          </w:rPr>
          <w:delText>透过</w:delText>
        </w:r>
      </w:del>
      <w:r w:rsidR="00F574F3">
        <w:rPr>
          <w:rFonts w:hint="eastAsia"/>
        </w:rPr>
        <w:t>被检测者手指</w:t>
      </w:r>
      <w:r w:rsidR="00186907">
        <w:rPr>
          <w:rFonts w:ascii="Times New Roman" w:hAnsi="Times New Roman" w:hint="eastAsia"/>
          <w:szCs w:val="21"/>
        </w:rPr>
        <w:t>血液的透光率</w:t>
      </w:r>
      <w:del w:id="3492" w:author="hnj2288" w:date="2016-05-13T16:40:00Z">
        <w:r w:rsidR="00186907" w:rsidDel="00CC2058">
          <w:rPr>
            <w:rFonts w:ascii="Times New Roman" w:hAnsi="Times New Roman" w:hint="eastAsia"/>
            <w:szCs w:val="21"/>
          </w:rPr>
          <w:delText>检测</w:delText>
        </w:r>
      </w:del>
      <w:r w:rsidR="00186907">
        <w:rPr>
          <w:rFonts w:ascii="Times New Roman" w:hAnsi="Times New Roman" w:hint="eastAsia"/>
          <w:szCs w:val="21"/>
        </w:rPr>
        <w:t>得到脉搏信号，并将其转换成电信号，</w:t>
      </w:r>
      <w:r w:rsidR="00F574F3">
        <w:rPr>
          <w:rFonts w:ascii="Times New Roman" w:hAnsi="Times New Roman" w:hint="eastAsia"/>
          <w:szCs w:val="21"/>
        </w:rPr>
        <w:t>如图</w:t>
      </w:r>
      <w:r w:rsidR="00204C73">
        <w:rPr>
          <w:rFonts w:ascii="Times New Roman" w:hAnsi="Times New Roman" w:hint="eastAsia"/>
          <w:szCs w:val="21"/>
        </w:rPr>
        <w:t>3</w:t>
      </w:r>
      <w:r w:rsidR="00F574F3">
        <w:rPr>
          <w:rFonts w:ascii="Times New Roman" w:hAnsi="Times New Roman" w:hint="eastAsia"/>
          <w:szCs w:val="21"/>
        </w:rPr>
        <w:t>所示</w:t>
      </w:r>
      <w:r w:rsidR="00186907">
        <w:rPr>
          <w:rFonts w:ascii="Times New Roman" w:hAnsi="Times New Roman" w:hint="eastAsia"/>
          <w:szCs w:val="21"/>
        </w:rPr>
        <w:t>，避免了</w:t>
      </w:r>
      <w:r>
        <w:rPr>
          <w:rFonts w:hint="eastAsia"/>
        </w:rPr>
        <w:t>市场上常</w:t>
      </w:r>
      <w:r>
        <w:rPr>
          <w:rFonts w:ascii="Times New Roman" w:hAnsi="Times New Roman" w:hint="eastAsia"/>
          <w:szCs w:val="21"/>
        </w:rPr>
        <w:t>用的</w:t>
      </w:r>
      <w:r w:rsidR="00186907">
        <w:rPr>
          <w:rFonts w:ascii="Times New Roman" w:hAnsi="Times New Roman" w:hint="eastAsia"/>
          <w:szCs w:val="21"/>
        </w:rPr>
        <w:t>手指按压压电式传感器</w:t>
      </w:r>
      <w:r w:rsidR="00960CC5">
        <w:rPr>
          <w:rFonts w:ascii="Times New Roman" w:hAnsi="Times New Roman" w:hint="eastAsia"/>
          <w:szCs w:val="21"/>
        </w:rPr>
        <w:t>依据电荷放大原理</w:t>
      </w:r>
      <w:r w:rsidR="00186907">
        <w:rPr>
          <w:rFonts w:ascii="Times New Roman" w:hAnsi="Times New Roman" w:hint="eastAsia"/>
          <w:szCs w:val="21"/>
        </w:rPr>
        <w:t>来采集脉搏信号</w:t>
      </w:r>
      <w:r w:rsidR="00960CC5">
        <w:rPr>
          <w:rFonts w:ascii="Times New Roman" w:hAnsi="Times New Roman" w:hint="eastAsia"/>
          <w:szCs w:val="21"/>
        </w:rPr>
        <w:t>从而夹带</w:t>
      </w:r>
      <w:r w:rsidR="00186907">
        <w:rPr>
          <w:rFonts w:ascii="Times New Roman" w:hAnsi="Times New Roman" w:hint="eastAsia"/>
          <w:szCs w:val="21"/>
        </w:rPr>
        <w:t>大量干扰</w:t>
      </w:r>
      <w:r>
        <w:rPr>
          <w:rFonts w:ascii="Times New Roman" w:hAnsi="Times New Roman" w:hint="eastAsia"/>
          <w:szCs w:val="21"/>
        </w:rPr>
        <w:t>噪声</w:t>
      </w:r>
      <w:r w:rsidR="00960CC5">
        <w:rPr>
          <w:rFonts w:ascii="Times New Roman" w:hAnsi="Times New Roman" w:hint="eastAsia"/>
          <w:szCs w:val="21"/>
        </w:rPr>
        <w:t>的现象</w:t>
      </w:r>
      <w:r>
        <w:rPr>
          <w:rFonts w:ascii="Times New Roman" w:hAnsi="Times New Roman" w:hint="eastAsia"/>
          <w:szCs w:val="21"/>
        </w:rPr>
        <w:t>。</w:t>
      </w:r>
      <w:commentRangeEnd w:id="2587"/>
      <w:r w:rsidR="00B5392D">
        <w:rPr>
          <w:rStyle w:val="ab"/>
        </w:rPr>
        <w:commentReference w:id="2587"/>
      </w:r>
    </w:p>
    <w:p w:rsidR="00960CC5" w:rsidRDefault="00960CC5" w:rsidP="00960CC5">
      <w:pPr>
        <w:rPr>
          <w:rFonts w:ascii="黑体" w:eastAsia="黑体" w:hAnsi="黑体" w:cs="黑体"/>
          <w:szCs w:val="21"/>
        </w:rPr>
      </w:pPr>
      <w:commentRangeStart w:id="3493"/>
      <w:r>
        <w:rPr>
          <w:rFonts w:ascii="黑体" w:eastAsia="黑体" w:hAnsi="黑体" w:cs="黑体" w:hint="eastAsia"/>
          <w:szCs w:val="21"/>
        </w:rPr>
        <w:t>1.3</w:t>
      </w:r>
      <w:commentRangeEnd w:id="3493"/>
      <w:r w:rsidR="00B5392D">
        <w:rPr>
          <w:rStyle w:val="ab"/>
        </w:rPr>
        <w:commentReference w:id="3493"/>
      </w:r>
      <w:r>
        <w:rPr>
          <w:rFonts w:ascii="黑体" w:eastAsia="黑体" w:hAnsi="黑体" w:cs="黑体" w:hint="eastAsia"/>
          <w:szCs w:val="21"/>
        </w:rPr>
        <w:t xml:space="preserve"> </w:t>
      </w:r>
      <w:commentRangeStart w:id="3494"/>
      <w:r>
        <w:rPr>
          <w:rFonts w:ascii="黑体" w:eastAsia="黑体" w:hAnsi="黑体" w:cs="黑体" w:hint="eastAsia"/>
          <w:szCs w:val="21"/>
        </w:rPr>
        <w:t>放大、滤波电路</w:t>
      </w:r>
      <w:commentRangeEnd w:id="3494"/>
      <w:r w:rsidR="00B5392D">
        <w:rPr>
          <w:rStyle w:val="ab"/>
        </w:rPr>
        <w:commentReference w:id="3494"/>
      </w:r>
    </w:p>
    <w:p w:rsidR="00F574F3" w:rsidRPr="00977349" w:rsidRDefault="00960CC5" w:rsidP="00960CC5">
      <w:pPr>
        <w:ind w:firstLine="420"/>
      </w:pPr>
      <w:commentRangeStart w:id="3495"/>
      <w:r>
        <w:rPr>
          <w:rFonts w:hint="eastAsia"/>
        </w:rPr>
        <w:t>研究</w:t>
      </w:r>
      <w:del w:id="3496" w:author="Administrator" w:date="2018-02-16T22:20:00Z">
        <w:r w:rsidDel="00627DE3">
          <w:rPr>
            <w:rFonts w:hint="eastAsia"/>
          </w:rPr>
          <w:delText>脉</w:delText>
        </w:r>
      </w:del>
      <w:ins w:id="3497" w:author="Administrator" w:date="2018-02-16T22:20:00Z">
        <w:r w:rsidR="00627DE3">
          <w:rPr>
            <w:rFonts w:hint="eastAsia"/>
          </w:rPr>
          <w:t xml:space="preserve">X </w:t>
        </w:r>
      </w:ins>
      <w:del w:id="3498" w:author="Administrator" w:date="2018-02-16T22:20:00Z">
        <w:r w:rsidDel="00627DE3">
          <w:rPr>
            <w:rFonts w:hint="eastAsia"/>
          </w:rPr>
          <w:delText>搏</w:delText>
        </w:r>
      </w:del>
      <w:ins w:id="3499" w:author="Administrator" w:date="2018-02-16T22:20:00Z">
        <w:r w:rsidR="00627DE3">
          <w:rPr>
            <w:rFonts w:hint="eastAsia"/>
          </w:rPr>
          <w:t xml:space="preserve">X </w:t>
        </w:r>
      </w:ins>
      <w:del w:id="3500" w:author="Administrator" w:date="2018-02-16T22:20:00Z">
        <w:r w:rsidDel="00627DE3">
          <w:rPr>
            <w:rFonts w:hint="eastAsia"/>
          </w:rPr>
          <w:delText>信</w:delText>
        </w:r>
      </w:del>
      <w:ins w:id="3501" w:author="Administrator" w:date="2018-02-16T22:20:00Z">
        <w:r w:rsidR="00627DE3">
          <w:rPr>
            <w:rFonts w:hint="eastAsia"/>
          </w:rPr>
          <w:t xml:space="preserve">X </w:t>
        </w:r>
      </w:ins>
      <w:del w:id="3502" w:author="Administrator" w:date="2018-02-16T22:20:00Z">
        <w:r w:rsidDel="00627DE3">
          <w:rPr>
            <w:rFonts w:hint="eastAsia"/>
          </w:rPr>
          <w:delText>息</w:delText>
        </w:r>
      </w:del>
      <w:ins w:id="3503" w:author="Administrator" w:date="2018-02-16T22:20:00Z">
        <w:r w:rsidR="00627DE3">
          <w:rPr>
            <w:rFonts w:hint="eastAsia"/>
          </w:rPr>
          <w:t xml:space="preserve">X </w:t>
        </w:r>
      </w:ins>
      <w:del w:id="3504" w:author="Administrator" w:date="2018-02-16T22:20:00Z">
        <w:r w:rsidDel="00627DE3">
          <w:rPr>
            <w:rFonts w:hint="eastAsia"/>
          </w:rPr>
          <w:delText>的</w:delText>
        </w:r>
      </w:del>
      <w:ins w:id="3505" w:author="Administrator" w:date="2018-02-16T22:20:00Z">
        <w:r w:rsidR="00627DE3">
          <w:rPr>
            <w:rFonts w:hint="eastAsia"/>
          </w:rPr>
          <w:t xml:space="preserve">X </w:t>
        </w:r>
      </w:ins>
      <w:del w:id="3506" w:author="Administrator" w:date="2018-02-16T22:20:00Z">
        <w:r w:rsidDel="00627DE3">
          <w:rPr>
            <w:rFonts w:hint="eastAsia"/>
          </w:rPr>
          <w:delText>目</w:delText>
        </w:r>
      </w:del>
      <w:ins w:id="3507" w:author="Administrator" w:date="2018-02-16T22:20:00Z">
        <w:r w:rsidR="00627DE3">
          <w:rPr>
            <w:rFonts w:hint="eastAsia"/>
          </w:rPr>
          <w:t xml:space="preserve">X </w:t>
        </w:r>
      </w:ins>
      <w:del w:id="3508" w:author="Administrator" w:date="2018-02-16T22:20:00Z">
        <w:r w:rsidDel="00627DE3">
          <w:rPr>
            <w:rFonts w:hint="eastAsia"/>
          </w:rPr>
          <w:delText>的</w:delText>
        </w:r>
      </w:del>
      <w:ins w:id="3509" w:author="Administrator" w:date="2018-02-16T22:20:00Z">
        <w:r w:rsidR="00627DE3">
          <w:rPr>
            <w:rFonts w:hint="eastAsia"/>
          </w:rPr>
          <w:t xml:space="preserve">X </w:t>
        </w:r>
      </w:ins>
      <w:del w:id="3510" w:author="Administrator" w:date="2018-02-16T22:20:00Z">
        <w:r w:rsidDel="00627DE3">
          <w:rPr>
            <w:rFonts w:hint="eastAsia"/>
          </w:rPr>
          <w:delText>是</w:delText>
        </w:r>
      </w:del>
      <w:ins w:id="3511" w:author="Administrator" w:date="2018-02-16T22:20:00Z">
        <w:r w:rsidR="00627DE3">
          <w:rPr>
            <w:rFonts w:hint="eastAsia"/>
          </w:rPr>
          <w:t xml:space="preserve">X </w:t>
        </w:r>
      </w:ins>
      <w:del w:id="3512" w:author="Administrator" w:date="2018-02-16T22:20:00Z">
        <w:r w:rsidDel="00627DE3">
          <w:rPr>
            <w:rFonts w:hint="eastAsia"/>
          </w:rPr>
          <w:delText>将</w:delText>
        </w:r>
      </w:del>
      <w:ins w:id="3513" w:author="Administrator" w:date="2018-02-16T22:20:00Z">
        <w:r w:rsidR="00627DE3">
          <w:rPr>
            <w:rFonts w:hint="eastAsia"/>
          </w:rPr>
          <w:t xml:space="preserve">X </w:t>
        </w:r>
      </w:ins>
      <w:del w:id="3514" w:author="Administrator" w:date="2018-02-16T22:20:00Z">
        <w:r w:rsidDel="00627DE3">
          <w:rPr>
            <w:rFonts w:hint="eastAsia"/>
          </w:rPr>
          <w:delText>获</w:delText>
        </w:r>
      </w:del>
      <w:ins w:id="3515" w:author="Administrator" w:date="2018-02-16T22:20:00Z">
        <w:r w:rsidR="00627DE3">
          <w:rPr>
            <w:rFonts w:hint="eastAsia"/>
          </w:rPr>
          <w:t xml:space="preserve">X </w:t>
        </w:r>
      </w:ins>
      <w:del w:id="3516" w:author="Administrator" w:date="2018-02-16T22:20:00Z">
        <w:r w:rsidDel="00627DE3">
          <w:rPr>
            <w:rFonts w:hint="eastAsia"/>
          </w:rPr>
          <w:delText>取</w:delText>
        </w:r>
      </w:del>
      <w:ins w:id="3517" w:author="Administrator" w:date="2018-02-16T22:20:00Z">
        <w:r w:rsidR="00627DE3">
          <w:rPr>
            <w:rFonts w:hint="eastAsia"/>
          </w:rPr>
          <w:t xml:space="preserve">X </w:t>
        </w:r>
      </w:ins>
      <w:del w:id="3518" w:author="Administrator" w:date="2018-02-16T22:20:00Z">
        <w:r w:rsidDel="00627DE3">
          <w:rPr>
            <w:rFonts w:hint="eastAsia"/>
          </w:rPr>
          <w:delText>的</w:delText>
        </w:r>
      </w:del>
      <w:ins w:id="3519" w:author="Administrator" w:date="2018-02-16T22:20:00Z">
        <w:r w:rsidR="00627DE3">
          <w:rPr>
            <w:rFonts w:hint="eastAsia"/>
          </w:rPr>
          <w:t xml:space="preserve">X </w:t>
        </w:r>
      </w:ins>
      <w:del w:id="3520" w:author="Administrator" w:date="2018-02-16T22:20:00Z">
        <w:r w:rsidDel="00627DE3">
          <w:rPr>
            <w:rFonts w:hint="eastAsia"/>
          </w:rPr>
          <w:delText>脉</w:delText>
        </w:r>
      </w:del>
      <w:ins w:id="3521" w:author="Administrator" w:date="2018-02-16T22:20:00Z">
        <w:r w:rsidR="00627DE3">
          <w:rPr>
            <w:rFonts w:hint="eastAsia"/>
          </w:rPr>
          <w:t xml:space="preserve">X </w:t>
        </w:r>
      </w:ins>
      <w:del w:id="3522" w:author="Administrator" w:date="2018-02-16T22:20:00Z">
        <w:r w:rsidDel="00627DE3">
          <w:rPr>
            <w:rFonts w:hint="eastAsia"/>
          </w:rPr>
          <w:delText>搏</w:delText>
        </w:r>
      </w:del>
      <w:ins w:id="3523" w:author="Administrator" w:date="2018-02-16T22:20:00Z">
        <w:r w:rsidR="00627DE3">
          <w:rPr>
            <w:rFonts w:hint="eastAsia"/>
          </w:rPr>
          <w:t xml:space="preserve">X </w:t>
        </w:r>
      </w:ins>
      <w:del w:id="3524" w:author="Administrator" w:date="2018-02-16T22:20:00Z">
        <w:r w:rsidDel="00627DE3">
          <w:rPr>
            <w:rFonts w:hint="eastAsia"/>
          </w:rPr>
          <w:delText>信</w:delText>
        </w:r>
      </w:del>
      <w:ins w:id="3525" w:author="Administrator" w:date="2018-02-16T22:20:00Z">
        <w:r w:rsidR="00627DE3">
          <w:rPr>
            <w:rFonts w:hint="eastAsia"/>
          </w:rPr>
          <w:t xml:space="preserve">X </w:t>
        </w:r>
      </w:ins>
      <w:del w:id="3526" w:author="Administrator" w:date="2018-02-16T22:20:00Z">
        <w:r w:rsidDel="00627DE3">
          <w:rPr>
            <w:rFonts w:hint="eastAsia"/>
          </w:rPr>
          <w:delText>号</w:delText>
        </w:r>
      </w:del>
      <w:ins w:id="3527" w:author="Administrator" w:date="2018-02-16T22:20:00Z">
        <w:r w:rsidR="00627DE3">
          <w:rPr>
            <w:rFonts w:hint="eastAsia"/>
          </w:rPr>
          <w:t xml:space="preserve">X </w:t>
        </w:r>
      </w:ins>
      <w:del w:id="3528" w:author="Administrator" w:date="2018-02-16T22:20:00Z">
        <w:r w:rsidDel="00627DE3">
          <w:rPr>
            <w:rFonts w:hint="eastAsia"/>
          </w:rPr>
          <w:delText>进</w:delText>
        </w:r>
      </w:del>
      <w:ins w:id="3529" w:author="Administrator" w:date="2018-02-16T22:20:00Z">
        <w:r w:rsidR="00627DE3">
          <w:rPr>
            <w:rFonts w:hint="eastAsia"/>
          </w:rPr>
          <w:t xml:space="preserve">X </w:t>
        </w:r>
      </w:ins>
      <w:del w:id="3530" w:author="Administrator" w:date="2018-02-16T22:20:00Z">
        <w:r w:rsidDel="00627DE3">
          <w:rPr>
            <w:rFonts w:hint="eastAsia"/>
          </w:rPr>
          <w:delText>行</w:delText>
        </w:r>
      </w:del>
      <w:ins w:id="3531" w:author="Administrator" w:date="2018-02-16T22:20:00Z">
        <w:r w:rsidR="00627DE3">
          <w:rPr>
            <w:rFonts w:hint="eastAsia"/>
          </w:rPr>
          <w:t xml:space="preserve">X </w:t>
        </w:r>
      </w:ins>
      <w:del w:id="3532" w:author="Administrator" w:date="2018-02-16T22:20:00Z">
        <w:r w:rsidDel="00627DE3">
          <w:rPr>
            <w:rFonts w:hint="eastAsia"/>
          </w:rPr>
          <w:delText>分</w:delText>
        </w:r>
      </w:del>
      <w:ins w:id="3533" w:author="Administrator" w:date="2018-02-16T22:20:00Z">
        <w:r w:rsidR="00627DE3">
          <w:rPr>
            <w:rFonts w:hint="eastAsia"/>
          </w:rPr>
          <w:t xml:space="preserve">X </w:t>
        </w:r>
      </w:ins>
      <w:del w:id="3534" w:author="Administrator" w:date="2018-02-16T22:20:00Z">
        <w:r w:rsidDel="00627DE3">
          <w:rPr>
            <w:rFonts w:hint="eastAsia"/>
          </w:rPr>
          <w:delText>析</w:delText>
        </w:r>
      </w:del>
      <w:ins w:id="3535" w:author="Administrator" w:date="2018-02-16T22:20:00Z">
        <w:r w:rsidR="00627DE3">
          <w:rPr>
            <w:rFonts w:hint="eastAsia"/>
          </w:rPr>
          <w:t xml:space="preserve">X </w:t>
        </w:r>
      </w:ins>
      <w:del w:id="3536" w:author="Administrator" w:date="2018-02-16T22:20:00Z">
        <w:r w:rsidDel="00627DE3">
          <w:rPr>
            <w:rFonts w:hint="eastAsia"/>
          </w:rPr>
          <w:delText>和</w:delText>
        </w:r>
      </w:del>
      <w:ins w:id="3537" w:author="Administrator" w:date="2018-02-16T22:20:00Z">
        <w:r w:rsidR="00627DE3">
          <w:rPr>
            <w:rFonts w:hint="eastAsia"/>
          </w:rPr>
          <w:t xml:space="preserve">X </w:t>
        </w:r>
      </w:ins>
      <w:del w:id="3538" w:author="Administrator" w:date="2018-02-16T22:20:00Z">
        <w:r w:rsidDel="00627DE3">
          <w:rPr>
            <w:rFonts w:hint="eastAsia"/>
          </w:rPr>
          <w:delText>处</w:delText>
        </w:r>
      </w:del>
      <w:ins w:id="3539" w:author="Administrator" w:date="2018-02-16T22:20:00Z">
        <w:r w:rsidR="00627DE3">
          <w:rPr>
            <w:rFonts w:hint="eastAsia"/>
          </w:rPr>
          <w:t xml:space="preserve">X </w:t>
        </w:r>
      </w:ins>
      <w:del w:id="3540" w:author="Administrator" w:date="2018-02-16T22:20:00Z">
        <w:r w:rsidDel="00627DE3">
          <w:rPr>
            <w:rFonts w:hint="eastAsia"/>
          </w:rPr>
          <w:delText>理</w:delText>
        </w:r>
      </w:del>
      <w:ins w:id="3541" w:author="Administrator" w:date="2018-02-16T22:20:00Z">
        <w:r w:rsidR="00627DE3">
          <w:rPr>
            <w:rFonts w:hint="eastAsia"/>
          </w:rPr>
          <w:t xml:space="preserve">X </w:t>
        </w:r>
      </w:ins>
      <w:del w:id="3542" w:author="Administrator" w:date="2018-02-16T22:20:00Z">
        <w:r w:rsidDel="00627DE3">
          <w:rPr>
            <w:rFonts w:hint="eastAsia"/>
          </w:rPr>
          <w:delText>，</w:delText>
        </w:r>
      </w:del>
      <w:ins w:id="3543" w:author="Administrator" w:date="2018-02-16T22:20:00Z">
        <w:r w:rsidR="00627DE3">
          <w:rPr>
            <w:rFonts w:hint="eastAsia"/>
          </w:rPr>
          <w:t xml:space="preserve">X </w:t>
        </w:r>
      </w:ins>
      <w:del w:id="3544" w:author="Administrator" w:date="2018-02-16T22:20:00Z">
        <w:r w:rsidDel="00627DE3">
          <w:rPr>
            <w:rFonts w:hint="eastAsia"/>
          </w:rPr>
          <w:delText>得</w:delText>
        </w:r>
      </w:del>
      <w:ins w:id="3545" w:author="Administrator" w:date="2018-02-16T22:20:00Z">
        <w:r w:rsidR="00627DE3">
          <w:rPr>
            <w:rFonts w:hint="eastAsia"/>
          </w:rPr>
          <w:t xml:space="preserve">X </w:t>
        </w:r>
      </w:ins>
      <w:del w:id="3546" w:author="Administrator" w:date="2018-02-16T22:20:00Z">
        <w:r w:rsidDel="00627DE3">
          <w:rPr>
            <w:rFonts w:hint="eastAsia"/>
          </w:rPr>
          <w:delText>到</w:delText>
        </w:r>
      </w:del>
      <w:ins w:id="3547" w:author="Administrator" w:date="2018-02-16T22:20:00Z">
        <w:r w:rsidR="00627DE3">
          <w:rPr>
            <w:rFonts w:hint="eastAsia"/>
          </w:rPr>
          <w:t xml:space="preserve">X </w:t>
        </w:r>
      </w:ins>
      <w:del w:id="3548" w:author="Administrator" w:date="2018-02-16T22:20:00Z">
        <w:r w:rsidDel="00627DE3">
          <w:rPr>
            <w:rFonts w:hint="eastAsia"/>
          </w:rPr>
          <w:delText>所</w:delText>
        </w:r>
      </w:del>
      <w:ins w:id="3549" w:author="Administrator" w:date="2018-02-16T22:20:00Z">
        <w:r w:rsidR="00627DE3">
          <w:rPr>
            <w:rFonts w:hint="eastAsia"/>
          </w:rPr>
          <w:t xml:space="preserve">X </w:t>
        </w:r>
      </w:ins>
      <w:del w:id="3550" w:author="Administrator" w:date="2018-02-16T22:20:00Z">
        <w:r w:rsidDel="00627DE3">
          <w:rPr>
            <w:rFonts w:hint="eastAsia"/>
          </w:rPr>
          <w:delText>需</w:delText>
        </w:r>
      </w:del>
      <w:ins w:id="3551" w:author="Administrator" w:date="2018-02-16T22:20:00Z">
        <w:r w:rsidR="00627DE3">
          <w:rPr>
            <w:rFonts w:hint="eastAsia"/>
          </w:rPr>
          <w:t xml:space="preserve">X </w:t>
        </w:r>
      </w:ins>
      <w:del w:id="3552" w:author="Administrator" w:date="2018-02-16T22:20:00Z">
        <w:r w:rsidDel="00627DE3">
          <w:rPr>
            <w:rFonts w:hint="eastAsia"/>
          </w:rPr>
          <w:delText>信</w:delText>
        </w:r>
      </w:del>
      <w:ins w:id="3553" w:author="Administrator" w:date="2018-02-16T22:20:00Z">
        <w:r w:rsidR="00627DE3">
          <w:rPr>
            <w:rFonts w:hint="eastAsia"/>
          </w:rPr>
          <w:t xml:space="preserve">X </w:t>
        </w:r>
      </w:ins>
      <w:del w:id="3554" w:author="Administrator" w:date="2018-02-16T22:20:00Z">
        <w:r w:rsidDel="00627DE3">
          <w:rPr>
            <w:rFonts w:hint="eastAsia"/>
          </w:rPr>
          <w:delText>息</w:delText>
        </w:r>
      </w:del>
      <w:ins w:id="3555" w:author="Administrator" w:date="2018-02-16T22:20:00Z">
        <w:r w:rsidR="00627DE3">
          <w:rPr>
            <w:rFonts w:hint="eastAsia"/>
          </w:rPr>
          <w:t xml:space="preserve">X </w:t>
        </w:r>
      </w:ins>
      <w:del w:id="3556" w:author="Administrator" w:date="2018-02-16T22:20:00Z">
        <w:r w:rsidDel="00627DE3">
          <w:rPr>
            <w:rFonts w:hint="eastAsia"/>
          </w:rPr>
          <w:delText>以</w:delText>
        </w:r>
      </w:del>
      <w:ins w:id="3557" w:author="Administrator" w:date="2018-02-16T22:20:00Z">
        <w:r w:rsidR="00627DE3">
          <w:rPr>
            <w:rFonts w:hint="eastAsia"/>
          </w:rPr>
          <w:t xml:space="preserve">X </w:t>
        </w:r>
      </w:ins>
      <w:del w:id="3558" w:author="Administrator" w:date="2018-02-16T22:20:00Z">
        <w:r w:rsidDel="00627DE3">
          <w:rPr>
            <w:rFonts w:hint="eastAsia"/>
          </w:rPr>
          <w:delText>供</w:delText>
        </w:r>
      </w:del>
      <w:ins w:id="3559" w:author="Administrator" w:date="2018-02-16T22:20:00Z">
        <w:r w:rsidR="00627DE3">
          <w:rPr>
            <w:rFonts w:hint="eastAsia"/>
          </w:rPr>
          <w:t xml:space="preserve">X </w:t>
        </w:r>
      </w:ins>
      <w:del w:id="3560" w:author="Administrator" w:date="2018-02-16T22:20:00Z">
        <w:r w:rsidDel="00627DE3">
          <w:rPr>
            <w:rFonts w:hint="eastAsia"/>
          </w:rPr>
          <w:delText>医</w:delText>
        </w:r>
      </w:del>
      <w:ins w:id="3561" w:author="Administrator" w:date="2018-02-16T22:20:00Z">
        <w:r w:rsidR="00627DE3">
          <w:rPr>
            <w:rFonts w:hint="eastAsia"/>
          </w:rPr>
          <w:t xml:space="preserve">X </w:t>
        </w:r>
      </w:ins>
      <w:del w:id="3562" w:author="Administrator" w:date="2018-02-16T22:20:00Z">
        <w:r w:rsidDel="00627DE3">
          <w:rPr>
            <w:rFonts w:hint="eastAsia"/>
          </w:rPr>
          <w:delText>生</w:delText>
        </w:r>
      </w:del>
      <w:ins w:id="3563" w:author="Administrator" w:date="2018-02-16T22:20:00Z">
        <w:r w:rsidR="00627DE3">
          <w:rPr>
            <w:rFonts w:hint="eastAsia"/>
          </w:rPr>
          <w:t xml:space="preserve">X </w:t>
        </w:r>
      </w:ins>
      <w:del w:id="3564" w:author="Administrator" w:date="2018-02-16T22:20:00Z">
        <w:r w:rsidDel="00627DE3">
          <w:rPr>
            <w:rFonts w:hint="eastAsia"/>
          </w:rPr>
          <w:delText>诊</w:delText>
        </w:r>
      </w:del>
      <w:ins w:id="3565" w:author="Administrator" w:date="2018-02-16T22:20:00Z">
        <w:r w:rsidR="00627DE3">
          <w:rPr>
            <w:rFonts w:hint="eastAsia"/>
          </w:rPr>
          <w:t xml:space="preserve">X </w:t>
        </w:r>
      </w:ins>
      <w:del w:id="3566" w:author="Administrator" w:date="2018-02-16T22:20:00Z">
        <w:r w:rsidDel="00627DE3">
          <w:rPr>
            <w:rFonts w:hint="eastAsia"/>
          </w:rPr>
          <w:delText>断</w:delText>
        </w:r>
      </w:del>
      <w:ins w:id="3567" w:author="Administrator" w:date="2018-02-16T22:20:00Z">
        <w:r w:rsidR="00627DE3">
          <w:rPr>
            <w:rFonts w:hint="eastAsia"/>
          </w:rPr>
          <w:t xml:space="preserve">X </w:t>
        </w:r>
      </w:ins>
      <w:del w:id="3568" w:author="Administrator" w:date="2018-02-16T22:20:00Z">
        <w:r w:rsidDel="00627DE3">
          <w:rPr>
            <w:rFonts w:hint="eastAsia"/>
          </w:rPr>
          <w:delText>。</w:delText>
        </w:r>
      </w:del>
      <w:ins w:id="3569" w:author="Administrator" w:date="2018-02-16T22:20:00Z">
        <w:r w:rsidR="00627DE3">
          <w:rPr>
            <w:rFonts w:hint="eastAsia"/>
          </w:rPr>
          <w:t xml:space="preserve">X </w:t>
        </w:r>
      </w:ins>
      <w:del w:id="3570" w:author="Administrator" w:date="2018-02-16T22:20:00Z">
        <w:r w:rsidR="00FB3551" w:rsidDel="00627DE3">
          <w:rPr>
            <w:rFonts w:hint="eastAsia"/>
          </w:rPr>
          <w:delText>但</w:delText>
        </w:r>
      </w:del>
      <w:ins w:id="3571" w:author="Administrator" w:date="2018-02-16T22:20:00Z">
        <w:r w:rsidR="00627DE3">
          <w:rPr>
            <w:rFonts w:hint="eastAsia"/>
          </w:rPr>
          <w:t xml:space="preserve">X </w:t>
        </w:r>
      </w:ins>
      <w:del w:id="3572" w:author="Administrator" w:date="2018-02-16T22:20:00Z">
        <w:r w:rsidDel="00627DE3">
          <w:rPr>
            <w:rFonts w:hint="eastAsia"/>
          </w:rPr>
          <w:delText>从</w:delText>
        </w:r>
      </w:del>
      <w:ins w:id="3573" w:author="Administrator" w:date="2018-02-16T22:20:00Z">
        <w:r w:rsidR="00627DE3">
          <w:rPr>
            <w:rFonts w:hint="eastAsia"/>
          </w:rPr>
          <w:t xml:space="preserve">X </w:t>
        </w:r>
      </w:ins>
      <w:del w:id="3574" w:author="Administrator" w:date="2018-02-16T22:20:00Z">
        <w:r w:rsidDel="00627DE3">
          <w:rPr>
            <w:rFonts w:hint="eastAsia"/>
          </w:rPr>
          <w:delText>传</w:delText>
        </w:r>
      </w:del>
      <w:ins w:id="3575" w:author="Administrator" w:date="2018-02-16T22:20:00Z">
        <w:r w:rsidR="00627DE3">
          <w:rPr>
            <w:rFonts w:hint="eastAsia"/>
          </w:rPr>
          <w:t xml:space="preserve">X </w:t>
        </w:r>
      </w:ins>
      <w:del w:id="3576" w:author="Administrator" w:date="2018-02-16T22:20:00Z">
        <w:r w:rsidDel="00627DE3">
          <w:rPr>
            <w:rFonts w:hint="eastAsia"/>
          </w:rPr>
          <w:delText>感</w:delText>
        </w:r>
      </w:del>
      <w:ins w:id="3577" w:author="Administrator" w:date="2018-02-16T22:20:00Z">
        <w:r w:rsidR="00627DE3">
          <w:rPr>
            <w:rFonts w:hint="eastAsia"/>
          </w:rPr>
          <w:t xml:space="preserve">X </w:t>
        </w:r>
      </w:ins>
      <w:del w:id="3578" w:author="Administrator" w:date="2018-02-16T22:20:00Z">
        <w:r w:rsidDel="00627DE3">
          <w:rPr>
            <w:rFonts w:hint="eastAsia"/>
          </w:rPr>
          <w:delText>器</w:delText>
        </w:r>
      </w:del>
      <w:ins w:id="3579" w:author="Administrator" w:date="2018-02-16T22:20:00Z">
        <w:r w:rsidR="00627DE3">
          <w:rPr>
            <w:rFonts w:hint="eastAsia"/>
          </w:rPr>
          <w:t xml:space="preserve">X </w:t>
        </w:r>
      </w:ins>
      <w:del w:id="3580" w:author="Administrator" w:date="2018-02-16T22:20:00Z">
        <w:r w:rsidDel="00627DE3">
          <w:rPr>
            <w:rFonts w:hint="eastAsia"/>
          </w:rPr>
          <w:delText>获</w:delText>
        </w:r>
      </w:del>
      <w:ins w:id="3581" w:author="Administrator" w:date="2018-02-16T22:20:00Z">
        <w:r w:rsidR="00627DE3">
          <w:rPr>
            <w:rFonts w:hint="eastAsia"/>
          </w:rPr>
          <w:t xml:space="preserve">X </w:t>
        </w:r>
      </w:ins>
      <w:del w:id="3582" w:author="Administrator" w:date="2018-02-16T22:20:00Z">
        <w:r w:rsidDel="00627DE3">
          <w:rPr>
            <w:rFonts w:hint="eastAsia"/>
          </w:rPr>
          <w:delText>取</w:delText>
        </w:r>
      </w:del>
      <w:ins w:id="3583" w:author="Administrator" w:date="2018-02-16T22:20:00Z">
        <w:r w:rsidR="00627DE3">
          <w:rPr>
            <w:rFonts w:hint="eastAsia"/>
          </w:rPr>
          <w:t xml:space="preserve">X </w:t>
        </w:r>
      </w:ins>
      <w:del w:id="3584" w:author="Administrator" w:date="2018-02-16T22:20:00Z">
        <w:r w:rsidDel="00627DE3">
          <w:rPr>
            <w:rFonts w:hint="eastAsia"/>
          </w:rPr>
          <w:delText>的</w:delText>
        </w:r>
      </w:del>
      <w:ins w:id="3585" w:author="Administrator" w:date="2018-02-16T22:20:00Z">
        <w:r w:rsidR="00627DE3">
          <w:rPr>
            <w:rFonts w:hint="eastAsia"/>
          </w:rPr>
          <w:t xml:space="preserve">X </w:t>
        </w:r>
      </w:ins>
      <w:del w:id="3586" w:author="Administrator" w:date="2018-02-16T22:20:00Z">
        <w:r w:rsidDel="00627DE3">
          <w:rPr>
            <w:rFonts w:hint="eastAsia"/>
          </w:rPr>
          <w:delText>原</w:delText>
        </w:r>
      </w:del>
      <w:ins w:id="3587" w:author="Administrator" w:date="2018-02-16T22:20:00Z">
        <w:r w:rsidR="00627DE3">
          <w:rPr>
            <w:rFonts w:hint="eastAsia"/>
          </w:rPr>
          <w:t xml:space="preserve">X </w:t>
        </w:r>
      </w:ins>
      <w:del w:id="3588" w:author="Administrator" w:date="2018-02-16T22:20:00Z">
        <w:r w:rsidDel="00627DE3">
          <w:rPr>
            <w:rFonts w:hint="eastAsia"/>
          </w:rPr>
          <w:delText>始</w:delText>
        </w:r>
      </w:del>
      <w:ins w:id="3589" w:author="Administrator" w:date="2018-02-16T22:20:00Z">
        <w:r w:rsidR="00627DE3">
          <w:rPr>
            <w:rFonts w:hint="eastAsia"/>
          </w:rPr>
          <w:t xml:space="preserve">X </w:t>
        </w:r>
      </w:ins>
      <w:del w:id="3590" w:author="Administrator" w:date="2018-02-16T22:20:00Z">
        <w:r w:rsidDel="00627DE3">
          <w:rPr>
            <w:rFonts w:hint="eastAsia"/>
          </w:rPr>
          <w:delText>信</w:delText>
        </w:r>
      </w:del>
      <w:ins w:id="3591" w:author="Administrator" w:date="2018-02-16T22:20:00Z">
        <w:r w:rsidR="00627DE3">
          <w:rPr>
            <w:rFonts w:hint="eastAsia"/>
          </w:rPr>
          <w:t xml:space="preserve">X </w:t>
        </w:r>
      </w:ins>
      <w:del w:id="3592" w:author="Administrator" w:date="2018-02-16T22:20:00Z">
        <w:r w:rsidDel="00627DE3">
          <w:rPr>
            <w:rFonts w:hint="eastAsia"/>
          </w:rPr>
          <w:delText>号</w:delText>
        </w:r>
      </w:del>
      <w:ins w:id="3593" w:author="Administrator" w:date="2018-02-16T22:20:00Z">
        <w:r w:rsidR="00627DE3">
          <w:rPr>
            <w:rFonts w:hint="eastAsia"/>
          </w:rPr>
          <w:t xml:space="preserve">X </w:t>
        </w:r>
      </w:ins>
      <w:del w:id="3594" w:author="Administrator" w:date="2018-02-16T22:20:00Z">
        <w:r w:rsidDel="00627DE3">
          <w:rPr>
            <w:rFonts w:hint="eastAsia"/>
          </w:rPr>
          <w:delText>比</w:delText>
        </w:r>
      </w:del>
      <w:ins w:id="3595" w:author="Administrator" w:date="2018-02-16T22:20:00Z">
        <w:r w:rsidR="00627DE3">
          <w:rPr>
            <w:rFonts w:hint="eastAsia"/>
          </w:rPr>
          <w:t xml:space="preserve">X </w:t>
        </w:r>
      </w:ins>
      <w:del w:id="3596" w:author="Administrator" w:date="2018-02-16T22:20:00Z">
        <w:r w:rsidDel="00627DE3">
          <w:rPr>
            <w:rFonts w:hint="eastAsia"/>
          </w:rPr>
          <w:delText>较</w:delText>
        </w:r>
      </w:del>
      <w:ins w:id="3597" w:author="Administrator" w:date="2018-02-16T22:20:00Z">
        <w:r w:rsidR="00627DE3">
          <w:rPr>
            <w:rFonts w:hint="eastAsia"/>
          </w:rPr>
          <w:t xml:space="preserve">X </w:t>
        </w:r>
      </w:ins>
      <w:del w:id="3598" w:author="Administrator" w:date="2018-02-16T22:20:00Z">
        <w:r w:rsidDel="00627DE3">
          <w:rPr>
            <w:rFonts w:hint="eastAsia"/>
          </w:rPr>
          <w:delText>微</w:delText>
        </w:r>
      </w:del>
      <w:ins w:id="3599" w:author="Administrator" w:date="2018-02-16T22:20:00Z">
        <w:r w:rsidR="00627DE3">
          <w:rPr>
            <w:rFonts w:hint="eastAsia"/>
          </w:rPr>
          <w:t xml:space="preserve">X </w:t>
        </w:r>
      </w:ins>
      <w:del w:id="3600" w:author="Administrator" w:date="2018-02-16T22:20:00Z">
        <w:r w:rsidDel="00627DE3">
          <w:rPr>
            <w:rFonts w:hint="eastAsia"/>
          </w:rPr>
          <w:delText>弱</w:delText>
        </w:r>
      </w:del>
      <w:ins w:id="3601" w:author="Administrator" w:date="2018-02-16T22:20:00Z">
        <w:r w:rsidR="00627DE3">
          <w:rPr>
            <w:rFonts w:hint="eastAsia"/>
          </w:rPr>
          <w:t xml:space="preserve">X </w:t>
        </w:r>
      </w:ins>
      <w:del w:id="3602" w:author="Administrator" w:date="2018-02-16T22:20:00Z">
        <w:r w:rsidDel="00627DE3">
          <w:rPr>
            <w:rFonts w:hint="eastAsia"/>
          </w:rPr>
          <w:delText>且</w:delText>
        </w:r>
      </w:del>
      <w:ins w:id="3603" w:author="Administrator" w:date="2018-02-16T22:20:00Z">
        <w:r w:rsidR="00627DE3">
          <w:rPr>
            <w:rFonts w:hint="eastAsia"/>
          </w:rPr>
          <w:t xml:space="preserve">X </w:t>
        </w:r>
      </w:ins>
      <w:del w:id="3604" w:author="Administrator" w:date="2018-02-16T22:20:00Z">
        <w:r w:rsidDel="00627DE3">
          <w:rPr>
            <w:rFonts w:hint="eastAsia"/>
          </w:rPr>
          <w:delText>含</w:delText>
        </w:r>
      </w:del>
      <w:ins w:id="3605" w:author="Administrator" w:date="2018-02-16T22:20:00Z">
        <w:r w:rsidR="00627DE3">
          <w:rPr>
            <w:rFonts w:hint="eastAsia"/>
          </w:rPr>
          <w:t xml:space="preserve">X </w:t>
        </w:r>
      </w:ins>
      <w:del w:id="3606" w:author="Administrator" w:date="2018-02-16T22:20:00Z">
        <w:r w:rsidDel="00627DE3">
          <w:rPr>
            <w:rFonts w:hint="eastAsia"/>
          </w:rPr>
          <w:delText>大</w:delText>
        </w:r>
      </w:del>
      <w:ins w:id="3607" w:author="Administrator" w:date="2018-02-16T22:20:00Z">
        <w:r w:rsidR="00627DE3">
          <w:rPr>
            <w:rFonts w:hint="eastAsia"/>
          </w:rPr>
          <w:t xml:space="preserve">X </w:t>
        </w:r>
      </w:ins>
      <w:del w:id="3608" w:author="Administrator" w:date="2018-02-16T22:20:00Z">
        <w:r w:rsidDel="00627DE3">
          <w:rPr>
            <w:rFonts w:hint="eastAsia"/>
          </w:rPr>
          <w:delText>量</w:delText>
        </w:r>
      </w:del>
      <w:ins w:id="3609" w:author="Administrator" w:date="2018-02-16T22:20:00Z">
        <w:r w:rsidR="00627DE3">
          <w:rPr>
            <w:rFonts w:hint="eastAsia"/>
          </w:rPr>
          <w:t xml:space="preserve">X </w:t>
        </w:r>
      </w:ins>
      <w:del w:id="3610" w:author="Administrator" w:date="2018-02-16T22:20:00Z">
        <w:r w:rsidDel="00627DE3">
          <w:rPr>
            <w:rFonts w:hint="eastAsia"/>
          </w:rPr>
          <w:delText>噪</w:delText>
        </w:r>
      </w:del>
      <w:ins w:id="3611" w:author="Administrator" w:date="2018-02-16T22:20:00Z">
        <w:r w:rsidR="00627DE3">
          <w:rPr>
            <w:rFonts w:hint="eastAsia"/>
          </w:rPr>
          <w:t xml:space="preserve">X </w:t>
        </w:r>
      </w:ins>
      <w:del w:id="3612" w:author="Administrator" w:date="2018-02-16T22:20:00Z">
        <w:r w:rsidDel="00627DE3">
          <w:rPr>
            <w:rFonts w:hint="eastAsia"/>
          </w:rPr>
          <w:delText>声</w:delText>
        </w:r>
      </w:del>
      <w:ins w:id="3613" w:author="Administrator" w:date="2018-02-16T22:20:00Z">
        <w:r w:rsidR="00627DE3">
          <w:rPr>
            <w:rFonts w:hint="eastAsia"/>
          </w:rPr>
          <w:t xml:space="preserve">X </w:t>
        </w:r>
      </w:ins>
      <w:del w:id="3614" w:author="Administrator" w:date="2018-02-16T22:20:00Z">
        <w:r w:rsidR="00CA029C" w:rsidDel="00627DE3">
          <w:rPr>
            <w:rFonts w:hint="eastAsia"/>
          </w:rPr>
          <w:delText>，</w:delText>
        </w:r>
      </w:del>
      <w:ins w:id="3615" w:author="Administrator" w:date="2018-02-16T22:20:00Z">
        <w:r w:rsidR="00627DE3">
          <w:rPr>
            <w:rFonts w:hint="eastAsia"/>
          </w:rPr>
          <w:t xml:space="preserve">X </w:t>
        </w:r>
      </w:ins>
      <w:del w:id="3616" w:author="Administrator" w:date="2018-02-16T22:20:00Z">
        <w:r w:rsidR="00CA029C" w:rsidDel="00627DE3">
          <w:rPr>
            <w:rFonts w:hint="eastAsia"/>
          </w:rPr>
          <w:delText>难</w:delText>
        </w:r>
      </w:del>
      <w:ins w:id="3617" w:author="Administrator" w:date="2018-02-16T22:20:00Z">
        <w:r w:rsidR="00627DE3">
          <w:rPr>
            <w:rFonts w:hint="eastAsia"/>
          </w:rPr>
          <w:t xml:space="preserve">X </w:t>
        </w:r>
      </w:ins>
      <w:del w:id="3618" w:author="Administrator" w:date="2018-02-16T22:20:00Z">
        <w:r w:rsidR="00CA029C" w:rsidDel="00627DE3">
          <w:rPr>
            <w:rFonts w:hint="eastAsia"/>
          </w:rPr>
          <w:delText>以</w:delText>
        </w:r>
      </w:del>
      <w:ins w:id="3619" w:author="Administrator" w:date="2018-02-16T22:20:00Z">
        <w:r w:rsidR="00627DE3">
          <w:rPr>
            <w:rFonts w:hint="eastAsia"/>
          </w:rPr>
          <w:t xml:space="preserve">X </w:t>
        </w:r>
      </w:ins>
      <w:del w:id="3620" w:author="Administrator" w:date="2018-02-16T22:20:00Z">
        <w:r w:rsidR="00CA029C" w:rsidDel="00627DE3">
          <w:rPr>
            <w:rFonts w:hint="eastAsia"/>
          </w:rPr>
          <w:delText>直</w:delText>
        </w:r>
      </w:del>
      <w:ins w:id="3621" w:author="Administrator" w:date="2018-02-16T22:20:00Z">
        <w:r w:rsidR="00627DE3">
          <w:rPr>
            <w:rFonts w:hint="eastAsia"/>
          </w:rPr>
          <w:t xml:space="preserve">X </w:t>
        </w:r>
      </w:ins>
      <w:del w:id="3622" w:author="Administrator" w:date="2018-02-16T22:20:00Z">
        <w:r w:rsidR="00FB3551" w:rsidDel="00627DE3">
          <w:rPr>
            <w:rFonts w:hint="eastAsia"/>
          </w:rPr>
          <w:delText>接</w:delText>
        </w:r>
      </w:del>
      <w:ins w:id="3623" w:author="Administrator" w:date="2018-02-16T22:20:00Z">
        <w:r w:rsidR="00627DE3">
          <w:rPr>
            <w:rFonts w:hint="eastAsia"/>
          </w:rPr>
          <w:t xml:space="preserve">X </w:t>
        </w:r>
      </w:ins>
      <w:del w:id="3624" w:author="Administrator" w:date="2018-02-16T22:20:00Z">
        <w:r w:rsidR="00FB3551" w:rsidDel="00627DE3">
          <w:rPr>
            <w:rFonts w:hint="eastAsia"/>
          </w:rPr>
          <w:delText>分</w:delText>
        </w:r>
      </w:del>
      <w:ins w:id="3625" w:author="Administrator" w:date="2018-02-16T22:20:00Z">
        <w:r w:rsidR="00627DE3">
          <w:rPr>
            <w:rFonts w:hint="eastAsia"/>
          </w:rPr>
          <w:t xml:space="preserve">X </w:t>
        </w:r>
      </w:ins>
      <w:del w:id="3626" w:author="Administrator" w:date="2018-02-16T22:20:00Z">
        <w:r w:rsidR="00FB3551" w:rsidDel="00627DE3">
          <w:rPr>
            <w:rFonts w:hint="eastAsia"/>
          </w:rPr>
          <w:delText>析</w:delText>
        </w:r>
      </w:del>
      <w:ins w:id="3627" w:author="Administrator" w:date="2018-02-16T22:20:00Z">
        <w:r w:rsidR="00627DE3">
          <w:rPr>
            <w:rFonts w:hint="eastAsia"/>
          </w:rPr>
          <w:t xml:space="preserve">X </w:t>
        </w:r>
      </w:ins>
      <w:del w:id="3628" w:author="Administrator" w:date="2018-02-16T22:20:00Z">
        <w:r w:rsidR="00FB3551" w:rsidDel="00627DE3">
          <w:rPr>
            <w:rFonts w:hint="eastAsia"/>
          </w:rPr>
          <w:delText>脉</w:delText>
        </w:r>
      </w:del>
      <w:ins w:id="3629" w:author="Administrator" w:date="2018-02-16T22:20:00Z">
        <w:r w:rsidR="00627DE3">
          <w:rPr>
            <w:rFonts w:hint="eastAsia"/>
          </w:rPr>
          <w:t xml:space="preserve">X </w:t>
        </w:r>
      </w:ins>
      <w:del w:id="3630" w:author="Administrator" w:date="2018-02-16T22:20:00Z">
        <w:r w:rsidR="00FB3551" w:rsidDel="00627DE3">
          <w:rPr>
            <w:rFonts w:hint="eastAsia"/>
          </w:rPr>
          <w:delText>搏</w:delText>
        </w:r>
      </w:del>
      <w:ins w:id="3631" w:author="Administrator" w:date="2018-02-16T22:20:00Z">
        <w:r w:rsidR="00627DE3">
          <w:rPr>
            <w:rFonts w:hint="eastAsia"/>
          </w:rPr>
          <w:t xml:space="preserve">X </w:t>
        </w:r>
      </w:ins>
      <w:del w:id="3632" w:author="Administrator" w:date="2018-02-16T22:20:00Z">
        <w:r w:rsidR="00FB3551" w:rsidDel="00627DE3">
          <w:rPr>
            <w:rFonts w:hint="eastAsia"/>
          </w:rPr>
          <w:delText>信</w:delText>
        </w:r>
      </w:del>
      <w:ins w:id="3633" w:author="Administrator" w:date="2018-02-16T22:20:00Z">
        <w:r w:rsidR="00627DE3">
          <w:rPr>
            <w:rFonts w:hint="eastAsia"/>
          </w:rPr>
          <w:t xml:space="preserve">X </w:t>
        </w:r>
      </w:ins>
      <w:del w:id="3634" w:author="Administrator" w:date="2018-02-16T22:20:00Z">
        <w:r w:rsidR="00FB3551" w:rsidDel="00627DE3">
          <w:rPr>
            <w:rFonts w:hint="eastAsia"/>
          </w:rPr>
          <w:delText>号</w:delText>
        </w:r>
      </w:del>
      <w:ins w:id="3635" w:author="Administrator" w:date="2018-02-16T22:20:00Z">
        <w:r w:rsidR="00627DE3">
          <w:rPr>
            <w:rFonts w:hint="eastAsia"/>
          </w:rPr>
          <w:t xml:space="preserve">X </w:t>
        </w:r>
      </w:ins>
      <w:del w:id="3636" w:author="Administrator" w:date="2018-02-16T22:20:00Z">
        <w:r w:rsidR="00FB3551" w:rsidDel="00627DE3">
          <w:rPr>
            <w:rFonts w:hint="eastAsia"/>
          </w:rPr>
          <w:delText>所</w:delText>
        </w:r>
      </w:del>
      <w:ins w:id="3637" w:author="Administrator" w:date="2018-02-16T22:20:00Z">
        <w:r w:rsidR="00627DE3">
          <w:rPr>
            <w:rFonts w:hint="eastAsia"/>
          </w:rPr>
          <w:t xml:space="preserve">X </w:t>
        </w:r>
      </w:ins>
      <w:del w:id="3638" w:author="Administrator" w:date="2018-02-16T22:20:00Z">
        <w:r w:rsidR="00FB3551" w:rsidDel="00627DE3">
          <w:rPr>
            <w:rFonts w:hint="eastAsia"/>
          </w:rPr>
          <w:delText>包</w:delText>
        </w:r>
      </w:del>
      <w:ins w:id="3639" w:author="Administrator" w:date="2018-02-16T22:20:00Z">
        <w:r w:rsidR="00627DE3">
          <w:rPr>
            <w:rFonts w:hint="eastAsia"/>
          </w:rPr>
          <w:t xml:space="preserve">X </w:t>
        </w:r>
      </w:ins>
      <w:del w:id="3640" w:author="Administrator" w:date="2018-02-16T22:20:00Z">
        <w:r w:rsidR="00FB3551" w:rsidDel="00627DE3">
          <w:rPr>
            <w:rFonts w:hint="eastAsia"/>
          </w:rPr>
          <w:delText>含</w:delText>
        </w:r>
      </w:del>
      <w:ins w:id="3641" w:author="Administrator" w:date="2018-02-16T22:20:00Z">
        <w:r w:rsidR="00627DE3">
          <w:rPr>
            <w:rFonts w:hint="eastAsia"/>
          </w:rPr>
          <w:t xml:space="preserve">X </w:t>
        </w:r>
      </w:ins>
      <w:del w:id="3642" w:author="Administrator" w:date="2018-02-16T22:20:00Z">
        <w:r w:rsidR="00FB3551" w:rsidDel="00627DE3">
          <w:rPr>
            <w:rFonts w:hint="eastAsia"/>
          </w:rPr>
          <w:delText>的</w:delText>
        </w:r>
      </w:del>
      <w:ins w:id="3643" w:author="Administrator" w:date="2018-02-16T22:20:00Z">
        <w:r w:rsidR="00627DE3">
          <w:rPr>
            <w:rFonts w:hint="eastAsia"/>
          </w:rPr>
          <w:t xml:space="preserve">X </w:t>
        </w:r>
      </w:ins>
      <w:del w:id="3644" w:author="Administrator" w:date="2018-02-16T22:20:00Z">
        <w:r w:rsidR="00FB3551" w:rsidDel="00627DE3">
          <w:rPr>
            <w:rFonts w:hint="eastAsia"/>
          </w:rPr>
          <w:delText>人</w:delText>
        </w:r>
      </w:del>
      <w:ins w:id="3645" w:author="Administrator" w:date="2018-02-16T22:20:00Z">
        <w:r w:rsidR="00627DE3">
          <w:rPr>
            <w:rFonts w:hint="eastAsia"/>
          </w:rPr>
          <w:t xml:space="preserve">X </w:t>
        </w:r>
      </w:ins>
      <w:del w:id="3646" w:author="Administrator" w:date="2018-02-16T22:20:00Z">
        <w:r w:rsidR="00FB3551" w:rsidDel="00627DE3">
          <w:rPr>
            <w:rFonts w:hint="eastAsia"/>
          </w:rPr>
          <w:delText>体</w:delText>
        </w:r>
      </w:del>
      <w:ins w:id="3647" w:author="Administrator" w:date="2018-02-16T22:20:00Z">
        <w:r w:rsidR="00627DE3">
          <w:rPr>
            <w:rFonts w:hint="eastAsia"/>
          </w:rPr>
          <w:t xml:space="preserve">X </w:t>
        </w:r>
      </w:ins>
      <w:del w:id="3648" w:author="Administrator" w:date="2018-02-16T22:20:00Z">
        <w:r w:rsidR="00FB3551" w:rsidDel="00627DE3">
          <w:rPr>
            <w:rFonts w:hint="eastAsia"/>
          </w:rPr>
          <w:delText>信</w:delText>
        </w:r>
      </w:del>
      <w:ins w:id="3649" w:author="Administrator" w:date="2018-02-16T22:20:00Z">
        <w:r w:rsidR="00627DE3">
          <w:rPr>
            <w:rFonts w:hint="eastAsia"/>
          </w:rPr>
          <w:t xml:space="preserve">X </w:t>
        </w:r>
      </w:ins>
      <w:del w:id="3650" w:author="Administrator" w:date="2018-02-16T22:20:00Z">
        <w:r w:rsidR="00FB3551" w:rsidDel="00627DE3">
          <w:rPr>
            <w:rFonts w:hint="eastAsia"/>
          </w:rPr>
          <w:delText>息</w:delText>
        </w:r>
      </w:del>
      <w:ins w:id="3651" w:author="Administrator" w:date="2018-02-16T22:20:00Z">
        <w:r w:rsidR="00627DE3">
          <w:rPr>
            <w:rFonts w:hint="eastAsia"/>
          </w:rPr>
          <w:t xml:space="preserve">X </w:t>
        </w:r>
      </w:ins>
      <w:del w:id="3652" w:author="Administrator" w:date="2018-02-16T22:20:00Z">
        <w:r w:rsidR="00FB3551" w:rsidDel="00627DE3">
          <w:rPr>
            <w:rFonts w:hint="eastAsia"/>
          </w:rPr>
          <w:delText>，</w:delText>
        </w:r>
      </w:del>
      <w:ins w:id="3653" w:author="Administrator" w:date="2018-02-16T22:20:00Z">
        <w:r w:rsidR="00627DE3">
          <w:rPr>
            <w:rFonts w:hint="eastAsia"/>
          </w:rPr>
          <w:t xml:space="preserve">X </w:t>
        </w:r>
      </w:ins>
      <w:del w:id="3654" w:author="Administrator" w:date="2018-02-16T22:20:00Z">
        <w:r w:rsidR="00FB3551" w:rsidDel="00627DE3">
          <w:rPr>
            <w:rFonts w:hint="eastAsia"/>
          </w:rPr>
          <w:delText>需</w:delText>
        </w:r>
      </w:del>
      <w:ins w:id="3655" w:author="Administrator" w:date="2018-02-16T22:20:00Z">
        <w:r w:rsidR="00627DE3">
          <w:rPr>
            <w:rFonts w:hint="eastAsia"/>
          </w:rPr>
          <w:t xml:space="preserve">X </w:t>
        </w:r>
      </w:ins>
      <w:del w:id="3656" w:author="Administrator" w:date="2018-02-16T22:20:00Z">
        <w:r w:rsidR="00FB3551" w:rsidDel="00627DE3">
          <w:rPr>
            <w:rFonts w:hint="eastAsia"/>
          </w:rPr>
          <w:delText>要</w:delText>
        </w:r>
      </w:del>
      <w:ins w:id="3657" w:author="Administrator" w:date="2018-02-16T22:20:00Z">
        <w:r w:rsidR="00627DE3">
          <w:rPr>
            <w:rFonts w:hint="eastAsia"/>
          </w:rPr>
          <w:t xml:space="preserve">X </w:t>
        </w:r>
      </w:ins>
      <w:del w:id="3658" w:author="Administrator" w:date="2018-02-16T22:20:00Z">
        <w:r w:rsidR="00FB3551" w:rsidDel="00627DE3">
          <w:rPr>
            <w:rFonts w:hint="eastAsia"/>
          </w:rPr>
          <w:delText>对</w:delText>
        </w:r>
      </w:del>
      <w:ins w:id="3659" w:author="Administrator" w:date="2018-02-16T22:20:00Z">
        <w:r w:rsidR="00627DE3">
          <w:rPr>
            <w:rFonts w:hint="eastAsia"/>
          </w:rPr>
          <w:t xml:space="preserve">X </w:t>
        </w:r>
      </w:ins>
      <w:del w:id="3660" w:author="Administrator" w:date="2018-02-16T22:20:00Z">
        <w:r w:rsidR="00FB3551" w:rsidDel="00627DE3">
          <w:rPr>
            <w:rFonts w:hint="eastAsia"/>
          </w:rPr>
          <w:delText>其</w:delText>
        </w:r>
      </w:del>
      <w:ins w:id="3661" w:author="Administrator" w:date="2018-02-16T22:20:00Z">
        <w:r w:rsidR="00627DE3">
          <w:rPr>
            <w:rFonts w:hint="eastAsia"/>
          </w:rPr>
          <w:t xml:space="preserve">X </w:t>
        </w:r>
      </w:ins>
      <w:del w:id="3662" w:author="Administrator" w:date="2018-02-16T22:20:00Z">
        <w:r w:rsidR="00FB3551" w:rsidDel="00627DE3">
          <w:rPr>
            <w:rFonts w:hint="eastAsia"/>
          </w:rPr>
          <w:delText>进</w:delText>
        </w:r>
      </w:del>
      <w:commentRangeEnd w:id="3495"/>
      <w:ins w:id="3663" w:author="Administrator" w:date="2018-02-16T22:20:00Z">
        <w:r w:rsidR="00627DE3">
          <w:rPr>
            <w:rFonts w:hint="eastAsia"/>
          </w:rPr>
          <w:t xml:space="preserve">X </w:t>
        </w:r>
      </w:ins>
      <w:r w:rsidR="00B5392D">
        <w:rPr>
          <w:rStyle w:val="ab"/>
        </w:rPr>
        <w:commentReference w:id="3495"/>
      </w:r>
    </w:p>
    <w:p w:rsidR="00F574F3" w:rsidRDefault="00F574F3" w:rsidP="00F574F3">
      <w:pPr>
        <w:jc w:val="center"/>
      </w:pPr>
      <w:commentRangeStart w:id="3664"/>
      <w:r>
        <w:rPr>
          <w:noProof/>
        </w:rPr>
        <w:drawing>
          <wp:inline distT="0" distB="0" distL="0" distR="0">
            <wp:extent cx="1104900" cy="14782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725" r="703"/>
                    <a:stretch>
                      <a:fillRect/>
                    </a:stretch>
                  </pic:blipFill>
                  <pic:spPr bwMode="auto">
                    <a:xfrm>
                      <a:off x="0" y="0"/>
                      <a:ext cx="1104900" cy="1478280"/>
                    </a:xfrm>
                    <a:prstGeom prst="rect">
                      <a:avLst/>
                    </a:prstGeom>
                    <a:noFill/>
                    <a:ln>
                      <a:noFill/>
                    </a:ln>
                  </pic:spPr>
                </pic:pic>
              </a:graphicData>
            </a:graphic>
          </wp:inline>
        </w:drawing>
      </w:r>
      <w:commentRangeEnd w:id="3664"/>
      <w:r w:rsidR="00B5392D">
        <w:rPr>
          <w:rStyle w:val="ab"/>
        </w:rPr>
        <w:commentReference w:id="3664"/>
      </w:r>
    </w:p>
    <w:p w:rsidR="00F574F3" w:rsidRPr="00042515" w:rsidRDefault="00F574F3" w:rsidP="00F574F3">
      <w:pPr>
        <w:jc w:val="center"/>
        <w:rPr>
          <w:rFonts w:ascii="黑体" w:eastAsia="黑体" w:hAnsi="黑体"/>
          <w:sz w:val="15"/>
          <w:szCs w:val="15"/>
        </w:rPr>
      </w:pPr>
      <w:commentRangeStart w:id="3665"/>
      <w:r w:rsidRPr="00042515">
        <w:rPr>
          <w:rFonts w:ascii="黑体" w:eastAsia="黑体" w:hAnsi="黑体" w:hint="eastAsia"/>
          <w:sz w:val="15"/>
          <w:szCs w:val="15"/>
        </w:rPr>
        <w:t>图</w:t>
      </w:r>
      <w:r w:rsidR="00204C73">
        <w:rPr>
          <w:rFonts w:ascii="黑体" w:eastAsia="黑体" w:hAnsi="黑体" w:hint="eastAsia"/>
          <w:sz w:val="15"/>
          <w:szCs w:val="15"/>
        </w:rPr>
        <w:t>3</w:t>
      </w:r>
      <w:commentRangeEnd w:id="3665"/>
      <w:r w:rsidR="00B5392D">
        <w:rPr>
          <w:rStyle w:val="ab"/>
        </w:rPr>
        <w:commentReference w:id="3665"/>
      </w:r>
      <w:r w:rsidRPr="00042515">
        <w:rPr>
          <w:rFonts w:ascii="黑体" w:eastAsia="黑体" w:hAnsi="黑体"/>
          <w:sz w:val="15"/>
          <w:szCs w:val="15"/>
        </w:rPr>
        <w:t xml:space="preserve"> </w:t>
      </w:r>
      <w:commentRangeStart w:id="3666"/>
      <w:r w:rsidRPr="00042515">
        <w:rPr>
          <w:rFonts w:ascii="黑体" w:eastAsia="黑体" w:hAnsi="黑体" w:hint="eastAsia"/>
          <w:sz w:val="15"/>
          <w:szCs w:val="15"/>
        </w:rPr>
        <w:t>传感器</w:t>
      </w:r>
      <w:del w:id="3667" w:author="Administrator" w:date="2018-02-16T22:21:00Z">
        <w:r w:rsidRPr="00042515" w:rsidDel="00627DE3">
          <w:rPr>
            <w:rFonts w:ascii="黑体" w:eastAsia="黑体" w:hAnsi="黑体" w:hint="eastAsia"/>
            <w:sz w:val="15"/>
            <w:szCs w:val="15"/>
          </w:rPr>
          <w:delText>信</w:delText>
        </w:r>
      </w:del>
      <w:ins w:id="3668" w:author="Administrator" w:date="2018-02-16T22:21:00Z">
        <w:r w:rsidR="00627DE3">
          <w:rPr>
            <w:rFonts w:ascii="黑体" w:eastAsia="黑体" w:hAnsi="黑体" w:hint="eastAsia"/>
            <w:sz w:val="15"/>
            <w:szCs w:val="15"/>
          </w:rPr>
          <w:t xml:space="preserve">X </w:t>
        </w:r>
      </w:ins>
      <w:del w:id="3669" w:author="Administrator" w:date="2018-02-16T22:21:00Z">
        <w:r w:rsidRPr="00042515" w:rsidDel="00627DE3">
          <w:rPr>
            <w:rFonts w:ascii="黑体" w:eastAsia="黑体" w:hAnsi="黑体" w:hint="eastAsia"/>
            <w:sz w:val="15"/>
            <w:szCs w:val="15"/>
          </w:rPr>
          <w:delText>号</w:delText>
        </w:r>
      </w:del>
      <w:ins w:id="3670" w:author="Administrator" w:date="2018-02-16T22:21:00Z">
        <w:r w:rsidR="00627DE3">
          <w:rPr>
            <w:rFonts w:ascii="黑体" w:eastAsia="黑体" w:hAnsi="黑体" w:hint="eastAsia"/>
            <w:sz w:val="15"/>
            <w:szCs w:val="15"/>
          </w:rPr>
          <w:t xml:space="preserve">X </w:t>
        </w:r>
      </w:ins>
      <w:del w:id="3671" w:author="Administrator" w:date="2018-02-16T22:21:00Z">
        <w:r w:rsidRPr="00042515" w:rsidDel="00627DE3">
          <w:rPr>
            <w:rFonts w:ascii="黑体" w:eastAsia="黑体" w:hAnsi="黑体" w:hint="eastAsia"/>
            <w:sz w:val="15"/>
            <w:szCs w:val="15"/>
          </w:rPr>
          <w:delText>调</w:delText>
        </w:r>
      </w:del>
      <w:ins w:id="3672" w:author="Administrator" w:date="2018-02-16T22:21:00Z">
        <w:r w:rsidR="00627DE3">
          <w:rPr>
            <w:rFonts w:ascii="黑体" w:eastAsia="黑体" w:hAnsi="黑体" w:hint="eastAsia"/>
            <w:sz w:val="15"/>
            <w:szCs w:val="15"/>
          </w:rPr>
          <w:t xml:space="preserve">X </w:t>
        </w:r>
      </w:ins>
      <w:del w:id="3673" w:author="Administrator" w:date="2018-02-16T22:21:00Z">
        <w:r w:rsidRPr="00042515" w:rsidDel="00627DE3">
          <w:rPr>
            <w:rFonts w:ascii="黑体" w:eastAsia="黑体" w:hAnsi="黑体" w:hint="eastAsia"/>
            <w:sz w:val="15"/>
            <w:szCs w:val="15"/>
          </w:rPr>
          <w:delText>节</w:delText>
        </w:r>
      </w:del>
      <w:ins w:id="3674" w:author="Administrator" w:date="2018-02-16T22:21:00Z">
        <w:r w:rsidR="00627DE3">
          <w:rPr>
            <w:rFonts w:ascii="黑体" w:eastAsia="黑体" w:hAnsi="黑体" w:hint="eastAsia"/>
            <w:sz w:val="15"/>
            <w:szCs w:val="15"/>
          </w:rPr>
          <w:t xml:space="preserve">X </w:t>
        </w:r>
      </w:ins>
      <w:del w:id="3675" w:author="Administrator" w:date="2018-02-16T22:21:00Z">
        <w:r w:rsidRPr="00042515" w:rsidDel="00627DE3">
          <w:rPr>
            <w:rFonts w:ascii="黑体" w:eastAsia="黑体" w:hAnsi="黑体" w:hint="eastAsia"/>
            <w:sz w:val="15"/>
            <w:szCs w:val="15"/>
          </w:rPr>
          <w:delText>电</w:delText>
        </w:r>
      </w:del>
      <w:ins w:id="3676" w:author="Administrator" w:date="2018-02-16T22:21:00Z">
        <w:r w:rsidR="00627DE3">
          <w:rPr>
            <w:rFonts w:ascii="黑体" w:eastAsia="黑体" w:hAnsi="黑体" w:hint="eastAsia"/>
            <w:sz w:val="15"/>
            <w:szCs w:val="15"/>
          </w:rPr>
          <w:t xml:space="preserve">X </w:t>
        </w:r>
      </w:ins>
      <w:del w:id="3677" w:author="Administrator" w:date="2018-02-16T22:21:00Z">
        <w:r w:rsidRPr="00042515" w:rsidDel="00627DE3">
          <w:rPr>
            <w:rFonts w:ascii="黑体" w:eastAsia="黑体" w:hAnsi="黑体" w:hint="eastAsia"/>
            <w:sz w:val="15"/>
            <w:szCs w:val="15"/>
          </w:rPr>
          <w:delText>路</w:delText>
        </w:r>
      </w:del>
      <w:ins w:id="3678" w:author="Administrator" w:date="2018-02-16T22:21:00Z">
        <w:r w:rsidR="00627DE3">
          <w:rPr>
            <w:rFonts w:ascii="黑体" w:eastAsia="黑体" w:hAnsi="黑体" w:hint="eastAsia"/>
            <w:sz w:val="15"/>
            <w:szCs w:val="15"/>
          </w:rPr>
          <w:t xml:space="preserve">X </w:t>
        </w:r>
      </w:ins>
      <w:del w:id="3679" w:author="Administrator" w:date="2018-02-16T22:21:00Z">
        <w:r w:rsidRPr="00042515" w:rsidDel="00627DE3">
          <w:rPr>
            <w:rFonts w:ascii="黑体" w:eastAsia="黑体" w:hAnsi="黑体" w:hint="eastAsia"/>
            <w:sz w:val="15"/>
            <w:szCs w:val="15"/>
          </w:rPr>
          <w:delText>图</w:delText>
        </w:r>
      </w:del>
      <w:commentRangeEnd w:id="3666"/>
      <w:ins w:id="3680" w:author="Administrator" w:date="2018-02-16T22:21:00Z">
        <w:r w:rsidR="00627DE3">
          <w:rPr>
            <w:rFonts w:ascii="黑体" w:eastAsia="黑体" w:hAnsi="黑体" w:hint="eastAsia"/>
            <w:sz w:val="15"/>
            <w:szCs w:val="15"/>
          </w:rPr>
          <w:t xml:space="preserve">X </w:t>
        </w:r>
      </w:ins>
      <w:r w:rsidR="00B5392D">
        <w:rPr>
          <w:rStyle w:val="ab"/>
        </w:rPr>
        <w:commentReference w:id="3666"/>
      </w:r>
    </w:p>
    <w:p w:rsidR="00F574F3" w:rsidRPr="00CA029C" w:rsidRDefault="00FB3551" w:rsidP="00960CC5">
      <w:commentRangeStart w:id="3681"/>
      <w:del w:id="3682" w:author="Administrator" w:date="2018-02-16T22:21:00Z">
        <w:r w:rsidDel="00627DE3">
          <w:rPr>
            <w:rFonts w:hint="eastAsia"/>
          </w:rPr>
          <w:delText>行</w:delText>
        </w:r>
      </w:del>
      <w:ins w:id="3683" w:author="Administrator" w:date="2018-02-16T22:21:00Z">
        <w:r w:rsidR="00627DE3">
          <w:rPr>
            <w:rFonts w:hint="eastAsia"/>
          </w:rPr>
          <w:t xml:space="preserve">X </w:t>
        </w:r>
      </w:ins>
      <w:del w:id="3684" w:author="Administrator" w:date="2018-02-16T22:21:00Z">
        <w:r w:rsidDel="00627DE3">
          <w:rPr>
            <w:rFonts w:hint="eastAsia"/>
          </w:rPr>
          <w:delText>信</w:delText>
        </w:r>
      </w:del>
      <w:ins w:id="3685" w:author="Administrator" w:date="2018-02-16T22:21:00Z">
        <w:r w:rsidR="00627DE3">
          <w:rPr>
            <w:rFonts w:hint="eastAsia"/>
          </w:rPr>
          <w:t xml:space="preserve">X </w:t>
        </w:r>
      </w:ins>
      <w:del w:id="3686" w:author="Administrator" w:date="2018-02-16T22:21:00Z">
        <w:r w:rsidDel="00627DE3">
          <w:rPr>
            <w:rFonts w:hint="eastAsia"/>
          </w:rPr>
          <w:delText>号</w:delText>
        </w:r>
      </w:del>
      <w:ins w:id="3687" w:author="Administrator" w:date="2018-02-16T22:21:00Z">
        <w:r w:rsidR="00627DE3">
          <w:rPr>
            <w:rFonts w:hint="eastAsia"/>
          </w:rPr>
          <w:t xml:space="preserve">X </w:t>
        </w:r>
      </w:ins>
      <w:del w:id="3688" w:author="Administrator" w:date="2018-02-16T22:21:00Z">
        <w:r w:rsidDel="00627DE3">
          <w:rPr>
            <w:rFonts w:hint="eastAsia"/>
          </w:rPr>
          <w:delText>处</w:delText>
        </w:r>
      </w:del>
      <w:ins w:id="3689" w:author="Administrator" w:date="2018-02-16T22:21:00Z">
        <w:r w:rsidR="00627DE3">
          <w:rPr>
            <w:rFonts w:hint="eastAsia"/>
          </w:rPr>
          <w:t xml:space="preserve">X </w:t>
        </w:r>
      </w:ins>
      <w:del w:id="3690" w:author="Administrator" w:date="2018-02-16T22:21:00Z">
        <w:r w:rsidDel="00627DE3">
          <w:rPr>
            <w:rFonts w:hint="eastAsia"/>
          </w:rPr>
          <w:delText>理</w:delText>
        </w:r>
      </w:del>
      <w:ins w:id="3691" w:author="Administrator" w:date="2018-02-16T22:21:00Z">
        <w:r w:rsidR="00627DE3">
          <w:rPr>
            <w:rFonts w:hint="eastAsia"/>
          </w:rPr>
          <w:t xml:space="preserve">X </w:t>
        </w:r>
      </w:ins>
      <w:del w:id="3692" w:author="Administrator" w:date="2018-02-16T22:21:00Z">
        <w:r w:rsidDel="00627DE3">
          <w:rPr>
            <w:rFonts w:ascii="Times New Roman" w:hAnsi="Times New Roman"/>
            <w:szCs w:val="21"/>
          </w:rPr>
          <w:delText>。</w:delText>
        </w:r>
      </w:del>
      <w:ins w:id="3693" w:author="Administrator" w:date="2018-02-16T22:21:00Z">
        <w:r w:rsidR="00627DE3">
          <w:rPr>
            <w:rFonts w:ascii="Times New Roman" w:hAnsi="Times New Roman"/>
            <w:szCs w:val="21"/>
          </w:rPr>
          <w:t xml:space="preserve">X </w:t>
        </w:r>
      </w:ins>
      <w:del w:id="3694" w:author="hnj2288" w:date="2016-05-13T16:42:00Z">
        <w:r w:rsidR="00CA029C" w:rsidDel="00CC2058">
          <w:rPr>
            <w:rFonts w:ascii="Times New Roman" w:hAnsi="Times New Roman" w:hint="eastAsia"/>
            <w:szCs w:val="21"/>
          </w:rPr>
          <w:delText>根据高等数学理论</w:delText>
        </w:r>
      </w:del>
      <w:ins w:id="3695" w:author="hnj2288" w:date="2016-05-13T16:42:00Z">
        <w:del w:id="3696" w:author="Administrator" w:date="2018-02-16T22:21:00Z">
          <w:r w:rsidR="00CC2058" w:rsidDel="00627DE3">
            <w:rPr>
              <w:rFonts w:ascii="Times New Roman" w:hAnsi="Times New Roman" w:hint="eastAsia"/>
              <w:szCs w:val="21"/>
            </w:rPr>
            <w:delText>一</w:delText>
          </w:r>
        </w:del>
      </w:ins>
      <w:ins w:id="3697" w:author="Administrator" w:date="2018-02-16T22:21:00Z">
        <w:r w:rsidR="00627DE3">
          <w:rPr>
            <w:rFonts w:ascii="Times New Roman" w:hAnsi="Times New Roman" w:hint="eastAsia"/>
            <w:szCs w:val="21"/>
          </w:rPr>
          <w:t xml:space="preserve">X </w:t>
        </w:r>
      </w:ins>
      <w:ins w:id="3698" w:author="hnj2288" w:date="2016-05-13T16:42:00Z">
        <w:del w:id="3699" w:author="Administrator" w:date="2018-02-16T22:21:00Z">
          <w:r w:rsidR="00CC2058" w:rsidDel="00627DE3">
            <w:rPr>
              <w:rFonts w:ascii="Times New Roman" w:hAnsi="Times New Roman" w:hint="eastAsia"/>
              <w:szCs w:val="21"/>
            </w:rPr>
            <w:delText>般</w:delText>
          </w:r>
        </w:del>
      </w:ins>
      <w:ins w:id="3700" w:author="Administrator" w:date="2018-02-16T22:21:00Z">
        <w:r w:rsidR="00627DE3">
          <w:rPr>
            <w:rFonts w:ascii="Times New Roman" w:hAnsi="Times New Roman" w:hint="eastAsia"/>
            <w:szCs w:val="21"/>
          </w:rPr>
          <w:t xml:space="preserve">X </w:t>
        </w:r>
      </w:ins>
      <w:ins w:id="3701" w:author="hnj2288" w:date="2016-05-13T16:42:00Z">
        <w:del w:id="3702" w:author="Administrator" w:date="2018-02-16T22:21:00Z">
          <w:r w:rsidR="00CC2058" w:rsidDel="00627DE3">
            <w:rPr>
              <w:rFonts w:ascii="Times New Roman" w:hAnsi="Times New Roman" w:hint="eastAsia"/>
              <w:szCs w:val="21"/>
            </w:rPr>
            <w:delText>来</w:delText>
          </w:r>
        </w:del>
      </w:ins>
      <w:ins w:id="3703" w:author="Administrator" w:date="2018-02-16T22:21:00Z">
        <w:r w:rsidR="00627DE3">
          <w:rPr>
            <w:rFonts w:ascii="Times New Roman" w:hAnsi="Times New Roman" w:hint="eastAsia"/>
            <w:szCs w:val="21"/>
          </w:rPr>
          <w:t xml:space="preserve">X </w:t>
        </w:r>
      </w:ins>
      <w:ins w:id="3704" w:author="hnj2288" w:date="2016-05-13T16:42:00Z">
        <w:del w:id="3705" w:author="Administrator" w:date="2018-02-16T22:21:00Z">
          <w:r w:rsidR="00CC2058" w:rsidDel="00627DE3">
            <w:rPr>
              <w:rFonts w:ascii="Times New Roman" w:hAnsi="Times New Roman" w:hint="eastAsia"/>
              <w:szCs w:val="21"/>
            </w:rPr>
            <w:delText>说</w:delText>
          </w:r>
        </w:del>
      </w:ins>
      <w:ins w:id="3706" w:author="Administrator" w:date="2018-02-16T22:21:00Z">
        <w:r w:rsidR="00627DE3">
          <w:rPr>
            <w:rFonts w:ascii="Times New Roman" w:hAnsi="Times New Roman" w:hint="eastAsia"/>
            <w:szCs w:val="21"/>
          </w:rPr>
          <w:t xml:space="preserve">X </w:t>
        </w:r>
      </w:ins>
      <w:del w:id="3707" w:author="Administrator" w:date="2018-02-16T22:21:00Z">
        <w:r w:rsidR="00F574F3" w:rsidDel="00627DE3">
          <w:rPr>
            <w:rFonts w:ascii="Times New Roman" w:hAnsi="Times New Roman"/>
            <w:szCs w:val="21"/>
          </w:rPr>
          <w:delText>，</w:delText>
        </w:r>
      </w:del>
      <w:ins w:id="3708" w:author="Administrator" w:date="2018-02-16T22:21:00Z">
        <w:r w:rsidR="00627DE3">
          <w:rPr>
            <w:rFonts w:ascii="Times New Roman" w:hAnsi="Times New Roman"/>
            <w:szCs w:val="21"/>
          </w:rPr>
          <w:t xml:space="preserve">X </w:t>
        </w:r>
      </w:ins>
      <w:del w:id="3709" w:author="Administrator" w:date="2018-02-16T22:21:00Z">
        <w:r w:rsidR="00F574F3" w:rsidDel="00627DE3">
          <w:rPr>
            <w:rFonts w:ascii="Times New Roman" w:hAnsi="Times New Roman"/>
            <w:szCs w:val="21"/>
          </w:rPr>
          <w:delText>一</w:delText>
        </w:r>
      </w:del>
      <w:ins w:id="3710" w:author="Administrator" w:date="2018-02-16T22:21:00Z">
        <w:r w:rsidR="00627DE3">
          <w:rPr>
            <w:rFonts w:ascii="Times New Roman" w:hAnsi="Times New Roman"/>
            <w:szCs w:val="21"/>
          </w:rPr>
          <w:t xml:space="preserve">X </w:t>
        </w:r>
      </w:ins>
      <w:del w:id="3711" w:author="Administrator" w:date="2018-02-16T22:21:00Z">
        <w:r w:rsidR="00F574F3" w:rsidDel="00627DE3">
          <w:rPr>
            <w:rFonts w:ascii="Times New Roman" w:hAnsi="Times New Roman"/>
            <w:szCs w:val="21"/>
          </w:rPr>
          <w:delText>定</w:delText>
        </w:r>
      </w:del>
      <w:ins w:id="3712" w:author="Administrator" w:date="2018-02-16T22:21:00Z">
        <w:r w:rsidR="00627DE3">
          <w:rPr>
            <w:rFonts w:ascii="Times New Roman" w:hAnsi="Times New Roman"/>
            <w:szCs w:val="21"/>
          </w:rPr>
          <w:t xml:space="preserve">X </w:t>
        </w:r>
      </w:ins>
      <w:del w:id="3713" w:author="Administrator" w:date="2018-02-16T22:21:00Z">
        <w:r w:rsidR="00F574F3" w:rsidDel="00627DE3">
          <w:rPr>
            <w:rFonts w:ascii="Times New Roman" w:hAnsi="Times New Roman"/>
            <w:szCs w:val="21"/>
          </w:rPr>
          <w:delText>条</w:delText>
        </w:r>
      </w:del>
      <w:ins w:id="3714" w:author="Administrator" w:date="2018-02-16T22:21:00Z">
        <w:r w:rsidR="00627DE3">
          <w:rPr>
            <w:rFonts w:ascii="Times New Roman" w:hAnsi="Times New Roman"/>
            <w:szCs w:val="21"/>
          </w:rPr>
          <w:t xml:space="preserve">X </w:t>
        </w:r>
      </w:ins>
      <w:del w:id="3715" w:author="Administrator" w:date="2018-02-16T22:21:00Z">
        <w:r w:rsidR="00F574F3" w:rsidDel="00627DE3">
          <w:rPr>
            <w:rFonts w:ascii="Times New Roman" w:hAnsi="Times New Roman"/>
            <w:szCs w:val="21"/>
          </w:rPr>
          <w:delText>件</w:delText>
        </w:r>
      </w:del>
      <w:ins w:id="3716" w:author="Administrator" w:date="2018-02-16T22:21:00Z">
        <w:r w:rsidR="00627DE3">
          <w:rPr>
            <w:rFonts w:ascii="Times New Roman" w:hAnsi="Times New Roman"/>
            <w:szCs w:val="21"/>
          </w:rPr>
          <w:t xml:space="preserve">X </w:t>
        </w:r>
      </w:ins>
      <w:del w:id="3717" w:author="Administrator" w:date="2018-02-16T22:21:00Z">
        <w:r w:rsidR="00F574F3" w:rsidDel="00627DE3">
          <w:rPr>
            <w:rFonts w:ascii="Times New Roman" w:hAnsi="Times New Roman" w:hint="eastAsia"/>
            <w:szCs w:val="21"/>
          </w:rPr>
          <w:delText>下</w:delText>
        </w:r>
      </w:del>
      <w:ins w:id="3718" w:author="Administrator" w:date="2018-02-16T22:21:00Z">
        <w:r w:rsidR="00627DE3">
          <w:rPr>
            <w:rFonts w:ascii="Times New Roman" w:hAnsi="Times New Roman" w:hint="eastAsia"/>
            <w:szCs w:val="21"/>
          </w:rPr>
          <w:t xml:space="preserve">X </w:t>
        </w:r>
      </w:ins>
      <w:del w:id="3719" w:author="Administrator" w:date="2018-02-16T22:21:00Z">
        <w:r w:rsidR="00F574F3" w:rsidDel="00627DE3">
          <w:rPr>
            <w:rFonts w:ascii="Times New Roman" w:hAnsi="Times New Roman" w:hint="eastAsia"/>
            <w:szCs w:val="21"/>
          </w:rPr>
          <w:delText>的</w:delText>
        </w:r>
      </w:del>
      <w:ins w:id="3720" w:author="Administrator" w:date="2018-02-16T22:21:00Z">
        <w:r w:rsidR="00627DE3">
          <w:rPr>
            <w:rFonts w:ascii="Times New Roman" w:hAnsi="Times New Roman" w:hint="eastAsia"/>
            <w:szCs w:val="21"/>
          </w:rPr>
          <w:t xml:space="preserve">X </w:t>
        </w:r>
      </w:ins>
      <w:del w:id="3721" w:author="Administrator" w:date="2018-02-16T22:21:00Z">
        <w:r w:rsidR="00F574F3" w:rsidDel="00627DE3">
          <w:rPr>
            <w:rFonts w:ascii="Times New Roman" w:hAnsi="Times New Roman"/>
            <w:szCs w:val="21"/>
          </w:rPr>
          <w:delText>信</w:delText>
        </w:r>
      </w:del>
      <w:ins w:id="3722" w:author="Administrator" w:date="2018-02-16T22:21:00Z">
        <w:r w:rsidR="00627DE3">
          <w:rPr>
            <w:rFonts w:ascii="Times New Roman" w:hAnsi="Times New Roman"/>
            <w:szCs w:val="21"/>
          </w:rPr>
          <w:t xml:space="preserve">X </w:t>
        </w:r>
      </w:ins>
      <w:del w:id="3723" w:author="Administrator" w:date="2018-02-16T22:21:00Z">
        <w:r w:rsidR="00F574F3" w:rsidDel="00627DE3">
          <w:rPr>
            <w:rFonts w:ascii="Times New Roman" w:hAnsi="Times New Roman"/>
            <w:szCs w:val="21"/>
          </w:rPr>
          <w:delText>号</w:delText>
        </w:r>
      </w:del>
      <w:ins w:id="3724" w:author="Administrator" w:date="2018-02-16T22:21:00Z">
        <w:r w:rsidR="00627DE3">
          <w:rPr>
            <w:rFonts w:ascii="Times New Roman" w:hAnsi="Times New Roman"/>
            <w:szCs w:val="21"/>
          </w:rPr>
          <w:t xml:space="preserve">X </w:t>
        </w:r>
      </w:ins>
      <w:del w:id="3725" w:author="Administrator" w:date="2018-02-16T22:21:00Z">
        <w:r w:rsidR="00F574F3" w:rsidDel="00627DE3">
          <w:rPr>
            <w:rFonts w:ascii="Times New Roman" w:hAnsi="Times New Roman" w:hint="eastAsia"/>
            <w:szCs w:val="21"/>
          </w:rPr>
          <w:delText>波</w:delText>
        </w:r>
      </w:del>
      <w:ins w:id="3726" w:author="Administrator" w:date="2018-02-16T22:21:00Z">
        <w:r w:rsidR="00627DE3">
          <w:rPr>
            <w:rFonts w:ascii="Times New Roman" w:hAnsi="Times New Roman" w:hint="eastAsia"/>
            <w:szCs w:val="21"/>
          </w:rPr>
          <w:t xml:space="preserve">X </w:t>
        </w:r>
      </w:ins>
      <w:del w:id="3727" w:author="Administrator" w:date="2018-02-16T22:21:00Z">
        <w:r w:rsidR="0020380D" w:rsidDel="00627DE3">
          <w:rPr>
            <w:rFonts w:ascii="Times New Roman" w:hAnsi="Times New Roman"/>
            <w:szCs w:val="21"/>
          </w:rPr>
          <w:delText>都</w:delText>
        </w:r>
      </w:del>
      <w:ins w:id="3728" w:author="Administrator" w:date="2018-02-16T22:21:00Z">
        <w:r w:rsidR="00627DE3">
          <w:rPr>
            <w:rFonts w:ascii="Times New Roman" w:hAnsi="Times New Roman"/>
            <w:szCs w:val="21"/>
          </w:rPr>
          <w:t xml:space="preserve">X </w:t>
        </w:r>
      </w:ins>
      <w:del w:id="3729" w:author="Administrator" w:date="2018-02-16T22:21:00Z">
        <w:r w:rsidR="0020380D" w:rsidDel="00627DE3">
          <w:rPr>
            <w:rFonts w:ascii="Times New Roman" w:hAnsi="Times New Roman"/>
            <w:szCs w:val="21"/>
          </w:rPr>
          <w:delText>可</w:delText>
        </w:r>
      </w:del>
      <w:ins w:id="3730" w:author="Administrator" w:date="2018-02-16T22:21:00Z">
        <w:r w:rsidR="00627DE3">
          <w:rPr>
            <w:rFonts w:ascii="Times New Roman" w:hAnsi="Times New Roman"/>
            <w:szCs w:val="21"/>
          </w:rPr>
          <w:t xml:space="preserve">X </w:t>
        </w:r>
      </w:ins>
      <w:del w:id="3731" w:author="Administrator" w:date="2018-02-16T22:21:00Z">
        <w:r w:rsidR="0020380D" w:rsidDel="00627DE3">
          <w:rPr>
            <w:rFonts w:ascii="Times New Roman" w:hAnsi="Times New Roman"/>
            <w:szCs w:val="21"/>
          </w:rPr>
          <w:delText>以</w:delText>
        </w:r>
      </w:del>
      <w:ins w:id="3732" w:author="Administrator" w:date="2018-02-16T22:21:00Z">
        <w:r w:rsidR="00627DE3">
          <w:rPr>
            <w:rFonts w:ascii="Times New Roman" w:hAnsi="Times New Roman"/>
            <w:szCs w:val="21"/>
          </w:rPr>
          <w:t xml:space="preserve">X </w:t>
        </w:r>
      </w:ins>
      <w:del w:id="3733" w:author="Administrator" w:date="2018-02-16T22:21:00Z">
        <w:r w:rsidR="0020380D" w:rsidDel="00627DE3">
          <w:rPr>
            <w:rFonts w:ascii="Times New Roman" w:hAnsi="Times New Roman"/>
            <w:szCs w:val="21"/>
          </w:rPr>
          <w:delText>被</w:delText>
        </w:r>
      </w:del>
      <w:ins w:id="3734" w:author="Administrator" w:date="2018-02-16T22:21:00Z">
        <w:r w:rsidR="00627DE3">
          <w:rPr>
            <w:rFonts w:ascii="Times New Roman" w:hAnsi="Times New Roman"/>
            <w:szCs w:val="21"/>
          </w:rPr>
          <w:t xml:space="preserve">X </w:t>
        </w:r>
      </w:ins>
      <w:del w:id="3735" w:author="Administrator" w:date="2018-02-16T22:21:00Z">
        <w:r w:rsidR="0020380D" w:rsidDel="00627DE3">
          <w:rPr>
            <w:rFonts w:ascii="Times New Roman" w:hAnsi="Times New Roman" w:hint="eastAsia"/>
            <w:szCs w:val="21"/>
          </w:rPr>
          <w:delText>看</w:delText>
        </w:r>
      </w:del>
      <w:ins w:id="3736" w:author="Administrator" w:date="2018-02-16T22:21:00Z">
        <w:r w:rsidR="00627DE3">
          <w:rPr>
            <w:rFonts w:ascii="Times New Roman" w:hAnsi="Times New Roman" w:hint="eastAsia"/>
            <w:szCs w:val="21"/>
          </w:rPr>
          <w:t xml:space="preserve">X </w:t>
        </w:r>
      </w:ins>
      <w:del w:id="3737" w:author="Administrator" w:date="2018-02-16T22:21:00Z">
        <w:r w:rsidR="0020380D" w:rsidDel="00627DE3">
          <w:rPr>
            <w:rFonts w:ascii="Times New Roman" w:hAnsi="Times New Roman" w:hint="eastAsia"/>
            <w:szCs w:val="21"/>
          </w:rPr>
          <w:delText>作</w:delText>
        </w:r>
      </w:del>
      <w:ins w:id="3738" w:author="Administrator" w:date="2018-02-16T22:21:00Z">
        <w:r w:rsidR="00627DE3">
          <w:rPr>
            <w:rFonts w:ascii="Times New Roman" w:hAnsi="Times New Roman" w:hint="eastAsia"/>
            <w:szCs w:val="21"/>
          </w:rPr>
          <w:t xml:space="preserve">X </w:t>
        </w:r>
      </w:ins>
      <w:del w:id="3739" w:author="Administrator" w:date="2018-02-16T22:21:00Z">
        <w:r w:rsidR="00F574F3" w:rsidDel="00627DE3">
          <w:rPr>
            <w:rFonts w:ascii="Times New Roman" w:hAnsi="Times New Roman"/>
            <w:szCs w:val="21"/>
          </w:rPr>
          <w:delText>由</w:delText>
        </w:r>
      </w:del>
      <w:ins w:id="3740" w:author="Administrator" w:date="2018-02-16T22:21:00Z">
        <w:r w:rsidR="00627DE3">
          <w:rPr>
            <w:rFonts w:ascii="Times New Roman" w:hAnsi="Times New Roman"/>
            <w:szCs w:val="21"/>
          </w:rPr>
          <w:t xml:space="preserve">X </w:t>
        </w:r>
      </w:ins>
      <w:del w:id="3741" w:author="Administrator" w:date="2018-02-16T22:21:00Z">
        <w:r w:rsidR="00F574F3" w:rsidDel="00627DE3">
          <w:rPr>
            <w:rFonts w:ascii="Times New Roman" w:hAnsi="Times New Roman" w:hint="eastAsia"/>
            <w:szCs w:val="21"/>
          </w:rPr>
          <w:delText>无</w:delText>
        </w:r>
      </w:del>
      <w:ins w:id="3742" w:author="Administrator" w:date="2018-02-16T22:21:00Z">
        <w:r w:rsidR="00627DE3">
          <w:rPr>
            <w:rFonts w:ascii="Times New Roman" w:hAnsi="Times New Roman" w:hint="eastAsia"/>
            <w:szCs w:val="21"/>
          </w:rPr>
          <w:t xml:space="preserve">X </w:t>
        </w:r>
      </w:ins>
      <w:del w:id="3743" w:author="Administrator" w:date="2018-02-16T22:21:00Z">
        <w:r w:rsidR="00F574F3" w:rsidDel="00627DE3">
          <w:rPr>
            <w:rFonts w:ascii="Times New Roman" w:hAnsi="Times New Roman" w:hint="eastAsia"/>
            <w:szCs w:val="21"/>
          </w:rPr>
          <w:delText>数</w:delText>
        </w:r>
      </w:del>
      <w:ins w:id="3744" w:author="Administrator" w:date="2018-02-16T22:21:00Z">
        <w:r w:rsidR="00627DE3">
          <w:rPr>
            <w:rFonts w:ascii="Times New Roman" w:hAnsi="Times New Roman" w:hint="eastAsia"/>
            <w:szCs w:val="21"/>
          </w:rPr>
          <w:t xml:space="preserve">X </w:t>
        </w:r>
      </w:ins>
      <w:del w:id="3745" w:author="Administrator" w:date="2018-02-16T22:21:00Z">
        <w:r w:rsidR="00F574F3" w:rsidDel="00627DE3">
          <w:rPr>
            <w:rFonts w:ascii="Times New Roman" w:hAnsi="Times New Roman"/>
            <w:szCs w:val="21"/>
          </w:rPr>
          <w:delText>个</w:delText>
        </w:r>
      </w:del>
      <w:ins w:id="3746" w:author="Administrator" w:date="2018-02-16T22:21:00Z">
        <w:r w:rsidR="00627DE3">
          <w:rPr>
            <w:rFonts w:ascii="Times New Roman" w:hAnsi="Times New Roman"/>
            <w:szCs w:val="21"/>
          </w:rPr>
          <w:t xml:space="preserve">X </w:t>
        </w:r>
      </w:ins>
      <w:del w:id="3747" w:author="Administrator" w:date="2018-02-16T22:21:00Z">
        <w:r w:rsidR="00F574F3" w:rsidDel="00627DE3">
          <w:rPr>
            <w:rFonts w:ascii="Times New Roman" w:hAnsi="Times New Roman"/>
            <w:szCs w:val="21"/>
          </w:rPr>
          <w:delText>正</w:delText>
        </w:r>
      </w:del>
      <w:ins w:id="3748" w:author="Administrator" w:date="2018-02-16T22:21:00Z">
        <w:r w:rsidR="00627DE3">
          <w:rPr>
            <w:rFonts w:ascii="Times New Roman" w:hAnsi="Times New Roman"/>
            <w:szCs w:val="21"/>
          </w:rPr>
          <w:t xml:space="preserve">X </w:t>
        </w:r>
      </w:ins>
      <w:del w:id="3749" w:author="Administrator" w:date="2018-02-16T22:21:00Z">
        <w:r w:rsidR="00F574F3" w:rsidDel="00627DE3">
          <w:rPr>
            <w:rFonts w:ascii="Times New Roman" w:hAnsi="Times New Roman"/>
            <w:szCs w:val="21"/>
          </w:rPr>
          <w:delText>弦</w:delText>
        </w:r>
      </w:del>
      <w:ins w:id="3750" w:author="Administrator" w:date="2018-02-16T22:21:00Z">
        <w:r w:rsidR="00627DE3">
          <w:rPr>
            <w:rFonts w:ascii="Times New Roman" w:hAnsi="Times New Roman"/>
            <w:szCs w:val="21"/>
          </w:rPr>
          <w:t xml:space="preserve">X </w:t>
        </w:r>
      </w:ins>
      <w:del w:id="3751" w:author="Administrator" w:date="2018-02-16T22:21:00Z">
        <w:r w:rsidR="00F574F3" w:rsidDel="00627DE3">
          <w:rPr>
            <w:rFonts w:ascii="Times New Roman" w:hAnsi="Times New Roman"/>
            <w:szCs w:val="21"/>
          </w:rPr>
          <w:delText>波</w:delText>
        </w:r>
      </w:del>
      <w:ins w:id="3752" w:author="Administrator" w:date="2018-02-16T22:21:00Z">
        <w:r w:rsidR="00627DE3">
          <w:rPr>
            <w:rFonts w:ascii="Times New Roman" w:hAnsi="Times New Roman"/>
            <w:szCs w:val="21"/>
          </w:rPr>
          <w:t xml:space="preserve">X </w:t>
        </w:r>
      </w:ins>
      <w:del w:id="3753" w:author="Administrator" w:date="2018-02-16T22:21:00Z">
        <w:r w:rsidR="00F574F3" w:rsidDel="00627DE3">
          <w:rPr>
            <w:rFonts w:ascii="Times New Roman" w:hAnsi="Times New Roman" w:hint="eastAsia"/>
            <w:szCs w:val="21"/>
          </w:rPr>
          <w:delText>混</w:delText>
        </w:r>
      </w:del>
      <w:ins w:id="3754" w:author="Administrator" w:date="2018-02-16T22:21:00Z">
        <w:r w:rsidR="00627DE3">
          <w:rPr>
            <w:rFonts w:ascii="Times New Roman" w:hAnsi="Times New Roman" w:hint="eastAsia"/>
            <w:szCs w:val="21"/>
          </w:rPr>
          <w:t xml:space="preserve">X </w:t>
        </w:r>
      </w:ins>
      <w:del w:id="3755" w:author="Administrator" w:date="2018-02-16T22:21:00Z">
        <w:r w:rsidR="00F574F3" w:rsidDel="00627DE3">
          <w:rPr>
            <w:rFonts w:ascii="Times New Roman" w:hAnsi="Times New Roman" w:hint="eastAsia"/>
            <w:szCs w:val="21"/>
          </w:rPr>
          <w:delText>合</w:delText>
        </w:r>
      </w:del>
      <w:ins w:id="3756" w:author="Administrator" w:date="2018-02-16T22:21:00Z">
        <w:r w:rsidR="00627DE3">
          <w:rPr>
            <w:rFonts w:ascii="Times New Roman" w:hAnsi="Times New Roman" w:hint="eastAsia"/>
            <w:szCs w:val="21"/>
          </w:rPr>
          <w:t xml:space="preserve">X </w:t>
        </w:r>
      </w:ins>
      <w:del w:id="3757" w:author="Administrator" w:date="2018-02-16T22:21:00Z">
        <w:r w:rsidR="00F574F3" w:rsidDel="00627DE3">
          <w:rPr>
            <w:rFonts w:ascii="Times New Roman" w:hAnsi="Times New Roman"/>
            <w:szCs w:val="21"/>
          </w:rPr>
          <w:delText>叠</w:delText>
        </w:r>
      </w:del>
      <w:ins w:id="3758" w:author="Administrator" w:date="2018-02-16T22:21:00Z">
        <w:r w:rsidR="00627DE3">
          <w:rPr>
            <w:rFonts w:ascii="Times New Roman" w:hAnsi="Times New Roman"/>
            <w:szCs w:val="21"/>
          </w:rPr>
          <w:t xml:space="preserve">X </w:t>
        </w:r>
      </w:ins>
      <w:del w:id="3759" w:author="Administrator" w:date="2018-02-16T22:21:00Z">
        <w:r w:rsidR="00F574F3" w:rsidDel="00627DE3">
          <w:rPr>
            <w:rFonts w:ascii="Times New Roman" w:hAnsi="Times New Roman"/>
            <w:szCs w:val="21"/>
          </w:rPr>
          <w:delText>加</w:delText>
        </w:r>
      </w:del>
      <w:ins w:id="3760" w:author="Administrator" w:date="2018-02-16T22:21:00Z">
        <w:r w:rsidR="00627DE3">
          <w:rPr>
            <w:rFonts w:ascii="Times New Roman" w:hAnsi="Times New Roman"/>
            <w:szCs w:val="21"/>
          </w:rPr>
          <w:t xml:space="preserve">X </w:t>
        </w:r>
      </w:ins>
      <w:del w:id="3761" w:author="Administrator" w:date="2018-02-16T22:21:00Z">
        <w:r w:rsidR="00F574F3" w:rsidDel="00627DE3">
          <w:rPr>
            <w:rFonts w:ascii="Times New Roman" w:hAnsi="Times New Roman"/>
            <w:szCs w:val="21"/>
          </w:rPr>
          <w:delText>而</w:delText>
        </w:r>
      </w:del>
      <w:ins w:id="3762" w:author="Administrator" w:date="2018-02-16T22:21:00Z">
        <w:r w:rsidR="00627DE3">
          <w:rPr>
            <w:rFonts w:ascii="Times New Roman" w:hAnsi="Times New Roman"/>
            <w:szCs w:val="21"/>
          </w:rPr>
          <w:t xml:space="preserve">X </w:t>
        </w:r>
      </w:ins>
      <w:del w:id="3763" w:author="Administrator" w:date="2018-02-16T22:21:00Z">
        <w:r w:rsidR="00F574F3" w:rsidDel="00627DE3">
          <w:rPr>
            <w:rFonts w:ascii="Times New Roman" w:hAnsi="Times New Roman"/>
            <w:szCs w:val="21"/>
          </w:rPr>
          <w:delText>成</w:delText>
        </w:r>
      </w:del>
      <w:ins w:id="3764" w:author="Administrator" w:date="2018-02-16T22:21:00Z">
        <w:r w:rsidR="00627DE3">
          <w:rPr>
            <w:rFonts w:ascii="Times New Roman" w:hAnsi="Times New Roman"/>
            <w:szCs w:val="21"/>
          </w:rPr>
          <w:t xml:space="preserve">X </w:t>
        </w:r>
      </w:ins>
      <w:del w:id="3765" w:author="Administrator" w:date="2018-02-16T22:21:00Z">
        <w:r w:rsidR="00CA029C" w:rsidDel="00627DE3">
          <w:rPr>
            <w:rFonts w:ascii="Times New Roman" w:hAnsi="Times New Roman"/>
            <w:szCs w:val="21"/>
            <w:vertAlign w:val="superscript"/>
          </w:rPr>
          <w:delText>[</w:delText>
        </w:r>
      </w:del>
      <w:ins w:id="3766" w:author="Administrator" w:date="2018-02-16T22:21:00Z">
        <w:r w:rsidR="00627DE3">
          <w:rPr>
            <w:rFonts w:ascii="Times New Roman" w:hAnsi="Times New Roman"/>
            <w:szCs w:val="21"/>
            <w:vertAlign w:val="superscript"/>
          </w:rPr>
          <w:t xml:space="preserve">X </w:t>
        </w:r>
      </w:ins>
      <w:del w:id="3767" w:author="Administrator" w:date="2018-02-16T22:21:00Z">
        <w:r w:rsidR="00CA029C" w:rsidDel="00627DE3">
          <w:rPr>
            <w:rFonts w:ascii="Times New Roman" w:hAnsi="Times New Roman" w:hint="eastAsia"/>
            <w:szCs w:val="21"/>
            <w:vertAlign w:val="superscript"/>
          </w:rPr>
          <w:delText>6</w:delText>
        </w:r>
      </w:del>
      <w:ins w:id="3768" w:author="Administrator" w:date="2018-02-16T22:21:00Z">
        <w:r w:rsidR="00627DE3">
          <w:rPr>
            <w:rFonts w:ascii="Times New Roman" w:hAnsi="Times New Roman" w:hint="eastAsia"/>
            <w:szCs w:val="21"/>
            <w:vertAlign w:val="superscript"/>
          </w:rPr>
          <w:t xml:space="preserve">X </w:t>
        </w:r>
      </w:ins>
      <w:del w:id="3769" w:author="Administrator" w:date="2018-02-16T22:21:00Z">
        <w:r w:rsidR="00CA029C" w:rsidDel="00627DE3">
          <w:rPr>
            <w:rFonts w:ascii="Times New Roman" w:hAnsi="Times New Roman"/>
            <w:szCs w:val="21"/>
            <w:vertAlign w:val="superscript"/>
          </w:rPr>
          <w:delText>]</w:delText>
        </w:r>
      </w:del>
      <w:ins w:id="3770" w:author="Administrator" w:date="2018-02-16T22:21:00Z">
        <w:r w:rsidR="00627DE3">
          <w:rPr>
            <w:rFonts w:ascii="Times New Roman" w:hAnsi="Times New Roman"/>
            <w:szCs w:val="21"/>
            <w:vertAlign w:val="superscript"/>
          </w:rPr>
          <w:t xml:space="preserve">X </w:t>
        </w:r>
      </w:ins>
      <w:del w:id="3771" w:author="Administrator" w:date="2018-02-16T22:21:00Z">
        <w:r w:rsidR="00F574F3" w:rsidDel="00627DE3">
          <w:rPr>
            <w:rFonts w:ascii="Times New Roman" w:hAnsi="Times New Roman"/>
            <w:szCs w:val="21"/>
          </w:rPr>
          <w:delText>。</w:delText>
        </w:r>
      </w:del>
      <w:ins w:id="3772" w:author="Administrator" w:date="2018-02-16T22:21:00Z">
        <w:r w:rsidR="00627DE3">
          <w:rPr>
            <w:rFonts w:ascii="Times New Roman" w:hAnsi="Times New Roman"/>
            <w:szCs w:val="21"/>
          </w:rPr>
          <w:t xml:space="preserve">X </w:t>
        </w:r>
      </w:ins>
      <w:del w:id="3773" w:author="Administrator" w:date="2018-02-16T22:21:00Z">
        <w:r w:rsidR="005B6F7C" w:rsidDel="00627DE3">
          <w:rPr>
            <w:rFonts w:ascii="Times New Roman" w:hAnsi="Times New Roman" w:hint="eastAsia"/>
            <w:szCs w:val="21"/>
          </w:rPr>
          <w:delText>对</w:delText>
        </w:r>
      </w:del>
      <w:ins w:id="3774" w:author="Administrator" w:date="2018-02-16T22:21:00Z">
        <w:r w:rsidR="00627DE3">
          <w:rPr>
            <w:rFonts w:ascii="Times New Roman" w:hAnsi="Times New Roman" w:hint="eastAsia"/>
            <w:szCs w:val="21"/>
          </w:rPr>
          <w:t xml:space="preserve">X </w:t>
        </w:r>
      </w:ins>
      <w:del w:id="3775" w:author="Administrator" w:date="2018-02-16T22:21:00Z">
        <w:r w:rsidR="005B6F7C" w:rsidDel="00627DE3">
          <w:rPr>
            <w:rFonts w:ascii="Times New Roman" w:hAnsi="Times New Roman" w:hint="eastAsia"/>
            <w:szCs w:val="21"/>
          </w:rPr>
          <w:delText>这</w:delText>
        </w:r>
      </w:del>
      <w:ins w:id="3776" w:author="Administrator" w:date="2018-02-16T22:21:00Z">
        <w:r w:rsidR="00627DE3">
          <w:rPr>
            <w:rFonts w:ascii="Times New Roman" w:hAnsi="Times New Roman" w:hint="eastAsia"/>
            <w:szCs w:val="21"/>
          </w:rPr>
          <w:t xml:space="preserve">X </w:t>
        </w:r>
      </w:ins>
      <w:del w:id="3777" w:author="Administrator" w:date="2018-02-16T22:21:00Z">
        <w:r w:rsidR="005B6F7C" w:rsidDel="00627DE3">
          <w:rPr>
            <w:rFonts w:ascii="Times New Roman" w:hAnsi="Times New Roman" w:hint="eastAsia"/>
            <w:szCs w:val="21"/>
          </w:rPr>
          <w:delText>些</w:delText>
        </w:r>
      </w:del>
      <w:ins w:id="3778" w:author="Administrator" w:date="2018-02-16T22:21:00Z">
        <w:r w:rsidR="00627DE3">
          <w:rPr>
            <w:rFonts w:ascii="Times New Roman" w:hAnsi="Times New Roman" w:hint="eastAsia"/>
            <w:szCs w:val="21"/>
          </w:rPr>
          <w:t xml:space="preserve">X </w:t>
        </w:r>
      </w:ins>
      <w:del w:id="3779" w:author="Administrator" w:date="2018-02-16T22:21:00Z">
        <w:r w:rsidR="005B6F7C" w:rsidDel="00627DE3">
          <w:rPr>
            <w:rFonts w:ascii="Times New Roman" w:hAnsi="Times New Roman" w:hint="eastAsia"/>
            <w:szCs w:val="21"/>
          </w:rPr>
          <w:delText>正</w:delText>
        </w:r>
      </w:del>
      <w:ins w:id="3780" w:author="Administrator" w:date="2018-02-16T22:21:00Z">
        <w:r w:rsidR="00627DE3">
          <w:rPr>
            <w:rFonts w:ascii="Times New Roman" w:hAnsi="Times New Roman" w:hint="eastAsia"/>
            <w:szCs w:val="21"/>
          </w:rPr>
          <w:t xml:space="preserve">X </w:t>
        </w:r>
      </w:ins>
      <w:del w:id="3781" w:author="Administrator" w:date="2018-02-16T22:21:00Z">
        <w:r w:rsidR="005B6F7C" w:rsidDel="00627DE3">
          <w:rPr>
            <w:rFonts w:ascii="Times New Roman" w:hAnsi="Times New Roman" w:hint="eastAsia"/>
            <w:szCs w:val="21"/>
          </w:rPr>
          <w:delText>弦</w:delText>
        </w:r>
      </w:del>
      <w:ins w:id="3782" w:author="Administrator" w:date="2018-02-16T22:21:00Z">
        <w:r w:rsidR="00627DE3">
          <w:rPr>
            <w:rFonts w:ascii="Times New Roman" w:hAnsi="Times New Roman" w:hint="eastAsia"/>
            <w:szCs w:val="21"/>
          </w:rPr>
          <w:t xml:space="preserve">X </w:t>
        </w:r>
      </w:ins>
      <w:del w:id="3783" w:author="Administrator" w:date="2018-02-16T22:21:00Z">
        <w:r w:rsidR="005B6F7C" w:rsidDel="00627DE3">
          <w:rPr>
            <w:rFonts w:ascii="Times New Roman" w:hAnsi="Times New Roman" w:hint="eastAsia"/>
            <w:szCs w:val="21"/>
          </w:rPr>
          <w:delText>波</w:delText>
        </w:r>
      </w:del>
      <w:ins w:id="3784" w:author="Administrator" w:date="2018-02-16T22:21:00Z">
        <w:r w:rsidR="00627DE3">
          <w:rPr>
            <w:rFonts w:ascii="Times New Roman" w:hAnsi="Times New Roman" w:hint="eastAsia"/>
            <w:szCs w:val="21"/>
          </w:rPr>
          <w:t xml:space="preserve">X </w:t>
        </w:r>
      </w:ins>
      <w:del w:id="3785" w:author="Administrator" w:date="2018-02-16T22:21:00Z">
        <w:r w:rsidR="00F574F3" w:rsidDel="00627DE3">
          <w:rPr>
            <w:rFonts w:ascii="Times New Roman" w:hAnsi="Times New Roman" w:hint="eastAsia"/>
            <w:szCs w:val="21"/>
          </w:rPr>
          <w:delText>进</w:delText>
        </w:r>
      </w:del>
      <w:ins w:id="3786" w:author="Administrator" w:date="2018-02-16T22:21:00Z">
        <w:r w:rsidR="00627DE3">
          <w:rPr>
            <w:rFonts w:ascii="Times New Roman" w:hAnsi="Times New Roman" w:hint="eastAsia"/>
            <w:szCs w:val="21"/>
          </w:rPr>
          <w:t xml:space="preserve">X </w:t>
        </w:r>
      </w:ins>
      <w:del w:id="3787" w:author="Administrator" w:date="2018-02-16T22:21:00Z">
        <w:r w:rsidR="00F574F3" w:rsidDel="00627DE3">
          <w:rPr>
            <w:rFonts w:ascii="Times New Roman" w:hAnsi="Times New Roman" w:hint="eastAsia"/>
            <w:szCs w:val="21"/>
          </w:rPr>
          <w:delText>行</w:delText>
        </w:r>
      </w:del>
      <w:ins w:id="3788" w:author="Administrator" w:date="2018-02-16T22:21:00Z">
        <w:r w:rsidR="00627DE3">
          <w:rPr>
            <w:rFonts w:ascii="Times New Roman" w:hAnsi="Times New Roman" w:hint="eastAsia"/>
            <w:szCs w:val="21"/>
          </w:rPr>
          <w:t xml:space="preserve">X </w:t>
        </w:r>
      </w:ins>
      <w:del w:id="3789" w:author="Administrator" w:date="2018-02-16T22:21:00Z">
        <w:r w:rsidR="00F574F3" w:rsidDel="00627DE3">
          <w:rPr>
            <w:rFonts w:ascii="Times New Roman" w:hAnsi="Times New Roman" w:hint="eastAsia"/>
            <w:szCs w:val="21"/>
          </w:rPr>
          <w:delText>幅</w:delText>
        </w:r>
      </w:del>
      <w:ins w:id="3790" w:author="Administrator" w:date="2018-02-16T22:21:00Z">
        <w:r w:rsidR="00627DE3">
          <w:rPr>
            <w:rFonts w:ascii="Times New Roman" w:hAnsi="Times New Roman" w:hint="eastAsia"/>
            <w:szCs w:val="21"/>
          </w:rPr>
          <w:t xml:space="preserve">X </w:t>
        </w:r>
      </w:ins>
      <w:del w:id="3791" w:author="Administrator" w:date="2018-02-16T22:21:00Z">
        <w:r w:rsidR="00F574F3" w:rsidDel="00627DE3">
          <w:rPr>
            <w:rFonts w:ascii="Times New Roman" w:hAnsi="Times New Roman" w:hint="eastAsia"/>
            <w:szCs w:val="21"/>
          </w:rPr>
          <w:delText>值</w:delText>
        </w:r>
      </w:del>
      <w:ins w:id="3792" w:author="Administrator" w:date="2018-02-16T22:21:00Z">
        <w:r w:rsidR="00627DE3">
          <w:rPr>
            <w:rFonts w:ascii="Times New Roman" w:hAnsi="Times New Roman" w:hint="eastAsia"/>
            <w:szCs w:val="21"/>
          </w:rPr>
          <w:t xml:space="preserve">X </w:t>
        </w:r>
      </w:ins>
      <w:del w:id="3793" w:author="Administrator" w:date="2018-02-16T22:21:00Z">
        <w:r w:rsidR="00F574F3" w:rsidDel="00627DE3">
          <w:rPr>
            <w:rFonts w:ascii="Times New Roman" w:hAnsi="Times New Roman" w:hint="eastAsia"/>
            <w:szCs w:val="21"/>
          </w:rPr>
          <w:delText>调</w:delText>
        </w:r>
      </w:del>
      <w:ins w:id="3794" w:author="Administrator" w:date="2018-02-16T22:21:00Z">
        <w:r w:rsidR="00627DE3">
          <w:rPr>
            <w:rFonts w:ascii="Times New Roman" w:hAnsi="Times New Roman" w:hint="eastAsia"/>
            <w:szCs w:val="21"/>
          </w:rPr>
          <w:t xml:space="preserve">X </w:t>
        </w:r>
      </w:ins>
      <w:del w:id="3795" w:author="Administrator" w:date="2018-02-16T22:21:00Z">
        <w:r w:rsidR="00F574F3" w:rsidDel="00627DE3">
          <w:rPr>
            <w:rFonts w:ascii="Times New Roman" w:hAnsi="Times New Roman" w:hint="eastAsia"/>
            <w:szCs w:val="21"/>
          </w:rPr>
          <w:delText>整</w:delText>
        </w:r>
      </w:del>
      <w:ins w:id="3796" w:author="Administrator" w:date="2018-02-16T22:21:00Z">
        <w:r w:rsidR="00627DE3">
          <w:rPr>
            <w:rFonts w:ascii="Times New Roman" w:hAnsi="Times New Roman" w:hint="eastAsia"/>
            <w:szCs w:val="21"/>
          </w:rPr>
          <w:t xml:space="preserve">X </w:t>
        </w:r>
      </w:ins>
      <w:del w:id="3797" w:author="Administrator" w:date="2018-02-16T22:21:00Z">
        <w:r w:rsidR="00F574F3" w:rsidDel="00627DE3">
          <w:rPr>
            <w:rFonts w:ascii="Times New Roman" w:hAnsi="Times New Roman" w:hint="eastAsia"/>
            <w:szCs w:val="21"/>
          </w:rPr>
          <w:delText>后</w:delText>
        </w:r>
      </w:del>
      <w:ins w:id="3798" w:author="Administrator" w:date="2018-02-16T22:21:00Z">
        <w:r w:rsidR="00627DE3">
          <w:rPr>
            <w:rFonts w:ascii="Times New Roman" w:hAnsi="Times New Roman" w:hint="eastAsia"/>
            <w:szCs w:val="21"/>
          </w:rPr>
          <w:t xml:space="preserve">X </w:t>
        </w:r>
      </w:ins>
      <w:del w:id="3799" w:author="hnj2288" w:date="2016-05-13T16:43:00Z">
        <w:r w:rsidR="00F574F3" w:rsidDel="00CC2058">
          <w:rPr>
            <w:rFonts w:ascii="Times New Roman" w:hAnsi="Times New Roman"/>
            <w:szCs w:val="21"/>
          </w:rPr>
          <w:delText>只</w:delText>
        </w:r>
      </w:del>
      <w:del w:id="3800" w:author="Administrator" w:date="2018-02-16T22:21:00Z">
        <w:r w:rsidR="00F574F3" w:rsidDel="00627DE3">
          <w:rPr>
            <w:rFonts w:ascii="Times New Roman" w:hAnsi="Times New Roman" w:hint="eastAsia"/>
            <w:szCs w:val="21"/>
          </w:rPr>
          <w:delText>获</w:delText>
        </w:r>
      </w:del>
      <w:ins w:id="3801" w:author="Administrator" w:date="2018-02-16T22:21:00Z">
        <w:r w:rsidR="00627DE3">
          <w:rPr>
            <w:rFonts w:ascii="Times New Roman" w:hAnsi="Times New Roman" w:hint="eastAsia"/>
            <w:szCs w:val="21"/>
          </w:rPr>
          <w:t xml:space="preserve">X </w:t>
        </w:r>
      </w:ins>
      <w:del w:id="3802" w:author="hnj2288" w:date="2016-05-13T16:42:00Z">
        <w:r w:rsidR="00F574F3" w:rsidDel="00CC2058">
          <w:rPr>
            <w:rFonts w:ascii="Times New Roman" w:hAnsi="Times New Roman" w:hint="eastAsia"/>
            <w:szCs w:val="21"/>
          </w:rPr>
          <w:delText>的</w:delText>
        </w:r>
      </w:del>
      <w:ins w:id="3803" w:author="hnj2288" w:date="2016-05-13T16:42:00Z">
        <w:del w:id="3804" w:author="Administrator" w:date="2018-02-16T22:21:00Z">
          <w:r w:rsidR="00CC2058" w:rsidDel="00627DE3">
            <w:rPr>
              <w:rFonts w:ascii="Times New Roman" w:hAnsi="Times New Roman" w:hint="eastAsia"/>
              <w:szCs w:val="21"/>
            </w:rPr>
            <w:delText>得</w:delText>
          </w:r>
        </w:del>
      </w:ins>
      <w:ins w:id="3805" w:author="Administrator" w:date="2018-02-16T22:21:00Z">
        <w:r w:rsidR="00627DE3">
          <w:rPr>
            <w:rFonts w:ascii="Times New Roman" w:hAnsi="Times New Roman" w:hint="eastAsia"/>
            <w:szCs w:val="21"/>
          </w:rPr>
          <w:t xml:space="preserve">X </w:t>
        </w:r>
      </w:ins>
      <w:del w:id="3806" w:author="Administrator" w:date="2018-02-16T22:21:00Z">
        <w:r w:rsidR="00F574F3" w:rsidDel="00627DE3">
          <w:rPr>
            <w:rFonts w:ascii="Times New Roman" w:hAnsi="Times New Roman" w:hint="eastAsia"/>
            <w:szCs w:val="21"/>
          </w:rPr>
          <w:delText>在</w:delText>
        </w:r>
      </w:del>
      <w:ins w:id="3807" w:author="Administrator" w:date="2018-02-16T22:21:00Z">
        <w:r w:rsidR="00627DE3">
          <w:rPr>
            <w:rFonts w:ascii="Times New Roman" w:hAnsi="Times New Roman" w:hint="eastAsia"/>
            <w:szCs w:val="21"/>
          </w:rPr>
          <w:t xml:space="preserve">X </w:t>
        </w:r>
      </w:ins>
      <w:del w:id="3808" w:author="Administrator" w:date="2018-02-16T22:21:00Z">
        <w:r w:rsidR="005B6F7C" w:rsidDel="00627DE3">
          <w:rPr>
            <w:rFonts w:ascii="Times New Roman" w:hAnsi="Times New Roman"/>
            <w:szCs w:val="21"/>
          </w:rPr>
          <w:delText>一</w:delText>
        </w:r>
      </w:del>
      <w:ins w:id="3809" w:author="Administrator" w:date="2018-02-16T22:21:00Z">
        <w:r w:rsidR="00627DE3">
          <w:rPr>
            <w:rFonts w:ascii="Times New Roman" w:hAnsi="Times New Roman"/>
            <w:szCs w:val="21"/>
          </w:rPr>
          <w:t xml:space="preserve">X </w:t>
        </w:r>
      </w:ins>
      <w:del w:id="3810" w:author="Administrator" w:date="2018-02-16T22:21:00Z">
        <w:r w:rsidR="005B6F7C" w:rsidDel="00627DE3">
          <w:rPr>
            <w:rFonts w:ascii="Times New Roman" w:hAnsi="Times New Roman"/>
            <w:szCs w:val="21"/>
          </w:rPr>
          <w:delText>定</w:delText>
        </w:r>
      </w:del>
      <w:ins w:id="3811" w:author="Administrator" w:date="2018-02-16T22:21:00Z">
        <w:r w:rsidR="00627DE3">
          <w:rPr>
            <w:rFonts w:ascii="Times New Roman" w:hAnsi="Times New Roman"/>
            <w:szCs w:val="21"/>
          </w:rPr>
          <w:t xml:space="preserve">X </w:t>
        </w:r>
      </w:ins>
      <w:del w:id="3812" w:author="Administrator" w:date="2018-02-16T22:21:00Z">
        <w:r w:rsidR="005B6F7C" w:rsidDel="00627DE3">
          <w:rPr>
            <w:rFonts w:ascii="Times New Roman" w:hAnsi="Times New Roman"/>
            <w:szCs w:val="21"/>
          </w:rPr>
          <w:delText>频</w:delText>
        </w:r>
      </w:del>
      <w:ins w:id="3813" w:author="Administrator" w:date="2018-02-16T22:21:00Z">
        <w:r w:rsidR="00627DE3">
          <w:rPr>
            <w:rFonts w:ascii="Times New Roman" w:hAnsi="Times New Roman"/>
            <w:szCs w:val="21"/>
          </w:rPr>
          <w:t xml:space="preserve">X </w:t>
        </w:r>
      </w:ins>
      <w:del w:id="3814" w:author="Administrator" w:date="2018-02-16T22:21:00Z">
        <w:r w:rsidR="005B6F7C" w:rsidDel="00627DE3">
          <w:rPr>
            <w:rFonts w:ascii="Times New Roman" w:hAnsi="Times New Roman"/>
            <w:szCs w:val="21"/>
          </w:rPr>
          <w:delText>率</w:delText>
        </w:r>
      </w:del>
      <w:ins w:id="3815" w:author="Administrator" w:date="2018-02-16T22:21:00Z">
        <w:r w:rsidR="00627DE3">
          <w:rPr>
            <w:rFonts w:ascii="Times New Roman" w:hAnsi="Times New Roman"/>
            <w:szCs w:val="21"/>
          </w:rPr>
          <w:t xml:space="preserve">X </w:t>
        </w:r>
      </w:ins>
      <w:del w:id="3816" w:author="Administrator" w:date="2018-02-16T22:21:00Z">
        <w:r w:rsidR="005B6F7C" w:rsidDel="00627DE3">
          <w:rPr>
            <w:rFonts w:ascii="Times New Roman" w:hAnsi="Times New Roman"/>
            <w:szCs w:val="21"/>
          </w:rPr>
          <w:delText>范</w:delText>
        </w:r>
      </w:del>
      <w:ins w:id="3817" w:author="Administrator" w:date="2018-02-16T22:21:00Z">
        <w:r w:rsidR="00627DE3">
          <w:rPr>
            <w:rFonts w:ascii="Times New Roman" w:hAnsi="Times New Roman"/>
            <w:szCs w:val="21"/>
          </w:rPr>
          <w:t xml:space="preserve">X </w:t>
        </w:r>
      </w:ins>
      <w:del w:id="3818" w:author="Administrator" w:date="2018-02-16T22:21:00Z">
        <w:r w:rsidR="005B6F7C" w:rsidDel="00627DE3">
          <w:rPr>
            <w:rFonts w:ascii="Times New Roman" w:hAnsi="Times New Roman"/>
            <w:szCs w:val="21"/>
          </w:rPr>
          <w:delText>围</w:delText>
        </w:r>
      </w:del>
      <w:ins w:id="3819" w:author="Administrator" w:date="2018-02-16T22:21:00Z">
        <w:r w:rsidR="00627DE3">
          <w:rPr>
            <w:rFonts w:ascii="Times New Roman" w:hAnsi="Times New Roman"/>
            <w:szCs w:val="21"/>
          </w:rPr>
          <w:t xml:space="preserve">X </w:t>
        </w:r>
      </w:ins>
      <w:del w:id="3820" w:author="Administrator" w:date="2018-02-16T22:21:00Z">
        <w:r w:rsidR="005B6F7C" w:rsidDel="00627DE3">
          <w:rPr>
            <w:rFonts w:ascii="Times New Roman" w:hAnsi="Times New Roman"/>
            <w:szCs w:val="21"/>
          </w:rPr>
          <w:delText>内</w:delText>
        </w:r>
      </w:del>
      <w:ins w:id="3821" w:author="Administrator" w:date="2018-02-16T22:21:00Z">
        <w:r w:rsidR="00627DE3">
          <w:rPr>
            <w:rFonts w:ascii="Times New Roman" w:hAnsi="Times New Roman"/>
            <w:szCs w:val="21"/>
          </w:rPr>
          <w:t xml:space="preserve">X </w:t>
        </w:r>
      </w:ins>
      <w:del w:id="3822" w:author="Administrator" w:date="2018-02-16T22:21:00Z">
        <w:r w:rsidR="005B6F7C" w:rsidDel="00627DE3">
          <w:rPr>
            <w:rFonts w:ascii="Times New Roman" w:hAnsi="Times New Roman"/>
            <w:szCs w:val="21"/>
          </w:rPr>
          <w:delText>的</w:delText>
        </w:r>
      </w:del>
      <w:ins w:id="3823" w:author="Administrator" w:date="2018-02-16T22:21:00Z">
        <w:r w:rsidR="00627DE3">
          <w:rPr>
            <w:rFonts w:ascii="Times New Roman" w:hAnsi="Times New Roman"/>
            <w:szCs w:val="21"/>
          </w:rPr>
          <w:t xml:space="preserve">X </w:t>
        </w:r>
      </w:ins>
      <w:del w:id="3824" w:author="Administrator" w:date="2018-02-16T22:21:00Z">
        <w:r w:rsidR="005B6F7C" w:rsidDel="00627DE3">
          <w:rPr>
            <w:rFonts w:ascii="Times New Roman" w:hAnsi="Times New Roman"/>
            <w:szCs w:val="21"/>
          </w:rPr>
          <w:delText>信</w:delText>
        </w:r>
      </w:del>
      <w:ins w:id="3825" w:author="Administrator" w:date="2018-02-16T22:21:00Z">
        <w:r w:rsidR="00627DE3">
          <w:rPr>
            <w:rFonts w:ascii="Times New Roman" w:hAnsi="Times New Roman"/>
            <w:szCs w:val="21"/>
          </w:rPr>
          <w:t xml:space="preserve">X </w:t>
        </w:r>
      </w:ins>
      <w:del w:id="3826" w:author="Administrator" w:date="2018-02-16T22:21:00Z">
        <w:r w:rsidR="005B6F7C" w:rsidDel="00627DE3">
          <w:rPr>
            <w:rFonts w:ascii="Times New Roman" w:hAnsi="Times New Roman"/>
            <w:szCs w:val="21"/>
          </w:rPr>
          <w:delText>号</w:delText>
        </w:r>
      </w:del>
      <w:ins w:id="3827" w:author="Administrator" w:date="2018-02-16T22:21:00Z">
        <w:r w:rsidR="00627DE3">
          <w:rPr>
            <w:rFonts w:ascii="Times New Roman" w:hAnsi="Times New Roman"/>
            <w:szCs w:val="21"/>
          </w:rPr>
          <w:t xml:space="preserve">X </w:t>
        </w:r>
      </w:ins>
      <w:del w:id="3828" w:author="Administrator" w:date="2018-02-16T22:21:00Z">
        <w:r w:rsidR="005B6F7C" w:rsidDel="00627DE3">
          <w:rPr>
            <w:rFonts w:ascii="Times New Roman" w:hAnsi="Times New Roman"/>
            <w:szCs w:val="21"/>
          </w:rPr>
          <w:delText>成</w:delText>
        </w:r>
      </w:del>
      <w:ins w:id="3829" w:author="Administrator" w:date="2018-02-16T22:21:00Z">
        <w:r w:rsidR="00627DE3">
          <w:rPr>
            <w:rFonts w:ascii="Times New Roman" w:hAnsi="Times New Roman"/>
            <w:szCs w:val="21"/>
          </w:rPr>
          <w:t xml:space="preserve">X </w:t>
        </w:r>
      </w:ins>
      <w:del w:id="3830" w:author="Administrator" w:date="2018-02-16T22:21:00Z">
        <w:r w:rsidR="005B6F7C" w:rsidDel="00627DE3">
          <w:rPr>
            <w:rFonts w:ascii="Times New Roman" w:hAnsi="Times New Roman"/>
            <w:szCs w:val="21"/>
          </w:rPr>
          <w:delText>分</w:delText>
        </w:r>
      </w:del>
      <w:ins w:id="3831" w:author="Administrator" w:date="2018-02-16T22:21:00Z">
        <w:r w:rsidR="00627DE3">
          <w:rPr>
            <w:rFonts w:ascii="Times New Roman" w:hAnsi="Times New Roman"/>
            <w:szCs w:val="21"/>
          </w:rPr>
          <w:t xml:space="preserve">X </w:t>
        </w:r>
      </w:ins>
      <w:del w:id="3832" w:author="Administrator" w:date="2018-02-16T22:21:00Z">
        <w:r w:rsidR="005B6F7C" w:rsidDel="00627DE3">
          <w:rPr>
            <w:rFonts w:ascii="Times New Roman" w:hAnsi="Times New Roman"/>
            <w:szCs w:val="21"/>
          </w:rPr>
          <w:delText>，</w:delText>
        </w:r>
      </w:del>
      <w:ins w:id="3833" w:author="Administrator" w:date="2018-02-16T22:21:00Z">
        <w:r w:rsidR="00627DE3">
          <w:rPr>
            <w:rFonts w:ascii="Times New Roman" w:hAnsi="Times New Roman"/>
            <w:szCs w:val="21"/>
          </w:rPr>
          <w:t xml:space="preserve">X </w:t>
        </w:r>
      </w:ins>
      <w:del w:id="3834" w:author="Administrator" w:date="2018-02-16T22:21:00Z">
        <w:r w:rsidR="00F574F3" w:rsidDel="00627DE3">
          <w:rPr>
            <w:rFonts w:ascii="Times New Roman" w:hAnsi="Times New Roman" w:hint="eastAsia"/>
            <w:szCs w:val="21"/>
          </w:rPr>
          <w:delText>其</w:delText>
        </w:r>
      </w:del>
      <w:ins w:id="3835" w:author="Administrator" w:date="2018-02-16T22:21:00Z">
        <w:r w:rsidR="00627DE3">
          <w:rPr>
            <w:rFonts w:ascii="Times New Roman" w:hAnsi="Times New Roman" w:hint="eastAsia"/>
            <w:szCs w:val="21"/>
          </w:rPr>
          <w:t xml:space="preserve">X </w:t>
        </w:r>
      </w:ins>
      <w:del w:id="3836" w:author="Administrator" w:date="2018-02-16T22:21:00Z">
        <w:r w:rsidR="00F574F3" w:rsidDel="00627DE3">
          <w:rPr>
            <w:rFonts w:ascii="Times New Roman" w:hAnsi="Times New Roman" w:hint="eastAsia"/>
            <w:szCs w:val="21"/>
          </w:rPr>
          <w:delText>余</w:delText>
        </w:r>
      </w:del>
      <w:ins w:id="3837" w:author="Administrator" w:date="2018-02-16T22:21:00Z">
        <w:r w:rsidR="00627DE3">
          <w:rPr>
            <w:rFonts w:ascii="Times New Roman" w:hAnsi="Times New Roman" w:hint="eastAsia"/>
            <w:szCs w:val="21"/>
          </w:rPr>
          <w:t xml:space="preserve">X </w:t>
        </w:r>
      </w:ins>
      <w:del w:id="3838" w:author="Administrator" w:date="2018-02-16T22:21:00Z">
        <w:r w:rsidR="00F574F3" w:rsidDel="00627DE3">
          <w:rPr>
            <w:rFonts w:ascii="Times New Roman" w:hAnsi="Times New Roman"/>
            <w:szCs w:val="21"/>
          </w:rPr>
          <w:delText>部</w:delText>
        </w:r>
      </w:del>
      <w:ins w:id="3839" w:author="Administrator" w:date="2018-02-16T22:21:00Z">
        <w:r w:rsidR="00627DE3">
          <w:rPr>
            <w:rFonts w:ascii="Times New Roman" w:hAnsi="Times New Roman"/>
            <w:szCs w:val="21"/>
          </w:rPr>
          <w:t xml:space="preserve">X </w:t>
        </w:r>
      </w:ins>
      <w:del w:id="3840" w:author="Administrator" w:date="2018-02-16T22:21:00Z">
        <w:r w:rsidR="00F574F3" w:rsidDel="00627DE3">
          <w:rPr>
            <w:rFonts w:ascii="Times New Roman" w:hAnsi="Times New Roman"/>
            <w:szCs w:val="21"/>
          </w:rPr>
          <w:delText>分</w:delText>
        </w:r>
      </w:del>
      <w:ins w:id="3841" w:author="Administrator" w:date="2018-02-16T22:21:00Z">
        <w:r w:rsidR="00627DE3">
          <w:rPr>
            <w:rFonts w:ascii="Times New Roman" w:hAnsi="Times New Roman"/>
            <w:szCs w:val="21"/>
          </w:rPr>
          <w:t xml:space="preserve">X </w:t>
        </w:r>
      </w:ins>
      <w:del w:id="3842" w:author="Administrator" w:date="2018-02-16T22:21:00Z">
        <w:r w:rsidR="00F574F3" w:rsidDel="00627DE3">
          <w:rPr>
            <w:rFonts w:ascii="Times New Roman" w:hAnsi="Times New Roman"/>
            <w:szCs w:val="21"/>
          </w:rPr>
          <w:delText>频</w:delText>
        </w:r>
      </w:del>
      <w:ins w:id="3843" w:author="Administrator" w:date="2018-02-16T22:21:00Z">
        <w:r w:rsidR="00627DE3">
          <w:rPr>
            <w:rFonts w:ascii="Times New Roman" w:hAnsi="Times New Roman"/>
            <w:szCs w:val="21"/>
          </w:rPr>
          <w:t xml:space="preserve">X </w:t>
        </w:r>
      </w:ins>
      <w:del w:id="3844" w:author="Administrator" w:date="2018-02-16T22:21:00Z">
        <w:r w:rsidR="00F574F3" w:rsidDel="00627DE3">
          <w:rPr>
            <w:rFonts w:ascii="Times New Roman" w:hAnsi="Times New Roman"/>
            <w:szCs w:val="21"/>
          </w:rPr>
          <w:delText>率</w:delText>
        </w:r>
      </w:del>
      <w:ins w:id="3845" w:author="Administrator" w:date="2018-02-16T22:21:00Z">
        <w:r w:rsidR="00627DE3">
          <w:rPr>
            <w:rFonts w:ascii="Times New Roman" w:hAnsi="Times New Roman"/>
            <w:szCs w:val="21"/>
          </w:rPr>
          <w:t xml:space="preserve">X </w:t>
        </w:r>
      </w:ins>
      <w:del w:id="3846" w:author="Administrator" w:date="2018-02-16T22:21:00Z">
        <w:r w:rsidR="00F574F3" w:rsidDel="00627DE3">
          <w:rPr>
            <w:rFonts w:ascii="Times New Roman" w:hAnsi="Times New Roman" w:hint="eastAsia"/>
            <w:szCs w:val="21"/>
          </w:rPr>
          <w:delText>的</w:delText>
        </w:r>
      </w:del>
      <w:ins w:id="3847" w:author="Administrator" w:date="2018-02-16T22:21:00Z">
        <w:r w:rsidR="00627DE3">
          <w:rPr>
            <w:rFonts w:ascii="Times New Roman" w:hAnsi="Times New Roman" w:hint="eastAsia"/>
            <w:szCs w:val="21"/>
          </w:rPr>
          <w:t xml:space="preserve">X </w:t>
        </w:r>
      </w:ins>
      <w:del w:id="3848" w:author="Administrator" w:date="2018-02-16T22:21:00Z">
        <w:r w:rsidR="00F574F3" w:rsidDel="00627DE3">
          <w:rPr>
            <w:rFonts w:ascii="Times New Roman" w:hAnsi="Times New Roman"/>
            <w:szCs w:val="21"/>
          </w:rPr>
          <w:delText>成</w:delText>
        </w:r>
      </w:del>
      <w:ins w:id="3849" w:author="Administrator" w:date="2018-02-16T22:21:00Z">
        <w:r w:rsidR="00627DE3">
          <w:rPr>
            <w:rFonts w:ascii="Times New Roman" w:hAnsi="Times New Roman"/>
            <w:szCs w:val="21"/>
          </w:rPr>
          <w:t xml:space="preserve">X </w:t>
        </w:r>
      </w:ins>
      <w:del w:id="3850" w:author="Administrator" w:date="2018-02-16T22:21:00Z">
        <w:r w:rsidR="00F574F3" w:rsidDel="00627DE3">
          <w:rPr>
            <w:rFonts w:ascii="Times New Roman" w:hAnsi="Times New Roman"/>
            <w:szCs w:val="21"/>
          </w:rPr>
          <w:delText>分</w:delText>
        </w:r>
      </w:del>
      <w:ins w:id="3851" w:author="Administrator" w:date="2018-02-16T22:21:00Z">
        <w:r w:rsidR="00627DE3">
          <w:rPr>
            <w:rFonts w:ascii="Times New Roman" w:hAnsi="Times New Roman"/>
            <w:szCs w:val="21"/>
          </w:rPr>
          <w:t xml:space="preserve">X </w:t>
        </w:r>
      </w:ins>
      <w:del w:id="3852" w:author="Administrator" w:date="2018-02-16T22:21:00Z">
        <w:r w:rsidR="00F574F3" w:rsidDel="00627DE3">
          <w:rPr>
            <w:rFonts w:ascii="Times New Roman" w:hAnsi="Times New Roman" w:hint="eastAsia"/>
            <w:szCs w:val="21"/>
          </w:rPr>
          <w:delText>阻</w:delText>
        </w:r>
      </w:del>
      <w:ins w:id="3853" w:author="Administrator" w:date="2018-02-16T22:21:00Z">
        <w:r w:rsidR="00627DE3">
          <w:rPr>
            <w:rFonts w:ascii="Times New Roman" w:hAnsi="Times New Roman" w:hint="eastAsia"/>
            <w:szCs w:val="21"/>
          </w:rPr>
          <w:t xml:space="preserve">X </w:t>
        </w:r>
      </w:ins>
      <w:del w:id="3854" w:author="Administrator" w:date="2018-02-16T22:21:00Z">
        <w:r w:rsidR="00F574F3" w:rsidDel="00627DE3">
          <w:rPr>
            <w:rFonts w:ascii="Times New Roman" w:hAnsi="Times New Roman" w:hint="eastAsia"/>
            <w:szCs w:val="21"/>
          </w:rPr>
          <w:delText>止</w:delText>
        </w:r>
      </w:del>
      <w:ins w:id="3855" w:author="Administrator" w:date="2018-02-16T22:21:00Z">
        <w:r w:rsidR="00627DE3">
          <w:rPr>
            <w:rFonts w:ascii="Times New Roman" w:hAnsi="Times New Roman" w:hint="eastAsia"/>
            <w:szCs w:val="21"/>
          </w:rPr>
          <w:t xml:space="preserve">X </w:t>
        </w:r>
      </w:ins>
      <w:del w:id="3856" w:author="Administrator" w:date="2018-02-16T22:21:00Z">
        <w:r w:rsidR="00F574F3" w:rsidDel="00627DE3">
          <w:rPr>
            <w:rFonts w:ascii="Times New Roman" w:hAnsi="Times New Roman"/>
            <w:szCs w:val="21"/>
          </w:rPr>
          <w:delText>通</w:delText>
        </w:r>
      </w:del>
      <w:ins w:id="3857" w:author="Administrator" w:date="2018-02-16T22:21:00Z">
        <w:r w:rsidR="00627DE3">
          <w:rPr>
            <w:rFonts w:ascii="Times New Roman" w:hAnsi="Times New Roman"/>
            <w:szCs w:val="21"/>
          </w:rPr>
          <w:t xml:space="preserve">X </w:t>
        </w:r>
      </w:ins>
      <w:del w:id="3858" w:author="Administrator" w:date="2018-02-16T22:21:00Z">
        <w:r w:rsidR="00F574F3" w:rsidDel="00627DE3">
          <w:rPr>
            <w:rFonts w:ascii="Times New Roman" w:hAnsi="Times New Roman"/>
            <w:szCs w:val="21"/>
          </w:rPr>
          <w:delText>过</w:delText>
        </w:r>
      </w:del>
      <w:ins w:id="3859" w:author="Administrator" w:date="2018-02-16T22:21:00Z">
        <w:r w:rsidR="00627DE3">
          <w:rPr>
            <w:rFonts w:ascii="Times New Roman" w:hAnsi="Times New Roman"/>
            <w:szCs w:val="21"/>
          </w:rPr>
          <w:t xml:space="preserve">X </w:t>
        </w:r>
      </w:ins>
      <w:del w:id="3860" w:author="Administrator" w:date="2018-02-16T22:21:00Z">
        <w:r w:rsidR="00F574F3" w:rsidDel="00627DE3">
          <w:rPr>
            <w:rFonts w:ascii="Times New Roman" w:hAnsi="Times New Roman" w:hint="eastAsia"/>
            <w:szCs w:val="21"/>
          </w:rPr>
          <w:delText>，</w:delText>
        </w:r>
      </w:del>
      <w:ins w:id="3861" w:author="Administrator" w:date="2018-02-16T22:21:00Z">
        <w:r w:rsidR="00627DE3">
          <w:rPr>
            <w:rFonts w:ascii="Times New Roman" w:hAnsi="Times New Roman" w:hint="eastAsia"/>
            <w:szCs w:val="21"/>
          </w:rPr>
          <w:t xml:space="preserve">X </w:t>
        </w:r>
      </w:ins>
      <w:del w:id="3862" w:author="Administrator" w:date="2018-02-16T22:21:00Z">
        <w:r w:rsidR="005B6F7C" w:rsidDel="00627DE3">
          <w:rPr>
            <w:rFonts w:ascii="Times New Roman" w:hAnsi="Times New Roman" w:hint="eastAsia"/>
            <w:szCs w:val="21"/>
          </w:rPr>
          <w:delText>以</w:delText>
        </w:r>
      </w:del>
      <w:ins w:id="3863" w:author="Administrator" w:date="2018-02-16T22:21:00Z">
        <w:r w:rsidR="00627DE3">
          <w:rPr>
            <w:rFonts w:ascii="Times New Roman" w:hAnsi="Times New Roman" w:hint="eastAsia"/>
            <w:szCs w:val="21"/>
          </w:rPr>
          <w:t xml:space="preserve">X </w:t>
        </w:r>
      </w:ins>
      <w:del w:id="3864" w:author="Administrator" w:date="2018-02-16T22:21:00Z">
        <w:r w:rsidR="00F574F3" w:rsidDel="00627DE3">
          <w:rPr>
            <w:rFonts w:ascii="Times New Roman" w:hAnsi="Times New Roman" w:hint="eastAsia"/>
            <w:szCs w:val="21"/>
          </w:rPr>
          <w:delText>去</w:delText>
        </w:r>
      </w:del>
      <w:ins w:id="3865" w:author="Administrator" w:date="2018-02-16T22:21:00Z">
        <w:r w:rsidR="00627DE3">
          <w:rPr>
            <w:rFonts w:ascii="Times New Roman" w:hAnsi="Times New Roman" w:hint="eastAsia"/>
            <w:szCs w:val="21"/>
          </w:rPr>
          <w:t xml:space="preserve">X </w:t>
        </w:r>
      </w:ins>
      <w:del w:id="3866" w:author="Administrator" w:date="2018-02-16T22:21:00Z">
        <w:r w:rsidR="00F574F3" w:rsidDel="00627DE3">
          <w:rPr>
            <w:rFonts w:ascii="Times New Roman" w:hAnsi="Times New Roman" w:hint="eastAsia"/>
            <w:szCs w:val="21"/>
          </w:rPr>
          <w:delText>除</w:delText>
        </w:r>
      </w:del>
      <w:ins w:id="3867" w:author="Administrator" w:date="2018-02-16T22:21:00Z">
        <w:r w:rsidR="00627DE3">
          <w:rPr>
            <w:rFonts w:ascii="Times New Roman" w:hAnsi="Times New Roman" w:hint="eastAsia"/>
            <w:szCs w:val="21"/>
          </w:rPr>
          <w:t xml:space="preserve">X </w:t>
        </w:r>
      </w:ins>
      <w:del w:id="3868" w:author="Administrator" w:date="2018-02-16T22:21:00Z">
        <w:r w:rsidR="00F574F3" w:rsidDel="00627DE3">
          <w:rPr>
            <w:rFonts w:ascii="Times New Roman" w:hAnsi="Times New Roman" w:hint="eastAsia"/>
            <w:szCs w:val="21"/>
          </w:rPr>
          <w:delText>特</w:delText>
        </w:r>
      </w:del>
      <w:ins w:id="3869" w:author="Administrator" w:date="2018-02-16T22:21:00Z">
        <w:r w:rsidR="00627DE3">
          <w:rPr>
            <w:rFonts w:ascii="Times New Roman" w:hAnsi="Times New Roman" w:hint="eastAsia"/>
            <w:szCs w:val="21"/>
          </w:rPr>
          <w:t xml:space="preserve">X </w:t>
        </w:r>
      </w:ins>
      <w:del w:id="3870" w:author="Administrator" w:date="2018-02-16T22:21:00Z">
        <w:r w:rsidR="00F574F3" w:rsidDel="00627DE3">
          <w:rPr>
            <w:rFonts w:ascii="Times New Roman" w:hAnsi="Times New Roman" w:hint="eastAsia"/>
            <w:szCs w:val="21"/>
          </w:rPr>
          <w:delText>定</w:delText>
        </w:r>
      </w:del>
      <w:ins w:id="3871" w:author="Administrator" w:date="2018-02-16T22:21:00Z">
        <w:r w:rsidR="00627DE3">
          <w:rPr>
            <w:rFonts w:ascii="Times New Roman" w:hAnsi="Times New Roman" w:hint="eastAsia"/>
            <w:szCs w:val="21"/>
          </w:rPr>
          <w:t xml:space="preserve">X </w:t>
        </w:r>
      </w:ins>
      <w:del w:id="3872" w:author="Administrator" w:date="2018-02-16T22:21:00Z">
        <w:r w:rsidR="00F574F3" w:rsidDel="00627DE3">
          <w:rPr>
            <w:rFonts w:ascii="Times New Roman" w:hAnsi="Times New Roman" w:hint="eastAsia"/>
            <w:szCs w:val="21"/>
          </w:rPr>
          <w:delText>频</w:delText>
        </w:r>
      </w:del>
      <w:ins w:id="3873" w:author="Administrator" w:date="2018-02-16T22:21:00Z">
        <w:r w:rsidR="00627DE3">
          <w:rPr>
            <w:rFonts w:ascii="Times New Roman" w:hAnsi="Times New Roman" w:hint="eastAsia"/>
            <w:szCs w:val="21"/>
          </w:rPr>
          <w:t xml:space="preserve">X </w:t>
        </w:r>
      </w:ins>
      <w:del w:id="3874" w:author="Administrator" w:date="2018-02-16T22:21:00Z">
        <w:r w:rsidR="00F574F3" w:rsidDel="00627DE3">
          <w:rPr>
            <w:rFonts w:ascii="Times New Roman" w:hAnsi="Times New Roman" w:hint="eastAsia"/>
            <w:szCs w:val="21"/>
          </w:rPr>
          <w:delText>率</w:delText>
        </w:r>
      </w:del>
      <w:ins w:id="3875" w:author="Administrator" w:date="2018-02-16T22:21:00Z">
        <w:r w:rsidR="00627DE3">
          <w:rPr>
            <w:rFonts w:ascii="Times New Roman" w:hAnsi="Times New Roman" w:hint="eastAsia"/>
            <w:szCs w:val="21"/>
          </w:rPr>
          <w:t xml:space="preserve">X </w:t>
        </w:r>
      </w:ins>
      <w:del w:id="3876" w:author="Administrator" w:date="2018-02-16T22:21:00Z">
        <w:r w:rsidR="00F574F3" w:rsidDel="00627DE3">
          <w:rPr>
            <w:rFonts w:ascii="Times New Roman" w:hAnsi="Times New Roman" w:hint="eastAsia"/>
            <w:szCs w:val="21"/>
          </w:rPr>
          <w:delText>的</w:delText>
        </w:r>
      </w:del>
      <w:ins w:id="3877" w:author="Administrator" w:date="2018-02-16T22:21:00Z">
        <w:r w:rsidR="00627DE3">
          <w:rPr>
            <w:rFonts w:ascii="Times New Roman" w:hAnsi="Times New Roman" w:hint="eastAsia"/>
            <w:szCs w:val="21"/>
          </w:rPr>
          <w:t xml:space="preserve">X </w:t>
        </w:r>
      </w:ins>
      <w:del w:id="3878" w:author="Administrator" w:date="2018-02-16T22:21:00Z">
        <w:r w:rsidR="00F574F3" w:rsidDel="00627DE3">
          <w:rPr>
            <w:rFonts w:ascii="Times New Roman" w:hAnsi="Times New Roman" w:hint="eastAsia"/>
            <w:szCs w:val="21"/>
          </w:rPr>
          <w:delText>噪</w:delText>
        </w:r>
      </w:del>
      <w:ins w:id="3879" w:author="Administrator" w:date="2018-02-16T22:21:00Z">
        <w:r w:rsidR="00627DE3">
          <w:rPr>
            <w:rFonts w:ascii="Times New Roman" w:hAnsi="Times New Roman" w:hint="eastAsia"/>
            <w:szCs w:val="21"/>
          </w:rPr>
          <w:t xml:space="preserve">X </w:t>
        </w:r>
      </w:ins>
      <w:del w:id="3880" w:author="Administrator" w:date="2018-02-16T22:21:00Z">
        <w:r w:rsidR="00F574F3" w:rsidDel="00627DE3">
          <w:rPr>
            <w:rFonts w:ascii="Times New Roman" w:hAnsi="Times New Roman" w:hint="eastAsia"/>
            <w:szCs w:val="21"/>
          </w:rPr>
          <w:delText>声</w:delText>
        </w:r>
      </w:del>
      <w:ins w:id="3881" w:author="Administrator" w:date="2018-02-16T22:21:00Z">
        <w:r w:rsidR="00627DE3">
          <w:rPr>
            <w:rFonts w:ascii="Times New Roman" w:hAnsi="Times New Roman" w:hint="eastAsia"/>
            <w:szCs w:val="21"/>
          </w:rPr>
          <w:t xml:space="preserve">X </w:t>
        </w:r>
      </w:ins>
      <w:del w:id="3882" w:author="Administrator" w:date="2018-02-16T22:21:00Z">
        <w:r w:rsidR="005B6F7C" w:rsidDel="00627DE3">
          <w:rPr>
            <w:rFonts w:ascii="Times New Roman" w:hAnsi="Times New Roman" w:hint="eastAsia"/>
            <w:szCs w:val="21"/>
          </w:rPr>
          <w:delText>达</w:delText>
        </w:r>
      </w:del>
      <w:ins w:id="3883" w:author="Administrator" w:date="2018-02-16T22:21:00Z">
        <w:r w:rsidR="00627DE3">
          <w:rPr>
            <w:rFonts w:ascii="Times New Roman" w:hAnsi="Times New Roman" w:hint="eastAsia"/>
            <w:szCs w:val="21"/>
          </w:rPr>
          <w:t xml:space="preserve">X </w:t>
        </w:r>
      </w:ins>
      <w:del w:id="3884" w:author="Administrator" w:date="2018-02-16T22:21:00Z">
        <w:r w:rsidR="005B6F7C" w:rsidDel="00627DE3">
          <w:rPr>
            <w:rFonts w:ascii="Times New Roman" w:hAnsi="Times New Roman" w:hint="eastAsia"/>
            <w:szCs w:val="21"/>
          </w:rPr>
          <w:delText>到</w:delText>
        </w:r>
      </w:del>
      <w:ins w:id="3885" w:author="Administrator" w:date="2018-02-16T22:21:00Z">
        <w:r w:rsidR="00627DE3">
          <w:rPr>
            <w:rFonts w:ascii="Times New Roman" w:hAnsi="Times New Roman" w:hint="eastAsia"/>
            <w:szCs w:val="21"/>
          </w:rPr>
          <w:t xml:space="preserve">X </w:t>
        </w:r>
      </w:ins>
      <w:del w:id="3886" w:author="Administrator" w:date="2018-02-16T22:21:00Z">
        <w:r w:rsidR="005B6F7C" w:rsidDel="00627DE3">
          <w:rPr>
            <w:rFonts w:ascii="Times New Roman" w:hAnsi="Times New Roman" w:hint="eastAsia"/>
            <w:szCs w:val="21"/>
          </w:rPr>
          <w:delText>放</w:delText>
        </w:r>
      </w:del>
      <w:ins w:id="3887" w:author="Administrator" w:date="2018-02-16T22:21:00Z">
        <w:r w:rsidR="00627DE3">
          <w:rPr>
            <w:rFonts w:ascii="Times New Roman" w:hAnsi="Times New Roman" w:hint="eastAsia"/>
            <w:szCs w:val="21"/>
          </w:rPr>
          <w:t xml:space="preserve">X </w:t>
        </w:r>
      </w:ins>
      <w:del w:id="3888" w:author="Administrator" w:date="2018-02-16T22:21:00Z">
        <w:r w:rsidR="005B6F7C" w:rsidDel="00627DE3">
          <w:rPr>
            <w:rFonts w:ascii="Times New Roman" w:hAnsi="Times New Roman" w:hint="eastAsia"/>
            <w:szCs w:val="21"/>
          </w:rPr>
          <w:delText>大</w:delText>
        </w:r>
      </w:del>
      <w:ins w:id="3889" w:author="Administrator" w:date="2018-02-16T22:21:00Z">
        <w:r w:rsidR="00627DE3">
          <w:rPr>
            <w:rFonts w:ascii="Times New Roman" w:hAnsi="Times New Roman" w:hint="eastAsia"/>
            <w:szCs w:val="21"/>
          </w:rPr>
          <w:t xml:space="preserve">X </w:t>
        </w:r>
      </w:ins>
      <w:del w:id="3890" w:author="Administrator" w:date="2018-02-16T22:21:00Z">
        <w:r w:rsidR="005B6F7C" w:rsidDel="00627DE3">
          <w:rPr>
            <w:rFonts w:ascii="Times New Roman" w:hAnsi="Times New Roman" w:hint="eastAsia"/>
            <w:szCs w:val="21"/>
          </w:rPr>
          <w:delText>、</w:delText>
        </w:r>
      </w:del>
      <w:ins w:id="3891" w:author="Administrator" w:date="2018-02-16T22:21:00Z">
        <w:r w:rsidR="00627DE3">
          <w:rPr>
            <w:rFonts w:ascii="Times New Roman" w:hAnsi="Times New Roman" w:hint="eastAsia"/>
            <w:szCs w:val="21"/>
          </w:rPr>
          <w:t xml:space="preserve">X </w:t>
        </w:r>
      </w:ins>
      <w:del w:id="3892" w:author="Administrator" w:date="2018-02-16T22:21:00Z">
        <w:r w:rsidR="005B6F7C" w:rsidDel="00627DE3">
          <w:rPr>
            <w:rFonts w:ascii="Times New Roman" w:hAnsi="Times New Roman" w:hint="eastAsia"/>
            <w:szCs w:val="21"/>
          </w:rPr>
          <w:delText>滤</w:delText>
        </w:r>
      </w:del>
      <w:ins w:id="3893" w:author="Administrator" w:date="2018-02-16T22:21:00Z">
        <w:r w:rsidR="00627DE3">
          <w:rPr>
            <w:rFonts w:ascii="Times New Roman" w:hAnsi="Times New Roman" w:hint="eastAsia"/>
            <w:szCs w:val="21"/>
          </w:rPr>
          <w:t xml:space="preserve">X </w:t>
        </w:r>
      </w:ins>
      <w:del w:id="3894" w:author="Administrator" w:date="2018-02-16T22:21:00Z">
        <w:r w:rsidR="005B6F7C" w:rsidDel="00627DE3">
          <w:rPr>
            <w:rFonts w:ascii="Times New Roman" w:hAnsi="Times New Roman" w:hint="eastAsia"/>
            <w:szCs w:val="21"/>
          </w:rPr>
          <w:delText>波</w:delText>
        </w:r>
      </w:del>
      <w:ins w:id="3895" w:author="Administrator" w:date="2018-02-16T22:21:00Z">
        <w:r w:rsidR="00627DE3">
          <w:rPr>
            <w:rFonts w:ascii="Times New Roman" w:hAnsi="Times New Roman" w:hint="eastAsia"/>
            <w:szCs w:val="21"/>
          </w:rPr>
          <w:t xml:space="preserve">X </w:t>
        </w:r>
      </w:ins>
      <w:del w:id="3896" w:author="Administrator" w:date="2018-02-16T22:21:00Z">
        <w:r w:rsidR="005B6F7C" w:rsidDel="00627DE3">
          <w:rPr>
            <w:rFonts w:ascii="Times New Roman" w:hAnsi="Times New Roman" w:hint="eastAsia"/>
            <w:szCs w:val="21"/>
          </w:rPr>
          <w:delText>的</w:delText>
        </w:r>
      </w:del>
      <w:ins w:id="3897" w:author="Administrator" w:date="2018-02-16T22:21:00Z">
        <w:r w:rsidR="00627DE3">
          <w:rPr>
            <w:rFonts w:ascii="Times New Roman" w:hAnsi="Times New Roman" w:hint="eastAsia"/>
            <w:szCs w:val="21"/>
          </w:rPr>
          <w:t xml:space="preserve">X </w:t>
        </w:r>
      </w:ins>
      <w:del w:id="3898" w:author="Administrator" w:date="2018-02-16T22:21:00Z">
        <w:r w:rsidR="005B6F7C" w:rsidDel="00627DE3">
          <w:rPr>
            <w:rFonts w:ascii="Times New Roman" w:hAnsi="Times New Roman" w:hint="eastAsia"/>
            <w:szCs w:val="21"/>
          </w:rPr>
          <w:delText>效</w:delText>
        </w:r>
      </w:del>
      <w:ins w:id="3899" w:author="Administrator" w:date="2018-02-16T22:21:00Z">
        <w:r w:rsidR="00627DE3">
          <w:rPr>
            <w:rFonts w:ascii="Times New Roman" w:hAnsi="Times New Roman" w:hint="eastAsia"/>
            <w:szCs w:val="21"/>
          </w:rPr>
          <w:t xml:space="preserve">X </w:t>
        </w:r>
      </w:ins>
      <w:del w:id="3900" w:author="Administrator" w:date="2018-02-16T22:21:00Z">
        <w:r w:rsidR="005B6F7C" w:rsidDel="00627DE3">
          <w:rPr>
            <w:rFonts w:ascii="Times New Roman" w:hAnsi="Times New Roman" w:hint="eastAsia"/>
            <w:szCs w:val="21"/>
          </w:rPr>
          <w:delText>果</w:delText>
        </w:r>
      </w:del>
      <w:ins w:id="3901" w:author="Administrator" w:date="2018-02-16T22:21:00Z">
        <w:r w:rsidR="00627DE3">
          <w:rPr>
            <w:rFonts w:ascii="Times New Roman" w:hAnsi="Times New Roman" w:hint="eastAsia"/>
            <w:szCs w:val="21"/>
          </w:rPr>
          <w:t xml:space="preserve">X </w:t>
        </w:r>
      </w:ins>
      <w:del w:id="3902" w:author="Administrator" w:date="2018-02-16T22:21:00Z">
        <w:r w:rsidR="005B6F7C" w:rsidDel="00627DE3">
          <w:rPr>
            <w:rFonts w:ascii="Times New Roman" w:hAnsi="Times New Roman" w:hint="eastAsia"/>
            <w:szCs w:val="21"/>
          </w:rPr>
          <w:delText>，</w:delText>
        </w:r>
      </w:del>
      <w:ins w:id="3903" w:author="Administrator" w:date="2018-02-16T22:21:00Z">
        <w:r w:rsidR="00627DE3">
          <w:rPr>
            <w:rFonts w:ascii="Times New Roman" w:hAnsi="Times New Roman" w:hint="eastAsia"/>
            <w:szCs w:val="21"/>
          </w:rPr>
          <w:t xml:space="preserve">X </w:t>
        </w:r>
      </w:ins>
      <w:ins w:id="3904" w:author="hnj2288" w:date="2016-05-13T16:43:00Z">
        <w:del w:id="3905" w:author="Administrator" w:date="2018-02-16T22:21:00Z">
          <w:r w:rsidR="00CC2058" w:rsidDel="00627DE3">
            <w:rPr>
              <w:rFonts w:ascii="Times New Roman" w:hAnsi="Times New Roman" w:hint="eastAsia"/>
              <w:szCs w:val="21"/>
            </w:rPr>
            <w:delText>笔</w:delText>
          </w:r>
        </w:del>
      </w:ins>
      <w:ins w:id="3906" w:author="Administrator" w:date="2018-02-16T22:21:00Z">
        <w:r w:rsidR="00627DE3">
          <w:rPr>
            <w:rFonts w:ascii="Times New Roman" w:hAnsi="Times New Roman" w:hint="eastAsia"/>
            <w:szCs w:val="21"/>
          </w:rPr>
          <w:t xml:space="preserve">X </w:t>
        </w:r>
      </w:ins>
      <w:ins w:id="3907" w:author="hnj2288" w:date="2016-05-13T16:43:00Z">
        <w:del w:id="3908" w:author="Administrator" w:date="2018-02-16T22:21:00Z">
          <w:r w:rsidR="00CC2058" w:rsidDel="00627DE3">
            <w:rPr>
              <w:rFonts w:ascii="Times New Roman" w:hAnsi="Times New Roman" w:hint="eastAsia"/>
              <w:szCs w:val="21"/>
            </w:rPr>
            <w:delText>者</w:delText>
          </w:r>
        </w:del>
      </w:ins>
      <w:ins w:id="3909" w:author="Administrator" w:date="2018-02-16T22:21:00Z">
        <w:r w:rsidR="00627DE3">
          <w:rPr>
            <w:rFonts w:ascii="Times New Roman" w:hAnsi="Times New Roman" w:hint="eastAsia"/>
            <w:szCs w:val="21"/>
          </w:rPr>
          <w:t xml:space="preserve">X </w:t>
        </w:r>
      </w:ins>
      <w:del w:id="3910" w:author="hnj2288" w:date="2016-05-13T16:43:00Z">
        <w:r w:rsidR="005B6F7C" w:rsidDel="00CC2058">
          <w:rPr>
            <w:rFonts w:ascii="Times New Roman" w:hAnsi="Times New Roman" w:hint="eastAsia"/>
            <w:szCs w:val="21"/>
          </w:rPr>
          <w:delText>本电路</w:delText>
        </w:r>
      </w:del>
      <w:del w:id="3911" w:author="Administrator" w:date="2018-02-16T22:21:00Z">
        <w:r w:rsidR="00F574F3" w:rsidDel="00627DE3">
          <w:rPr>
            <w:rFonts w:ascii="Times New Roman" w:hAnsi="Times New Roman"/>
            <w:szCs w:val="21"/>
          </w:rPr>
          <w:delText>搭</w:delText>
        </w:r>
      </w:del>
      <w:ins w:id="3912" w:author="Administrator" w:date="2018-02-16T22:21:00Z">
        <w:r w:rsidR="00627DE3">
          <w:rPr>
            <w:rFonts w:ascii="Times New Roman" w:hAnsi="Times New Roman"/>
            <w:szCs w:val="21"/>
          </w:rPr>
          <w:t xml:space="preserve">X </w:t>
        </w:r>
      </w:ins>
      <w:del w:id="3913" w:author="Administrator" w:date="2018-02-16T22:21:00Z">
        <w:r w:rsidR="00F574F3" w:rsidDel="00627DE3">
          <w:rPr>
            <w:rFonts w:ascii="Times New Roman" w:hAnsi="Times New Roman"/>
            <w:szCs w:val="21"/>
          </w:rPr>
          <w:delText>建</w:delText>
        </w:r>
      </w:del>
      <w:ins w:id="3914" w:author="Administrator" w:date="2018-02-16T22:21:00Z">
        <w:r w:rsidR="00627DE3">
          <w:rPr>
            <w:rFonts w:ascii="Times New Roman" w:hAnsi="Times New Roman"/>
            <w:szCs w:val="21"/>
          </w:rPr>
          <w:t xml:space="preserve">X </w:t>
        </w:r>
      </w:ins>
      <w:del w:id="3915" w:author="Administrator" w:date="2018-02-16T22:21:00Z">
        <w:r w:rsidR="00F574F3" w:rsidDel="00627DE3">
          <w:rPr>
            <w:rFonts w:ascii="Times New Roman" w:hAnsi="Times New Roman" w:hint="eastAsia"/>
            <w:szCs w:val="21"/>
          </w:rPr>
          <w:delText>了</w:delText>
        </w:r>
      </w:del>
      <w:ins w:id="3916" w:author="Administrator" w:date="2018-02-16T22:21:00Z">
        <w:r w:rsidR="00627DE3">
          <w:rPr>
            <w:rFonts w:ascii="Times New Roman" w:hAnsi="Times New Roman" w:hint="eastAsia"/>
            <w:szCs w:val="21"/>
          </w:rPr>
          <w:t xml:space="preserve">X </w:t>
        </w:r>
      </w:ins>
      <w:del w:id="3917" w:author="Administrator" w:date="2018-02-16T22:21:00Z">
        <w:r w:rsidR="00F574F3" w:rsidDel="00627DE3">
          <w:rPr>
            <w:rFonts w:ascii="Times New Roman" w:hAnsi="Times New Roman"/>
            <w:szCs w:val="21"/>
          </w:rPr>
          <w:delText>一</w:delText>
        </w:r>
      </w:del>
      <w:ins w:id="3918" w:author="Administrator" w:date="2018-02-16T22:21:00Z">
        <w:r w:rsidR="00627DE3">
          <w:rPr>
            <w:rFonts w:ascii="Times New Roman" w:hAnsi="Times New Roman"/>
            <w:szCs w:val="21"/>
          </w:rPr>
          <w:t xml:space="preserve">X </w:t>
        </w:r>
      </w:ins>
      <w:del w:id="3919" w:author="Administrator" w:date="2018-02-16T22:21:00Z">
        <w:r w:rsidR="00F574F3" w:rsidDel="00627DE3">
          <w:rPr>
            <w:rFonts w:ascii="Times New Roman" w:hAnsi="Times New Roman"/>
            <w:szCs w:val="21"/>
          </w:rPr>
          <w:delText>个</w:delText>
        </w:r>
      </w:del>
      <w:ins w:id="3920" w:author="Administrator" w:date="2018-02-16T22:21:00Z">
        <w:r w:rsidR="00627DE3">
          <w:rPr>
            <w:rFonts w:ascii="Times New Roman" w:hAnsi="Times New Roman"/>
            <w:szCs w:val="21"/>
          </w:rPr>
          <w:t xml:space="preserve">X </w:t>
        </w:r>
      </w:ins>
      <w:del w:id="3921" w:author="Administrator" w:date="2018-02-16T22:21:00Z">
        <w:r w:rsidR="00F574F3" w:rsidDel="00627DE3">
          <w:rPr>
            <w:rFonts w:ascii="Times New Roman" w:hAnsi="Times New Roman" w:hint="eastAsia"/>
            <w:szCs w:val="21"/>
          </w:rPr>
          <w:delText>低</w:delText>
        </w:r>
      </w:del>
      <w:ins w:id="3922" w:author="Administrator" w:date="2018-02-16T22:21:00Z">
        <w:r w:rsidR="00627DE3">
          <w:rPr>
            <w:rFonts w:ascii="Times New Roman" w:hAnsi="Times New Roman" w:hint="eastAsia"/>
            <w:szCs w:val="21"/>
          </w:rPr>
          <w:t xml:space="preserve">X </w:t>
        </w:r>
      </w:ins>
      <w:del w:id="3923" w:author="Administrator" w:date="2018-02-16T22:21:00Z">
        <w:r w:rsidR="00F574F3" w:rsidDel="00627DE3">
          <w:rPr>
            <w:rFonts w:ascii="Times New Roman" w:hAnsi="Times New Roman" w:hint="eastAsia"/>
            <w:szCs w:val="21"/>
          </w:rPr>
          <w:delText>通</w:delText>
        </w:r>
      </w:del>
      <w:ins w:id="3924" w:author="Administrator" w:date="2018-02-16T22:21:00Z">
        <w:r w:rsidR="00627DE3">
          <w:rPr>
            <w:rFonts w:ascii="Times New Roman" w:hAnsi="Times New Roman" w:hint="eastAsia"/>
            <w:szCs w:val="21"/>
          </w:rPr>
          <w:t xml:space="preserve">X </w:t>
        </w:r>
      </w:ins>
      <w:del w:id="3925" w:author="Administrator" w:date="2018-02-16T22:21:00Z">
        <w:r w:rsidR="00F574F3" w:rsidDel="00627DE3">
          <w:rPr>
            <w:rFonts w:ascii="Times New Roman" w:hAnsi="Times New Roman"/>
            <w:szCs w:val="21"/>
          </w:rPr>
          <w:delText>滤</w:delText>
        </w:r>
      </w:del>
      <w:ins w:id="3926" w:author="Administrator" w:date="2018-02-16T22:21:00Z">
        <w:r w:rsidR="00627DE3">
          <w:rPr>
            <w:rFonts w:ascii="Times New Roman" w:hAnsi="Times New Roman"/>
            <w:szCs w:val="21"/>
          </w:rPr>
          <w:t xml:space="preserve">X </w:t>
        </w:r>
      </w:ins>
      <w:del w:id="3927" w:author="Administrator" w:date="2018-02-16T22:21:00Z">
        <w:r w:rsidR="00F574F3" w:rsidDel="00627DE3">
          <w:rPr>
            <w:rFonts w:ascii="Times New Roman" w:hAnsi="Times New Roman"/>
            <w:szCs w:val="21"/>
          </w:rPr>
          <w:delText>波</w:delText>
        </w:r>
      </w:del>
      <w:ins w:id="3928" w:author="Administrator" w:date="2018-02-16T22:21:00Z">
        <w:r w:rsidR="00627DE3">
          <w:rPr>
            <w:rFonts w:ascii="Times New Roman" w:hAnsi="Times New Roman"/>
            <w:szCs w:val="21"/>
          </w:rPr>
          <w:t xml:space="preserve">X </w:t>
        </w:r>
      </w:ins>
      <w:r w:rsidR="00F574F3">
        <w:rPr>
          <w:rFonts w:ascii="Times New Roman" w:hAnsi="Times New Roman"/>
          <w:szCs w:val="21"/>
        </w:rPr>
        <w:t>电路</w:t>
      </w:r>
      <w:r w:rsidR="00F574F3">
        <w:rPr>
          <w:rFonts w:ascii="Times New Roman" w:hAnsi="Times New Roman" w:hint="eastAsia"/>
          <w:szCs w:val="21"/>
        </w:rPr>
        <w:t>。</w:t>
      </w:r>
      <w:commentRangeEnd w:id="3681"/>
      <w:r w:rsidR="00B5392D">
        <w:rPr>
          <w:rStyle w:val="ab"/>
        </w:rPr>
        <w:commentReference w:id="3681"/>
      </w:r>
    </w:p>
    <w:p w:rsidR="00F574F3" w:rsidRDefault="00F574F3" w:rsidP="00F574F3">
      <w:pPr>
        <w:rPr>
          <w:rFonts w:ascii="Times New Roman" w:hAnsi="Times New Roman"/>
          <w:szCs w:val="21"/>
        </w:rPr>
      </w:pPr>
      <w:bookmarkStart w:id="3929" w:name="_Toc217740515"/>
      <w:bookmarkStart w:id="3930" w:name="_Toc217967224"/>
      <w:bookmarkStart w:id="3931" w:name="_Toc219272073"/>
      <w:bookmarkStart w:id="3932" w:name="_Toc383173648"/>
      <w:bookmarkStart w:id="3933" w:name="_Toc387414116"/>
      <w:bookmarkStart w:id="3934" w:name="_Toc387756713"/>
      <w:commentRangeStart w:id="3935"/>
      <w:r>
        <w:rPr>
          <w:rFonts w:ascii="黑体" w:eastAsia="黑体" w:hAnsi="黑体" w:cs="黑体" w:hint="eastAsia"/>
          <w:szCs w:val="21"/>
        </w:rPr>
        <w:t>1.4</w:t>
      </w:r>
      <w:commentRangeEnd w:id="3935"/>
      <w:r w:rsidR="00B5392D">
        <w:rPr>
          <w:rStyle w:val="ab"/>
        </w:rPr>
        <w:commentReference w:id="3935"/>
      </w:r>
      <w:r>
        <w:rPr>
          <w:rFonts w:ascii="黑体" w:eastAsia="黑体" w:hAnsi="黑体" w:cs="黑体" w:hint="eastAsia"/>
          <w:szCs w:val="21"/>
        </w:rPr>
        <w:t xml:space="preserve"> </w:t>
      </w:r>
      <w:commentRangeStart w:id="3936"/>
      <w:r>
        <w:rPr>
          <w:rFonts w:ascii="黑体" w:eastAsia="黑体" w:hAnsi="黑体" w:cs="黑体" w:hint="eastAsia"/>
          <w:szCs w:val="21"/>
        </w:rPr>
        <w:t>整形电路</w:t>
      </w:r>
      <w:bookmarkEnd w:id="3929"/>
      <w:bookmarkEnd w:id="3930"/>
      <w:bookmarkEnd w:id="3931"/>
      <w:bookmarkEnd w:id="3932"/>
      <w:bookmarkEnd w:id="3933"/>
      <w:bookmarkEnd w:id="3934"/>
      <w:commentRangeEnd w:id="3936"/>
      <w:r w:rsidR="00B5392D">
        <w:rPr>
          <w:rStyle w:val="ab"/>
        </w:rPr>
        <w:commentReference w:id="3936"/>
      </w:r>
    </w:p>
    <w:p w:rsidR="00F574F3" w:rsidRDefault="00F574F3" w:rsidP="00F574F3">
      <w:pPr>
        <w:ind w:firstLineChars="200" w:firstLine="420"/>
        <w:rPr>
          <w:rFonts w:ascii="Times New Roman" w:hAnsi="Times New Roman"/>
          <w:szCs w:val="21"/>
        </w:rPr>
      </w:pPr>
      <w:commentRangeStart w:id="3937"/>
      <w:r>
        <w:rPr>
          <w:rFonts w:ascii="Times New Roman" w:hAnsi="Times New Roman"/>
          <w:szCs w:val="21"/>
        </w:rPr>
        <w:t>经过</w:t>
      </w:r>
      <w:del w:id="3938" w:author="Administrator" w:date="2018-02-16T22:21:00Z">
        <w:r w:rsidDel="00627DE3">
          <w:rPr>
            <w:rFonts w:ascii="Times New Roman" w:hAnsi="Times New Roman"/>
            <w:szCs w:val="21"/>
          </w:rPr>
          <w:delText>放</w:delText>
        </w:r>
      </w:del>
      <w:ins w:id="3939" w:author="Administrator" w:date="2018-02-16T22:21:00Z">
        <w:r w:rsidR="00627DE3">
          <w:rPr>
            <w:rFonts w:ascii="Times New Roman" w:hAnsi="Times New Roman"/>
            <w:szCs w:val="21"/>
          </w:rPr>
          <w:t xml:space="preserve">X </w:t>
        </w:r>
      </w:ins>
      <w:del w:id="3940" w:author="Administrator" w:date="2018-02-16T22:21:00Z">
        <w:r w:rsidDel="00627DE3">
          <w:rPr>
            <w:rFonts w:ascii="Times New Roman" w:hAnsi="Times New Roman"/>
            <w:szCs w:val="21"/>
          </w:rPr>
          <w:delText>大</w:delText>
        </w:r>
      </w:del>
      <w:ins w:id="3941" w:author="Administrator" w:date="2018-02-16T22:21:00Z">
        <w:r w:rsidR="00627DE3">
          <w:rPr>
            <w:rFonts w:ascii="Times New Roman" w:hAnsi="Times New Roman"/>
            <w:szCs w:val="21"/>
          </w:rPr>
          <w:t xml:space="preserve">X </w:t>
        </w:r>
      </w:ins>
      <w:del w:id="3942" w:author="Administrator" w:date="2018-02-16T22:21:00Z">
        <w:r w:rsidDel="00627DE3">
          <w:rPr>
            <w:rFonts w:ascii="Times New Roman" w:hAnsi="Times New Roman"/>
            <w:szCs w:val="21"/>
          </w:rPr>
          <w:delText>、</w:delText>
        </w:r>
      </w:del>
      <w:ins w:id="3943" w:author="Administrator" w:date="2018-02-16T22:21:00Z">
        <w:r w:rsidR="00627DE3">
          <w:rPr>
            <w:rFonts w:ascii="Times New Roman" w:hAnsi="Times New Roman"/>
            <w:szCs w:val="21"/>
          </w:rPr>
          <w:t xml:space="preserve">X </w:t>
        </w:r>
      </w:ins>
      <w:del w:id="3944" w:author="Administrator" w:date="2018-02-16T22:21:00Z">
        <w:r w:rsidR="00D034F2" w:rsidDel="00627DE3">
          <w:rPr>
            <w:rFonts w:ascii="Times New Roman" w:hAnsi="Times New Roman" w:hint="eastAsia"/>
            <w:szCs w:val="21"/>
          </w:rPr>
          <w:delText>低</w:delText>
        </w:r>
      </w:del>
      <w:ins w:id="3945" w:author="Administrator" w:date="2018-02-16T22:21:00Z">
        <w:r w:rsidR="00627DE3">
          <w:rPr>
            <w:rFonts w:ascii="Times New Roman" w:hAnsi="Times New Roman" w:hint="eastAsia"/>
            <w:szCs w:val="21"/>
          </w:rPr>
          <w:t xml:space="preserve">X </w:t>
        </w:r>
      </w:ins>
      <w:del w:id="3946" w:author="Administrator" w:date="2018-02-16T22:21:00Z">
        <w:r w:rsidR="00D034F2" w:rsidDel="00627DE3">
          <w:rPr>
            <w:rFonts w:ascii="Times New Roman" w:hAnsi="Times New Roman" w:hint="eastAsia"/>
            <w:szCs w:val="21"/>
          </w:rPr>
          <w:delText>通</w:delText>
        </w:r>
      </w:del>
      <w:ins w:id="3947" w:author="Administrator" w:date="2018-02-16T22:21:00Z">
        <w:r w:rsidR="00627DE3">
          <w:rPr>
            <w:rFonts w:ascii="Times New Roman" w:hAnsi="Times New Roman" w:hint="eastAsia"/>
            <w:szCs w:val="21"/>
          </w:rPr>
          <w:t xml:space="preserve">X </w:t>
        </w:r>
      </w:ins>
      <w:del w:id="3948" w:author="Administrator" w:date="2018-02-16T22:21:00Z">
        <w:r w:rsidDel="00627DE3">
          <w:rPr>
            <w:rFonts w:ascii="Times New Roman" w:hAnsi="Times New Roman"/>
            <w:szCs w:val="21"/>
          </w:rPr>
          <w:delText>滤</w:delText>
        </w:r>
      </w:del>
      <w:ins w:id="3949" w:author="Administrator" w:date="2018-02-16T22:21:00Z">
        <w:r w:rsidR="00627DE3">
          <w:rPr>
            <w:rFonts w:ascii="Times New Roman" w:hAnsi="Times New Roman"/>
            <w:szCs w:val="21"/>
          </w:rPr>
          <w:t xml:space="preserve">X </w:t>
        </w:r>
      </w:ins>
      <w:del w:id="3950" w:author="Administrator" w:date="2018-02-16T22:21:00Z">
        <w:r w:rsidDel="00627DE3">
          <w:rPr>
            <w:rFonts w:ascii="Times New Roman" w:hAnsi="Times New Roman"/>
            <w:szCs w:val="21"/>
          </w:rPr>
          <w:delText>波</w:delText>
        </w:r>
      </w:del>
      <w:ins w:id="3951" w:author="Administrator" w:date="2018-02-16T22:21:00Z">
        <w:r w:rsidR="00627DE3">
          <w:rPr>
            <w:rFonts w:ascii="Times New Roman" w:hAnsi="Times New Roman"/>
            <w:szCs w:val="21"/>
          </w:rPr>
          <w:t xml:space="preserve">X </w:t>
        </w:r>
      </w:ins>
      <w:del w:id="3952" w:author="Administrator" w:date="2018-02-16T22:21:00Z">
        <w:r w:rsidDel="00627DE3">
          <w:rPr>
            <w:rFonts w:ascii="Times New Roman" w:hAnsi="Times New Roman"/>
            <w:szCs w:val="21"/>
          </w:rPr>
          <w:delText>后</w:delText>
        </w:r>
      </w:del>
      <w:ins w:id="3953" w:author="Administrator" w:date="2018-02-16T22:21:00Z">
        <w:r w:rsidR="00627DE3">
          <w:rPr>
            <w:rFonts w:ascii="Times New Roman" w:hAnsi="Times New Roman"/>
            <w:szCs w:val="21"/>
          </w:rPr>
          <w:t xml:space="preserve">X </w:t>
        </w:r>
      </w:ins>
      <w:del w:id="3954" w:author="Administrator" w:date="2018-02-16T22:21:00Z">
        <w:r w:rsidR="00D034F2" w:rsidDel="00627DE3">
          <w:rPr>
            <w:rFonts w:ascii="Times New Roman" w:hAnsi="Times New Roman" w:hint="eastAsia"/>
            <w:szCs w:val="21"/>
          </w:rPr>
          <w:delText>得</w:delText>
        </w:r>
      </w:del>
      <w:ins w:id="3955" w:author="Administrator" w:date="2018-02-16T22:21:00Z">
        <w:r w:rsidR="00627DE3">
          <w:rPr>
            <w:rFonts w:ascii="Times New Roman" w:hAnsi="Times New Roman" w:hint="eastAsia"/>
            <w:szCs w:val="21"/>
          </w:rPr>
          <w:t xml:space="preserve">X </w:t>
        </w:r>
      </w:ins>
      <w:del w:id="3956" w:author="Administrator" w:date="2018-02-16T22:21:00Z">
        <w:r w:rsidR="00D034F2" w:rsidDel="00627DE3">
          <w:rPr>
            <w:rFonts w:ascii="Times New Roman" w:hAnsi="Times New Roman" w:hint="eastAsia"/>
            <w:szCs w:val="21"/>
          </w:rPr>
          <w:delText>到</w:delText>
        </w:r>
      </w:del>
      <w:ins w:id="3957" w:author="Administrator" w:date="2018-02-16T22:21:00Z">
        <w:r w:rsidR="00627DE3">
          <w:rPr>
            <w:rFonts w:ascii="Times New Roman" w:hAnsi="Times New Roman" w:hint="eastAsia"/>
            <w:szCs w:val="21"/>
          </w:rPr>
          <w:t xml:space="preserve">X </w:t>
        </w:r>
      </w:ins>
      <w:del w:id="3958" w:author="Administrator" w:date="2018-02-16T22:21:00Z">
        <w:r w:rsidR="00D034F2" w:rsidDel="00627DE3">
          <w:rPr>
            <w:rFonts w:ascii="Times New Roman" w:hAnsi="Times New Roman" w:hint="eastAsia"/>
            <w:szCs w:val="21"/>
          </w:rPr>
          <w:delText>的</w:delText>
        </w:r>
      </w:del>
      <w:ins w:id="3959" w:author="Administrator" w:date="2018-02-16T22:21:00Z">
        <w:r w:rsidR="00627DE3">
          <w:rPr>
            <w:rFonts w:ascii="Times New Roman" w:hAnsi="Times New Roman" w:hint="eastAsia"/>
            <w:szCs w:val="21"/>
          </w:rPr>
          <w:t xml:space="preserve">X </w:t>
        </w:r>
      </w:ins>
      <w:del w:id="3960" w:author="Administrator" w:date="2018-02-16T22:21:00Z">
        <w:r w:rsidR="00D034F2" w:rsidDel="00627DE3">
          <w:rPr>
            <w:rFonts w:ascii="Times New Roman" w:hAnsi="Times New Roman" w:hint="eastAsia"/>
            <w:szCs w:val="21"/>
          </w:rPr>
          <w:delText>信</w:delText>
        </w:r>
      </w:del>
      <w:ins w:id="3961" w:author="Administrator" w:date="2018-02-16T22:21:00Z">
        <w:r w:rsidR="00627DE3">
          <w:rPr>
            <w:rFonts w:ascii="Times New Roman" w:hAnsi="Times New Roman" w:hint="eastAsia"/>
            <w:szCs w:val="21"/>
          </w:rPr>
          <w:t xml:space="preserve">X </w:t>
        </w:r>
      </w:ins>
      <w:del w:id="3962" w:author="Administrator" w:date="2018-02-16T22:21:00Z">
        <w:r w:rsidR="00D034F2" w:rsidDel="00627DE3">
          <w:rPr>
            <w:rFonts w:ascii="Times New Roman" w:hAnsi="Times New Roman" w:hint="eastAsia"/>
            <w:szCs w:val="21"/>
          </w:rPr>
          <w:delText>号</w:delText>
        </w:r>
      </w:del>
      <w:ins w:id="3963" w:author="Administrator" w:date="2018-02-16T22:21:00Z">
        <w:r w:rsidR="00627DE3">
          <w:rPr>
            <w:rFonts w:ascii="Times New Roman" w:hAnsi="Times New Roman" w:hint="eastAsia"/>
            <w:szCs w:val="21"/>
          </w:rPr>
          <w:t xml:space="preserve">X </w:t>
        </w:r>
      </w:ins>
      <w:del w:id="3964" w:author="Administrator" w:date="2018-02-16T22:21:00Z">
        <w:r w:rsidDel="00627DE3">
          <w:rPr>
            <w:rFonts w:ascii="Times New Roman" w:hAnsi="Times New Roman" w:hint="eastAsia"/>
            <w:szCs w:val="21"/>
          </w:rPr>
          <w:delText>是</w:delText>
        </w:r>
      </w:del>
      <w:ins w:id="3965" w:author="Administrator" w:date="2018-02-16T22:21:00Z">
        <w:r w:rsidR="00627DE3">
          <w:rPr>
            <w:rFonts w:ascii="Times New Roman" w:hAnsi="Times New Roman" w:hint="eastAsia"/>
            <w:szCs w:val="21"/>
          </w:rPr>
          <w:t xml:space="preserve">X </w:t>
        </w:r>
      </w:ins>
      <w:del w:id="3966" w:author="Administrator" w:date="2018-02-16T22:21:00Z">
        <w:r w:rsidDel="00627DE3">
          <w:rPr>
            <w:rFonts w:ascii="Times New Roman" w:hAnsi="Times New Roman" w:hint="eastAsia"/>
            <w:szCs w:val="21"/>
          </w:rPr>
          <w:delText>一</w:delText>
        </w:r>
      </w:del>
      <w:ins w:id="3967" w:author="Administrator" w:date="2018-02-16T22:21:00Z">
        <w:r w:rsidR="00627DE3">
          <w:rPr>
            <w:rFonts w:ascii="Times New Roman" w:hAnsi="Times New Roman" w:hint="eastAsia"/>
            <w:szCs w:val="21"/>
          </w:rPr>
          <w:t xml:space="preserve">X </w:t>
        </w:r>
      </w:ins>
      <w:del w:id="3968" w:author="Administrator" w:date="2018-02-16T22:21:00Z">
        <w:r w:rsidDel="00627DE3">
          <w:rPr>
            <w:rFonts w:ascii="Times New Roman" w:hAnsi="Times New Roman" w:hint="eastAsia"/>
            <w:szCs w:val="21"/>
          </w:rPr>
          <w:delText>个</w:delText>
        </w:r>
      </w:del>
      <w:ins w:id="3969" w:author="Administrator" w:date="2018-02-16T22:21:00Z">
        <w:r w:rsidR="00627DE3">
          <w:rPr>
            <w:rFonts w:ascii="Times New Roman" w:hAnsi="Times New Roman" w:hint="eastAsia"/>
            <w:szCs w:val="21"/>
          </w:rPr>
          <w:t xml:space="preserve">X </w:t>
        </w:r>
      </w:ins>
      <w:del w:id="3970" w:author="Administrator" w:date="2018-02-16T22:21:00Z">
        <w:r w:rsidDel="00627DE3">
          <w:rPr>
            <w:rFonts w:ascii="Times New Roman" w:hAnsi="Times New Roman" w:hint="eastAsia"/>
            <w:szCs w:val="21"/>
          </w:rPr>
          <w:delText>存</w:delText>
        </w:r>
      </w:del>
      <w:ins w:id="3971" w:author="Administrator" w:date="2018-02-16T22:21:00Z">
        <w:r w:rsidR="00627DE3">
          <w:rPr>
            <w:rFonts w:ascii="Times New Roman" w:hAnsi="Times New Roman" w:hint="eastAsia"/>
            <w:szCs w:val="21"/>
          </w:rPr>
          <w:t xml:space="preserve">X </w:t>
        </w:r>
      </w:ins>
      <w:del w:id="3972" w:author="Administrator" w:date="2018-02-16T22:21:00Z">
        <w:r w:rsidDel="00627DE3">
          <w:rPr>
            <w:rFonts w:ascii="Times New Roman" w:hAnsi="Times New Roman" w:hint="eastAsia"/>
            <w:szCs w:val="21"/>
          </w:rPr>
          <w:delText>在</w:delText>
        </w:r>
      </w:del>
      <w:ins w:id="3973" w:author="Administrator" w:date="2018-02-16T22:21:00Z">
        <w:r w:rsidR="00627DE3">
          <w:rPr>
            <w:rFonts w:ascii="Times New Roman" w:hAnsi="Times New Roman" w:hint="eastAsia"/>
            <w:szCs w:val="21"/>
          </w:rPr>
          <w:t xml:space="preserve">X </w:t>
        </w:r>
      </w:ins>
      <w:del w:id="3974" w:author="Administrator" w:date="2018-02-16T22:21:00Z">
        <w:r w:rsidDel="00627DE3">
          <w:rPr>
            <w:rFonts w:ascii="Times New Roman" w:hAnsi="Times New Roman" w:hint="eastAsia"/>
            <w:szCs w:val="21"/>
          </w:rPr>
          <w:delText>低</w:delText>
        </w:r>
      </w:del>
      <w:ins w:id="3975" w:author="Administrator" w:date="2018-02-16T22:21:00Z">
        <w:r w:rsidR="00627DE3">
          <w:rPr>
            <w:rFonts w:ascii="Times New Roman" w:hAnsi="Times New Roman" w:hint="eastAsia"/>
            <w:szCs w:val="21"/>
          </w:rPr>
          <w:t xml:space="preserve">X </w:t>
        </w:r>
      </w:ins>
      <w:del w:id="3976" w:author="Administrator" w:date="2018-02-16T22:21:00Z">
        <w:r w:rsidDel="00627DE3">
          <w:rPr>
            <w:rFonts w:ascii="Times New Roman" w:hAnsi="Times New Roman" w:hint="eastAsia"/>
            <w:szCs w:val="21"/>
          </w:rPr>
          <w:delText>频</w:delText>
        </w:r>
      </w:del>
      <w:ins w:id="3977" w:author="Administrator" w:date="2018-02-16T22:21:00Z">
        <w:r w:rsidR="00627DE3">
          <w:rPr>
            <w:rFonts w:ascii="Times New Roman" w:hAnsi="Times New Roman" w:hint="eastAsia"/>
            <w:szCs w:val="21"/>
          </w:rPr>
          <w:t xml:space="preserve">X </w:t>
        </w:r>
      </w:ins>
      <w:del w:id="3978" w:author="Administrator" w:date="2018-02-16T22:21:00Z">
        <w:r w:rsidDel="00627DE3">
          <w:rPr>
            <w:rFonts w:ascii="Times New Roman" w:hAnsi="Times New Roman" w:hint="eastAsia"/>
            <w:szCs w:val="21"/>
          </w:rPr>
          <w:delText>干</w:delText>
        </w:r>
      </w:del>
      <w:ins w:id="3979" w:author="Administrator" w:date="2018-02-16T22:21:00Z">
        <w:r w:rsidR="00627DE3">
          <w:rPr>
            <w:rFonts w:ascii="Times New Roman" w:hAnsi="Times New Roman" w:hint="eastAsia"/>
            <w:szCs w:val="21"/>
          </w:rPr>
          <w:t xml:space="preserve">X </w:t>
        </w:r>
      </w:ins>
      <w:del w:id="3980" w:author="Administrator" w:date="2018-02-16T22:21:00Z">
        <w:r w:rsidDel="00627DE3">
          <w:rPr>
            <w:rFonts w:ascii="Times New Roman" w:hAnsi="Times New Roman" w:hint="eastAsia"/>
            <w:szCs w:val="21"/>
          </w:rPr>
          <w:delText>扰</w:delText>
        </w:r>
      </w:del>
      <w:ins w:id="3981" w:author="Administrator" w:date="2018-02-16T22:21:00Z">
        <w:r w:rsidR="00627DE3">
          <w:rPr>
            <w:rFonts w:ascii="Times New Roman" w:hAnsi="Times New Roman" w:hint="eastAsia"/>
            <w:szCs w:val="21"/>
          </w:rPr>
          <w:t xml:space="preserve">X </w:t>
        </w:r>
      </w:ins>
      <w:del w:id="3982" w:author="Administrator" w:date="2018-02-16T22:21:00Z">
        <w:r w:rsidDel="00627DE3">
          <w:rPr>
            <w:rFonts w:ascii="Times New Roman" w:hAnsi="Times New Roman" w:hint="eastAsia"/>
            <w:szCs w:val="21"/>
          </w:rPr>
          <w:delText>的</w:delText>
        </w:r>
      </w:del>
      <w:ins w:id="3983" w:author="Administrator" w:date="2018-02-16T22:21:00Z">
        <w:r w:rsidR="00627DE3">
          <w:rPr>
            <w:rFonts w:ascii="Times New Roman" w:hAnsi="Times New Roman" w:hint="eastAsia"/>
            <w:szCs w:val="21"/>
          </w:rPr>
          <w:t xml:space="preserve">X </w:t>
        </w:r>
      </w:ins>
      <w:del w:id="3984" w:author="Administrator" w:date="2018-02-16T22:21:00Z">
        <w:r w:rsidDel="00627DE3">
          <w:rPr>
            <w:rFonts w:ascii="Times New Roman" w:hAnsi="Times New Roman"/>
            <w:szCs w:val="21"/>
          </w:rPr>
          <w:delText>不</w:delText>
        </w:r>
      </w:del>
      <w:ins w:id="3985" w:author="Administrator" w:date="2018-02-16T22:21:00Z">
        <w:r w:rsidR="00627DE3">
          <w:rPr>
            <w:rFonts w:ascii="Times New Roman" w:hAnsi="Times New Roman"/>
            <w:szCs w:val="21"/>
          </w:rPr>
          <w:t xml:space="preserve">X </w:t>
        </w:r>
      </w:ins>
      <w:del w:id="3986" w:author="Administrator" w:date="2018-02-16T22:21:00Z">
        <w:r w:rsidDel="00627DE3">
          <w:rPr>
            <w:rFonts w:ascii="Times New Roman" w:hAnsi="Times New Roman"/>
            <w:szCs w:val="21"/>
          </w:rPr>
          <w:delText>规</w:delText>
        </w:r>
      </w:del>
      <w:ins w:id="3987" w:author="Administrator" w:date="2018-02-16T22:21:00Z">
        <w:r w:rsidR="00627DE3">
          <w:rPr>
            <w:rFonts w:ascii="Times New Roman" w:hAnsi="Times New Roman"/>
            <w:szCs w:val="21"/>
          </w:rPr>
          <w:t xml:space="preserve">X </w:t>
        </w:r>
      </w:ins>
      <w:del w:id="3988" w:author="Administrator" w:date="2018-02-16T22:21:00Z">
        <w:r w:rsidDel="00627DE3">
          <w:rPr>
            <w:rFonts w:ascii="Times New Roman" w:hAnsi="Times New Roman"/>
            <w:szCs w:val="21"/>
          </w:rPr>
          <w:delText>则</w:delText>
        </w:r>
      </w:del>
      <w:ins w:id="3989" w:author="Administrator" w:date="2018-02-16T22:21:00Z">
        <w:r w:rsidR="00627DE3">
          <w:rPr>
            <w:rFonts w:ascii="Times New Roman" w:hAnsi="Times New Roman"/>
            <w:szCs w:val="21"/>
          </w:rPr>
          <w:t xml:space="preserve">X </w:t>
        </w:r>
      </w:ins>
      <w:del w:id="3990" w:author="Administrator" w:date="2018-02-16T22:21:00Z">
        <w:r w:rsidDel="00627DE3">
          <w:rPr>
            <w:rFonts w:ascii="Times New Roman" w:hAnsi="Times New Roman"/>
            <w:szCs w:val="21"/>
          </w:rPr>
          <w:delText>脉</w:delText>
        </w:r>
      </w:del>
      <w:ins w:id="3991" w:author="Administrator" w:date="2018-02-16T22:21:00Z">
        <w:r w:rsidR="00627DE3">
          <w:rPr>
            <w:rFonts w:ascii="Times New Roman" w:hAnsi="Times New Roman"/>
            <w:szCs w:val="21"/>
          </w:rPr>
          <w:t xml:space="preserve">X </w:t>
        </w:r>
      </w:ins>
      <w:del w:id="3992" w:author="Administrator" w:date="2018-02-16T22:21:00Z">
        <w:r w:rsidDel="00627DE3">
          <w:rPr>
            <w:rFonts w:ascii="Times New Roman" w:hAnsi="Times New Roman"/>
            <w:szCs w:val="21"/>
          </w:rPr>
          <w:delText>冲</w:delText>
        </w:r>
      </w:del>
      <w:ins w:id="3993" w:author="Administrator" w:date="2018-02-16T22:21:00Z">
        <w:r w:rsidR="00627DE3">
          <w:rPr>
            <w:rFonts w:ascii="Times New Roman" w:hAnsi="Times New Roman"/>
            <w:szCs w:val="21"/>
          </w:rPr>
          <w:t xml:space="preserve">X </w:t>
        </w:r>
      </w:ins>
      <w:del w:id="3994" w:author="Administrator" w:date="2018-02-16T22:21:00Z">
        <w:r w:rsidDel="00627DE3">
          <w:rPr>
            <w:rFonts w:ascii="Times New Roman" w:hAnsi="Times New Roman"/>
            <w:szCs w:val="21"/>
          </w:rPr>
          <w:delText>信</w:delText>
        </w:r>
      </w:del>
      <w:ins w:id="3995" w:author="Administrator" w:date="2018-02-16T22:21:00Z">
        <w:r w:rsidR="00627DE3">
          <w:rPr>
            <w:rFonts w:ascii="Times New Roman" w:hAnsi="Times New Roman"/>
            <w:szCs w:val="21"/>
          </w:rPr>
          <w:t xml:space="preserve">X </w:t>
        </w:r>
      </w:ins>
      <w:del w:id="3996" w:author="Administrator" w:date="2018-02-16T22:21:00Z">
        <w:r w:rsidDel="00627DE3">
          <w:rPr>
            <w:rFonts w:ascii="Times New Roman" w:hAnsi="Times New Roman"/>
            <w:szCs w:val="21"/>
          </w:rPr>
          <w:delText>号</w:delText>
        </w:r>
      </w:del>
      <w:ins w:id="3997" w:author="Administrator" w:date="2018-02-16T22:21:00Z">
        <w:r w:rsidR="00627DE3">
          <w:rPr>
            <w:rFonts w:ascii="Times New Roman" w:hAnsi="Times New Roman"/>
            <w:szCs w:val="21"/>
          </w:rPr>
          <w:t xml:space="preserve">X </w:t>
        </w:r>
      </w:ins>
      <w:del w:id="3998" w:author="Administrator" w:date="2018-02-16T22:21:00Z">
        <w:r w:rsidDel="00627DE3">
          <w:rPr>
            <w:rFonts w:ascii="Times New Roman" w:hAnsi="Times New Roman"/>
            <w:szCs w:val="21"/>
          </w:rPr>
          <w:delText>，</w:delText>
        </w:r>
      </w:del>
      <w:ins w:id="3999" w:author="Administrator" w:date="2018-02-16T22:21:00Z">
        <w:r w:rsidR="00627DE3">
          <w:rPr>
            <w:rFonts w:ascii="Times New Roman" w:hAnsi="Times New Roman"/>
            <w:szCs w:val="21"/>
          </w:rPr>
          <w:t xml:space="preserve">X </w:t>
        </w:r>
      </w:ins>
      <w:del w:id="4000" w:author="Administrator" w:date="2018-02-16T22:21:00Z">
        <w:r w:rsidR="00D034F2" w:rsidDel="00627DE3">
          <w:rPr>
            <w:rFonts w:ascii="Times New Roman" w:hAnsi="Times New Roman" w:hint="eastAsia"/>
            <w:szCs w:val="21"/>
          </w:rPr>
          <w:delText>仍</w:delText>
        </w:r>
      </w:del>
      <w:ins w:id="4001" w:author="Administrator" w:date="2018-02-16T22:21:00Z">
        <w:r w:rsidR="00627DE3">
          <w:rPr>
            <w:rFonts w:ascii="Times New Roman" w:hAnsi="Times New Roman" w:hint="eastAsia"/>
            <w:szCs w:val="21"/>
          </w:rPr>
          <w:t xml:space="preserve">X </w:t>
        </w:r>
      </w:ins>
      <w:del w:id="4002" w:author="Administrator" w:date="2018-02-16T22:21:00Z">
        <w:r w:rsidR="00D034F2" w:rsidDel="00627DE3">
          <w:rPr>
            <w:rFonts w:ascii="Times New Roman" w:hAnsi="Times New Roman" w:hint="eastAsia"/>
            <w:szCs w:val="21"/>
          </w:rPr>
          <w:delText>然</w:delText>
        </w:r>
      </w:del>
      <w:ins w:id="4003" w:author="Administrator" w:date="2018-02-16T22:21:00Z">
        <w:r w:rsidR="00627DE3">
          <w:rPr>
            <w:rFonts w:ascii="Times New Roman" w:hAnsi="Times New Roman" w:hint="eastAsia"/>
            <w:szCs w:val="21"/>
          </w:rPr>
          <w:t xml:space="preserve">X </w:t>
        </w:r>
      </w:ins>
      <w:del w:id="4004" w:author="Administrator" w:date="2018-02-16T22:21:00Z">
        <w:r w:rsidDel="00627DE3">
          <w:rPr>
            <w:rFonts w:ascii="Times New Roman" w:hAnsi="Times New Roman" w:hint="eastAsia"/>
            <w:szCs w:val="21"/>
          </w:rPr>
          <w:delText>无</w:delText>
        </w:r>
      </w:del>
      <w:ins w:id="4005" w:author="Administrator" w:date="2018-02-16T22:21:00Z">
        <w:r w:rsidR="00627DE3">
          <w:rPr>
            <w:rFonts w:ascii="Times New Roman" w:hAnsi="Times New Roman" w:hint="eastAsia"/>
            <w:szCs w:val="21"/>
          </w:rPr>
          <w:t xml:space="preserve">X </w:t>
        </w:r>
      </w:ins>
      <w:del w:id="4006" w:author="Administrator" w:date="2018-02-16T22:21:00Z">
        <w:r w:rsidDel="00627DE3">
          <w:rPr>
            <w:rFonts w:ascii="Times New Roman" w:hAnsi="Times New Roman" w:hint="eastAsia"/>
            <w:szCs w:val="21"/>
          </w:rPr>
          <w:delText>法</w:delText>
        </w:r>
      </w:del>
      <w:ins w:id="4007" w:author="Administrator" w:date="2018-02-16T22:21:00Z">
        <w:r w:rsidR="00627DE3">
          <w:rPr>
            <w:rFonts w:ascii="Times New Roman" w:hAnsi="Times New Roman" w:hint="eastAsia"/>
            <w:szCs w:val="21"/>
          </w:rPr>
          <w:t xml:space="preserve">X </w:t>
        </w:r>
      </w:ins>
      <w:del w:id="4008" w:author="Administrator" w:date="2018-02-16T22:21:00Z">
        <w:r w:rsidDel="00627DE3">
          <w:rPr>
            <w:rFonts w:ascii="Times New Roman" w:hAnsi="Times New Roman"/>
            <w:szCs w:val="21"/>
          </w:rPr>
          <w:delText>满</w:delText>
        </w:r>
      </w:del>
      <w:ins w:id="4009" w:author="Administrator" w:date="2018-02-16T22:21:00Z">
        <w:r w:rsidR="00627DE3">
          <w:rPr>
            <w:rFonts w:ascii="Times New Roman" w:hAnsi="Times New Roman"/>
            <w:szCs w:val="21"/>
          </w:rPr>
          <w:t xml:space="preserve">X </w:t>
        </w:r>
      </w:ins>
      <w:del w:id="4010" w:author="Administrator" w:date="2018-02-16T22:21:00Z">
        <w:r w:rsidDel="00627DE3">
          <w:rPr>
            <w:rFonts w:ascii="Times New Roman" w:hAnsi="Times New Roman"/>
            <w:szCs w:val="21"/>
          </w:rPr>
          <w:delText>足</w:delText>
        </w:r>
      </w:del>
      <w:ins w:id="4011" w:author="Administrator" w:date="2018-02-16T22:21:00Z">
        <w:r w:rsidR="00627DE3">
          <w:rPr>
            <w:rFonts w:ascii="Times New Roman" w:hAnsi="Times New Roman"/>
            <w:szCs w:val="21"/>
          </w:rPr>
          <w:t xml:space="preserve">X </w:t>
        </w:r>
      </w:ins>
      <w:del w:id="4012" w:author="Administrator" w:date="2018-02-16T22:21:00Z">
        <w:r w:rsidDel="00627DE3">
          <w:rPr>
            <w:rFonts w:ascii="Times New Roman" w:hAnsi="Times New Roman" w:hint="eastAsia"/>
            <w:szCs w:val="21"/>
          </w:rPr>
          <w:delText>下</w:delText>
        </w:r>
      </w:del>
      <w:ins w:id="4013" w:author="Administrator" w:date="2018-02-16T22:21:00Z">
        <w:r w:rsidR="00627DE3">
          <w:rPr>
            <w:rFonts w:ascii="Times New Roman" w:hAnsi="Times New Roman" w:hint="eastAsia"/>
            <w:szCs w:val="21"/>
          </w:rPr>
          <w:t xml:space="preserve">X </w:t>
        </w:r>
      </w:ins>
      <w:del w:id="4014" w:author="Administrator" w:date="2018-02-16T22:21:00Z">
        <w:r w:rsidDel="00627DE3">
          <w:rPr>
            <w:rFonts w:ascii="Times New Roman" w:hAnsi="Times New Roman" w:hint="eastAsia"/>
            <w:szCs w:val="21"/>
          </w:rPr>
          <w:delText>一</w:delText>
        </w:r>
      </w:del>
      <w:ins w:id="4015" w:author="Administrator" w:date="2018-02-16T22:21:00Z">
        <w:r w:rsidR="00627DE3">
          <w:rPr>
            <w:rFonts w:ascii="Times New Roman" w:hAnsi="Times New Roman" w:hint="eastAsia"/>
            <w:szCs w:val="21"/>
          </w:rPr>
          <w:t xml:space="preserve">X </w:t>
        </w:r>
      </w:ins>
      <w:del w:id="4016" w:author="Administrator" w:date="2018-02-16T22:21:00Z">
        <w:r w:rsidDel="00627DE3">
          <w:rPr>
            <w:rFonts w:ascii="Times New Roman" w:hAnsi="Times New Roman" w:hint="eastAsia"/>
            <w:szCs w:val="21"/>
          </w:rPr>
          <w:delText>步</w:delText>
        </w:r>
      </w:del>
      <w:ins w:id="4017" w:author="Administrator" w:date="2018-02-16T22:21:00Z">
        <w:r w:rsidR="00627DE3">
          <w:rPr>
            <w:rFonts w:ascii="Times New Roman" w:hAnsi="Times New Roman" w:hint="eastAsia"/>
            <w:szCs w:val="21"/>
          </w:rPr>
          <w:t xml:space="preserve">X </w:t>
        </w:r>
      </w:ins>
      <w:del w:id="4018" w:author="Administrator" w:date="2018-02-16T22:21:00Z">
        <w:r w:rsidR="00D034F2" w:rsidDel="00627DE3">
          <w:rPr>
            <w:rFonts w:ascii="Times New Roman" w:hAnsi="Times New Roman" w:hint="eastAsia"/>
            <w:szCs w:val="21"/>
          </w:rPr>
          <w:delText>的</w:delText>
        </w:r>
      </w:del>
      <w:ins w:id="4019" w:author="Administrator" w:date="2018-02-16T22:21:00Z">
        <w:r w:rsidR="00627DE3">
          <w:rPr>
            <w:rFonts w:ascii="Times New Roman" w:hAnsi="Times New Roman" w:hint="eastAsia"/>
            <w:szCs w:val="21"/>
          </w:rPr>
          <w:t xml:space="preserve">X </w:t>
        </w:r>
      </w:ins>
      <w:del w:id="4020" w:author="Administrator" w:date="2018-02-16T22:21:00Z">
        <w:r w:rsidR="00D034F2" w:rsidDel="00627DE3">
          <w:rPr>
            <w:rFonts w:ascii="Times New Roman" w:hAnsi="Times New Roman"/>
            <w:szCs w:val="21"/>
          </w:rPr>
          <w:delText>计</w:delText>
        </w:r>
      </w:del>
      <w:ins w:id="4021" w:author="Administrator" w:date="2018-02-16T22:21:00Z">
        <w:r w:rsidR="00627DE3">
          <w:rPr>
            <w:rFonts w:ascii="Times New Roman" w:hAnsi="Times New Roman"/>
            <w:szCs w:val="21"/>
          </w:rPr>
          <w:t xml:space="preserve">X </w:t>
        </w:r>
      </w:ins>
      <w:del w:id="4022" w:author="Administrator" w:date="2018-02-16T22:21:00Z">
        <w:r w:rsidR="00D034F2" w:rsidDel="00627DE3">
          <w:rPr>
            <w:rFonts w:ascii="Times New Roman" w:hAnsi="Times New Roman"/>
            <w:szCs w:val="21"/>
          </w:rPr>
          <w:delText>数</w:delText>
        </w:r>
      </w:del>
      <w:ins w:id="4023" w:author="Administrator" w:date="2018-02-16T22:21:00Z">
        <w:r w:rsidR="00627DE3">
          <w:rPr>
            <w:rFonts w:ascii="Times New Roman" w:hAnsi="Times New Roman"/>
            <w:szCs w:val="21"/>
          </w:rPr>
          <w:t xml:space="preserve">X </w:t>
        </w:r>
      </w:ins>
      <w:del w:id="4024" w:author="Administrator" w:date="2018-02-16T22:21:00Z">
        <w:r w:rsidDel="00627DE3">
          <w:rPr>
            <w:rFonts w:ascii="Times New Roman" w:hAnsi="Times New Roman" w:hint="eastAsia"/>
            <w:szCs w:val="21"/>
          </w:rPr>
          <w:delText>需</w:delText>
        </w:r>
      </w:del>
      <w:ins w:id="4025" w:author="Administrator" w:date="2018-02-16T22:21:00Z">
        <w:r w:rsidR="00627DE3">
          <w:rPr>
            <w:rFonts w:ascii="Times New Roman" w:hAnsi="Times New Roman" w:hint="eastAsia"/>
            <w:szCs w:val="21"/>
          </w:rPr>
          <w:t xml:space="preserve">X </w:t>
        </w:r>
      </w:ins>
      <w:del w:id="4026" w:author="Administrator" w:date="2018-02-16T22:21:00Z">
        <w:r w:rsidDel="00627DE3">
          <w:rPr>
            <w:rFonts w:ascii="Times New Roman" w:hAnsi="Times New Roman"/>
            <w:szCs w:val="21"/>
          </w:rPr>
          <w:delText>求</w:delText>
        </w:r>
      </w:del>
      <w:ins w:id="4027" w:author="Administrator" w:date="2018-02-16T22:21:00Z">
        <w:r w:rsidR="00627DE3">
          <w:rPr>
            <w:rFonts w:ascii="Times New Roman" w:hAnsi="Times New Roman"/>
            <w:szCs w:val="21"/>
          </w:rPr>
          <w:t xml:space="preserve">X </w:t>
        </w:r>
      </w:ins>
      <w:del w:id="4028" w:author="Administrator" w:date="2018-02-16T22:21:00Z">
        <w:r w:rsidDel="00627DE3">
          <w:rPr>
            <w:rFonts w:ascii="Times New Roman" w:hAnsi="Times New Roman"/>
            <w:szCs w:val="21"/>
          </w:rPr>
          <w:delText>，</w:delText>
        </w:r>
      </w:del>
      <w:ins w:id="4029" w:author="Administrator" w:date="2018-02-16T22:21:00Z">
        <w:r w:rsidR="00627DE3">
          <w:rPr>
            <w:rFonts w:ascii="Times New Roman" w:hAnsi="Times New Roman"/>
            <w:szCs w:val="21"/>
          </w:rPr>
          <w:t xml:space="preserve">X </w:t>
        </w:r>
      </w:ins>
      <w:ins w:id="4030" w:author="hnj2288" w:date="2016-05-13T16:44:00Z">
        <w:del w:id="4031" w:author="Administrator" w:date="2018-02-16T22:21:00Z">
          <w:r w:rsidR="00CC2058" w:rsidDel="00627DE3">
            <w:rPr>
              <w:rFonts w:ascii="Times New Roman" w:hAnsi="Times New Roman" w:hint="eastAsia"/>
              <w:szCs w:val="21"/>
            </w:rPr>
            <w:delText>需</w:delText>
          </w:r>
        </w:del>
      </w:ins>
      <w:ins w:id="4032" w:author="Administrator" w:date="2018-02-16T22:21:00Z">
        <w:r w:rsidR="00627DE3">
          <w:rPr>
            <w:rFonts w:ascii="Times New Roman" w:hAnsi="Times New Roman" w:hint="eastAsia"/>
            <w:szCs w:val="21"/>
          </w:rPr>
          <w:t xml:space="preserve">X </w:t>
        </w:r>
      </w:ins>
      <w:del w:id="4033" w:author="Administrator" w:date="2018-02-16T22:21:00Z">
        <w:r w:rsidR="00D034F2" w:rsidDel="00627DE3">
          <w:rPr>
            <w:rFonts w:ascii="Times New Roman" w:hAnsi="Times New Roman" w:hint="eastAsia"/>
            <w:szCs w:val="21"/>
          </w:rPr>
          <w:delText>设</w:delText>
        </w:r>
      </w:del>
      <w:ins w:id="4034" w:author="Administrator" w:date="2018-02-16T22:21:00Z">
        <w:r w:rsidR="00627DE3">
          <w:rPr>
            <w:rFonts w:ascii="Times New Roman" w:hAnsi="Times New Roman" w:hint="eastAsia"/>
            <w:szCs w:val="21"/>
          </w:rPr>
          <w:t xml:space="preserve">X </w:t>
        </w:r>
      </w:ins>
      <w:del w:id="4035" w:author="Administrator" w:date="2018-02-16T22:21:00Z">
        <w:r w:rsidR="00D034F2" w:rsidDel="00627DE3">
          <w:rPr>
            <w:rFonts w:ascii="Times New Roman" w:hAnsi="Times New Roman" w:hint="eastAsia"/>
            <w:szCs w:val="21"/>
          </w:rPr>
          <w:delText>计</w:delText>
        </w:r>
      </w:del>
      <w:ins w:id="4036" w:author="Administrator" w:date="2018-02-16T22:21:00Z">
        <w:r w:rsidR="00627DE3">
          <w:rPr>
            <w:rFonts w:ascii="Times New Roman" w:hAnsi="Times New Roman" w:hint="eastAsia"/>
            <w:szCs w:val="21"/>
          </w:rPr>
          <w:t xml:space="preserve">X </w:t>
        </w:r>
      </w:ins>
      <w:del w:id="4037" w:author="Administrator" w:date="2018-02-16T22:21:00Z">
        <w:r w:rsidDel="00627DE3">
          <w:rPr>
            <w:rFonts w:ascii="Times New Roman" w:hAnsi="Times New Roman"/>
            <w:szCs w:val="21"/>
          </w:rPr>
          <w:delText>整</w:delText>
        </w:r>
      </w:del>
      <w:ins w:id="4038" w:author="Administrator" w:date="2018-02-16T22:21:00Z">
        <w:r w:rsidR="00627DE3">
          <w:rPr>
            <w:rFonts w:ascii="Times New Roman" w:hAnsi="Times New Roman"/>
            <w:szCs w:val="21"/>
          </w:rPr>
          <w:t xml:space="preserve">X </w:t>
        </w:r>
      </w:ins>
      <w:del w:id="4039" w:author="Administrator" w:date="2018-02-16T22:21:00Z">
        <w:r w:rsidDel="00627DE3">
          <w:rPr>
            <w:rFonts w:ascii="Times New Roman" w:hAnsi="Times New Roman"/>
            <w:szCs w:val="21"/>
          </w:rPr>
          <w:delText>形</w:delText>
        </w:r>
      </w:del>
      <w:ins w:id="4040" w:author="Administrator" w:date="2018-02-16T22:21:00Z">
        <w:r w:rsidR="00627DE3">
          <w:rPr>
            <w:rFonts w:ascii="Times New Roman" w:hAnsi="Times New Roman"/>
            <w:szCs w:val="21"/>
          </w:rPr>
          <w:t xml:space="preserve">X </w:t>
        </w:r>
      </w:ins>
      <w:del w:id="4041" w:author="Administrator" w:date="2018-02-16T22:21:00Z">
        <w:r w:rsidDel="00627DE3">
          <w:rPr>
            <w:rFonts w:ascii="Times New Roman" w:hAnsi="Times New Roman"/>
            <w:szCs w:val="21"/>
          </w:rPr>
          <w:delText>电</w:delText>
        </w:r>
      </w:del>
      <w:ins w:id="4042" w:author="Administrator" w:date="2018-02-16T22:21:00Z">
        <w:r w:rsidR="00627DE3">
          <w:rPr>
            <w:rFonts w:ascii="Times New Roman" w:hAnsi="Times New Roman"/>
            <w:szCs w:val="21"/>
          </w:rPr>
          <w:t xml:space="preserve">X </w:t>
        </w:r>
      </w:ins>
      <w:del w:id="4043" w:author="Administrator" w:date="2018-02-16T22:21:00Z">
        <w:r w:rsidDel="00627DE3">
          <w:rPr>
            <w:rFonts w:ascii="Times New Roman" w:hAnsi="Times New Roman"/>
            <w:szCs w:val="21"/>
          </w:rPr>
          <w:delText>路</w:delText>
        </w:r>
      </w:del>
      <w:ins w:id="4044" w:author="Administrator" w:date="2018-02-16T22:21:00Z">
        <w:r w:rsidR="00627DE3">
          <w:rPr>
            <w:rFonts w:ascii="Times New Roman" w:hAnsi="Times New Roman"/>
            <w:szCs w:val="21"/>
          </w:rPr>
          <w:t xml:space="preserve">X </w:t>
        </w:r>
      </w:ins>
      <w:del w:id="4045" w:author="Administrator" w:date="2018-02-16T22:21:00Z">
        <w:r w:rsidR="00D034F2" w:rsidDel="00627DE3">
          <w:rPr>
            <w:rFonts w:ascii="Times New Roman" w:hAnsi="Times New Roman" w:hint="eastAsia"/>
            <w:szCs w:val="21"/>
          </w:rPr>
          <w:delText>以</w:delText>
        </w:r>
      </w:del>
      <w:ins w:id="4046" w:author="Administrator" w:date="2018-02-16T22:21:00Z">
        <w:r w:rsidR="00627DE3">
          <w:rPr>
            <w:rFonts w:ascii="Times New Roman" w:hAnsi="Times New Roman" w:hint="eastAsia"/>
            <w:szCs w:val="21"/>
          </w:rPr>
          <w:t xml:space="preserve">X </w:t>
        </w:r>
      </w:ins>
      <w:del w:id="4047" w:author="Administrator" w:date="2018-02-16T22:21:00Z">
        <w:r w:rsidDel="00627DE3">
          <w:rPr>
            <w:rFonts w:ascii="Times New Roman" w:hAnsi="Times New Roman"/>
            <w:szCs w:val="21"/>
          </w:rPr>
          <w:delText>提</w:delText>
        </w:r>
      </w:del>
      <w:ins w:id="4048" w:author="Administrator" w:date="2018-02-16T22:21:00Z">
        <w:r w:rsidR="00627DE3">
          <w:rPr>
            <w:rFonts w:ascii="Times New Roman" w:hAnsi="Times New Roman"/>
            <w:szCs w:val="21"/>
          </w:rPr>
          <w:t xml:space="preserve">X </w:t>
        </w:r>
      </w:ins>
      <w:del w:id="4049" w:author="Administrator" w:date="2018-02-16T22:21:00Z">
        <w:r w:rsidDel="00627DE3">
          <w:rPr>
            <w:rFonts w:ascii="Times New Roman" w:hAnsi="Times New Roman"/>
            <w:szCs w:val="21"/>
          </w:rPr>
          <w:delText>高</w:delText>
        </w:r>
      </w:del>
      <w:ins w:id="4050" w:author="Administrator" w:date="2018-02-16T22:21:00Z">
        <w:r w:rsidR="00627DE3">
          <w:rPr>
            <w:rFonts w:ascii="Times New Roman" w:hAnsi="Times New Roman"/>
            <w:szCs w:val="21"/>
          </w:rPr>
          <w:t xml:space="preserve">X </w:t>
        </w:r>
      </w:ins>
      <w:del w:id="4051" w:author="Administrator" w:date="2018-02-16T22:21:00Z">
        <w:r w:rsidDel="00627DE3">
          <w:rPr>
            <w:rFonts w:ascii="Times New Roman" w:hAnsi="Times New Roman" w:hint="eastAsia"/>
            <w:szCs w:val="21"/>
          </w:rPr>
          <w:delText>系</w:delText>
        </w:r>
      </w:del>
      <w:ins w:id="4052" w:author="Administrator" w:date="2018-02-16T22:21:00Z">
        <w:r w:rsidR="00627DE3">
          <w:rPr>
            <w:rFonts w:ascii="Times New Roman" w:hAnsi="Times New Roman" w:hint="eastAsia"/>
            <w:szCs w:val="21"/>
          </w:rPr>
          <w:t xml:space="preserve">X </w:t>
        </w:r>
      </w:ins>
      <w:del w:id="4053" w:author="Administrator" w:date="2018-02-16T22:21:00Z">
        <w:r w:rsidDel="00627DE3">
          <w:rPr>
            <w:rFonts w:ascii="Times New Roman" w:hAnsi="Times New Roman" w:hint="eastAsia"/>
            <w:szCs w:val="21"/>
          </w:rPr>
          <w:delText>统</w:delText>
        </w:r>
      </w:del>
      <w:ins w:id="4054" w:author="Administrator" w:date="2018-02-16T22:21:00Z">
        <w:r w:rsidR="00627DE3">
          <w:rPr>
            <w:rFonts w:ascii="Times New Roman" w:hAnsi="Times New Roman" w:hint="eastAsia"/>
            <w:szCs w:val="21"/>
          </w:rPr>
          <w:t xml:space="preserve">X </w:t>
        </w:r>
      </w:ins>
      <w:del w:id="4055" w:author="Administrator" w:date="2018-02-16T22:21:00Z">
        <w:r w:rsidDel="00627DE3">
          <w:rPr>
            <w:rFonts w:ascii="Times New Roman" w:hAnsi="Times New Roman" w:hint="eastAsia"/>
            <w:szCs w:val="21"/>
          </w:rPr>
          <w:delText>的</w:delText>
        </w:r>
      </w:del>
      <w:ins w:id="4056" w:author="Administrator" w:date="2018-02-16T22:21:00Z">
        <w:r w:rsidR="00627DE3">
          <w:rPr>
            <w:rFonts w:ascii="Times New Roman" w:hAnsi="Times New Roman" w:hint="eastAsia"/>
            <w:szCs w:val="21"/>
          </w:rPr>
          <w:t xml:space="preserve">X </w:t>
        </w:r>
      </w:ins>
      <w:del w:id="4057" w:author="Administrator" w:date="2018-02-16T22:21:00Z">
        <w:r w:rsidDel="00627DE3">
          <w:rPr>
            <w:rFonts w:ascii="Times New Roman" w:hAnsi="Times New Roman"/>
            <w:szCs w:val="21"/>
          </w:rPr>
          <w:delText>抗</w:delText>
        </w:r>
      </w:del>
      <w:ins w:id="4058" w:author="Administrator" w:date="2018-02-16T22:21:00Z">
        <w:r w:rsidR="00627DE3">
          <w:rPr>
            <w:rFonts w:ascii="Times New Roman" w:hAnsi="Times New Roman"/>
            <w:szCs w:val="21"/>
          </w:rPr>
          <w:t xml:space="preserve">X </w:t>
        </w:r>
      </w:ins>
      <w:del w:id="4059" w:author="Administrator" w:date="2018-02-16T22:21:00Z">
        <w:r w:rsidDel="00627DE3">
          <w:rPr>
            <w:rFonts w:ascii="Times New Roman" w:hAnsi="Times New Roman"/>
            <w:szCs w:val="21"/>
          </w:rPr>
          <w:delText>干</w:delText>
        </w:r>
      </w:del>
      <w:ins w:id="4060" w:author="Administrator" w:date="2018-02-16T22:21:00Z">
        <w:r w:rsidR="00627DE3">
          <w:rPr>
            <w:rFonts w:ascii="Times New Roman" w:hAnsi="Times New Roman"/>
            <w:szCs w:val="21"/>
          </w:rPr>
          <w:t xml:space="preserve">X </w:t>
        </w:r>
      </w:ins>
      <w:del w:id="4061" w:author="Administrator" w:date="2018-02-16T22:21:00Z">
        <w:r w:rsidDel="00627DE3">
          <w:rPr>
            <w:rFonts w:ascii="Times New Roman" w:hAnsi="Times New Roman"/>
            <w:szCs w:val="21"/>
          </w:rPr>
          <w:delText>扰</w:delText>
        </w:r>
      </w:del>
      <w:ins w:id="4062" w:author="Administrator" w:date="2018-02-16T22:21:00Z">
        <w:r w:rsidR="00627DE3">
          <w:rPr>
            <w:rFonts w:ascii="Times New Roman" w:hAnsi="Times New Roman"/>
            <w:szCs w:val="21"/>
          </w:rPr>
          <w:t xml:space="preserve">X </w:t>
        </w:r>
      </w:ins>
      <w:del w:id="4063" w:author="Administrator" w:date="2018-02-16T22:21:00Z">
        <w:r w:rsidDel="00627DE3">
          <w:rPr>
            <w:rFonts w:ascii="Times New Roman" w:hAnsi="Times New Roman"/>
            <w:szCs w:val="21"/>
          </w:rPr>
          <w:delText>能</w:delText>
        </w:r>
      </w:del>
      <w:ins w:id="4064" w:author="Administrator" w:date="2018-02-16T22:21:00Z">
        <w:r w:rsidR="00627DE3">
          <w:rPr>
            <w:rFonts w:ascii="Times New Roman" w:hAnsi="Times New Roman"/>
            <w:szCs w:val="21"/>
          </w:rPr>
          <w:t xml:space="preserve">X </w:t>
        </w:r>
      </w:ins>
      <w:del w:id="4065" w:author="Administrator" w:date="2018-02-16T22:21:00Z">
        <w:r w:rsidDel="00627DE3">
          <w:rPr>
            <w:rFonts w:ascii="Times New Roman" w:hAnsi="Times New Roman"/>
            <w:szCs w:val="21"/>
          </w:rPr>
          <w:delText>力</w:delText>
        </w:r>
      </w:del>
      <w:ins w:id="4066" w:author="Administrator" w:date="2018-02-16T22:21:00Z">
        <w:r w:rsidR="00627DE3">
          <w:rPr>
            <w:rFonts w:ascii="Times New Roman" w:hAnsi="Times New Roman"/>
            <w:szCs w:val="21"/>
          </w:rPr>
          <w:t xml:space="preserve">X </w:t>
        </w:r>
      </w:ins>
      <w:del w:id="4067" w:author="Administrator" w:date="2018-02-16T22:21:00Z">
        <w:r w:rsidDel="00627DE3">
          <w:rPr>
            <w:rFonts w:ascii="Times New Roman" w:hAnsi="Times New Roman"/>
            <w:szCs w:val="21"/>
          </w:rPr>
          <w:delText>。</w:delText>
        </w:r>
      </w:del>
      <w:ins w:id="4068" w:author="Administrator" w:date="2018-02-16T22:21:00Z">
        <w:r w:rsidR="00627DE3">
          <w:rPr>
            <w:rFonts w:ascii="Times New Roman" w:hAnsi="Times New Roman"/>
            <w:szCs w:val="21"/>
          </w:rPr>
          <w:t xml:space="preserve">X </w:t>
        </w:r>
      </w:ins>
      <w:del w:id="4069" w:author="Administrator" w:date="2018-02-16T22:21:00Z">
        <w:r w:rsidR="00D034F2" w:rsidDel="00627DE3">
          <w:rPr>
            <w:rFonts w:ascii="Times New Roman" w:hAnsi="Times New Roman" w:hint="eastAsia"/>
            <w:szCs w:val="21"/>
          </w:rPr>
          <w:delText>本</w:delText>
        </w:r>
      </w:del>
      <w:ins w:id="4070" w:author="Administrator" w:date="2018-02-16T22:21:00Z">
        <w:r w:rsidR="00627DE3">
          <w:rPr>
            <w:rFonts w:ascii="Times New Roman" w:hAnsi="Times New Roman" w:hint="eastAsia"/>
            <w:szCs w:val="21"/>
          </w:rPr>
          <w:t xml:space="preserve">X </w:t>
        </w:r>
      </w:ins>
      <w:del w:id="4071" w:author="Administrator" w:date="2018-02-16T22:21:00Z">
        <w:r w:rsidR="00D034F2" w:rsidDel="00627DE3">
          <w:rPr>
            <w:rFonts w:ascii="Times New Roman" w:hAnsi="Times New Roman" w:hint="eastAsia"/>
            <w:szCs w:val="21"/>
          </w:rPr>
          <w:delText>系</w:delText>
        </w:r>
      </w:del>
      <w:ins w:id="4072" w:author="Administrator" w:date="2018-02-16T22:21:00Z">
        <w:r w:rsidR="00627DE3">
          <w:rPr>
            <w:rFonts w:ascii="Times New Roman" w:hAnsi="Times New Roman" w:hint="eastAsia"/>
            <w:szCs w:val="21"/>
          </w:rPr>
          <w:t xml:space="preserve">X </w:t>
        </w:r>
      </w:ins>
      <w:del w:id="4073" w:author="Administrator" w:date="2018-02-16T22:21:00Z">
        <w:r w:rsidR="00D034F2" w:rsidDel="00627DE3">
          <w:rPr>
            <w:rFonts w:ascii="Times New Roman" w:hAnsi="Times New Roman" w:hint="eastAsia"/>
            <w:szCs w:val="21"/>
          </w:rPr>
          <w:delText>统</w:delText>
        </w:r>
      </w:del>
      <w:ins w:id="4074" w:author="Administrator" w:date="2018-02-16T22:21:00Z">
        <w:r w:rsidR="00627DE3">
          <w:rPr>
            <w:rFonts w:ascii="Times New Roman" w:hAnsi="Times New Roman" w:hint="eastAsia"/>
            <w:szCs w:val="21"/>
          </w:rPr>
          <w:t xml:space="preserve">X </w:t>
        </w:r>
      </w:ins>
      <w:del w:id="4075" w:author="Administrator" w:date="2018-02-16T22:21:00Z">
        <w:r w:rsidDel="00627DE3">
          <w:rPr>
            <w:rFonts w:ascii="Times New Roman" w:hAnsi="Times New Roman"/>
            <w:szCs w:val="21"/>
          </w:rPr>
          <w:delText>选</w:delText>
        </w:r>
      </w:del>
      <w:ins w:id="4076" w:author="Administrator" w:date="2018-02-16T22:21:00Z">
        <w:r w:rsidR="00627DE3">
          <w:rPr>
            <w:rFonts w:ascii="Times New Roman" w:hAnsi="Times New Roman"/>
            <w:szCs w:val="21"/>
          </w:rPr>
          <w:t xml:space="preserve">X </w:t>
        </w:r>
      </w:ins>
      <w:del w:id="4077" w:author="Administrator" w:date="2018-02-16T22:21:00Z">
        <w:r w:rsidDel="00627DE3">
          <w:rPr>
            <w:rFonts w:ascii="Times New Roman" w:hAnsi="Times New Roman"/>
            <w:szCs w:val="21"/>
          </w:rPr>
          <w:delText>用</w:delText>
        </w:r>
      </w:del>
      <w:ins w:id="4078" w:author="Administrator" w:date="2018-02-16T22:21:00Z">
        <w:r w:rsidR="00627DE3">
          <w:rPr>
            <w:rFonts w:ascii="Times New Roman" w:hAnsi="Times New Roman"/>
            <w:szCs w:val="21"/>
          </w:rPr>
          <w:t xml:space="preserve">X </w:t>
        </w:r>
      </w:ins>
      <w:del w:id="4079" w:author="Administrator" w:date="2018-02-16T22:21:00Z">
        <w:r w:rsidDel="00627DE3">
          <w:rPr>
            <w:rFonts w:ascii="Times New Roman" w:hAnsi="Times New Roman"/>
            <w:szCs w:val="21"/>
          </w:rPr>
          <w:delText>滞</w:delText>
        </w:r>
      </w:del>
      <w:ins w:id="4080" w:author="Administrator" w:date="2018-02-16T22:21:00Z">
        <w:r w:rsidR="00627DE3">
          <w:rPr>
            <w:rFonts w:ascii="Times New Roman" w:hAnsi="Times New Roman"/>
            <w:szCs w:val="21"/>
          </w:rPr>
          <w:t xml:space="preserve">X </w:t>
        </w:r>
      </w:ins>
      <w:del w:id="4081" w:author="Administrator" w:date="2018-02-16T22:21:00Z">
        <w:r w:rsidDel="00627DE3">
          <w:rPr>
            <w:rFonts w:ascii="Times New Roman" w:hAnsi="Times New Roman"/>
            <w:szCs w:val="21"/>
          </w:rPr>
          <w:delText>回</w:delText>
        </w:r>
      </w:del>
      <w:ins w:id="4082" w:author="Administrator" w:date="2018-02-16T22:21:00Z">
        <w:r w:rsidR="00627DE3">
          <w:rPr>
            <w:rFonts w:ascii="Times New Roman" w:hAnsi="Times New Roman"/>
            <w:szCs w:val="21"/>
          </w:rPr>
          <w:t xml:space="preserve">X </w:t>
        </w:r>
      </w:ins>
      <w:del w:id="4083" w:author="Administrator" w:date="2018-02-16T22:21:00Z">
        <w:r w:rsidDel="00627DE3">
          <w:rPr>
            <w:rFonts w:ascii="Times New Roman" w:hAnsi="Times New Roman"/>
            <w:szCs w:val="21"/>
          </w:rPr>
          <w:delText>电</w:delText>
        </w:r>
      </w:del>
      <w:ins w:id="4084" w:author="Administrator" w:date="2018-02-16T22:21:00Z">
        <w:r w:rsidR="00627DE3">
          <w:rPr>
            <w:rFonts w:ascii="Times New Roman" w:hAnsi="Times New Roman"/>
            <w:szCs w:val="21"/>
          </w:rPr>
          <w:t xml:space="preserve">X </w:t>
        </w:r>
      </w:ins>
      <w:del w:id="4085" w:author="Administrator" w:date="2018-02-16T22:21:00Z">
        <w:r w:rsidDel="00627DE3">
          <w:rPr>
            <w:rFonts w:ascii="Times New Roman" w:hAnsi="Times New Roman"/>
            <w:szCs w:val="21"/>
          </w:rPr>
          <w:delText>压</w:delText>
        </w:r>
      </w:del>
      <w:ins w:id="4086" w:author="Administrator" w:date="2018-02-16T22:21:00Z">
        <w:r w:rsidR="00627DE3">
          <w:rPr>
            <w:rFonts w:ascii="Times New Roman" w:hAnsi="Times New Roman"/>
            <w:szCs w:val="21"/>
          </w:rPr>
          <w:t xml:space="preserve">X </w:t>
        </w:r>
      </w:ins>
      <w:del w:id="4087" w:author="Administrator" w:date="2018-02-16T22:21:00Z">
        <w:r w:rsidDel="00627DE3">
          <w:rPr>
            <w:rFonts w:ascii="Times New Roman" w:hAnsi="Times New Roman"/>
            <w:szCs w:val="21"/>
          </w:rPr>
          <w:delText>比</w:delText>
        </w:r>
      </w:del>
      <w:ins w:id="4088" w:author="Administrator" w:date="2018-02-16T22:21:00Z">
        <w:r w:rsidR="00627DE3">
          <w:rPr>
            <w:rFonts w:ascii="Times New Roman" w:hAnsi="Times New Roman"/>
            <w:szCs w:val="21"/>
          </w:rPr>
          <w:t xml:space="preserve">X </w:t>
        </w:r>
      </w:ins>
      <w:del w:id="4089" w:author="Administrator" w:date="2018-02-16T22:21:00Z">
        <w:r w:rsidDel="00627DE3">
          <w:rPr>
            <w:rFonts w:ascii="Times New Roman" w:hAnsi="Times New Roman"/>
            <w:szCs w:val="21"/>
          </w:rPr>
          <w:delText>较</w:delText>
        </w:r>
      </w:del>
      <w:ins w:id="4090" w:author="Administrator" w:date="2018-02-16T22:21:00Z">
        <w:r w:rsidR="00627DE3">
          <w:rPr>
            <w:rFonts w:ascii="Times New Roman" w:hAnsi="Times New Roman"/>
            <w:szCs w:val="21"/>
          </w:rPr>
          <w:t xml:space="preserve">X </w:t>
        </w:r>
      </w:ins>
      <w:del w:id="4091" w:author="Administrator" w:date="2018-02-16T22:21:00Z">
        <w:r w:rsidDel="00627DE3">
          <w:rPr>
            <w:rFonts w:ascii="Times New Roman" w:hAnsi="Times New Roman"/>
            <w:szCs w:val="21"/>
          </w:rPr>
          <w:delText>器</w:delText>
        </w:r>
      </w:del>
      <w:ins w:id="4092" w:author="Administrator" w:date="2018-02-16T22:21:00Z">
        <w:r w:rsidR="00627DE3">
          <w:rPr>
            <w:rFonts w:ascii="Times New Roman" w:hAnsi="Times New Roman"/>
            <w:szCs w:val="21"/>
          </w:rPr>
          <w:t xml:space="preserve">X </w:t>
        </w:r>
      </w:ins>
      <w:del w:id="4093" w:author="Administrator" w:date="2018-02-16T22:21:00Z">
        <w:r w:rsidR="00D034F2" w:rsidDel="00627DE3">
          <w:rPr>
            <w:rFonts w:ascii="Times New Roman" w:hAnsi="Times New Roman" w:hint="eastAsia"/>
            <w:szCs w:val="21"/>
          </w:rPr>
          <w:delText>对</w:delText>
        </w:r>
      </w:del>
      <w:ins w:id="4094" w:author="Administrator" w:date="2018-02-16T22:21:00Z">
        <w:r w:rsidR="00627DE3">
          <w:rPr>
            <w:rFonts w:ascii="Times New Roman" w:hAnsi="Times New Roman" w:hint="eastAsia"/>
            <w:szCs w:val="21"/>
          </w:rPr>
          <w:t xml:space="preserve">X </w:t>
        </w:r>
      </w:ins>
      <w:del w:id="4095" w:author="Administrator" w:date="2018-02-16T22:21:00Z">
        <w:r w:rsidR="00D034F2" w:rsidDel="00627DE3">
          <w:rPr>
            <w:rFonts w:ascii="Times New Roman" w:hAnsi="Times New Roman" w:hint="eastAsia"/>
            <w:szCs w:val="21"/>
          </w:rPr>
          <w:delText>信</w:delText>
        </w:r>
      </w:del>
      <w:ins w:id="4096" w:author="Administrator" w:date="2018-02-16T22:21:00Z">
        <w:r w:rsidR="00627DE3">
          <w:rPr>
            <w:rFonts w:ascii="Times New Roman" w:hAnsi="Times New Roman" w:hint="eastAsia"/>
            <w:szCs w:val="21"/>
          </w:rPr>
          <w:t xml:space="preserve">X </w:t>
        </w:r>
      </w:ins>
      <w:del w:id="4097" w:author="Administrator" w:date="2018-02-16T22:21:00Z">
        <w:r w:rsidR="00D034F2" w:rsidDel="00627DE3">
          <w:rPr>
            <w:rFonts w:ascii="Times New Roman" w:hAnsi="Times New Roman" w:hint="eastAsia"/>
            <w:szCs w:val="21"/>
          </w:rPr>
          <w:delText>号</w:delText>
        </w:r>
      </w:del>
      <w:ins w:id="4098" w:author="Administrator" w:date="2018-02-16T22:21:00Z">
        <w:r w:rsidR="00627DE3">
          <w:rPr>
            <w:rFonts w:ascii="Times New Roman" w:hAnsi="Times New Roman" w:hint="eastAsia"/>
            <w:szCs w:val="21"/>
          </w:rPr>
          <w:t xml:space="preserve">X </w:t>
        </w:r>
      </w:ins>
      <w:del w:id="4099" w:author="Administrator" w:date="2018-02-16T22:21:00Z">
        <w:r w:rsidR="00D034F2" w:rsidDel="00627DE3">
          <w:rPr>
            <w:rFonts w:ascii="Times New Roman" w:hAnsi="Times New Roman" w:hint="eastAsia"/>
            <w:szCs w:val="21"/>
          </w:rPr>
          <w:delText>进</w:delText>
        </w:r>
      </w:del>
      <w:ins w:id="4100" w:author="Administrator" w:date="2018-02-16T22:21:00Z">
        <w:r w:rsidR="00627DE3">
          <w:rPr>
            <w:rFonts w:ascii="Times New Roman" w:hAnsi="Times New Roman" w:hint="eastAsia"/>
            <w:szCs w:val="21"/>
          </w:rPr>
          <w:t xml:space="preserve">X </w:t>
        </w:r>
      </w:ins>
      <w:del w:id="4101" w:author="Administrator" w:date="2018-02-16T22:21:00Z">
        <w:r w:rsidR="00D034F2" w:rsidDel="00627DE3">
          <w:rPr>
            <w:rFonts w:ascii="Times New Roman" w:hAnsi="Times New Roman" w:hint="eastAsia"/>
            <w:szCs w:val="21"/>
          </w:rPr>
          <w:delText>一</w:delText>
        </w:r>
      </w:del>
      <w:ins w:id="4102" w:author="Administrator" w:date="2018-02-16T22:21:00Z">
        <w:r w:rsidR="00627DE3">
          <w:rPr>
            <w:rFonts w:ascii="Times New Roman" w:hAnsi="Times New Roman" w:hint="eastAsia"/>
            <w:szCs w:val="21"/>
          </w:rPr>
          <w:t xml:space="preserve">X </w:t>
        </w:r>
      </w:ins>
      <w:del w:id="4103" w:author="Administrator" w:date="2018-02-16T22:21:00Z">
        <w:r w:rsidR="00D034F2" w:rsidDel="00627DE3">
          <w:rPr>
            <w:rFonts w:ascii="Times New Roman" w:hAnsi="Times New Roman" w:hint="eastAsia"/>
            <w:szCs w:val="21"/>
          </w:rPr>
          <w:delText>步</w:delText>
        </w:r>
      </w:del>
      <w:ins w:id="4104" w:author="Administrator" w:date="2018-02-16T22:21:00Z">
        <w:r w:rsidR="00627DE3">
          <w:rPr>
            <w:rFonts w:ascii="Times New Roman" w:hAnsi="Times New Roman" w:hint="eastAsia"/>
            <w:szCs w:val="21"/>
          </w:rPr>
          <w:t xml:space="preserve">X </w:t>
        </w:r>
      </w:ins>
      <w:del w:id="4105" w:author="Administrator" w:date="2018-02-16T22:21:00Z">
        <w:r w:rsidR="00D034F2" w:rsidDel="00627DE3">
          <w:rPr>
            <w:rFonts w:ascii="Times New Roman" w:hAnsi="Times New Roman" w:hint="eastAsia"/>
            <w:szCs w:val="21"/>
          </w:rPr>
          <w:delText>整</w:delText>
        </w:r>
      </w:del>
      <w:ins w:id="4106" w:author="Administrator" w:date="2018-02-16T22:21:00Z">
        <w:r w:rsidR="00627DE3">
          <w:rPr>
            <w:rFonts w:ascii="Times New Roman" w:hAnsi="Times New Roman" w:hint="eastAsia"/>
            <w:szCs w:val="21"/>
          </w:rPr>
          <w:t xml:space="preserve">X </w:t>
        </w:r>
      </w:ins>
      <w:del w:id="4107" w:author="Administrator" w:date="2018-02-16T22:21:00Z">
        <w:r w:rsidR="00D034F2" w:rsidDel="00627DE3">
          <w:rPr>
            <w:rFonts w:ascii="Times New Roman" w:hAnsi="Times New Roman" w:hint="eastAsia"/>
            <w:szCs w:val="21"/>
          </w:rPr>
          <w:delText>流</w:delText>
        </w:r>
      </w:del>
      <w:ins w:id="4108" w:author="Administrator" w:date="2018-02-16T22:21:00Z">
        <w:r w:rsidR="00627DE3">
          <w:rPr>
            <w:rFonts w:ascii="Times New Roman" w:hAnsi="Times New Roman" w:hint="eastAsia"/>
            <w:szCs w:val="21"/>
          </w:rPr>
          <w:t xml:space="preserve">X </w:t>
        </w:r>
      </w:ins>
      <w:del w:id="4109" w:author="Administrator" w:date="2018-02-16T22:21:00Z">
        <w:r w:rsidDel="00627DE3">
          <w:rPr>
            <w:rFonts w:ascii="Times New Roman" w:hAnsi="Times New Roman"/>
            <w:szCs w:val="21"/>
          </w:rPr>
          <w:delText>，</w:delText>
        </w:r>
      </w:del>
      <w:ins w:id="4110" w:author="Administrator" w:date="2018-02-16T22:21:00Z">
        <w:r w:rsidR="00627DE3">
          <w:rPr>
            <w:rFonts w:ascii="Times New Roman" w:hAnsi="Times New Roman"/>
            <w:szCs w:val="21"/>
          </w:rPr>
          <w:t xml:space="preserve">X </w:t>
        </w:r>
      </w:ins>
      <w:del w:id="4111" w:author="Administrator" w:date="2018-02-16T22:21:00Z">
        <w:r w:rsidDel="00627DE3">
          <w:rPr>
            <w:rFonts w:ascii="Times New Roman" w:hAnsi="Times New Roman"/>
            <w:szCs w:val="21"/>
          </w:rPr>
          <w:delText>集</w:delText>
        </w:r>
      </w:del>
      <w:ins w:id="4112" w:author="Administrator" w:date="2018-02-16T22:21:00Z">
        <w:r w:rsidR="00627DE3">
          <w:rPr>
            <w:rFonts w:ascii="Times New Roman" w:hAnsi="Times New Roman"/>
            <w:szCs w:val="21"/>
          </w:rPr>
          <w:t xml:space="preserve">X </w:t>
        </w:r>
      </w:ins>
      <w:del w:id="4113" w:author="Administrator" w:date="2018-02-16T22:21:00Z">
        <w:r w:rsidDel="00627DE3">
          <w:rPr>
            <w:rFonts w:ascii="Times New Roman" w:hAnsi="Times New Roman"/>
            <w:szCs w:val="21"/>
          </w:rPr>
          <w:delText>成</w:delText>
        </w:r>
      </w:del>
      <w:ins w:id="4114" w:author="Administrator" w:date="2018-02-16T22:21:00Z">
        <w:r w:rsidR="00627DE3">
          <w:rPr>
            <w:rFonts w:ascii="Times New Roman" w:hAnsi="Times New Roman"/>
            <w:szCs w:val="21"/>
          </w:rPr>
          <w:t xml:space="preserve">X </w:t>
        </w:r>
      </w:ins>
      <w:del w:id="4115" w:author="Administrator" w:date="2018-02-16T22:21:00Z">
        <w:r w:rsidDel="00627DE3">
          <w:rPr>
            <w:rFonts w:ascii="Times New Roman" w:hAnsi="Times New Roman"/>
            <w:szCs w:val="21"/>
          </w:rPr>
          <w:delText>运</w:delText>
        </w:r>
      </w:del>
      <w:ins w:id="4116" w:author="Administrator" w:date="2018-02-16T22:21:00Z">
        <w:r w:rsidR="00627DE3">
          <w:rPr>
            <w:rFonts w:ascii="Times New Roman" w:hAnsi="Times New Roman"/>
            <w:szCs w:val="21"/>
          </w:rPr>
          <w:t xml:space="preserve">X </w:t>
        </w:r>
      </w:ins>
      <w:del w:id="4117" w:author="Administrator" w:date="2018-02-16T22:21:00Z">
        <w:r w:rsidDel="00627DE3">
          <w:rPr>
            <w:rFonts w:ascii="Times New Roman" w:hAnsi="Times New Roman"/>
            <w:szCs w:val="21"/>
          </w:rPr>
          <w:delText>放</w:delText>
        </w:r>
      </w:del>
      <w:ins w:id="4118" w:author="Administrator" w:date="2018-02-16T22:21:00Z">
        <w:r w:rsidR="00627DE3">
          <w:rPr>
            <w:rFonts w:ascii="Times New Roman" w:hAnsi="Times New Roman"/>
            <w:szCs w:val="21"/>
          </w:rPr>
          <w:t xml:space="preserve">X </w:t>
        </w:r>
      </w:ins>
      <w:del w:id="4119" w:author="Administrator" w:date="2018-02-16T22:21:00Z">
        <w:r w:rsidDel="00627DE3">
          <w:rPr>
            <w:rFonts w:ascii="Times New Roman" w:hAnsi="Times New Roman"/>
            <w:szCs w:val="21"/>
          </w:rPr>
          <w:delText>采</w:delText>
        </w:r>
      </w:del>
      <w:ins w:id="4120" w:author="Administrator" w:date="2018-02-16T22:21:00Z">
        <w:r w:rsidR="00627DE3">
          <w:rPr>
            <w:rFonts w:ascii="Times New Roman" w:hAnsi="Times New Roman"/>
            <w:szCs w:val="21"/>
          </w:rPr>
          <w:t xml:space="preserve">X </w:t>
        </w:r>
      </w:ins>
      <w:del w:id="4121" w:author="Administrator" w:date="2018-02-16T22:21:00Z">
        <w:r w:rsidDel="00627DE3">
          <w:rPr>
            <w:rFonts w:ascii="Times New Roman" w:hAnsi="Times New Roman"/>
            <w:szCs w:val="21"/>
          </w:rPr>
          <w:delText>用</w:delText>
        </w:r>
      </w:del>
      <w:ins w:id="4122" w:author="Administrator" w:date="2018-02-16T22:21:00Z">
        <w:r w:rsidR="00627DE3">
          <w:rPr>
            <w:rFonts w:ascii="Times New Roman" w:hAnsi="Times New Roman"/>
            <w:szCs w:val="21"/>
          </w:rPr>
          <w:t xml:space="preserve">X </w:t>
        </w:r>
      </w:ins>
      <w:del w:id="4123" w:author="Administrator" w:date="2018-02-16T22:21:00Z">
        <w:r w:rsidDel="00627DE3">
          <w:rPr>
            <w:rFonts w:ascii="Times New Roman" w:hAnsi="Times New Roman" w:hint="eastAsia"/>
            <w:szCs w:val="21"/>
          </w:rPr>
          <w:delText>L</w:delText>
        </w:r>
      </w:del>
      <w:ins w:id="4124" w:author="Administrator" w:date="2018-02-16T22:21:00Z">
        <w:r w:rsidR="00627DE3">
          <w:rPr>
            <w:rFonts w:ascii="Times New Roman" w:hAnsi="Times New Roman" w:hint="eastAsia"/>
            <w:szCs w:val="21"/>
          </w:rPr>
          <w:t xml:space="preserve">X </w:t>
        </w:r>
      </w:ins>
      <w:del w:id="4125" w:author="Administrator" w:date="2018-02-16T22:21:00Z">
        <w:r w:rsidDel="00627DE3">
          <w:rPr>
            <w:rFonts w:ascii="Times New Roman" w:hAnsi="Times New Roman" w:hint="eastAsia"/>
            <w:szCs w:val="21"/>
          </w:rPr>
          <w:delText>M</w:delText>
        </w:r>
      </w:del>
      <w:ins w:id="4126" w:author="Administrator" w:date="2018-02-16T22:21:00Z">
        <w:r w:rsidR="00627DE3">
          <w:rPr>
            <w:rFonts w:ascii="Times New Roman" w:hAnsi="Times New Roman" w:hint="eastAsia"/>
            <w:szCs w:val="21"/>
          </w:rPr>
          <w:t xml:space="preserve">X </w:t>
        </w:r>
      </w:ins>
      <w:del w:id="4127" w:author="Administrator" w:date="2018-02-16T22:21:00Z">
        <w:r w:rsidDel="00627DE3">
          <w:rPr>
            <w:rFonts w:ascii="Times New Roman" w:hAnsi="Times New Roman" w:hint="eastAsia"/>
            <w:szCs w:val="21"/>
          </w:rPr>
          <w:delText>3</w:delText>
        </w:r>
      </w:del>
      <w:ins w:id="4128" w:author="Administrator" w:date="2018-02-16T22:21:00Z">
        <w:r w:rsidR="00627DE3">
          <w:rPr>
            <w:rFonts w:ascii="Times New Roman" w:hAnsi="Times New Roman" w:hint="eastAsia"/>
            <w:szCs w:val="21"/>
          </w:rPr>
          <w:t xml:space="preserve">X </w:t>
        </w:r>
      </w:ins>
      <w:del w:id="4129" w:author="Administrator" w:date="2018-02-16T22:21:00Z">
        <w:r w:rsidDel="00627DE3">
          <w:rPr>
            <w:rFonts w:ascii="Times New Roman" w:hAnsi="Times New Roman" w:hint="eastAsia"/>
            <w:szCs w:val="21"/>
          </w:rPr>
          <w:delText>5</w:delText>
        </w:r>
      </w:del>
      <w:ins w:id="4130" w:author="Administrator" w:date="2018-02-16T22:21:00Z">
        <w:r w:rsidR="00627DE3">
          <w:rPr>
            <w:rFonts w:ascii="Times New Roman" w:hAnsi="Times New Roman" w:hint="eastAsia"/>
            <w:szCs w:val="21"/>
          </w:rPr>
          <w:t xml:space="preserve">X </w:t>
        </w:r>
      </w:ins>
      <w:del w:id="4131" w:author="Administrator" w:date="2018-02-16T22:21:00Z">
        <w:r w:rsidDel="00627DE3">
          <w:rPr>
            <w:rFonts w:ascii="Times New Roman" w:hAnsi="Times New Roman" w:hint="eastAsia"/>
            <w:szCs w:val="21"/>
          </w:rPr>
          <w:delText>8</w:delText>
        </w:r>
      </w:del>
      <w:ins w:id="4132" w:author="Administrator" w:date="2018-02-16T22:21:00Z">
        <w:r w:rsidR="00627DE3">
          <w:rPr>
            <w:rFonts w:ascii="Times New Roman" w:hAnsi="Times New Roman" w:hint="eastAsia"/>
            <w:szCs w:val="21"/>
          </w:rPr>
          <w:t xml:space="preserve">X </w:t>
        </w:r>
      </w:ins>
      <w:del w:id="4133" w:author="Administrator" w:date="2018-02-16T22:21:00Z">
        <w:r w:rsidDel="00627DE3">
          <w:rPr>
            <w:rFonts w:ascii="Times New Roman" w:hAnsi="Times New Roman" w:hint="eastAsia"/>
            <w:szCs w:val="21"/>
          </w:rPr>
          <w:delText>模</w:delText>
        </w:r>
      </w:del>
      <w:ins w:id="4134" w:author="Administrator" w:date="2018-02-16T22:21:00Z">
        <w:r w:rsidR="00627DE3">
          <w:rPr>
            <w:rFonts w:ascii="Times New Roman" w:hAnsi="Times New Roman" w:hint="eastAsia"/>
            <w:szCs w:val="21"/>
          </w:rPr>
          <w:t xml:space="preserve">X </w:t>
        </w:r>
      </w:ins>
      <w:del w:id="4135" w:author="Administrator" w:date="2018-02-16T22:21:00Z">
        <w:r w:rsidDel="00627DE3">
          <w:rPr>
            <w:rFonts w:ascii="Times New Roman" w:hAnsi="Times New Roman" w:hint="eastAsia"/>
            <w:szCs w:val="21"/>
          </w:rPr>
          <w:delText>块</w:delText>
        </w:r>
      </w:del>
      <w:ins w:id="4136" w:author="Administrator" w:date="2018-02-16T22:21:00Z">
        <w:r w:rsidR="00627DE3">
          <w:rPr>
            <w:rFonts w:ascii="Times New Roman" w:hAnsi="Times New Roman" w:hint="eastAsia"/>
            <w:szCs w:val="21"/>
          </w:rPr>
          <w:t xml:space="preserve">X </w:t>
        </w:r>
      </w:ins>
      <w:del w:id="4137" w:author="Administrator" w:date="2018-02-16T22:21:00Z">
        <w:r w:rsidDel="00627DE3">
          <w:rPr>
            <w:rFonts w:ascii="Times New Roman" w:hAnsi="Times New Roman" w:hint="eastAsia"/>
            <w:szCs w:val="21"/>
          </w:rPr>
          <w:delText>并</w:delText>
        </w:r>
      </w:del>
      <w:ins w:id="4138" w:author="Administrator" w:date="2018-02-16T22:21:00Z">
        <w:r w:rsidR="00627DE3">
          <w:rPr>
            <w:rFonts w:ascii="Times New Roman" w:hAnsi="Times New Roman" w:hint="eastAsia"/>
            <w:szCs w:val="21"/>
          </w:rPr>
          <w:t xml:space="preserve">X </w:t>
        </w:r>
      </w:ins>
      <w:del w:id="4139" w:author="Administrator" w:date="2018-02-16T22:21:00Z">
        <w:r w:rsidDel="00627DE3">
          <w:rPr>
            <w:rFonts w:ascii="Times New Roman" w:hAnsi="Times New Roman" w:hint="eastAsia"/>
            <w:szCs w:val="21"/>
          </w:rPr>
          <w:delText>连</w:delText>
        </w:r>
      </w:del>
      <w:ins w:id="4140" w:author="Administrator" w:date="2018-02-16T22:21:00Z">
        <w:r w:rsidR="00627DE3">
          <w:rPr>
            <w:rFonts w:ascii="Times New Roman" w:hAnsi="Times New Roman" w:hint="eastAsia"/>
            <w:szCs w:val="21"/>
          </w:rPr>
          <w:t xml:space="preserve">X </w:t>
        </w:r>
      </w:ins>
      <w:del w:id="4141" w:author="Administrator" w:date="2018-02-16T22:21:00Z">
        <w:r w:rsidDel="00627DE3">
          <w:rPr>
            <w:rFonts w:ascii="Times New Roman" w:hAnsi="Times New Roman" w:hint="eastAsia"/>
            <w:szCs w:val="21"/>
          </w:rPr>
          <w:delText>接</w:delText>
        </w:r>
      </w:del>
      <w:ins w:id="4142" w:author="Administrator" w:date="2018-02-16T22:21:00Z">
        <w:r w:rsidR="00627DE3">
          <w:rPr>
            <w:rFonts w:ascii="Times New Roman" w:hAnsi="Times New Roman" w:hint="eastAsia"/>
            <w:szCs w:val="21"/>
          </w:rPr>
          <w:t xml:space="preserve">X </w:t>
        </w:r>
      </w:ins>
      <w:del w:id="4143" w:author="Administrator" w:date="2018-02-16T22:21:00Z">
        <w:r w:rsidDel="00627DE3">
          <w:rPr>
            <w:rFonts w:ascii="Times New Roman" w:hAnsi="Times New Roman"/>
            <w:szCs w:val="21"/>
          </w:rPr>
          <w:delText>L</w:delText>
        </w:r>
      </w:del>
      <w:ins w:id="4144" w:author="Administrator" w:date="2018-02-16T22:21:00Z">
        <w:r w:rsidR="00627DE3">
          <w:rPr>
            <w:rFonts w:ascii="Times New Roman" w:hAnsi="Times New Roman"/>
            <w:szCs w:val="21"/>
          </w:rPr>
          <w:t xml:space="preserve">X </w:t>
        </w:r>
      </w:ins>
      <w:del w:id="4145" w:author="Administrator" w:date="2018-02-16T22:21:00Z">
        <w:r w:rsidDel="00627DE3">
          <w:rPr>
            <w:rFonts w:ascii="Times New Roman" w:hAnsi="Times New Roman"/>
            <w:szCs w:val="21"/>
          </w:rPr>
          <w:delText>E</w:delText>
        </w:r>
      </w:del>
      <w:ins w:id="4146" w:author="Administrator" w:date="2018-02-16T22:21:00Z">
        <w:r w:rsidR="00627DE3">
          <w:rPr>
            <w:rFonts w:ascii="Times New Roman" w:hAnsi="Times New Roman"/>
            <w:szCs w:val="21"/>
          </w:rPr>
          <w:t xml:space="preserve">X </w:t>
        </w:r>
      </w:ins>
      <w:del w:id="4147" w:author="Administrator" w:date="2018-02-16T22:21:00Z">
        <w:r w:rsidDel="00627DE3">
          <w:rPr>
            <w:rFonts w:ascii="Times New Roman" w:hAnsi="Times New Roman"/>
            <w:szCs w:val="21"/>
          </w:rPr>
          <w:delText>D</w:delText>
        </w:r>
      </w:del>
      <w:ins w:id="4148" w:author="Administrator" w:date="2018-02-16T22:21:00Z">
        <w:r w:rsidR="00627DE3">
          <w:rPr>
            <w:rFonts w:ascii="Times New Roman" w:hAnsi="Times New Roman"/>
            <w:szCs w:val="21"/>
          </w:rPr>
          <w:t xml:space="preserve">X </w:t>
        </w:r>
      </w:ins>
      <w:del w:id="4149" w:author="Administrator" w:date="2018-02-16T22:21:00Z">
        <w:r w:rsidDel="00627DE3">
          <w:rPr>
            <w:rFonts w:ascii="Times New Roman" w:hAnsi="Times New Roman" w:hint="eastAsia"/>
            <w:szCs w:val="21"/>
          </w:rPr>
          <w:delText>液</w:delText>
        </w:r>
      </w:del>
      <w:ins w:id="4150" w:author="Administrator" w:date="2018-02-16T22:21:00Z">
        <w:r w:rsidR="00627DE3">
          <w:rPr>
            <w:rFonts w:ascii="Times New Roman" w:hAnsi="Times New Roman" w:hint="eastAsia"/>
            <w:szCs w:val="21"/>
          </w:rPr>
          <w:t xml:space="preserve">X </w:t>
        </w:r>
      </w:ins>
      <w:del w:id="4151" w:author="Administrator" w:date="2018-02-16T22:21:00Z">
        <w:r w:rsidDel="00627DE3">
          <w:rPr>
            <w:rFonts w:ascii="Times New Roman" w:hAnsi="Times New Roman" w:hint="eastAsia"/>
            <w:szCs w:val="21"/>
          </w:rPr>
          <w:delText>晶</w:delText>
        </w:r>
      </w:del>
      <w:ins w:id="4152" w:author="Administrator" w:date="2018-02-16T22:21:00Z">
        <w:r w:rsidR="00627DE3">
          <w:rPr>
            <w:rFonts w:ascii="Times New Roman" w:hAnsi="Times New Roman" w:hint="eastAsia"/>
            <w:szCs w:val="21"/>
          </w:rPr>
          <w:t xml:space="preserve">X </w:t>
        </w:r>
      </w:ins>
      <w:del w:id="4153" w:author="Administrator" w:date="2018-02-16T22:21:00Z">
        <w:r w:rsidDel="00627DE3">
          <w:rPr>
            <w:rFonts w:ascii="Times New Roman" w:hAnsi="Times New Roman" w:hint="eastAsia"/>
            <w:szCs w:val="21"/>
          </w:rPr>
          <w:delText>显</w:delText>
        </w:r>
      </w:del>
      <w:ins w:id="4154" w:author="Administrator" w:date="2018-02-16T22:21:00Z">
        <w:r w:rsidR="00627DE3">
          <w:rPr>
            <w:rFonts w:ascii="Times New Roman" w:hAnsi="Times New Roman" w:hint="eastAsia"/>
            <w:szCs w:val="21"/>
          </w:rPr>
          <w:t xml:space="preserve">X </w:t>
        </w:r>
      </w:ins>
      <w:del w:id="4155" w:author="Administrator" w:date="2018-02-16T22:21:00Z">
        <w:r w:rsidDel="00627DE3">
          <w:rPr>
            <w:rFonts w:ascii="Times New Roman" w:hAnsi="Times New Roman" w:hint="eastAsia"/>
            <w:szCs w:val="21"/>
          </w:rPr>
          <w:delText>示</w:delText>
        </w:r>
      </w:del>
      <w:ins w:id="4156" w:author="Administrator" w:date="2018-02-16T22:21:00Z">
        <w:r w:rsidR="00627DE3">
          <w:rPr>
            <w:rFonts w:ascii="Times New Roman" w:hAnsi="Times New Roman" w:hint="eastAsia"/>
            <w:szCs w:val="21"/>
          </w:rPr>
          <w:t xml:space="preserve">X </w:t>
        </w:r>
      </w:ins>
      <w:del w:id="4157" w:author="Administrator" w:date="2018-02-16T22:21:00Z">
        <w:r w:rsidDel="00627DE3">
          <w:rPr>
            <w:rFonts w:ascii="Times New Roman" w:hAnsi="Times New Roman" w:hint="eastAsia"/>
            <w:szCs w:val="21"/>
          </w:rPr>
          <w:delText>模</w:delText>
        </w:r>
      </w:del>
      <w:ins w:id="4158" w:author="Administrator" w:date="2018-02-16T22:21:00Z">
        <w:r w:rsidR="00627DE3">
          <w:rPr>
            <w:rFonts w:ascii="Times New Roman" w:hAnsi="Times New Roman" w:hint="eastAsia"/>
            <w:szCs w:val="21"/>
          </w:rPr>
          <w:t xml:space="preserve">X </w:t>
        </w:r>
      </w:ins>
      <w:del w:id="4159" w:author="Administrator" w:date="2018-02-16T22:21:00Z">
        <w:r w:rsidDel="00627DE3">
          <w:rPr>
            <w:rFonts w:ascii="Times New Roman" w:hAnsi="Times New Roman" w:hint="eastAsia"/>
            <w:szCs w:val="21"/>
          </w:rPr>
          <w:delText>块</w:delText>
        </w:r>
      </w:del>
      <w:ins w:id="4160" w:author="Administrator" w:date="2018-02-16T22:21:00Z">
        <w:r w:rsidR="00627DE3">
          <w:rPr>
            <w:rFonts w:ascii="Times New Roman" w:hAnsi="Times New Roman" w:hint="eastAsia"/>
            <w:szCs w:val="21"/>
          </w:rPr>
          <w:t xml:space="preserve">X </w:t>
        </w:r>
      </w:ins>
      <w:del w:id="4161" w:author="Administrator" w:date="2018-02-16T22:21:00Z">
        <w:r w:rsidDel="00627DE3">
          <w:rPr>
            <w:rFonts w:ascii="Times New Roman" w:hAnsi="Times New Roman" w:hint="eastAsia"/>
            <w:szCs w:val="21"/>
          </w:rPr>
          <w:delText>，</w:delText>
        </w:r>
      </w:del>
      <w:ins w:id="4162" w:author="Administrator" w:date="2018-02-16T22:21:00Z">
        <w:r w:rsidR="00627DE3">
          <w:rPr>
            <w:rFonts w:ascii="Times New Roman" w:hAnsi="Times New Roman" w:hint="eastAsia"/>
            <w:szCs w:val="21"/>
          </w:rPr>
          <w:t xml:space="preserve">X </w:t>
        </w:r>
      </w:ins>
      <w:del w:id="4163" w:author="Administrator" w:date="2018-02-16T22:21:00Z">
        <w:r w:rsidR="00D034F2" w:rsidDel="00627DE3">
          <w:rPr>
            <w:rFonts w:ascii="Times New Roman" w:hAnsi="Times New Roman" w:hint="eastAsia"/>
            <w:szCs w:val="21"/>
          </w:rPr>
          <w:delText>然</w:delText>
        </w:r>
      </w:del>
      <w:ins w:id="4164" w:author="Administrator" w:date="2018-02-16T22:21:00Z">
        <w:r w:rsidR="00627DE3">
          <w:rPr>
            <w:rFonts w:ascii="Times New Roman" w:hAnsi="Times New Roman" w:hint="eastAsia"/>
            <w:szCs w:val="21"/>
          </w:rPr>
          <w:t xml:space="preserve">X </w:t>
        </w:r>
      </w:ins>
      <w:del w:id="4165" w:author="Administrator" w:date="2018-02-16T22:21:00Z">
        <w:r w:rsidR="00D034F2" w:rsidDel="00627DE3">
          <w:rPr>
            <w:rFonts w:ascii="Times New Roman" w:hAnsi="Times New Roman" w:hint="eastAsia"/>
            <w:szCs w:val="21"/>
          </w:rPr>
          <w:delText>后</w:delText>
        </w:r>
      </w:del>
      <w:ins w:id="4166" w:author="Administrator" w:date="2018-02-16T22:21:00Z">
        <w:r w:rsidR="00627DE3">
          <w:rPr>
            <w:rFonts w:ascii="Times New Roman" w:hAnsi="Times New Roman" w:hint="eastAsia"/>
            <w:szCs w:val="21"/>
          </w:rPr>
          <w:t xml:space="preserve">X </w:t>
        </w:r>
      </w:ins>
      <w:del w:id="4167" w:author="Administrator" w:date="2018-02-16T22:21:00Z">
        <w:r w:rsidDel="00627DE3">
          <w:rPr>
            <w:rFonts w:ascii="Times New Roman" w:hAnsi="Times New Roman" w:hint="eastAsia"/>
            <w:szCs w:val="21"/>
          </w:rPr>
          <w:delText>将</w:delText>
        </w:r>
      </w:del>
      <w:ins w:id="4168" w:author="Administrator" w:date="2018-02-16T22:21:00Z">
        <w:r w:rsidR="00627DE3">
          <w:rPr>
            <w:rFonts w:ascii="Times New Roman" w:hAnsi="Times New Roman" w:hint="eastAsia"/>
            <w:szCs w:val="21"/>
          </w:rPr>
          <w:t xml:space="preserve">X </w:t>
        </w:r>
      </w:ins>
      <w:del w:id="4169" w:author="Administrator" w:date="2018-02-16T22:21:00Z">
        <w:r w:rsidDel="00627DE3">
          <w:rPr>
            <w:rFonts w:ascii="Times New Roman" w:hAnsi="Times New Roman"/>
            <w:szCs w:val="21"/>
          </w:rPr>
          <w:delText>脉</w:delText>
        </w:r>
      </w:del>
      <w:ins w:id="4170" w:author="Administrator" w:date="2018-02-16T22:21:00Z">
        <w:r w:rsidR="00627DE3">
          <w:rPr>
            <w:rFonts w:ascii="Times New Roman" w:hAnsi="Times New Roman"/>
            <w:szCs w:val="21"/>
          </w:rPr>
          <w:t xml:space="preserve">X </w:t>
        </w:r>
      </w:ins>
      <w:del w:id="4171" w:author="Administrator" w:date="2018-02-16T22:21:00Z">
        <w:r w:rsidDel="00627DE3">
          <w:rPr>
            <w:rFonts w:ascii="Times New Roman" w:hAnsi="Times New Roman"/>
            <w:szCs w:val="21"/>
          </w:rPr>
          <w:delText>搏</w:delText>
        </w:r>
      </w:del>
      <w:ins w:id="4172" w:author="Administrator" w:date="2018-02-16T22:21:00Z">
        <w:r w:rsidR="00627DE3">
          <w:rPr>
            <w:rFonts w:ascii="Times New Roman" w:hAnsi="Times New Roman"/>
            <w:szCs w:val="21"/>
          </w:rPr>
          <w:t xml:space="preserve">X </w:t>
        </w:r>
      </w:ins>
      <w:del w:id="4173" w:author="Administrator" w:date="2018-02-16T22:21:00Z">
        <w:r w:rsidDel="00627DE3">
          <w:rPr>
            <w:rFonts w:ascii="Times New Roman" w:hAnsi="Times New Roman"/>
            <w:szCs w:val="21"/>
          </w:rPr>
          <w:delText>跳</w:delText>
        </w:r>
      </w:del>
      <w:ins w:id="4174" w:author="Administrator" w:date="2018-02-16T22:21:00Z">
        <w:r w:rsidR="00627DE3">
          <w:rPr>
            <w:rFonts w:ascii="Times New Roman" w:hAnsi="Times New Roman"/>
            <w:szCs w:val="21"/>
          </w:rPr>
          <w:t xml:space="preserve">X </w:t>
        </w:r>
      </w:ins>
      <w:del w:id="4175" w:author="Administrator" w:date="2018-02-16T22:21:00Z">
        <w:r w:rsidDel="00627DE3">
          <w:rPr>
            <w:rFonts w:ascii="Times New Roman" w:hAnsi="Times New Roman"/>
            <w:szCs w:val="21"/>
          </w:rPr>
          <w:delText>动</w:delText>
        </w:r>
      </w:del>
      <w:ins w:id="4176" w:author="Administrator" w:date="2018-02-16T22:21:00Z">
        <w:r w:rsidR="00627DE3">
          <w:rPr>
            <w:rFonts w:ascii="Times New Roman" w:hAnsi="Times New Roman"/>
            <w:szCs w:val="21"/>
          </w:rPr>
          <w:t xml:space="preserve">X </w:t>
        </w:r>
      </w:ins>
      <w:del w:id="4177" w:author="Administrator" w:date="2018-02-16T22:21:00Z">
        <w:r w:rsidDel="00627DE3">
          <w:rPr>
            <w:rFonts w:ascii="Times New Roman" w:hAnsi="Times New Roman" w:hint="eastAsia"/>
            <w:szCs w:val="21"/>
          </w:rPr>
          <w:delText>状</w:delText>
        </w:r>
      </w:del>
      <w:ins w:id="4178" w:author="Administrator" w:date="2018-02-16T22:21:00Z">
        <w:r w:rsidR="00627DE3">
          <w:rPr>
            <w:rFonts w:ascii="Times New Roman" w:hAnsi="Times New Roman" w:hint="eastAsia"/>
            <w:szCs w:val="21"/>
          </w:rPr>
          <w:t xml:space="preserve">X </w:t>
        </w:r>
      </w:ins>
      <w:del w:id="4179" w:author="Administrator" w:date="2018-02-16T22:21:00Z">
        <w:r w:rsidDel="00627DE3">
          <w:rPr>
            <w:rFonts w:ascii="Times New Roman" w:hAnsi="Times New Roman" w:hint="eastAsia"/>
            <w:szCs w:val="21"/>
          </w:rPr>
          <w:delText>态</w:delText>
        </w:r>
      </w:del>
      <w:ins w:id="4180" w:author="Administrator" w:date="2018-02-16T22:21:00Z">
        <w:r w:rsidR="00627DE3">
          <w:rPr>
            <w:rFonts w:ascii="Times New Roman" w:hAnsi="Times New Roman" w:hint="eastAsia"/>
            <w:szCs w:val="21"/>
          </w:rPr>
          <w:t xml:space="preserve">X </w:t>
        </w:r>
      </w:ins>
      <w:del w:id="4181" w:author="Administrator" w:date="2018-02-16T22:21:00Z">
        <w:r w:rsidDel="00627DE3">
          <w:rPr>
            <w:rFonts w:ascii="Times New Roman" w:hAnsi="Times New Roman" w:hint="eastAsia"/>
            <w:szCs w:val="21"/>
          </w:rPr>
          <w:delText>显</w:delText>
        </w:r>
      </w:del>
      <w:ins w:id="4182" w:author="Administrator" w:date="2018-02-16T22:21:00Z">
        <w:r w:rsidR="00627DE3">
          <w:rPr>
            <w:rFonts w:ascii="Times New Roman" w:hAnsi="Times New Roman" w:hint="eastAsia"/>
            <w:szCs w:val="21"/>
          </w:rPr>
          <w:t xml:space="preserve">X </w:t>
        </w:r>
      </w:ins>
      <w:del w:id="4183" w:author="Administrator" w:date="2018-02-16T22:21:00Z">
        <w:r w:rsidDel="00627DE3">
          <w:rPr>
            <w:rFonts w:ascii="Times New Roman" w:hAnsi="Times New Roman" w:hint="eastAsia"/>
            <w:szCs w:val="21"/>
          </w:rPr>
          <w:delText>示</w:delText>
        </w:r>
      </w:del>
      <w:ins w:id="4184" w:author="Administrator" w:date="2018-02-16T22:21:00Z">
        <w:r w:rsidR="00627DE3">
          <w:rPr>
            <w:rFonts w:ascii="Times New Roman" w:hAnsi="Times New Roman" w:hint="eastAsia"/>
            <w:szCs w:val="21"/>
          </w:rPr>
          <w:t xml:space="preserve">X </w:t>
        </w:r>
      </w:ins>
      <w:del w:id="4185" w:author="Administrator" w:date="2018-02-16T22:21:00Z">
        <w:r w:rsidDel="00627DE3">
          <w:rPr>
            <w:rFonts w:ascii="Times New Roman" w:hAnsi="Times New Roman" w:hint="eastAsia"/>
            <w:szCs w:val="21"/>
          </w:rPr>
          <w:delText>到</w:delText>
        </w:r>
      </w:del>
      <w:ins w:id="4186" w:author="Administrator" w:date="2018-02-16T22:21:00Z">
        <w:r w:rsidR="00627DE3">
          <w:rPr>
            <w:rFonts w:ascii="Times New Roman" w:hAnsi="Times New Roman" w:hint="eastAsia"/>
            <w:szCs w:val="21"/>
          </w:rPr>
          <w:t xml:space="preserve">X </w:t>
        </w:r>
      </w:ins>
      <w:r>
        <w:rPr>
          <w:rFonts w:ascii="Times New Roman" w:hAnsi="Times New Roman" w:hint="eastAsia"/>
          <w:szCs w:val="21"/>
        </w:rPr>
        <w:t>屏幕上</w:t>
      </w:r>
      <w:r>
        <w:rPr>
          <w:rFonts w:ascii="Times New Roman" w:hAnsi="Times New Roman"/>
          <w:szCs w:val="21"/>
        </w:rPr>
        <w:t>。</w:t>
      </w:r>
      <w:commentRangeEnd w:id="3937"/>
      <w:r w:rsidR="00B5392D">
        <w:rPr>
          <w:rStyle w:val="ab"/>
        </w:rPr>
        <w:commentReference w:id="3937"/>
      </w:r>
    </w:p>
    <w:p w:rsidR="00F574F3" w:rsidRPr="00F435AC" w:rsidRDefault="00F574F3" w:rsidP="00627DE3">
      <w:pPr>
        <w:spacing w:beforeLines="50" w:afterLines="50"/>
        <w:rPr>
          <w:rFonts w:ascii="黑体" w:eastAsia="黑体" w:hAnsi="Times New Roman"/>
          <w:sz w:val="28"/>
          <w:szCs w:val="28"/>
        </w:rPr>
      </w:pPr>
      <w:commentRangeStart w:id="4187"/>
      <w:r>
        <w:rPr>
          <w:rFonts w:ascii="黑体" w:eastAsia="黑体" w:hAnsi="Times New Roman"/>
          <w:sz w:val="28"/>
          <w:szCs w:val="28"/>
          <w:highlight w:val="lightGray"/>
        </w:rPr>
        <w:lastRenderedPageBreak/>
        <w:t>2</w:t>
      </w:r>
      <w:commentRangeEnd w:id="4187"/>
      <w:r w:rsidR="00B5392D">
        <w:rPr>
          <w:rStyle w:val="ab"/>
        </w:rPr>
        <w:commentReference w:id="4187"/>
      </w:r>
      <w:commentRangeStart w:id="4188"/>
      <w:r w:rsidRPr="00F435AC">
        <w:rPr>
          <w:rFonts w:ascii="黑体" w:eastAsia="黑体" w:hAnsi="Times New Roman" w:hint="eastAsia"/>
          <w:sz w:val="28"/>
          <w:szCs w:val="28"/>
        </w:rPr>
        <w:t>小波去噪</w:t>
      </w:r>
      <w:commentRangeEnd w:id="4188"/>
      <w:r w:rsidR="00B5392D">
        <w:rPr>
          <w:rStyle w:val="ab"/>
        </w:rPr>
        <w:commentReference w:id="4188"/>
      </w:r>
    </w:p>
    <w:p w:rsidR="00F574F3" w:rsidRDefault="00F574F3" w:rsidP="00F574F3">
      <w:pPr>
        <w:rPr>
          <w:rFonts w:ascii="黑体" w:eastAsia="黑体" w:hAnsi="黑体" w:cs="黑体"/>
          <w:szCs w:val="21"/>
        </w:rPr>
      </w:pPr>
      <w:commentRangeStart w:id="4189"/>
      <w:r>
        <w:rPr>
          <w:rFonts w:ascii="黑体" w:eastAsia="黑体" w:hAnsi="黑体" w:cs="黑体" w:hint="eastAsia"/>
          <w:szCs w:val="21"/>
        </w:rPr>
        <w:t>2.1</w:t>
      </w:r>
      <w:commentRangeEnd w:id="4189"/>
      <w:r w:rsidR="00B5392D">
        <w:rPr>
          <w:rStyle w:val="ab"/>
        </w:rPr>
        <w:commentReference w:id="4189"/>
      </w:r>
      <w:r>
        <w:rPr>
          <w:rFonts w:ascii="黑体" w:eastAsia="黑体" w:hAnsi="黑体" w:cs="黑体" w:hint="eastAsia"/>
          <w:szCs w:val="21"/>
        </w:rPr>
        <w:t xml:space="preserve"> </w:t>
      </w:r>
      <w:commentRangeStart w:id="4190"/>
      <w:r>
        <w:rPr>
          <w:rFonts w:ascii="黑体" w:eastAsia="黑体" w:hAnsi="黑体" w:cs="黑体" w:hint="eastAsia"/>
          <w:szCs w:val="21"/>
        </w:rPr>
        <w:t>连续小波变换</w:t>
      </w:r>
      <w:commentRangeEnd w:id="4190"/>
      <w:r w:rsidR="00B5392D">
        <w:rPr>
          <w:rStyle w:val="ab"/>
        </w:rPr>
        <w:commentReference w:id="4190"/>
      </w:r>
    </w:p>
    <w:p w:rsidR="00F574F3" w:rsidRDefault="00741F6F" w:rsidP="00644838">
      <w:pPr>
        <w:adjustRightInd w:val="0"/>
        <w:snapToGrid w:val="0"/>
        <w:ind w:firstLineChars="200" w:firstLine="420"/>
        <w:rPr>
          <w:rFonts w:ascii="Times New Roman" w:hAnsi="Times New Roman"/>
          <w:szCs w:val="21"/>
        </w:rPr>
      </w:pPr>
      <w:commentRangeStart w:id="4191"/>
      <w:r>
        <w:rPr>
          <w:rFonts w:ascii="Times New Roman" w:hAnsi="Times New Roman" w:hint="eastAsia"/>
          <w:szCs w:val="21"/>
        </w:rPr>
        <w:t>脉搏信号是一个连续不间断的信号，信号幅值较低并伴有大量噪声。</w:t>
      </w:r>
      <w:del w:id="4192" w:author="Administrator" w:date="2018-02-16T22:37:00Z">
        <w:r w:rsidDel="00AA7C6E">
          <w:rPr>
            <w:rFonts w:ascii="Times New Roman" w:hAnsi="Times New Roman" w:hint="eastAsia"/>
            <w:szCs w:val="21"/>
          </w:rPr>
          <w:delText>信</w:delText>
        </w:r>
      </w:del>
      <w:ins w:id="4193" w:author="Administrator" w:date="2018-02-16T22:37:00Z">
        <w:r w:rsidR="00AA7C6E">
          <w:rPr>
            <w:rFonts w:ascii="Times New Roman" w:hAnsi="Times New Roman" w:hint="eastAsia"/>
            <w:szCs w:val="21"/>
          </w:rPr>
          <w:t xml:space="preserve">X </w:t>
        </w:r>
      </w:ins>
      <w:del w:id="4194" w:author="Administrator" w:date="2018-02-16T22:37:00Z">
        <w:r w:rsidDel="00AA7C6E">
          <w:rPr>
            <w:rFonts w:ascii="Times New Roman" w:hAnsi="Times New Roman" w:hint="eastAsia"/>
            <w:szCs w:val="21"/>
          </w:rPr>
          <w:delText>号</w:delText>
        </w:r>
      </w:del>
      <w:ins w:id="4195" w:author="Administrator" w:date="2018-02-16T22:37:00Z">
        <w:r w:rsidR="00AA7C6E">
          <w:rPr>
            <w:rFonts w:ascii="Times New Roman" w:hAnsi="Times New Roman" w:hint="eastAsia"/>
            <w:szCs w:val="21"/>
          </w:rPr>
          <w:t xml:space="preserve">X </w:t>
        </w:r>
      </w:ins>
      <w:del w:id="4196" w:author="Administrator" w:date="2018-02-16T22:37:00Z">
        <w:r w:rsidDel="00AA7C6E">
          <w:rPr>
            <w:rFonts w:ascii="Times New Roman" w:hAnsi="Times New Roman" w:hint="eastAsia"/>
            <w:szCs w:val="21"/>
          </w:rPr>
          <w:delText>处</w:delText>
        </w:r>
      </w:del>
      <w:ins w:id="4197" w:author="Administrator" w:date="2018-02-16T22:37:00Z">
        <w:r w:rsidR="00AA7C6E">
          <w:rPr>
            <w:rFonts w:ascii="Times New Roman" w:hAnsi="Times New Roman" w:hint="eastAsia"/>
            <w:szCs w:val="21"/>
          </w:rPr>
          <w:t xml:space="preserve">X </w:t>
        </w:r>
      </w:ins>
      <w:del w:id="4198" w:author="Administrator" w:date="2018-02-16T22:37:00Z">
        <w:r w:rsidDel="00AA7C6E">
          <w:rPr>
            <w:rFonts w:ascii="Times New Roman" w:hAnsi="Times New Roman" w:hint="eastAsia"/>
            <w:szCs w:val="21"/>
          </w:rPr>
          <w:delText>理</w:delText>
        </w:r>
      </w:del>
      <w:ins w:id="4199" w:author="Administrator" w:date="2018-02-16T22:37:00Z">
        <w:r w:rsidR="00AA7C6E">
          <w:rPr>
            <w:rFonts w:ascii="Times New Roman" w:hAnsi="Times New Roman" w:hint="eastAsia"/>
            <w:szCs w:val="21"/>
          </w:rPr>
          <w:t xml:space="preserve">X </w:t>
        </w:r>
      </w:ins>
      <w:del w:id="4200" w:author="Administrator" w:date="2018-02-16T22:37:00Z">
        <w:r w:rsidDel="00AA7C6E">
          <w:rPr>
            <w:rFonts w:ascii="Times New Roman" w:hAnsi="Times New Roman" w:hint="eastAsia"/>
            <w:szCs w:val="21"/>
          </w:rPr>
          <w:delText>过</w:delText>
        </w:r>
      </w:del>
      <w:ins w:id="4201" w:author="Administrator" w:date="2018-02-16T22:37:00Z">
        <w:r w:rsidR="00AA7C6E">
          <w:rPr>
            <w:rFonts w:ascii="Times New Roman" w:hAnsi="Times New Roman" w:hint="eastAsia"/>
            <w:szCs w:val="21"/>
          </w:rPr>
          <w:t xml:space="preserve">X </w:t>
        </w:r>
      </w:ins>
      <w:del w:id="4202" w:author="Administrator" w:date="2018-02-16T22:37:00Z">
        <w:r w:rsidDel="00AA7C6E">
          <w:rPr>
            <w:rFonts w:ascii="Times New Roman" w:hAnsi="Times New Roman" w:hint="eastAsia"/>
            <w:szCs w:val="21"/>
          </w:rPr>
          <w:delText>程</w:delText>
        </w:r>
      </w:del>
      <w:ins w:id="4203" w:author="Administrator" w:date="2018-02-16T22:37:00Z">
        <w:r w:rsidR="00AA7C6E">
          <w:rPr>
            <w:rFonts w:ascii="Times New Roman" w:hAnsi="Times New Roman" w:hint="eastAsia"/>
            <w:szCs w:val="21"/>
          </w:rPr>
          <w:t xml:space="preserve">X </w:t>
        </w:r>
      </w:ins>
      <w:del w:id="4204" w:author="Administrator" w:date="2018-02-16T22:37:00Z">
        <w:r w:rsidDel="00AA7C6E">
          <w:rPr>
            <w:rFonts w:ascii="Times New Roman" w:hAnsi="Times New Roman" w:hint="eastAsia"/>
            <w:szCs w:val="21"/>
          </w:rPr>
          <w:delText>中</w:delText>
        </w:r>
      </w:del>
      <w:ins w:id="4205" w:author="Administrator" w:date="2018-02-16T22:37:00Z">
        <w:r w:rsidR="00AA7C6E">
          <w:rPr>
            <w:rFonts w:ascii="Times New Roman" w:hAnsi="Times New Roman" w:hint="eastAsia"/>
            <w:szCs w:val="21"/>
          </w:rPr>
          <w:t xml:space="preserve">X </w:t>
        </w:r>
      </w:ins>
      <w:del w:id="4206" w:author="Administrator" w:date="2018-02-16T22:37:00Z">
        <w:r w:rsidDel="00AA7C6E">
          <w:rPr>
            <w:rFonts w:ascii="Times New Roman" w:hAnsi="Times New Roman" w:hint="eastAsia"/>
            <w:szCs w:val="21"/>
          </w:rPr>
          <w:delText>，</w:delText>
        </w:r>
      </w:del>
      <w:ins w:id="4207" w:author="Administrator" w:date="2018-02-16T22:37:00Z">
        <w:r w:rsidR="00AA7C6E">
          <w:rPr>
            <w:rFonts w:ascii="Times New Roman" w:hAnsi="Times New Roman" w:hint="eastAsia"/>
            <w:szCs w:val="21"/>
          </w:rPr>
          <w:t xml:space="preserve">X </w:t>
        </w:r>
      </w:ins>
      <w:del w:id="4208" w:author="Administrator" w:date="2018-02-16T22:37:00Z">
        <w:r w:rsidDel="00AA7C6E">
          <w:rPr>
            <w:rFonts w:ascii="Times New Roman" w:hAnsi="Times New Roman" w:hint="eastAsia"/>
            <w:szCs w:val="21"/>
          </w:rPr>
          <w:delText>若</w:delText>
        </w:r>
      </w:del>
      <w:ins w:id="4209" w:author="Administrator" w:date="2018-02-16T22:37:00Z">
        <w:r w:rsidR="00AA7C6E">
          <w:rPr>
            <w:rFonts w:ascii="Times New Roman" w:hAnsi="Times New Roman" w:hint="eastAsia"/>
            <w:szCs w:val="21"/>
          </w:rPr>
          <w:t xml:space="preserve">X </w:t>
        </w:r>
      </w:ins>
      <w:del w:id="4210" w:author="Administrator" w:date="2018-02-16T22:37:00Z">
        <w:r w:rsidDel="00AA7C6E">
          <w:rPr>
            <w:rFonts w:ascii="Times New Roman" w:hAnsi="Times New Roman" w:hint="eastAsia"/>
            <w:szCs w:val="21"/>
          </w:rPr>
          <w:delText>采</w:delText>
        </w:r>
      </w:del>
      <w:ins w:id="4211" w:author="Administrator" w:date="2018-02-16T22:37:00Z">
        <w:r w:rsidR="00AA7C6E">
          <w:rPr>
            <w:rFonts w:ascii="Times New Roman" w:hAnsi="Times New Roman" w:hint="eastAsia"/>
            <w:szCs w:val="21"/>
          </w:rPr>
          <w:t xml:space="preserve">X </w:t>
        </w:r>
      </w:ins>
      <w:del w:id="4212" w:author="Administrator" w:date="2018-02-16T22:37:00Z">
        <w:r w:rsidDel="00AA7C6E">
          <w:rPr>
            <w:rFonts w:ascii="Times New Roman" w:hAnsi="Times New Roman" w:hint="eastAsia"/>
            <w:szCs w:val="21"/>
          </w:rPr>
          <w:delText>用</w:delText>
        </w:r>
      </w:del>
      <w:ins w:id="4213" w:author="Administrator" w:date="2018-02-16T22:37:00Z">
        <w:r w:rsidR="00AA7C6E">
          <w:rPr>
            <w:rFonts w:ascii="Times New Roman" w:hAnsi="Times New Roman" w:hint="eastAsia"/>
            <w:szCs w:val="21"/>
          </w:rPr>
          <w:t xml:space="preserve">X </w:t>
        </w:r>
      </w:ins>
      <w:del w:id="4214" w:author="Administrator" w:date="2018-02-16T22:37:00Z">
        <w:r w:rsidRPr="00741F6F" w:rsidDel="00AA7C6E">
          <w:rPr>
            <w:rFonts w:ascii="Times New Roman" w:hAnsi="Times New Roman"/>
            <w:szCs w:val="21"/>
          </w:rPr>
          <w:delText>快</w:delText>
        </w:r>
      </w:del>
      <w:ins w:id="4215" w:author="Administrator" w:date="2018-02-16T22:37:00Z">
        <w:r w:rsidR="00AA7C6E">
          <w:rPr>
            <w:rFonts w:ascii="Times New Roman" w:hAnsi="Times New Roman"/>
            <w:szCs w:val="21"/>
          </w:rPr>
          <w:t xml:space="preserve">X </w:t>
        </w:r>
      </w:ins>
      <w:del w:id="4216" w:author="Administrator" w:date="2018-02-16T22:37:00Z">
        <w:r w:rsidRPr="00741F6F" w:rsidDel="00AA7C6E">
          <w:rPr>
            <w:rFonts w:ascii="Times New Roman" w:hAnsi="Times New Roman"/>
            <w:szCs w:val="21"/>
          </w:rPr>
          <w:delText>速</w:delText>
        </w:r>
      </w:del>
      <w:ins w:id="4217" w:author="Administrator" w:date="2018-02-16T22:37:00Z">
        <w:r w:rsidR="00AA7C6E">
          <w:rPr>
            <w:rFonts w:ascii="Times New Roman" w:hAnsi="Times New Roman"/>
            <w:szCs w:val="21"/>
          </w:rPr>
          <w:t xml:space="preserve">X </w:t>
        </w:r>
      </w:ins>
      <w:del w:id="4218" w:author="Administrator" w:date="2018-02-16T22:37:00Z">
        <w:r w:rsidRPr="00741F6F" w:rsidDel="00AA7C6E">
          <w:rPr>
            <w:rFonts w:ascii="Times New Roman" w:hAnsi="Times New Roman"/>
            <w:szCs w:val="21"/>
          </w:rPr>
          <w:delText>傅</w:delText>
        </w:r>
      </w:del>
      <w:ins w:id="4219" w:author="Administrator" w:date="2018-02-16T22:37:00Z">
        <w:r w:rsidR="00AA7C6E">
          <w:rPr>
            <w:rFonts w:ascii="Times New Roman" w:hAnsi="Times New Roman"/>
            <w:szCs w:val="21"/>
          </w:rPr>
          <w:t xml:space="preserve">X </w:t>
        </w:r>
      </w:ins>
      <w:del w:id="4220" w:author="Administrator" w:date="2018-02-16T22:37:00Z">
        <w:r w:rsidRPr="00741F6F" w:rsidDel="00AA7C6E">
          <w:rPr>
            <w:rFonts w:ascii="Times New Roman" w:hAnsi="Times New Roman"/>
            <w:szCs w:val="21"/>
          </w:rPr>
          <w:delText>里</w:delText>
        </w:r>
      </w:del>
      <w:ins w:id="4221" w:author="Administrator" w:date="2018-02-16T22:37:00Z">
        <w:r w:rsidR="00AA7C6E">
          <w:rPr>
            <w:rFonts w:ascii="Times New Roman" w:hAnsi="Times New Roman"/>
            <w:szCs w:val="21"/>
          </w:rPr>
          <w:t xml:space="preserve">X </w:t>
        </w:r>
      </w:ins>
      <w:del w:id="4222" w:author="Administrator" w:date="2018-02-16T22:37:00Z">
        <w:r w:rsidRPr="00741F6F" w:rsidDel="00AA7C6E">
          <w:rPr>
            <w:rFonts w:ascii="Times New Roman" w:hAnsi="Times New Roman"/>
            <w:szCs w:val="21"/>
          </w:rPr>
          <w:delText>叶</w:delText>
        </w:r>
      </w:del>
      <w:ins w:id="4223" w:author="Administrator" w:date="2018-02-16T22:37:00Z">
        <w:r w:rsidR="00AA7C6E">
          <w:rPr>
            <w:rFonts w:ascii="Times New Roman" w:hAnsi="Times New Roman"/>
            <w:szCs w:val="21"/>
          </w:rPr>
          <w:t xml:space="preserve">X </w:t>
        </w:r>
      </w:ins>
      <w:del w:id="4224" w:author="Administrator" w:date="2018-02-16T22:37:00Z">
        <w:r w:rsidRPr="00741F6F" w:rsidDel="00AA7C6E">
          <w:rPr>
            <w:rFonts w:ascii="Times New Roman" w:hAnsi="Times New Roman"/>
            <w:szCs w:val="21"/>
          </w:rPr>
          <w:delText>变</w:delText>
        </w:r>
      </w:del>
      <w:ins w:id="4225" w:author="Administrator" w:date="2018-02-16T22:37:00Z">
        <w:r w:rsidR="00AA7C6E">
          <w:rPr>
            <w:rFonts w:ascii="Times New Roman" w:hAnsi="Times New Roman"/>
            <w:szCs w:val="21"/>
          </w:rPr>
          <w:t xml:space="preserve">X </w:t>
        </w:r>
      </w:ins>
      <w:del w:id="4226" w:author="Administrator" w:date="2018-02-16T22:37:00Z">
        <w:r w:rsidRPr="00741F6F" w:rsidDel="00AA7C6E">
          <w:rPr>
            <w:rFonts w:ascii="Times New Roman" w:hAnsi="Times New Roman"/>
            <w:szCs w:val="21"/>
          </w:rPr>
          <w:delText>换</w:delText>
        </w:r>
      </w:del>
      <w:ins w:id="4227" w:author="Administrator" w:date="2018-02-16T22:37:00Z">
        <w:r w:rsidR="00AA7C6E">
          <w:rPr>
            <w:rFonts w:ascii="Times New Roman" w:hAnsi="Times New Roman"/>
            <w:szCs w:val="21"/>
          </w:rPr>
          <w:t xml:space="preserve">X </w:t>
        </w:r>
      </w:ins>
      <w:del w:id="4228" w:author="Administrator" w:date="2018-02-16T22:37:00Z">
        <w:r w:rsidDel="00AA7C6E">
          <w:rPr>
            <w:rFonts w:ascii="Times New Roman" w:hAnsi="Times New Roman"/>
            <w:szCs w:val="21"/>
          </w:rPr>
          <w:delText>(</w:delText>
        </w:r>
      </w:del>
      <w:ins w:id="4229" w:author="Administrator" w:date="2018-02-16T22:37:00Z">
        <w:r w:rsidR="00AA7C6E">
          <w:rPr>
            <w:rFonts w:ascii="Times New Roman" w:hAnsi="Times New Roman"/>
            <w:szCs w:val="21"/>
          </w:rPr>
          <w:t xml:space="preserve">X </w:t>
        </w:r>
      </w:ins>
      <w:del w:id="4230" w:author="Administrator" w:date="2018-02-16T22:37:00Z">
        <w:r w:rsidDel="00AA7C6E">
          <w:rPr>
            <w:rFonts w:ascii="Times New Roman" w:hAnsi="Times New Roman"/>
            <w:szCs w:val="21"/>
          </w:rPr>
          <w:delText>F</w:delText>
        </w:r>
      </w:del>
      <w:ins w:id="4231" w:author="Administrator" w:date="2018-02-16T22:37:00Z">
        <w:r w:rsidR="00AA7C6E">
          <w:rPr>
            <w:rFonts w:ascii="Times New Roman" w:hAnsi="Times New Roman"/>
            <w:szCs w:val="21"/>
          </w:rPr>
          <w:t xml:space="preserve">X </w:t>
        </w:r>
      </w:ins>
      <w:del w:id="4232" w:author="Administrator" w:date="2018-02-16T22:37:00Z">
        <w:r w:rsidDel="00AA7C6E">
          <w:rPr>
            <w:rFonts w:ascii="Times New Roman" w:hAnsi="Times New Roman"/>
            <w:szCs w:val="21"/>
          </w:rPr>
          <w:delText>F</w:delText>
        </w:r>
      </w:del>
      <w:ins w:id="4233" w:author="Administrator" w:date="2018-02-16T22:37:00Z">
        <w:r w:rsidR="00AA7C6E">
          <w:rPr>
            <w:rFonts w:ascii="Times New Roman" w:hAnsi="Times New Roman"/>
            <w:szCs w:val="21"/>
          </w:rPr>
          <w:t xml:space="preserve">X </w:t>
        </w:r>
      </w:ins>
      <w:del w:id="4234" w:author="Administrator" w:date="2018-02-16T22:37:00Z">
        <w:r w:rsidDel="00AA7C6E">
          <w:rPr>
            <w:rFonts w:ascii="Times New Roman" w:hAnsi="Times New Roman"/>
            <w:szCs w:val="21"/>
          </w:rPr>
          <w:delText>T</w:delText>
        </w:r>
      </w:del>
      <w:ins w:id="4235" w:author="Administrator" w:date="2018-02-16T22:37:00Z">
        <w:r w:rsidR="00AA7C6E">
          <w:rPr>
            <w:rFonts w:ascii="Times New Roman" w:hAnsi="Times New Roman"/>
            <w:szCs w:val="21"/>
          </w:rPr>
          <w:t xml:space="preserve">X </w:t>
        </w:r>
      </w:ins>
      <w:del w:id="4236" w:author="Administrator" w:date="2018-02-16T22:37:00Z">
        <w:r w:rsidDel="00AA7C6E">
          <w:rPr>
            <w:rFonts w:ascii="Times New Roman" w:hAnsi="Times New Roman"/>
            <w:szCs w:val="21"/>
          </w:rPr>
          <w:delText>)</w:delText>
        </w:r>
      </w:del>
      <w:ins w:id="4237" w:author="Administrator" w:date="2018-02-16T22:37:00Z">
        <w:r w:rsidR="00AA7C6E">
          <w:rPr>
            <w:rFonts w:ascii="Times New Roman" w:hAnsi="Times New Roman"/>
            <w:szCs w:val="21"/>
          </w:rPr>
          <w:t xml:space="preserve">X </w:t>
        </w:r>
      </w:ins>
      <w:del w:id="4238" w:author="Administrator" w:date="2018-02-16T22:37:00Z">
        <w:r w:rsidRPr="00741F6F" w:rsidDel="00AA7C6E">
          <w:rPr>
            <w:rFonts w:ascii="Times New Roman" w:hAnsi="Times New Roman"/>
            <w:szCs w:val="21"/>
          </w:rPr>
          <w:delText>可</w:delText>
        </w:r>
      </w:del>
      <w:ins w:id="4239" w:author="Administrator" w:date="2018-02-16T22:37:00Z">
        <w:r w:rsidR="00AA7C6E">
          <w:rPr>
            <w:rFonts w:ascii="Times New Roman" w:hAnsi="Times New Roman"/>
            <w:szCs w:val="21"/>
          </w:rPr>
          <w:t xml:space="preserve">X </w:t>
        </w:r>
      </w:ins>
      <w:del w:id="4240" w:author="Administrator" w:date="2018-02-16T22:37:00Z">
        <w:r w:rsidRPr="00741F6F" w:rsidDel="00AA7C6E">
          <w:rPr>
            <w:rFonts w:ascii="Times New Roman" w:hAnsi="Times New Roman"/>
            <w:szCs w:val="21"/>
          </w:rPr>
          <w:delText>实</w:delText>
        </w:r>
      </w:del>
      <w:ins w:id="4241" w:author="Administrator" w:date="2018-02-16T22:37:00Z">
        <w:r w:rsidR="00AA7C6E">
          <w:rPr>
            <w:rFonts w:ascii="Times New Roman" w:hAnsi="Times New Roman"/>
            <w:szCs w:val="21"/>
          </w:rPr>
          <w:t xml:space="preserve">X </w:t>
        </w:r>
      </w:ins>
      <w:del w:id="4242" w:author="Administrator" w:date="2018-02-16T22:37:00Z">
        <w:r w:rsidRPr="00741F6F" w:rsidDel="00AA7C6E">
          <w:rPr>
            <w:rFonts w:ascii="Times New Roman" w:hAnsi="Times New Roman"/>
            <w:szCs w:val="21"/>
          </w:rPr>
          <w:delText>现</w:delText>
        </w:r>
      </w:del>
      <w:ins w:id="4243" w:author="Administrator" w:date="2018-02-16T22:37:00Z">
        <w:r w:rsidR="00AA7C6E">
          <w:rPr>
            <w:rFonts w:ascii="Times New Roman" w:hAnsi="Times New Roman"/>
            <w:szCs w:val="21"/>
          </w:rPr>
          <w:t xml:space="preserve">X </w:t>
        </w:r>
      </w:ins>
      <w:del w:id="4244" w:author="Administrator" w:date="2018-02-16T22:37:00Z">
        <w:r w:rsidRPr="00741F6F" w:rsidDel="00AA7C6E">
          <w:rPr>
            <w:rFonts w:ascii="Times New Roman" w:hAnsi="Times New Roman"/>
            <w:szCs w:val="21"/>
          </w:rPr>
          <w:delText>整</w:delText>
        </w:r>
      </w:del>
      <w:ins w:id="4245" w:author="Administrator" w:date="2018-02-16T22:37:00Z">
        <w:r w:rsidR="00AA7C6E">
          <w:rPr>
            <w:rFonts w:ascii="Times New Roman" w:hAnsi="Times New Roman"/>
            <w:szCs w:val="21"/>
          </w:rPr>
          <w:t xml:space="preserve">X </w:t>
        </w:r>
      </w:ins>
      <w:del w:id="4246" w:author="Administrator" w:date="2018-02-16T22:37:00Z">
        <w:r w:rsidRPr="00741F6F" w:rsidDel="00AA7C6E">
          <w:rPr>
            <w:rFonts w:ascii="Times New Roman" w:hAnsi="Times New Roman"/>
            <w:szCs w:val="21"/>
          </w:rPr>
          <w:delText>数</w:delText>
        </w:r>
      </w:del>
      <w:ins w:id="4247" w:author="Administrator" w:date="2018-02-16T22:37:00Z">
        <w:r w:rsidR="00AA7C6E">
          <w:rPr>
            <w:rFonts w:ascii="Times New Roman" w:hAnsi="Times New Roman"/>
            <w:szCs w:val="21"/>
          </w:rPr>
          <w:t xml:space="preserve">X </w:t>
        </w:r>
      </w:ins>
      <w:del w:id="4248" w:author="Administrator" w:date="2018-02-16T22:37:00Z">
        <w:r w:rsidRPr="00741F6F" w:rsidDel="00AA7C6E">
          <w:rPr>
            <w:rFonts w:ascii="Times New Roman" w:hAnsi="Times New Roman"/>
            <w:szCs w:val="21"/>
          </w:rPr>
          <w:delText>次</w:delText>
        </w:r>
      </w:del>
      <w:ins w:id="4249" w:author="Administrator" w:date="2018-02-16T22:37:00Z">
        <w:r w:rsidR="00AA7C6E">
          <w:rPr>
            <w:rFonts w:ascii="Times New Roman" w:hAnsi="Times New Roman"/>
            <w:szCs w:val="21"/>
          </w:rPr>
          <w:t xml:space="preserve">X </w:t>
        </w:r>
      </w:ins>
      <w:del w:id="4250" w:author="Administrator" w:date="2018-02-16T22:37:00Z">
        <w:r w:rsidRPr="00741F6F" w:rsidDel="00AA7C6E">
          <w:rPr>
            <w:rFonts w:ascii="Times New Roman" w:hAnsi="Times New Roman"/>
            <w:szCs w:val="21"/>
          </w:rPr>
          <w:delText>谐</w:delText>
        </w:r>
      </w:del>
      <w:ins w:id="4251" w:author="Administrator" w:date="2018-02-16T22:37:00Z">
        <w:r w:rsidR="00AA7C6E">
          <w:rPr>
            <w:rFonts w:ascii="Times New Roman" w:hAnsi="Times New Roman"/>
            <w:szCs w:val="21"/>
          </w:rPr>
          <w:t xml:space="preserve">X </w:t>
        </w:r>
      </w:ins>
      <w:del w:id="4252" w:author="Administrator" w:date="2018-02-16T22:37:00Z">
        <w:r w:rsidRPr="00741F6F" w:rsidDel="00AA7C6E">
          <w:rPr>
            <w:rFonts w:ascii="Times New Roman" w:hAnsi="Times New Roman"/>
            <w:szCs w:val="21"/>
          </w:rPr>
          <w:delText>波</w:delText>
        </w:r>
      </w:del>
      <w:ins w:id="4253" w:author="Administrator" w:date="2018-02-16T22:37:00Z">
        <w:r w:rsidR="00AA7C6E">
          <w:rPr>
            <w:rFonts w:ascii="Times New Roman" w:hAnsi="Times New Roman"/>
            <w:szCs w:val="21"/>
          </w:rPr>
          <w:t xml:space="preserve">X </w:t>
        </w:r>
      </w:ins>
      <w:del w:id="4254" w:author="Administrator" w:date="2018-02-16T22:37:00Z">
        <w:r w:rsidRPr="00741F6F" w:rsidDel="00AA7C6E">
          <w:rPr>
            <w:rFonts w:ascii="Times New Roman" w:hAnsi="Times New Roman"/>
            <w:szCs w:val="21"/>
          </w:rPr>
          <w:delText>的</w:delText>
        </w:r>
      </w:del>
      <w:ins w:id="4255" w:author="Administrator" w:date="2018-02-16T22:37:00Z">
        <w:r w:rsidR="00AA7C6E">
          <w:rPr>
            <w:rFonts w:ascii="Times New Roman" w:hAnsi="Times New Roman"/>
            <w:szCs w:val="21"/>
          </w:rPr>
          <w:t xml:space="preserve">X </w:t>
        </w:r>
      </w:ins>
      <w:del w:id="4256" w:author="Administrator" w:date="2018-02-16T22:37:00Z">
        <w:r w:rsidRPr="00741F6F" w:rsidDel="00AA7C6E">
          <w:rPr>
            <w:rFonts w:ascii="Times New Roman" w:hAnsi="Times New Roman"/>
            <w:szCs w:val="21"/>
          </w:rPr>
          <w:delText>精</w:delText>
        </w:r>
      </w:del>
      <w:ins w:id="4257" w:author="Administrator" w:date="2018-02-16T22:37:00Z">
        <w:r w:rsidR="00AA7C6E">
          <w:rPr>
            <w:rFonts w:ascii="Times New Roman" w:hAnsi="Times New Roman"/>
            <w:szCs w:val="21"/>
          </w:rPr>
          <w:t xml:space="preserve">X </w:t>
        </w:r>
      </w:ins>
      <w:del w:id="4258" w:author="Administrator" w:date="2018-02-16T22:37:00Z">
        <w:r w:rsidRPr="00741F6F" w:rsidDel="00AA7C6E">
          <w:rPr>
            <w:rFonts w:ascii="Times New Roman" w:hAnsi="Times New Roman"/>
            <w:szCs w:val="21"/>
          </w:rPr>
          <w:delText>确</w:delText>
        </w:r>
      </w:del>
      <w:ins w:id="4259" w:author="Administrator" w:date="2018-02-16T22:37:00Z">
        <w:r w:rsidR="00AA7C6E">
          <w:rPr>
            <w:rFonts w:ascii="Times New Roman" w:hAnsi="Times New Roman"/>
            <w:szCs w:val="21"/>
          </w:rPr>
          <w:t xml:space="preserve">X </w:t>
        </w:r>
      </w:ins>
      <w:del w:id="4260" w:author="Administrator" w:date="2018-02-16T22:37:00Z">
        <w:r w:rsidRPr="00741F6F" w:rsidDel="00AA7C6E">
          <w:rPr>
            <w:rFonts w:ascii="Times New Roman" w:hAnsi="Times New Roman"/>
            <w:szCs w:val="21"/>
          </w:rPr>
          <w:delText>检</w:delText>
        </w:r>
      </w:del>
      <w:ins w:id="4261" w:author="Administrator" w:date="2018-02-16T22:37:00Z">
        <w:r w:rsidR="00AA7C6E">
          <w:rPr>
            <w:rFonts w:ascii="Times New Roman" w:hAnsi="Times New Roman"/>
            <w:szCs w:val="21"/>
          </w:rPr>
          <w:t xml:space="preserve">X </w:t>
        </w:r>
      </w:ins>
      <w:del w:id="4262" w:author="Administrator" w:date="2018-02-16T22:37:00Z">
        <w:r w:rsidRPr="00741F6F" w:rsidDel="00AA7C6E">
          <w:rPr>
            <w:rFonts w:ascii="Times New Roman" w:hAnsi="Times New Roman"/>
            <w:szCs w:val="21"/>
          </w:rPr>
          <w:delText>测</w:delText>
        </w:r>
      </w:del>
      <w:ins w:id="4263" w:author="Administrator" w:date="2018-02-16T22:37:00Z">
        <w:r w:rsidR="00AA7C6E">
          <w:rPr>
            <w:rFonts w:ascii="Times New Roman" w:hAnsi="Times New Roman"/>
            <w:szCs w:val="21"/>
          </w:rPr>
          <w:t xml:space="preserve">X </w:t>
        </w:r>
      </w:ins>
      <w:del w:id="4264" w:author="Administrator" w:date="2018-02-16T22:37:00Z">
        <w:r w:rsidRPr="00741F6F" w:rsidDel="00AA7C6E">
          <w:rPr>
            <w:rFonts w:ascii="Times New Roman" w:hAnsi="Times New Roman"/>
            <w:szCs w:val="21"/>
          </w:rPr>
          <w:delText xml:space="preserve"> </w:delText>
        </w:r>
      </w:del>
      <w:ins w:id="4265" w:author="Administrator" w:date="2018-02-16T22:37:00Z">
        <w:r w:rsidR="00AA7C6E">
          <w:rPr>
            <w:rFonts w:ascii="Times New Roman" w:hAnsi="Times New Roman"/>
            <w:szCs w:val="21"/>
          </w:rPr>
          <w:t xml:space="preserve">X </w:t>
        </w:r>
      </w:ins>
      <w:del w:id="4266" w:author="Administrator" w:date="2018-02-16T22:37:00Z">
        <w:r w:rsidRPr="00741F6F" w:rsidDel="00AA7C6E">
          <w:rPr>
            <w:rFonts w:ascii="Times New Roman" w:hAnsi="Times New Roman"/>
            <w:szCs w:val="21"/>
          </w:rPr>
          <w:delText>,</w:delText>
        </w:r>
      </w:del>
      <w:ins w:id="4267" w:author="Administrator" w:date="2018-02-16T22:37:00Z">
        <w:r w:rsidR="00AA7C6E">
          <w:rPr>
            <w:rFonts w:ascii="Times New Roman" w:hAnsi="Times New Roman"/>
            <w:szCs w:val="21"/>
          </w:rPr>
          <w:t xml:space="preserve">X </w:t>
        </w:r>
      </w:ins>
      <w:del w:id="4268" w:author="Administrator" w:date="2018-02-16T22:37:00Z">
        <w:r w:rsidRPr="00741F6F" w:rsidDel="00AA7C6E">
          <w:rPr>
            <w:rFonts w:ascii="Times New Roman" w:hAnsi="Times New Roman"/>
            <w:szCs w:val="21"/>
          </w:rPr>
          <w:delText>但</w:delText>
        </w:r>
      </w:del>
      <w:ins w:id="4269" w:author="Administrator" w:date="2018-02-16T22:37:00Z">
        <w:r w:rsidR="00AA7C6E">
          <w:rPr>
            <w:rFonts w:ascii="Times New Roman" w:hAnsi="Times New Roman"/>
            <w:szCs w:val="21"/>
          </w:rPr>
          <w:t xml:space="preserve">X </w:t>
        </w:r>
      </w:ins>
      <w:del w:id="4270" w:author="Administrator" w:date="2018-02-16T22:37:00Z">
        <w:r w:rsidRPr="00741F6F" w:rsidDel="00AA7C6E">
          <w:rPr>
            <w:rFonts w:ascii="Times New Roman" w:hAnsi="Times New Roman"/>
            <w:szCs w:val="21"/>
          </w:rPr>
          <w:delText>对</w:delText>
        </w:r>
      </w:del>
      <w:ins w:id="4271" w:author="Administrator" w:date="2018-02-16T22:37:00Z">
        <w:r w:rsidR="00AA7C6E">
          <w:rPr>
            <w:rFonts w:ascii="Times New Roman" w:hAnsi="Times New Roman"/>
            <w:szCs w:val="21"/>
          </w:rPr>
          <w:t xml:space="preserve">X </w:t>
        </w:r>
      </w:ins>
      <w:del w:id="4272" w:author="Administrator" w:date="2018-02-16T22:37:00Z">
        <w:r w:rsidRPr="00741F6F" w:rsidDel="00AA7C6E">
          <w:rPr>
            <w:rFonts w:ascii="Times New Roman" w:hAnsi="Times New Roman"/>
            <w:szCs w:val="21"/>
          </w:rPr>
          <w:delText>非</w:delText>
        </w:r>
      </w:del>
      <w:ins w:id="4273" w:author="Administrator" w:date="2018-02-16T22:37:00Z">
        <w:r w:rsidR="00AA7C6E">
          <w:rPr>
            <w:rFonts w:ascii="Times New Roman" w:hAnsi="Times New Roman"/>
            <w:szCs w:val="21"/>
          </w:rPr>
          <w:t xml:space="preserve">X </w:t>
        </w:r>
      </w:ins>
      <w:del w:id="4274" w:author="Administrator" w:date="2018-02-16T22:37:00Z">
        <w:r w:rsidRPr="00741F6F" w:rsidDel="00AA7C6E">
          <w:rPr>
            <w:rFonts w:ascii="Times New Roman" w:hAnsi="Times New Roman"/>
            <w:szCs w:val="21"/>
          </w:rPr>
          <w:delText>整</w:delText>
        </w:r>
      </w:del>
      <w:ins w:id="4275" w:author="Administrator" w:date="2018-02-16T22:37:00Z">
        <w:r w:rsidR="00AA7C6E">
          <w:rPr>
            <w:rFonts w:ascii="Times New Roman" w:hAnsi="Times New Roman"/>
            <w:szCs w:val="21"/>
          </w:rPr>
          <w:t xml:space="preserve">X </w:t>
        </w:r>
      </w:ins>
      <w:del w:id="4276" w:author="Administrator" w:date="2018-02-16T22:37:00Z">
        <w:r w:rsidRPr="00741F6F" w:rsidDel="00AA7C6E">
          <w:rPr>
            <w:rFonts w:ascii="Times New Roman" w:hAnsi="Times New Roman"/>
            <w:szCs w:val="21"/>
          </w:rPr>
          <w:delText>数</w:delText>
        </w:r>
      </w:del>
      <w:ins w:id="4277" w:author="Administrator" w:date="2018-02-16T22:37:00Z">
        <w:r w:rsidR="00AA7C6E">
          <w:rPr>
            <w:rFonts w:ascii="Times New Roman" w:hAnsi="Times New Roman"/>
            <w:szCs w:val="21"/>
          </w:rPr>
          <w:t xml:space="preserve">X </w:t>
        </w:r>
      </w:ins>
      <w:del w:id="4278" w:author="Administrator" w:date="2018-02-16T22:37:00Z">
        <w:r w:rsidRPr="00741F6F" w:rsidDel="00AA7C6E">
          <w:rPr>
            <w:rFonts w:ascii="Times New Roman" w:hAnsi="Times New Roman"/>
            <w:szCs w:val="21"/>
          </w:rPr>
          <w:delText>次</w:delText>
        </w:r>
      </w:del>
      <w:ins w:id="4279" w:author="Administrator" w:date="2018-02-16T22:37:00Z">
        <w:r w:rsidR="00AA7C6E">
          <w:rPr>
            <w:rFonts w:ascii="Times New Roman" w:hAnsi="Times New Roman"/>
            <w:szCs w:val="21"/>
          </w:rPr>
          <w:t xml:space="preserve">X </w:t>
        </w:r>
      </w:ins>
      <w:del w:id="4280" w:author="Administrator" w:date="2018-02-16T22:37:00Z">
        <w:r w:rsidRPr="00741F6F" w:rsidDel="00AA7C6E">
          <w:rPr>
            <w:rFonts w:ascii="Times New Roman" w:hAnsi="Times New Roman"/>
            <w:szCs w:val="21"/>
          </w:rPr>
          <w:delText>谐</w:delText>
        </w:r>
      </w:del>
      <w:ins w:id="4281" w:author="Administrator" w:date="2018-02-16T22:37:00Z">
        <w:r w:rsidR="00AA7C6E">
          <w:rPr>
            <w:rFonts w:ascii="Times New Roman" w:hAnsi="Times New Roman"/>
            <w:szCs w:val="21"/>
          </w:rPr>
          <w:t xml:space="preserve">X </w:t>
        </w:r>
      </w:ins>
      <w:del w:id="4282" w:author="Administrator" w:date="2018-02-16T22:37:00Z">
        <w:r w:rsidRPr="00741F6F" w:rsidDel="00AA7C6E">
          <w:rPr>
            <w:rFonts w:ascii="Times New Roman" w:hAnsi="Times New Roman"/>
            <w:szCs w:val="21"/>
          </w:rPr>
          <w:delText>波</w:delText>
        </w:r>
      </w:del>
      <w:ins w:id="4283" w:author="Administrator" w:date="2018-02-16T22:37:00Z">
        <w:r w:rsidR="00AA7C6E">
          <w:rPr>
            <w:rFonts w:ascii="Times New Roman" w:hAnsi="Times New Roman"/>
            <w:szCs w:val="21"/>
          </w:rPr>
          <w:t xml:space="preserve">X </w:t>
        </w:r>
      </w:ins>
      <w:del w:id="4284" w:author="Administrator" w:date="2018-02-16T22:37:00Z">
        <w:r w:rsidRPr="00741F6F" w:rsidDel="00AA7C6E">
          <w:rPr>
            <w:rFonts w:ascii="Times New Roman" w:hAnsi="Times New Roman"/>
            <w:szCs w:val="21"/>
          </w:rPr>
          <w:delText>的</w:delText>
        </w:r>
      </w:del>
      <w:ins w:id="4285" w:author="Administrator" w:date="2018-02-16T22:37:00Z">
        <w:r w:rsidR="00AA7C6E">
          <w:rPr>
            <w:rFonts w:ascii="Times New Roman" w:hAnsi="Times New Roman"/>
            <w:szCs w:val="21"/>
          </w:rPr>
          <w:t xml:space="preserve">X </w:t>
        </w:r>
      </w:ins>
      <w:del w:id="4286" w:author="Administrator" w:date="2018-02-16T22:37:00Z">
        <w:r w:rsidRPr="00741F6F" w:rsidDel="00AA7C6E">
          <w:rPr>
            <w:rFonts w:ascii="Times New Roman" w:hAnsi="Times New Roman"/>
            <w:szCs w:val="21"/>
          </w:rPr>
          <w:delText>检</w:delText>
        </w:r>
      </w:del>
      <w:ins w:id="4287" w:author="Administrator" w:date="2018-02-16T22:37:00Z">
        <w:r w:rsidR="00AA7C6E">
          <w:rPr>
            <w:rFonts w:ascii="Times New Roman" w:hAnsi="Times New Roman"/>
            <w:szCs w:val="21"/>
          </w:rPr>
          <w:t xml:space="preserve">X </w:t>
        </w:r>
      </w:ins>
      <w:del w:id="4288" w:author="Administrator" w:date="2018-02-16T22:37:00Z">
        <w:r w:rsidRPr="00741F6F" w:rsidDel="00AA7C6E">
          <w:rPr>
            <w:rFonts w:ascii="Times New Roman" w:hAnsi="Times New Roman"/>
            <w:szCs w:val="21"/>
          </w:rPr>
          <w:delText>测</w:delText>
        </w:r>
      </w:del>
      <w:ins w:id="4289" w:author="Administrator" w:date="2018-02-16T22:37:00Z">
        <w:r w:rsidR="00AA7C6E">
          <w:rPr>
            <w:rFonts w:ascii="Times New Roman" w:hAnsi="Times New Roman"/>
            <w:szCs w:val="21"/>
          </w:rPr>
          <w:t xml:space="preserve">X </w:t>
        </w:r>
      </w:ins>
      <w:del w:id="4290" w:author="Administrator" w:date="2018-02-16T22:37:00Z">
        <w:r w:rsidRPr="00741F6F" w:rsidDel="00AA7C6E">
          <w:rPr>
            <w:rFonts w:ascii="Times New Roman" w:hAnsi="Times New Roman"/>
            <w:szCs w:val="21"/>
          </w:rPr>
          <w:delText>误</w:delText>
        </w:r>
      </w:del>
      <w:ins w:id="4291" w:author="Administrator" w:date="2018-02-16T22:37:00Z">
        <w:r w:rsidR="00AA7C6E">
          <w:rPr>
            <w:rFonts w:ascii="Times New Roman" w:hAnsi="Times New Roman"/>
            <w:szCs w:val="21"/>
          </w:rPr>
          <w:t xml:space="preserve">X </w:t>
        </w:r>
      </w:ins>
      <w:del w:id="4292" w:author="Administrator" w:date="2018-02-16T22:37:00Z">
        <w:r w:rsidRPr="00741F6F" w:rsidDel="00AA7C6E">
          <w:rPr>
            <w:rFonts w:ascii="Times New Roman" w:hAnsi="Times New Roman"/>
            <w:szCs w:val="21"/>
          </w:rPr>
          <w:delText>差</w:delText>
        </w:r>
      </w:del>
      <w:ins w:id="4293" w:author="Administrator" w:date="2018-02-16T22:37:00Z">
        <w:r w:rsidR="00AA7C6E">
          <w:rPr>
            <w:rFonts w:ascii="Times New Roman" w:hAnsi="Times New Roman"/>
            <w:szCs w:val="21"/>
          </w:rPr>
          <w:t xml:space="preserve">X </w:t>
        </w:r>
      </w:ins>
      <w:del w:id="4294" w:author="Administrator" w:date="2018-02-16T22:37:00Z">
        <w:r w:rsidRPr="00741F6F" w:rsidDel="00AA7C6E">
          <w:rPr>
            <w:rFonts w:ascii="Times New Roman" w:hAnsi="Times New Roman"/>
            <w:szCs w:val="21"/>
          </w:rPr>
          <w:delText>较</w:delText>
        </w:r>
      </w:del>
      <w:ins w:id="4295" w:author="Administrator" w:date="2018-02-16T22:37:00Z">
        <w:r w:rsidR="00AA7C6E">
          <w:rPr>
            <w:rFonts w:ascii="Times New Roman" w:hAnsi="Times New Roman"/>
            <w:szCs w:val="21"/>
          </w:rPr>
          <w:t xml:space="preserve">X </w:t>
        </w:r>
      </w:ins>
      <w:del w:id="4296" w:author="Administrator" w:date="2018-02-16T22:37:00Z">
        <w:r w:rsidRPr="00741F6F" w:rsidDel="00AA7C6E">
          <w:rPr>
            <w:rFonts w:ascii="Times New Roman" w:hAnsi="Times New Roman"/>
            <w:szCs w:val="21"/>
          </w:rPr>
          <w:delText>大</w:delText>
        </w:r>
      </w:del>
      <w:ins w:id="4297" w:author="Administrator" w:date="2018-02-16T22:37:00Z">
        <w:r w:rsidR="00AA7C6E">
          <w:rPr>
            <w:rFonts w:ascii="Times New Roman" w:hAnsi="Times New Roman"/>
            <w:szCs w:val="21"/>
          </w:rPr>
          <w:t xml:space="preserve">X </w:t>
        </w:r>
      </w:ins>
      <w:del w:id="4298" w:author="Administrator" w:date="2018-02-16T22:37:00Z">
        <w:r w:rsidDel="00AA7C6E">
          <w:rPr>
            <w:rFonts w:ascii="Times New Roman" w:hAnsi="Times New Roman"/>
            <w:szCs w:val="21"/>
          </w:rPr>
          <w:delText>；</w:delText>
        </w:r>
      </w:del>
      <w:ins w:id="4299" w:author="Administrator" w:date="2018-02-16T22:37:00Z">
        <w:r w:rsidR="00AA7C6E">
          <w:rPr>
            <w:rFonts w:ascii="Times New Roman" w:hAnsi="Times New Roman"/>
            <w:szCs w:val="21"/>
          </w:rPr>
          <w:t xml:space="preserve">X </w:t>
        </w:r>
      </w:ins>
      <w:del w:id="4300" w:author="Administrator" w:date="2018-02-16T22:37:00Z">
        <w:r w:rsidDel="00AA7C6E">
          <w:rPr>
            <w:rFonts w:ascii="Times New Roman" w:hAnsi="Times New Roman" w:hint="eastAsia"/>
            <w:szCs w:val="21"/>
          </w:rPr>
          <w:delText>而</w:delText>
        </w:r>
      </w:del>
      <w:ins w:id="4301" w:author="Administrator" w:date="2018-02-16T22:37:00Z">
        <w:r w:rsidR="00AA7C6E">
          <w:rPr>
            <w:rFonts w:ascii="Times New Roman" w:hAnsi="Times New Roman" w:hint="eastAsia"/>
            <w:szCs w:val="21"/>
          </w:rPr>
          <w:t xml:space="preserve">X </w:t>
        </w:r>
      </w:ins>
      <w:del w:id="4302" w:author="Administrator" w:date="2018-02-16T22:37:00Z">
        <w:r w:rsidRPr="00741F6F" w:rsidDel="00AA7C6E">
          <w:rPr>
            <w:rFonts w:ascii="Times New Roman" w:hAnsi="Times New Roman"/>
            <w:szCs w:val="21"/>
          </w:rPr>
          <w:delText>加</w:delText>
        </w:r>
      </w:del>
      <w:ins w:id="4303" w:author="Administrator" w:date="2018-02-16T22:37:00Z">
        <w:r w:rsidR="00AA7C6E">
          <w:rPr>
            <w:rFonts w:ascii="Times New Roman" w:hAnsi="Times New Roman"/>
            <w:szCs w:val="21"/>
          </w:rPr>
          <w:t xml:space="preserve">X </w:t>
        </w:r>
      </w:ins>
      <w:del w:id="4304" w:author="Administrator" w:date="2018-02-16T22:37:00Z">
        <w:r w:rsidRPr="00741F6F" w:rsidDel="00AA7C6E">
          <w:rPr>
            <w:rFonts w:ascii="Times New Roman" w:hAnsi="Times New Roman"/>
            <w:szCs w:val="21"/>
          </w:rPr>
          <w:delText>窗</w:delText>
        </w:r>
      </w:del>
      <w:ins w:id="4305" w:author="Administrator" w:date="2018-02-16T22:37:00Z">
        <w:r w:rsidR="00AA7C6E">
          <w:rPr>
            <w:rFonts w:ascii="Times New Roman" w:hAnsi="Times New Roman"/>
            <w:szCs w:val="21"/>
          </w:rPr>
          <w:t xml:space="preserve">X </w:t>
        </w:r>
      </w:ins>
      <w:del w:id="4306" w:author="Administrator" w:date="2018-02-16T22:37:00Z">
        <w:r w:rsidRPr="00741F6F" w:rsidDel="00AA7C6E">
          <w:rPr>
            <w:rFonts w:ascii="Times New Roman" w:hAnsi="Times New Roman"/>
            <w:szCs w:val="21"/>
          </w:rPr>
          <w:delText>插</w:delText>
        </w:r>
      </w:del>
      <w:ins w:id="4307" w:author="Administrator" w:date="2018-02-16T22:37:00Z">
        <w:r w:rsidR="00AA7C6E">
          <w:rPr>
            <w:rFonts w:ascii="Times New Roman" w:hAnsi="Times New Roman"/>
            <w:szCs w:val="21"/>
          </w:rPr>
          <w:t xml:space="preserve">X </w:t>
        </w:r>
      </w:ins>
      <w:del w:id="4308" w:author="Administrator" w:date="2018-02-16T22:37:00Z">
        <w:r w:rsidRPr="00741F6F" w:rsidDel="00AA7C6E">
          <w:rPr>
            <w:rFonts w:ascii="Times New Roman" w:hAnsi="Times New Roman"/>
            <w:szCs w:val="21"/>
          </w:rPr>
          <w:delText>值</w:delText>
        </w:r>
      </w:del>
      <w:ins w:id="4309" w:author="Administrator" w:date="2018-02-16T22:37:00Z">
        <w:r w:rsidR="00AA7C6E">
          <w:rPr>
            <w:rFonts w:ascii="Times New Roman" w:hAnsi="Times New Roman"/>
            <w:szCs w:val="21"/>
          </w:rPr>
          <w:t xml:space="preserve">X </w:t>
        </w:r>
      </w:ins>
      <w:del w:id="4310" w:author="Administrator" w:date="2018-02-16T22:37:00Z">
        <w:r w:rsidRPr="00741F6F" w:rsidDel="00AA7C6E">
          <w:rPr>
            <w:rFonts w:ascii="Times New Roman" w:hAnsi="Times New Roman"/>
            <w:szCs w:val="21"/>
          </w:rPr>
          <w:delText>算</w:delText>
        </w:r>
      </w:del>
      <w:ins w:id="4311" w:author="Administrator" w:date="2018-02-16T22:37:00Z">
        <w:r w:rsidR="00AA7C6E">
          <w:rPr>
            <w:rFonts w:ascii="Times New Roman" w:hAnsi="Times New Roman"/>
            <w:szCs w:val="21"/>
          </w:rPr>
          <w:t xml:space="preserve">X </w:t>
        </w:r>
      </w:ins>
      <w:del w:id="4312" w:author="Administrator" w:date="2018-02-16T22:37:00Z">
        <w:r w:rsidRPr="00741F6F" w:rsidDel="00AA7C6E">
          <w:rPr>
            <w:rFonts w:ascii="Times New Roman" w:hAnsi="Times New Roman"/>
            <w:szCs w:val="21"/>
          </w:rPr>
          <w:delText>法</w:delText>
        </w:r>
      </w:del>
      <w:ins w:id="4313" w:author="Administrator" w:date="2018-02-16T22:37:00Z">
        <w:r w:rsidR="00AA7C6E">
          <w:rPr>
            <w:rFonts w:ascii="Times New Roman" w:hAnsi="Times New Roman"/>
            <w:szCs w:val="21"/>
          </w:rPr>
          <w:t xml:space="preserve">X </w:t>
        </w:r>
      </w:ins>
      <w:del w:id="4314" w:author="Administrator" w:date="2018-02-16T22:37:00Z">
        <w:r w:rsidDel="00AA7C6E">
          <w:rPr>
            <w:rFonts w:ascii="Times New Roman" w:hAnsi="Times New Roman" w:hint="eastAsia"/>
            <w:szCs w:val="21"/>
          </w:rPr>
          <w:delText>虽</w:delText>
        </w:r>
      </w:del>
      <w:ins w:id="4315" w:author="Administrator" w:date="2018-02-16T22:37:00Z">
        <w:r w:rsidR="00AA7C6E">
          <w:rPr>
            <w:rFonts w:ascii="Times New Roman" w:hAnsi="Times New Roman" w:hint="eastAsia"/>
            <w:szCs w:val="21"/>
          </w:rPr>
          <w:t xml:space="preserve">X </w:t>
        </w:r>
      </w:ins>
      <w:del w:id="4316" w:author="Administrator" w:date="2018-02-16T22:37:00Z">
        <w:r w:rsidDel="00AA7C6E">
          <w:rPr>
            <w:rFonts w:ascii="Times New Roman" w:hAnsi="Times New Roman" w:hint="eastAsia"/>
            <w:szCs w:val="21"/>
          </w:rPr>
          <w:delText>然</w:delText>
        </w:r>
      </w:del>
      <w:ins w:id="4317" w:author="Administrator" w:date="2018-02-16T22:37:00Z">
        <w:r w:rsidR="00AA7C6E">
          <w:rPr>
            <w:rFonts w:ascii="Times New Roman" w:hAnsi="Times New Roman" w:hint="eastAsia"/>
            <w:szCs w:val="21"/>
          </w:rPr>
          <w:t xml:space="preserve">X </w:t>
        </w:r>
      </w:ins>
      <w:del w:id="4318" w:author="Administrator" w:date="2018-02-16T22:37:00Z">
        <w:r w:rsidRPr="00741F6F" w:rsidDel="00AA7C6E">
          <w:rPr>
            <w:rFonts w:ascii="Times New Roman" w:hAnsi="Times New Roman"/>
            <w:szCs w:val="21"/>
          </w:rPr>
          <w:delText>可</w:delText>
        </w:r>
      </w:del>
      <w:ins w:id="4319" w:author="Administrator" w:date="2018-02-16T22:37:00Z">
        <w:r w:rsidR="00AA7C6E">
          <w:rPr>
            <w:rFonts w:ascii="Times New Roman" w:hAnsi="Times New Roman"/>
            <w:szCs w:val="21"/>
          </w:rPr>
          <w:t xml:space="preserve">X </w:t>
        </w:r>
      </w:ins>
      <w:del w:id="4320" w:author="Administrator" w:date="2018-02-16T22:37:00Z">
        <w:r w:rsidRPr="00741F6F" w:rsidDel="00AA7C6E">
          <w:rPr>
            <w:rFonts w:ascii="Times New Roman" w:hAnsi="Times New Roman"/>
            <w:szCs w:val="21"/>
          </w:rPr>
          <w:delText>提</w:delText>
        </w:r>
      </w:del>
      <w:ins w:id="4321" w:author="Administrator" w:date="2018-02-16T22:37:00Z">
        <w:r w:rsidR="00AA7C6E">
          <w:rPr>
            <w:rFonts w:ascii="Times New Roman" w:hAnsi="Times New Roman"/>
            <w:szCs w:val="21"/>
          </w:rPr>
          <w:t xml:space="preserve">X </w:t>
        </w:r>
      </w:ins>
      <w:del w:id="4322" w:author="Administrator" w:date="2018-02-16T22:37:00Z">
        <w:r w:rsidRPr="00741F6F" w:rsidDel="00AA7C6E">
          <w:rPr>
            <w:rFonts w:ascii="Times New Roman" w:hAnsi="Times New Roman"/>
            <w:szCs w:val="21"/>
          </w:rPr>
          <w:delText>高</w:delText>
        </w:r>
      </w:del>
      <w:ins w:id="4323" w:author="Administrator" w:date="2018-02-16T22:37:00Z">
        <w:r w:rsidR="00AA7C6E">
          <w:rPr>
            <w:rFonts w:ascii="Times New Roman" w:hAnsi="Times New Roman"/>
            <w:szCs w:val="21"/>
          </w:rPr>
          <w:t xml:space="preserve">X </w:t>
        </w:r>
      </w:ins>
      <w:del w:id="4324" w:author="Administrator" w:date="2018-02-16T22:37:00Z">
        <w:r w:rsidRPr="00741F6F" w:rsidDel="00AA7C6E">
          <w:rPr>
            <w:rFonts w:ascii="Times New Roman" w:hAnsi="Times New Roman"/>
            <w:szCs w:val="21"/>
          </w:rPr>
          <w:delText>非</w:delText>
        </w:r>
      </w:del>
      <w:ins w:id="4325" w:author="Administrator" w:date="2018-02-16T22:37:00Z">
        <w:r w:rsidR="00AA7C6E">
          <w:rPr>
            <w:rFonts w:ascii="Times New Roman" w:hAnsi="Times New Roman"/>
            <w:szCs w:val="21"/>
          </w:rPr>
          <w:t xml:space="preserve">X </w:t>
        </w:r>
      </w:ins>
      <w:del w:id="4326" w:author="Administrator" w:date="2018-02-16T22:37:00Z">
        <w:r w:rsidRPr="00741F6F" w:rsidDel="00AA7C6E">
          <w:rPr>
            <w:rFonts w:ascii="Times New Roman" w:hAnsi="Times New Roman"/>
            <w:szCs w:val="21"/>
          </w:rPr>
          <w:delText>整</w:delText>
        </w:r>
      </w:del>
      <w:ins w:id="4327" w:author="Administrator" w:date="2018-02-16T22:37:00Z">
        <w:r w:rsidR="00AA7C6E">
          <w:rPr>
            <w:rFonts w:ascii="Times New Roman" w:hAnsi="Times New Roman"/>
            <w:szCs w:val="21"/>
          </w:rPr>
          <w:t xml:space="preserve">X </w:t>
        </w:r>
      </w:ins>
      <w:del w:id="4328" w:author="Administrator" w:date="2018-02-16T22:37:00Z">
        <w:r w:rsidRPr="00741F6F" w:rsidDel="00AA7C6E">
          <w:rPr>
            <w:rFonts w:ascii="Times New Roman" w:hAnsi="Times New Roman"/>
            <w:szCs w:val="21"/>
          </w:rPr>
          <w:delText>数</w:delText>
        </w:r>
      </w:del>
      <w:ins w:id="4329" w:author="Administrator" w:date="2018-02-16T22:37:00Z">
        <w:r w:rsidR="00AA7C6E">
          <w:rPr>
            <w:rFonts w:ascii="Times New Roman" w:hAnsi="Times New Roman"/>
            <w:szCs w:val="21"/>
          </w:rPr>
          <w:t xml:space="preserve">X </w:t>
        </w:r>
      </w:ins>
      <w:del w:id="4330" w:author="Administrator" w:date="2018-02-16T22:37:00Z">
        <w:r w:rsidRPr="00741F6F" w:rsidDel="00AA7C6E">
          <w:rPr>
            <w:rFonts w:ascii="Times New Roman" w:hAnsi="Times New Roman"/>
            <w:szCs w:val="21"/>
          </w:rPr>
          <w:delText>次</w:delText>
        </w:r>
      </w:del>
      <w:ins w:id="4331" w:author="Administrator" w:date="2018-02-16T22:37:00Z">
        <w:r w:rsidR="00AA7C6E">
          <w:rPr>
            <w:rFonts w:ascii="Times New Roman" w:hAnsi="Times New Roman"/>
            <w:szCs w:val="21"/>
          </w:rPr>
          <w:t xml:space="preserve">X </w:t>
        </w:r>
      </w:ins>
      <w:del w:id="4332" w:author="Administrator" w:date="2018-02-16T22:37:00Z">
        <w:r w:rsidRPr="00741F6F" w:rsidDel="00AA7C6E">
          <w:rPr>
            <w:rFonts w:ascii="Times New Roman" w:hAnsi="Times New Roman"/>
            <w:szCs w:val="21"/>
          </w:rPr>
          <w:delText>谐</w:delText>
        </w:r>
      </w:del>
      <w:ins w:id="4333" w:author="Administrator" w:date="2018-02-16T22:37:00Z">
        <w:r w:rsidR="00AA7C6E">
          <w:rPr>
            <w:rFonts w:ascii="Times New Roman" w:hAnsi="Times New Roman"/>
            <w:szCs w:val="21"/>
          </w:rPr>
          <w:t xml:space="preserve">X </w:t>
        </w:r>
      </w:ins>
      <w:del w:id="4334" w:author="Administrator" w:date="2018-02-16T22:37:00Z">
        <w:r w:rsidRPr="00741F6F" w:rsidDel="00AA7C6E">
          <w:rPr>
            <w:rFonts w:ascii="Times New Roman" w:hAnsi="Times New Roman"/>
            <w:szCs w:val="21"/>
          </w:rPr>
          <w:delText>波</w:delText>
        </w:r>
      </w:del>
      <w:ins w:id="4335" w:author="Administrator" w:date="2018-02-16T22:37:00Z">
        <w:r w:rsidR="00AA7C6E">
          <w:rPr>
            <w:rFonts w:ascii="Times New Roman" w:hAnsi="Times New Roman"/>
            <w:szCs w:val="21"/>
          </w:rPr>
          <w:t xml:space="preserve">X </w:t>
        </w:r>
      </w:ins>
      <w:del w:id="4336" w:author="Administrator" w:date="2018-02-16T22:37:00Z">
        <w:r w:rsidRPr="00741F6F" w:rsidDel="00AA7C6E">
          <w:rPr>
            <w:rFonts w:ascii="Times New Roman" w:hAnsi="Times New Roman"/>
            <w:szCs w:val="21"/>
          </w:rPr>
          <w:delText>的</w:delText>
        </w:r>
      </w:del>
      <w:ins w:id="4337" w:author="Administrator" w:date="2018-02-16T22:37:00Z">
        <w:r w:rsidR="00AA7C6E">
          <w:rPr>
            <w:rFonts w:ascii="Times New Roman" w:hAnsi="Times New Roman"/>
            <w:szCs w:val="21"/>
          </w:rPr>
          <w:t xml:space="preserve">X </w:t>
        </w:r>
      </w:ins>
      <w:del w:id="4338" w:author="Administrator" w:date="2018-02-16T22:37:00Z">
        <w:r w:rsidRPr="00741F6F" w:rsidDel="00AA7C6E">
          <w:rPr>
            <w:rFonts w:ascii="Times New Roman" w:hAnsi="Times New Roman"/>
            <w:szCs w:val="21"/>
          </w:rPr>
          <w:delText>检</w:delText>
        </w:r>
      </w:del>
      <w:ins w:id="4339" w:author="Administrator" w:date="2018-02-16T22:37:00Z">
        <w:r w:rsidR="00AA7C6E">
          <w:rPr>
            <w:rFonts w:ascii="Times New Roman" w:hAnsi="Times New Roman"/>
            <w:szCs w:val="21"/>
          </w:rPr>
          <w:t xml:space="preserve">X </w:t>
        </w:r>
      </w:ins>
      <w:del w:id="4340" w:author="Administrator" w:date="2018-02-16T22:37:00Z">
        <w:r w:rsidRPr="00741F6F" w:rsidDel="00AA7C6E">
          <w:rPr>
            <w:rFonts w:ascii="Times New Roman" w:hAnsi="Times New Roman"/>
            <w:szCs w:val="21"/>
          </w:rPr>
          <w:delText>测</w:delText>
        </w:r>
      </w:del>
      <w:ins w:id="4341" w:author="Administrator" w:date="2018-02-16T22:37:00Z">
        <w:r w:rsidR="00AA7C6E">
          <w:rPr>
            <w:rFonts w:ascii="Times New Roman" w:hAnsi="Times New Roman"/>
            <w:szCs w:val="21"/>
          </w:rPr>
          <w:t xml:space="preserve">X </w:t>
        </w:r>
      </w:ins>
      <w:del w:id="4342" w:author="Administrator" w:date="2018-02-16T22:37:00Z">
        <w:r w:rsidRPr="00741F6F" w:rsidDel="00AA7C6E">
          <w:rPr>
            <w:rFonts w:ascii="Times New Roman" w:hAnsi="Times New Roman"/>
            <w:szCs w:val="21"/>
          </w:rPr>
          <w:delText>精</w:delText>
        </w:r>
      </w:del>
      <w:ins w:id="4343" w:author="Administrator" w:date="2018-02-16T22:37:00Z">
        <w:r w:rsidR="00AA7C6E">
          <w:rPr>
            <w:rFonts w:ascii="Times New Roman" w:hAnsi="Times New Roman"/>
            <w:szCs w:val="21"/>
          </w:rPr>
          <w:t xml:space="preserve">X </w:t>
        </w:r>
      </w:ins>
      <w:del w:id="4344" w:author="Administrator" w:date="2018-02-16T22:37:00Z">
        <w:r w:rsidRPr="00741F6F" w:rsidDel="00AA7C6E">
          <w:rPr>
            <w:rFonts w:ascii="Times New Roman" w:hAnsi="Times New Roman"/>
            <w:szCs w:val="21"/>
          </w:rPr>
          <w:delText>度</w:delText>
        </w:r>
      </w:del>
      <w:ins w:id="4345" w:author="Administrator" w:date="2018-02-16T22:37:00Z">
        <w:r w:rsidR="00AA7C6E">
          <w:rPr>
            <w:rFonts w:ascii="Times New Roman" w:hAnsi="Times New Roman"/>
            <w:szCs w:val="21"/>
          </w:rPr>
          <w:t xml:space="preserve">X </w:t>
        </w:r>
      </w:ins>
      <w:del w:id="4346" w:author="Administrator" w:date="2018-02-16T22:37:00Z">
        <w:r w:rsidDel="00AA7C6E">
          <w:rPr>
            <w:rFonts w:ascii="Times New Roman" w:hAnsi="Times New Roman"/>
            <w:szCs w:val="21"/>
          </w:rPr>
          <w:delText>，</w:delText>
        </w:r>
      </w:del>
      <w:ins w:id="4347" w:author="Administrator" w:date="2018-02-16T22:37:00Z">
        <w:r w:rsidR="00AA7C6E">
          <w:rPr>
            <w:rFonts w:ascii="Times New Roman" w:hAnsi="Times New Roman"/>
            <w:szCs w:val="21"/>
          </w:rPr>
          <w:t xml:space="preserve">X </w:t>
        </w:r>
      </w:ins>
      <w:del w:id="4348" w:author="Administrator" w:date="2018-02-16T22:37:00Z">
        <w:r w:rsidRPr="00741F6F" w:rsidDel="00AA7C6E">
          <w:rPr>
            <w:rFonts w:ascii="Times New Roman" w:hAnsi="Times New Roman"/>
            <w:szCs w:val="21"/>
          </w:rPr>
          <w:delText>但</w:delText>
        </w:r>
      </w:del>
      <w:ins w:id="4349" w:author="Administrator" w:date="2018-02-16T22:37:00Z">
        <w:r w:rsidR="00AA7C6E">
          <w:rPr>
            <w:rFonts w:ascii="Times New Roman" w:hAnsi="Times New Roman"/>
            <w:szCs w:val="21"/>
          </w:rPr>
          <w:t xml:space="preserve">X </w:t>
        </w:r>
      </w:ins>
      <w:del w:id="4350" w:author="Administrator" w:date="2018-02-16T22:37:00Z">
        <w:r w:rsidRPr="00741F6F" w:rsidDel="00AA7C6E">
          <w:rPr>
            <w:rFonts w:ascii="Times New Roman" w:hAnsi="Times New Roman"/>
            <w:szCs w:val="21"/>
          </w:rPr>
          <w:delText>会</w:delText>
        </w:r>
      </w:del>
      <w:ins w:id="4351" w:author="Administrator" w:date="2018-02-16T22:37:00Z">
        <w:r w:rsidR="00AA7C6E">
          <w:rPr>
            <w:rFonts w:ascii="Times New Roman" w:hAnsi="Times New Roman"/>
            <w:szCs w:val="21"/>
          </w:rPr>
          <w:t xml:space="preserve">X </w:t>
        </w:r>
      </w:ins>
      <w:del w:id="4352" w:author="Administrator" w:date="2018-02-16T22:37:00Z">
        <w:r w:rsidRPr="00741F6F" w:rsidDel="00AA7C6E">
          <w:rPr>
            <w:rFonts w:ascii="Times New Roman" w:hAnsi="Times New Roman"/>
            <w:szCs w:val="21"/>
          </w:rPr>
          <w:delText>导</w:delText>
        </w:r>
      </w:del>
      <w:ins w:id="4353" w:author="Administrator" w:date="2018-02-16T22:37:00Z">
        <w:r w:rsidR="00AA7C6E">
          <w:rPr>
            <w:rFonts w:ascii="Times New Roman" w:hAnsi="Times New Roman"/>
            <w:szCs w:val="21"/>
          </w:rPr>
          <w:t xml:space="preserve">X </w:t>
        </w:r>
      </w:ins>
      <w:del w:id="4354" w:author="Administrator" w:date="2018-02-16T22:37:00Z">
        <w:r w:rsidRPr="00741F6F" w:rsidDel="00AA7C6E">
          <w:rPr>
            <w:rFonts w:ascii="Times New Roman" w:hAnsi="Times New Roman"/>
            <w:szCs w:val="21"/>
          </w:rPr>
          <w:delText>致</w:delText>
        </w:r>
      </w:del>
      <w:ins w:id="4355" w:author="Administrator" w:date="2018-02-16T22:37:00Z">
        <w:r w:rsidR="00AA7C6E">
          <w:rPr>
            <w:rFonts w:ascii="Times New Roman" w:hAnsi="Times New Roman"/>
            <w:szCs w:val="21"/>
          </w:rPr>
          <w:t xml:space="preserve">X </w:t>
        </w:r>
      </w:ins>
      <w:del w:id="4356" w:author="Administrator" w:date="2018-02-16T22:37:00Z">
        <w:r w:rsidRPr="00741F6F" w:rsidDel="00AA7C6E">
          <w:rPr>
            <w:rFonts w:ascii="Times New Roman" w:hAnsi="Times New Roman"/>
            <w:szCs w:val="21"/>
          </w:rPr>
          <w:delText>谐</w:delText>
        </w:r>
      </w:del>
      <w:ins w:id="4357" w:author="Administrator" w:date="2018-02-16T22:37:00Z">
        <w:r w:rsidR="00AA7C6E">
          <w:rPr>
            <w:rFonts w:ascii="Times New Roman" w:hAnsi="Times New Roman"/>
            <w:szCs w:val="21"/>
          </w:rPr>
          <w:t xml:space="preserve">X </w:t>
        </w:r>
      </w:ins>
      <w:del w:id="4358" w:author="Administrator" w:date="2018-02-16T22:37:00Z">
        <w:r w:rsidRPr="00741F6F" w:rsidDel="00AA7C6E">
          <w:rPr>
            <w:rFonts w:ascii="Times New Roman" w:hAnsi="Times New Roman"/>
            <w:szCs w:val="21"/>
          </w:rPr>
          <w:delText>波</w:delText>
        </w:r>
      </w:del>
      <w:ins w:id="4359" w:author="Administrator" w:date="2018-02-16T22:37:00Z">
        <w:r w:rsidR="00AA7C6E">
          <w:rPr>
            <w:rFonts w:ascii="Times New Roman" w:hAnsi="Times New Roman"/>
            <w:szCs w:val="21"/>
          </w:rPr>
          <w:t xml:space="preserve">X </w:t>
        </w:r>
      </w:ins>
      <w:del w:id="4360" w:author="Administrator" w:date="2018-02-16T22:37:00Z">
        <w:r w:rsidRPr="00741F6F" w:rsidDel="00AA7C6E">
          <w:rPr>
            <w:rFonts w:ascii="Times New Roman" w:hAnsi="Times New Roman"/>
            <w:szCs w:val="21"/>
          </w:rPr>
          <w:delText>分</w:delText>
        </w:r>
      </w:del>
      <w:ins w:id="4361" w:author="Administrator" w:date="2018-02-16T22:37:00Z">
        <w:r w:rsidR="00AA7C6E">
          <w:rPr>
            <w:rFonts w:ascii="Times New Roman" w:hAnsi="Times New Roman"/>
            <w:szCs w:val="21"/>
          </w:rPr>
          <w:t xml:space="preserve">X </w:t>
        </w:r>
      </w:ins>
      <w:del w:id="4362" w:author="Administrator" w:date="2018-02-16T22:37:00Z">
        <w:r w:rsidRPr="00741F6F" w:rsidDel="00AA7C6E">
          <w:rPr>
            <w:rFonts w:ascii="Times New Roman" w:hAnsi="Times New Roman"/>
            <w:szCs w:val="21"/>
          </w:rPr>
          <w:delText>辨</w:delText>
        </w:r>
      </w:del>
      <w:ins w:id="4363" w:author="Administrator" w:date="2018-02-16T22:37:00Z">
        <w:r w:rsidR="00AA7C6E">
          <w:rPr>
            <w:rFonts w:ascii="Times New Roman" w:hAnsi="Times New Roman"/>
            <w:szCs w:val="21"/>
          </w:rPr>
          <w:t xml:space="preserve">X </w:t>
        </w:r>
      </w:ins>
      <w:del w:id="4364" w:author="Administrator" w:date="2018-02-16T22:37:00Z">
        <w:r w:rsidRPr="00741F6F" w:rsidDel="00AA7C6E">
          <w:rPr>
            <w:rFonts w:ascii="Times New Roman" w:hAnsi="Times New Roman"/>
            <w:szCs w:val="21"/>
          </w:rPr>
          <w:delText>率</w:delText>
        </w:r>
      </w:del>
      <w:ins w:id="4365" w:author="Administrator" w:date="2018-02-16T22:37:00Z">
        <w:r w:rsidR="00AA7C6E">
          <w:rPr>
            <w:rFonts w:ascii="Times New Roman" w:hAnsi="Times New Roman"/>
            <w:szCs w:val="21"/>
          </w:rPr>
          <w:t xml:space="preserve">X </w:t>
        </w:r>
      </w:ins>
      <w:del w:id="4366" w:author="Administrator" w:date="2018-02-16T22:37:00Z">
        <w:r w:rsidRPr="00741F6F" w:rsidDel="00AA7C6E">
          <w:rPr>
            <w:rFonts w:ascii="Times New Roman" w:hAnsi="Times New Roman"/>
            <w:szCs w:val="21"/>
          </w:rPr>
          <w:delText>降</w:delText>
        </w:r>
      </w:del>
      <w:ins w:id="4367" w:author="Administrator" w:date="2018-02-16T22:37:00Z">
        <w:r w:rsidR="00AA7C6E">
          <w:rPr>
            <w:rFonts w:ascii="Times New Roman" w:hAnsi="Times New Roman"/>
            <w:szCs w:val="21"/>
          </w:rPr>
          <w:t xml:space="preserve">X </w:t>
        </w:r>
      </w:ins>
      <w:del w:id="4368" w:author="Administrator" w:date="2018-02-16T22:37:00Z">
        <w:r w:rsidRPr="00741F6F" w:rsidDel="00AA7C6E">
          <w:rPr>
            <w:rFonts w:ascii="Times New Roman" w:hAnsi="Times New Roman"/>
            <w:szCs w:val="21"/>
          </w:rPr>
          <w:delText>低</w:delText>
        </w:r>
      </w:del>
      <w:ins w:id="4369" w:author="Administrator" w:date="2018-02-16T22:37:00Z">
        <w:r w:rsidR="00AA7C6E">
          <w:rPr>
            <w:rFonts w:ascii="Times New Roman" w:hAnsi="Times New Roman"/>
            <w:szCs w:val="21"/>
          </w:rPr>
          <w:t xml:space="preserve">X </w:t>
        </w:r>
      </w:ins>
      <w:del w:id="4370" w:author="Administrator" w:date="2018-02-16T22:37:00Z">
        <w:r w:rsidDel="00AA7C6E">
          <w:rPr>
            <w:rFonts w:ascii="Times New Roman" w:hAnsi="Times New Roman"/>
            <w:szCs w:val="21"/>
            <w:vertAlign w:val="superscript"/>
          </w:rPr>
          <w:delText>[</w:delText>
        </w:r>
      </w:del>
      <w:ins w:id="4371" w:author="Administrator" w:date="2018-02-16T22:37:00Z">
        <w:r w:rsidR="00AA7C6E">
          <w:rPr>
            <w:rFonts w:ascii="Times New Roman" w:hAnsi="Times New Roman"/>
            <w:szCs w:val="21"/>
            <w:vertAlign w:val="superscript"/>
          </w:rPr>
          <w:t xml:space="preserve">X </w:t>
        </w:r>
      </w:ins>
      <w:del w:id="4372" w:author="Administrator" w:date="2018-02-16T22:37:00Z">
        <w:r w:rsidDel="00AA7C6E">
          <w:rPr>
            <w:rFonts w:ascii="Times New Roman" w:hAnsi="Times New Roman" w:hint="eastAsia"/>
            <w:szCs w:val="21"/>
            <w:vertAlign w:val="superscript"/>
          </w:rPr>
          <w:delText>7</w:delText>
        </w:r>
      </w:del>
      <w:ins w:id="4373" w:author="Administrator" w:date="2018-02-16T22:37:00Z">
        <w:r w:rsidR="00AA7C6E">
          <w:rPr>
            <w:rFonts w:ascii="Times New Roman" w:hAnsi="Times New Roman" w:hint="eastAsia"/>
            <w:szCs w:val="21"/>
            <w:vertAlign w:val="superscript"/>
          </w:rPr>
          <w:t xml:space="preserve">X </w:t>
        </w:r>
      </w:ins>
      <w:del w:id="4374" w:author="Administrator" w:date="2018-02-16T22:37:00Z">
        <w:r w:rsidDel="00AA7C6E">
          <w:rPr>
            <w:rFonts w:ascii="Times New Roman" w:hAnsi="Times New Roman"/>
            <w:szCs w:val="21"/>
            <w:vertAlign w:val="superscript"/>
          </w:rPr>
          <w:delText>]</w:delText>
        </w:r>
      </w:del>
      <w:ins w:id="4375" w:author="Administrator" w:date="2018-02-16T22:37:00Z">
        <w:r w:rsidR="00AA7C6E">
          <w:rPr>
            <w:rFonts w:ascii="Times New Roman" w:hAnsi="Times New Roman"/>
            <w:szCs w:val="21"/>
            <w:vertAlign w:val="superscript"/>
          </w:rPr>
          <w:t xml:space="preserve">X </w:t>
        </w:r>
      </w:ins>
      <w:r w:rsidRPr="00741F6F">
        <w:rPr>
          <w:rFonts w:ascii="Times New Roman" w:hAnsi="Times New Roman"/>
          <w:szCs w:val="21"/>
        </w:rPr>
        <w:t>。连续小波变换具有很强的弱信号检测能力，</w:t>
      </w:r>
      <w:r>
        <w:rPr>
          <w:rFonts w:ascii="Times New Roman" w:hAnsi="Times New Roman" w:hint="eastAsia"/>
          <w:szCs w:val="21"/>
        </w:rPr>
        <w:t>具有</w:t>
      </w:r>
      <w:r w:rsidRPr="00741F6F">
        <w:rPr>
          <w:rFonts w:ascii="Times New Roman" w:hAnsi="Times New Roman"/>
          <w:szCs w:val="21"/>
        </w:rPr>
        <w:t>良好的时频局部化特性</w:t>
      </w:r>
      <w:r w:rsidR="00644838">
        <w:rPr>
          <w:rFonts w:ascii="Times New Roman" w:hAnsi="Times New Roman"/>
          <w:szCs w:val="21"/>
        </w:rPr>
        <w:t>，</w:t>
      </w:r>
      <w:r w:rsidR="00644838">
        <w:rPr>
          <w:rFonts w:ascii="Times New Roman" w:hAnsi="Times New Roman" w:hint="eastAsia"/>
          <w:szCs w:val="21"/>
        </w:rPr>
        <w:t>可避免</w:t>
      </w:r>
      <w:r>
        <w:rPr>
          <w:rFonts w:ascii="Times New Roman" w:hAnsi="Times New Roman"/>
          <w:szCs w:val="21"/>
        </w:rPr>
        <w:t>FFT</w:t>
      </w:r>
      <w:r w:rsidRPr="00741F6F">
        <w:rPr>
          <w:rFonts w:ascii="Times New Roman" w:hAnsi="Times New Roman"/>
          <w:szCs w:val="21"/>
        </w:rPr>
        <w:t>和加窗插值算法都无法实现</w:t>
      </w:r>
      <w:r w:rsidR="00644838">
        <w:rPr>
          <w:rFonts w:ascii="Times New Roman" w:hAnsi="Times New Roman" w:hint="eastAsia"/>
          <w:szCs w:val="21"/>
        </w:rPr>
        <w:t>的对</w:t>
      </w:r>
      <w:r w:rsidRPr="00741F6F">
        <w:rPr>
          <w:rFonts w:ascii="Times New Roman" w:hAnsi="Times New Roman"/>
          <w:szCs w:val="21"/>
        </w:rPr>
        <w:t>谐波的准确检测</w:t>
      </w:r>
      <w:r w:rsidR="00644838">
        <w:rPr>
          <w:rFonts w:ascii="Times New Roman" w:hAnsi="Times New Roman"/>
          <w:szCs w:val="21"/>
        </w:rPr>
        <w:t>，</w:t>
      </w:r>
      <w:r w:rsidR="00F574F3">
        <w:rPr>
          <w:rFonts w:ascii="Times New Roman" w:hAnsi="Times New Roman" w:hint="eastAsia"/>
          <w:szCs w:val="21"/>
        </w:rPr>
        <w:t>能充分地突出问题某方面特征，</w:t>
      </w:r>
      <w:r w:rsidR="00644838">
        <w:rPr>
          <w:rFonts w:ascii="Times New Roman" w:hAnsi="Times New Roman" w:hint="eastAsia"/>
          <w:szCs w:val="21"/>
        </w:rPr>
        <w:t>是一种非常方便的变换分析方法，</w:t>
      </w:r>
      <w:r w:rsidR="00F574F3">
        <w:rPr>
          <w:rFonts w:ascii="Times New Roman" w:hAnsi="Times New Roman" w:hint="eastAsia"/>
          <w:szCs w:val="21"/>
        </w:rPr>
        <w:t>在很多领域得到了非常广泛的应用</w:t>
      </w:r>
      <w:r w:rsidR="00F574F3">
        <w:rPr>
          <w:rFonts w:ascii="Times New Roman" w:hAnsi="Times New Roman"/>
          <w:szCs w:val="21"/>
          <w:vertAlign w:val="superscript"/>
        </w:rPr>
        <w:t>[</w:t>
      </w:r>
      <w:r w:rsidR="00644838">
        <w:rPr>
          <w:rFonts w:ascii="Times New Roman" w:hAnsi="Times New Roman" w:hint="eastAsia"/>
          <w:szCs w:val="21"/>
          <w:vertAlign w:val="superscript"/>
        </w:rPr>
        <w:t>8</w:t>
      </w:r>
      <w:r w:rsidR="00F574F3">
        <w:rPr>
          <w:rFonts w:ascii="Times New Roman" w:hAnsi="Times New Roman"/>
          <w:szCs w:val="21"/>
          <w:vertAlign w:val="superscript"/>
        </w:rPr>
        <w:t>]</w:t>
      </w:r>
      <w:r w:rsidR="00F574F3">
        <w:rPr>
          <w:rFonts w:ascii="Times New Roman" w:hAnsi="Times New Roman" w:hint="eastAsia"/>
          <w:szCs w:val="21"/>
        </w:rPr>
        <w:t>。</w:t>
      </w:r>
    </w:p>
    <w:p w:rsidR="00F574F3" w:rsidRDefault="00E410BC" w:rsidP="00E410BC">
      <w:pPr>
        <w:adjustRightInd w:val="0"/>
        <w:snapToGrid w:val="0"/>
        <w:ind w:firstLineChars="200" w:firstLine="420"/>
        <w:rPr>
          <w:rFonts w:ascii="Times New Roman" w:hAnsi="Times New Roman"/>
          <w:szCs w:val="21"/>
        </w:rPr>
      </w:pPr>
      <w:r>
        <w:rPr>
          <w:rFonts w:ascii="Times New Roman" w:hAnsi="Times New Roman" w:hint="eastAsia"/>
          <w:szCs w:val="21"/>
        </w:rPr>
        <w:t>对滤波后的</w:t>
      </w:r>
      <w:del w:id="4376" w:author="Administrator" w:date="2018-02-16T22:37:00Z">
        <w:r w:rsidDel="00AA7C6E">
          <w:rPr>
            <w:rFonts w:ascii="Times New Roman" w:hAnsi="Times New Roman" w:hint="eastAsia"/>
            <w:szCs w:val="21"/>
          </w:rPr>
          <w:delText>信</w:delText>
        </w:r>
      </w:del>
      <w:ins w:id="4377" w:author="Administrator" w:date="2018-02-16T22:37:00Z">
        <w:r w:rsidR="00AA7C6E">
          <w:rPr>
            <w:rFonts w:ascii="Times New Roman" w:hAnsi="Times New Roman" w:hint="eastAsia"/>
            <w:szCs w:val="21"/>
          </w:rPr>
          <w:t xml:space="preserve">X </w:t>
        </w:r>
      </w:ins>
      <w:del w:id="4378" w:author="Administrator" w:date="2018-02-16T22:37:00Z">
        <w:r w:rsidDel="00AA7C6E">
          <w:rPr>
            <w:rFonts w:ascii="Times New Roman" w:hAnsi="Times New Roman" w:hint="eastAsia"/>
            <w:szCs w:val="21"/>
          </w:rPr>
          <w:delText>号</w:delText>
        </w:r>
      </w:del>
      <w:ins w:id="4379" w:author="Administrator" w:date="2018-02-16T22:37:00Z">
        <w:r w:rsidR="00AA7C6E">
          <w:rPr>
            <w:rFonts w:ascii="Times New Roman" w:hAnsi="Times New Roman" w:hint="eastAsia"/>
            <w:szCs w:val="21"/>
          </w:rPr>
          <w:t xml:space="preserve">X </w:t>
        </w:r>
      </w:ins>
      <w:del w:id="4380" w:author="Administrator" w:date="2018-02-16T22:37:00Z">
        <w:r w:rsidDel="00AA7C6E">
          <w:rPr>
            <w:rFonts w:ascii="Times New Roman" w:hAnsi="Times New Roman" w:hint="eastAsia"/>
            <w:szCs w:val="21"/>
          </w:rPr>
          <w:delText>进</w:delText>
        </w:r>
      </w:del>
      <w:ins w:id="4381" w:author="Administrator" w:date="2018-02-16T22:37:00Z">
        <w:r w:rsidR="00AA7C6E">
          <w:rPr>
            <w:rFonts w:ascii="Times New Roman" w:hAnsi="Times New Roman" w:hint="eastAsia"/>
            <w:szCs w:val="21"/>
          </w:rPr>
          <w:t xml:space="preserve">X </w:t>
        </w:r>
      </w:ins>
      <w:del w:id="4382" w:author="Administrator" w:date="2018-02-16T22:37:00Z">
        <w:r w:rsidDel="00AA7C6E">
          <w:rPr>
            <w:rFonts w:ascii="Times New Roman" w:hAnsi="Times New Roman" w:hint="eastAsia"/>
            <w:szCs w:val="21"/>
          </w:rPr>
          <w:delText>行</w:delText>
        </w:r>
      </w:del>
      <w:ins w:id="4383" w:author="Administrator" w:date="2018-02-16T22:37:00Z">
        <w:r w:rsidR="00AA7C6E">
          <w:rPr>
            <w:rFonts w:ascii="Times New Roman" w:hAnsi="Times New Roman" w:hint="eastAsia"/>
            <w:szCs w:val="21"/>
          </w:rPr>
          <w:t xml:space="preserve">X </w:t>
        </w:r>
      </w:ins>
      <w:del w:id="4384" w:author="Administrator" w:date="2018-02-16T22:37:00Z">
        <w:r w:rsidDel="00AA7C6E">
          <w:rPr>
            <w:rFonts w:ascii="Times New Roman" w:hAnsi="Times New Roman" w:hint="eastAsia"/>
            <w:szCs w:val="21"/>
          </w:rPr>
          <w:delText>完</w:delText>
        </w:r>
      </w:del>
      <w:ins w:id="4385" w:author="Administrator" w:date="2018-02-16T22:37:00Z">
        <w:r w:rsidR="00AA7C6E">
          <w:rPr>
            <w:rFonts w:ascii="Times New Roman" w:hAnsi="Times New Roman" w:hint="eastAsia"/>
            <w:szCs w:val="21"/>
          </w:rPr>
          <w:t xml:space="preserve">X </w:t>
        </w:r>
      </w:ins>
      <w:del w:id="4386" w:author="Administrator" w:date="2018-02-16T22:37:00Z">
        <w:r w:rsidDel="00AA7C6E">
          <w:rPr>
            <w:rFonts w:ascii="Times New Roman" w:hAnsi="Times New Roman" w:hint="eastAsia"/>
            <w:szCs w:val="21"/>
          </w:rPr>
          <w:delText>整</w:delText>
        </w:r>
      </w:del>
      <w:ins w:id="4387" w:author="Administrator" w:date="2018-02-16T22:37:00Z">
        <w:r w:rsidR="00AA7C6E">
          <w:rPr>
            <w:rFonts w:ascii="Times New Roman" w:hAnsi="Times New Roman" w:hint="eastAsia"/>
            <w:szCs w:val="21"/>
          </w:rPr>
          <w:t xml:space="preserve">X </w:t>
        </w:r>
      </w:ins>
      <w:del w:id="4388" w:author="Administrator" w:date="2018-02-16T22:37:00Z">
        <w:r w:rsidDel="00AA7C6E">
          <w:rPr>
            <w:rFonts w:ascii="Times New Roman" w:hAnsi="Times New Roman" w:hint="eastAsia"/>
            <w:szCs w:val="21"/>
          </w:rPr>
          <w:delText>的</w:delText>
        </w:r>
      </w:del>
      <w:ins w:id="4389" w:author="Administrator" w:date="2018-02-16T22:37:00Z">
        <w:r w:rsidR="00AA7C6E">
          <w:rPr>
            <w:rFonts w:ascii="Times New Roman" w:hAnsi="Times New Roman" w:hint="eastAsia"/>
            <w:szCs w:val="21"/>
          </w:rPr>
          <w:t xml:space="preserve">X </w:t>
        </w:r>
      </w:ins>
      <w:del w:id="4390" w:author="Administrator" w:date="2018-02-16T22:37:00Z">
        <w:r w:rsidDel="00AA7C6E">
          <w:rPr>
            <w:rFonts w:ascii="Times New Roman" w:hAnsi="Times New Roman" w:hint="eastAsia"/>
            <w:szCs w:val="21"/>
          </w:rPr>
          <w:delText>连</w:delText>
        </w:r>
      </w:del>
      <w:ins w:id="4391" w:author="Administrator" w:date="2018-02-16T22:37:00Z">
        <w:r w:rsidR="00AA7C6E">
          <w:rPr>
            <w:rFonts w:ascii="Times New Roman" w:hAnsi="Times New Roman" w:hint="eastAsia"/>
            <w:szCs w:val="21"/>
          </w:rPr>
          <w:t xml:space="preserve">X </w:t>
        </w:r>
      </w:ins>
      <w:del w:id="4392" w:author="Administrator" w:date="2018-02-16T22:37:00Z">
        <w:r w:rsidDel="00AA7C6E">
          <w:rPr>
            <w:rFonts w:ascii="Times New Roman" w:hAnsi="Times New Roman" w:hint="eastAsia"/>
            <w:szCs w:val="21"/>
          </w:rPr>
          <w:delText>续</w:delText>
        </w:r>
      </w:del>
      <w:ins w:id="4393" w:author="Administrator" w:date="2018-02-16T22:37:00Z">
        <w:r w:rsidR="00AA7C6E">
          <w:rPr>
            <w:rFonts w:ascii="Times New Roman" w:hAnsi="Times New Roman" w:hint="eastAsia"/>
            <w:szCs w:val="21"/>
          </w:rPr>
          <w:t xml:space="preserve">X </w:t>
        </w:r>
      </w:ins>
      <w:del w:id="4394" w:author="Administrator" w:date="2018-02-16T22:37:00Z">
        <w:r w:rsidDel="00AA7C6E">
          <w:rPr>
            <w:rFonts w:ascii="Times New Roman" w:hAnsi="Times New Roman" w:hint="eastAsia"/>
            <w:szCs w:val="21"/>
          </w:rPr>
          <w:delText>小</w:delText>
        </w:r>
      </w:del>
      <w:ins w:id="4395" w:author="Administrator" w:date="2018-02-16T22:37:00Z">
        <w:r w:rsidR="00AA7C6E">
          <w:rPr>
            <w:rFonts w:ascii="Times New Roman" w:hAnsi="Times New Roman" w:hint="eastAsia"/>
            <w:szCs w:val="21"/>
          </w:rPr>
          <w:t xml:space="preserve">X </w:t>
        </w:r>
      </w:ins>
      <w:del w:id="4396" w:author="Administrator" w:date="2018-02-16T22:37:00Z">
        <w:r w:rsidDel="00AA7C6E">
          <w:rPr>
            <w:rFonts w:ascii="Times New Roman" w:hAnsi="Times New Roman" w:hint="eastAsia"/>
            <w:szCs w:val="21"/>
          </w:rPr>
          <w:delText>波</w:delText>
        </w:r>
      </w:del>
      <w:ins w:id="4397" w:author="Administrator" w:date="2018-02-16T22:37:00Z">
        <w:r w:rsidR="00AA7C6E">
          <w:rPr>
            <w:rFonts w:ascii="Times New Roman" w:hAnsi="Times New Roman" w:hint="eastAsia"/>
            <w:szCs w:val="21"/>
          </w:rPr>
          <w:t xml:space="preserve">X </w:t>
        </w:r>
      </w:ins>
      <w:del w:id="4398" w:author="Administrator" w:date="2018-02-16T22:37:00Z">
        <w:r w:rsidDel="00AA7C6E">
          <w:rPr>
            <w:rFonts w:ascii="Times New Roman" w:hAnsi="Times New Roman" w:hint="eastAsia"/>
            <w:szCs w:val="21"/>
          </w:rPr>
          <w:delText>变</w:delText>
        </w:r>
      </w:del>
      <w:ins w:id="4399" w:author="Administrator" w:date="2018-02-16T22:37:00Z">
        <w:r w:rsidR="00AA7C6E">
          <w:rPr>
            <w:rFonts w:ascii="Times New Roman" w:hAnsi="Times New Roman" w:hint="eastAsia"/>
            <w:szCs w:val="21"/>
          </w:rPr>
          <w:t xml:space="preserve">X </w:t>
        </w:r>
      </w:ins>
      <w:del w:id="4400" w:author="Administrator" w:date="2018-02-16T22:37:00Z">
        <w:r w:rsidDel="00AA7C6E">
          <w:rPr>
            <w:rFonts w:ascii="Times New Roman" w:hAnsi="Times New Roman" w:hint="eastAsia"/>
            <w:szCs w:val="21"/>
          </w:rPr>
          <w:delText>换</w:delText>
        </w:r>
      </w:del>
      <w:ins w:id="4401" w:author="Administrator" w:date="2018-02-16T22:37:00Z">
        <w:r w:rsidR="00AA7C6E">
          <w:rPr>
            <w:rFonts w:ascii="Times New Roman" w:hAnsi="Times New Roman" w:hint="eastAsia"/>
            <w:szCs w:val="21"/>
          </w:rPr>
          <w:t xml:space="preserve">X </w:t>
        </w:r>
      </w:ins>
      <w:del w:id="4402" w:author="Administrator" w:date="2018-02-16T22:37:00Z">
        <w:r w:rsidDel="00AA7C6E">
          <w:rPr>
            <w:rFonts w:ascii="Times New Roman" w:hAnsi="Times New Roman" w:hint="eastAsia"/>
            <w:szCs w:val="21"/>
          </w:rPr>
          <w:delText>，</w:delText>
        </w:r>
      </w:del>
      <w:ins w:id="4403" w:author="Administrator" w:date="2018-02-16T22:37:00Z">
        <w:r w:rsidR="00AA7C6E">
          <w:rPr>
            <w:rFonts w:ascii="Times New Roman" w:hAnsi="Times New Roman" w:hint="eastAsia"/>
            <w:szCs w:val="21"/>
          </w:rPr>
          <w:t xml:space="preserve">X </w:t>
        </w:r>
      </w:ins>
      <w:del w:id="4404" w:author="Administrator" w:date="2018-02-16T22:37:00Z">
        <w:r w:rsidDel="00AA7C6E">
          <w:rPr>
            <w:rFonts w:ascii="Times New Roman" w:hAnsi="Times New Roman" w:hint="eastAsia"/>
            <w:szCs w:val="21"/>
          </w:rPr>
          <w:delText>定</w:delText>
        </w:r>
      </w:del>
      <w:ins w:id="4405" w:author="Administrator" w:date="2018-02-16T22:37:00Z">
        <w:r w:rsidR="00AA7C6E">
          <w:rPr>
            <w:rFonts w:ascii="Times New Roman" w:hAnsi="Times New Roman" w:hint="eastAsia"/>
            <w:szCs w:val="21"/>
          </w:rPr>
          <w:t xml:space="preserve">X </w:t>
        </w:r>
      </w:ins>
      <w:del w:id="4406" w:author="Administrator" w:date="2018-02-16T22:37:00Z">
        <w:r w:rsidDel="00AA7C6E">
          <w:rPr>
            <w:rFonts w:ascii="Times New Roman" w:hAnsi="Times New Roman" w:hint="eastAsia"/>
            <w:szCs w:val="21"/>
          </w:rPr>
          <w:delText>义</w:delText>
        </w:r>
      </w:del>
      <w:ins w:id="4407" w:author="Administrator" w:date="2018-02-16T22:37:00Z">
        <w:r w:rsidR="00AA7C6E">
          <w:rPr>
            <w:rFonts w:ascii="Times New Roman" w:hAnsi="Times New Roman" w:hint="eastAsia"/>
            <w:szCs w:val="21"/>
          </w:rPr>
          <w:t xml:space="preserve">X </w:t>
        </w:r>
      </w:ins>
      <w:del w:id="4408" w:author="Administrator" w:date="2018-02-16T22:37:00Z">
        <w:r w:rsidDel="00AA7C6E">
          <w:rPr>
            <w:rFonts w:ascii="Times New Roman" w:hAnsi="Times New Roman" w:hint="eastAsia"/>
            <w:szCs w:val="21"/>
          </w:rPr>
          <w:delText>如</w:delText>
        </w:r>
      </w:del>
      <w:ins w:id="4409" w:author="Administrator" w:date="2018-02-16T22:37:00Z">
        <w:r w:rsidR="00AA7C6E">
          <w:rPr>
            <w:rFonts w:ascii="Times New Roman" w:hAnsi="Times New Roman" w:hint="eastAsia"/>
            <w:szCs w:val="21"/>
          </w:rPr>
          <w:t xml:space="preserve">X </w:t>
        </w:r>
      </w:ins>
      <w:del w:id="4410" w:author="Administrator" w:date="2018-02-16T22:37:00Z">
        <w:r w:rsidDel="00AA7C6E">
          <w:rPr>
            <w:rFonts w:ascii="Times New Roman" w:hAnsi="Times New Roman" w:hint="eastAsia"/>
            <w:szCs w:val="21"/>
          </w:rPr>
          <w:delText>下</w:delText>
        </w:r>
      </w:del>
      <w:ins w:id="4411" w:author="Administrator" w:date="2018-02-16T22:37:00Z">
        <w:r w:rsidR="00AA7C6E">
          <w:rPr>
            <w:rFonts w:ascii="Times New Roman" w:hAnsi="Times New Roman" w:hint="eastAsia"/>
            <w:szCs w:val="21"/>
          </w:rPr>
          <w:t xml:space="preserve">X </w:t>
        </w:r>
      </w:ins>
      <w:del w:id="4412" w:author="hnj2288" w:date="2016-05-13T16:45:00Z">
        <w:r w:rsidDel="00875E38">
          <w:rPr>
            <w:rFonts w:ascii="Times New Roman" w:hAnsi="Times New Roman" w:hint="eastAsia"/>
            <w:szCs w:val="21"/>
          </w:rPr>
          <w:delText>，</w:delText>
        </w:r>
      </w:del>
      <w:ins w:id="4413" w:author="hnj2288" w:date="2016-05-13T16:45:00Z">
        <w:del w:id="4414" w:author="Administrator" w:date="2018-02-16T22:37:00Z">
          <w:r w:rsidR="00875E38" w:rsidDel="00AA7C6E">
            <w:rPr>
              <w:rFonts w:ascii="Times New Roman" w:hAnsi="Times New Roman" w:hint="eastAsia"/>
              <w:szCs w:val="21"/>
            </w:rPr>
            <w:delText>：</w:delText>
          </w:r>
        </w:del>
      </w:ins>
      <w:ins w:id="4415" w:author="Administrator" w:date="2018-02-16T22:37:00Z">
        <w:r w:rsidR="00AA7C6E">
          <w:rPr>
            <w:rFonts w:ascii="Times New Roman" w:hAnsi="Times New Roman" w:hint="eastAsia"/>
            <w:szCs w:val="21"/>
          </w:rPr>
          <w:t xml:space="preserve">X </w:t>
        </w:r>
      </w:ins>
      <w:ins w:id="4416" w:author="hnj2288" w:date="2016-05-13T16:46:00Z">
        <w:del w:id="4417" w:author="Administrator" w:date="2018-02-16T22:37:00Z">
          <w:r w:rsidR="00875E38" w:rsidDel="00AA7C6E">
            <w:rPr>
              <w:rFonts w:ascii="Times New Roman" w:hAnsi="Times New Roman" w:hint="eastAsia"/>
              <w:szCs w:val="21"/>
            </w:rPr>
            <w:delText>设</w:delText>
          </w:r>
        </w:del>
      </w:ins>
      <w:ins w:id="4418" w:author="Administrator" w:date="2018-02-16T22:37:00Z">
        <w:r w:rsidR="00AA7C6E">
          <w:rPr>
            <w:rFonts w:ascii="Times New Roman" w:hAnsi="Times New Roman" w:hint="eastAsia"/>
            <w:szCs w:val="21"/>
          </w:rPr>
          <w:t xml:space="preserve">X </w:t>
        </w:r>
      </w:ins>
      <m:oMath>
        <w:del w:id="4419" w:author="Administrator" w:date="2018-02-16T22:37:00Z">
          <m:r>
            <w:rPr>
              <w:rFonts w:ascii="Cambria Math" w:hAnsi="Cambria Math"/>
              <w:szCs w:val="21"/>
            </w:rPr>
            <m:t>x</m:t>
          </m:r>
        </w:del>
        <w:ins w:id="4420" w:author="Administrator" w:date="2018-02-16T22:37:00Z">
          <m:r>
            <w:rPr>
              <w:rFonts w:ascii="Cambria Math" w:hAnsi="Cambria Math"/>
              <w:szCs w:val="21"/>
            </w:rPr>
            <m:t xml:space="preserve">X </m:t>
          </m:r>
        </w:ins>
        <w:del w:id="4421" w:author="Administrator" w:date="2018-02-16T22:37:00Z">
          <m:r>
            <m:rPr>
              <m:sty m:val="p"/>
            </m:rPr>
            <w:rPr>
              <w:rFonts w:ascii="Cambria Math" w:hAnsi="Cambria Math"/>
              <w:szCs w:val="21"/>
            </w:rPr>
            <m:t>(</m:t>
          </m:r>
        </w:del>
        <w:ins w:id="4422" w:author="Administrator" w:date="2018-02-16T22:37:00Z">
          <m:r>
            <m:rPr>
              <m:sty m:val="p"/>
            </m:rPr>
            <w:rPr>
              <w:rFonts w:ascii="Cambria Math" w:hAnsi="Cambria Math"/>
              <w:szCs w:val="21"/>
            </w:rPr>
            <m:t xml:space="preserve">X </m:t>
          </m:r>
        </w:ins>
        <w:del w:id="4423" w:author="Administrator" w:date="2018-02-16T22:37:00Z">
          <m:r>
            <w:rPr>
              <w:rFonts w:ascii="Cambria Math" w:hAnsi="Cambria Math"/>
              <w:szCs w:val="21"/>
            </w:rPr>
            <m:t>t</m:t>
          </m:r>
        </w:del>
        <w:ins w:id="4424" w:author="Administrator" w:date="2018-02-16T22:37:00Z">
          <m:r>
            <w:rPr>
              <w:rFonts w:ascii="Cambria Math" w:hAnsi="Cambria Math"/>
              <w:szCs w:val="21"/>
            </w:rPr>
            <m:t xml:space="preserve">X </m:t>
          </m:r>
        </w:ins>
        <w:del w:id="4425" w:author="Administrator" w:date="2018-02-16T22:37:00Z">
          <m:r>
            <m:rPr>
              <m:sty m:val="p"/>
            </m:rPr>
            <w:rPr>
              <w:rFonts w:ascii="Cambria Math" w:hAnsi="Cambria Math"/>
              <w:szCs w:val="21"/>
            </w:rPr>
            <m:t>)</m:t>
          </m:r>
        </w:del>
        <w:ins w:id="4426" w:author="Administrator" w:date="2018-02-16T22:37:00Z">
          <m:r>
            <m:rPr>
              <m:sty m:val="p"/>
            </m:rPr>
            <w:rPr>
              <w:rFonts w:ascii="Cambria Math" w:hAnsi="Cambria Math"/>
              <w:szCs w:val="21"/>
            </w:rPr>
            <m:t xml:space="preserve">X </m:t>
          </m:r>
        </w:ins>
        <w:del w:id="4427" w:author="Administrator" w:date="2018-02-16T22:37:00Z"/>
      </m:oMath>
      <w:r w:rsidDel="00AA7C6E">
        <w:rPr>
          <w:rFonts w:ascii="Times New Roman" w:hAnsi="Times New Roman" w:hint="eastAsia"/>
          <w:szCs w:val="21"/>
        </w:rPr>
        <w:t>是</w:t>
      </w:r>
      <w:ins w:id="4428" w:author="Administrator" w:date="2018-02-16T22:37:00Z">
        <w:r w:rsidR="00AA7C6E">
          <w:rPr>
            <w:rFonts w:ascii="Times New Roman" w:hAnsi="Times New Roman" w:hint="eastAsia"/>
            <w:szCs w:val="21"/>
          </w:rPr>
          <w:t xml:space="preserve">X </w:t>
        </w:r>
      </w:ins>
      <w:del w:id="4429" w:author="Administrator" w:date="2018-02-16T22:37:00Z">
        <w:r w:rsidDel="00AA7C6E">
          <w:rPr>
            <w:rFonts w:ascii="Times New Roman" w:hAnsi="Times New Roman" w:hint="eastAsia"/>
            <w:szCs w:val="21"/>
          </w:rPr>
          <w:delText>在</w:delText>
        </w:r>
      </w:del>
      <w:ins w:id="4430" w:author="Administrator" w:date="2018-02-16T22:37:00Z">
        <w:r w:rsidR="00AA7C6E">
          <w:rPr>
            <w:rFonts w:ascii="Times New Roman" w:hAnsi="Times New Roman" w:hint="eastAsia"/>
            <w:szCs w:val="21"/>
          </w:rPr>
          <w:t xml:space="preserve">X </w:t>
        </w:r>
      </w:ins>
      <w:del w:id="4431" w:author="Administrator" w:date="2018-02-16T22:37:00Z">
        <w:r w:rsidDel="00AA7C6E">
          <w:rPr>
            <w:rFonts w:ascii="Times New Roman" w:hAnsi="Times New Roman" w:hint="eastAsia"/>
            <w:szCs w:val="21"/>
          </w:rPr>
          <w:delText>空</w:delText>
        </w:r>
      </w:del>
      <w:ins w:id="4432" w:author="Administrator" w:date="2018-02-16T22:37:00Z">
        <w:r w:rsidR="00AA7C6E">
          <w:rPr>
            <w:rFonts w:ascii="Times New Roman" w:hAnsi="Times New Roman" w:hint="eastAsia"/>
            <w:szCs w:val="21"/>
          </w:rPr>
          <w:t xml:space="preserve">X </w:t>
        </w:r>
      </w:ins>
      <w:del w:id="4433" w:author="Administrator" w:date="2018-02-16T22:37:00Z">
        <w:r w:rsidDel="00AA7C6E">
          <w:rPr>
            <w:rFonts w:ascii="Times New Roman" w:hAnsi="Times New Roman" w:hint="eastAsia"/>
            <w:szCs w:val="21"/>
          </w:rPr>
          <w:delText>间</w:delText>
        </w:r>
      </w:del>
      <w:ins w:id="4434" w:author="Administrator" w:date="2018-02-16T22:37:00Z">
        <w:r w:rsidR="00AA7C6E">
          <w:rPr>
            <w:rFonts w:ascii="Times New Roman" w:hAnsi="Times New Roman" w:hint="eastAsia"/>
            <w:szCs w:val="21"/>
          </w:rPr>
          <w:t xml:space="preserve">X </w:t>
        </w:r>
      </w:ins>
      <m:oMath>
        <m:sSup>
          <m:sSupPr>
            <m:ctrlPr>
              <w:del w:id="4435" w:author="Administrator" w:date="2018-02-16T22:37:00Z">
                <w:rPr>
                  <w:rFonts w:ascii="Cambria Math" w:hAnsi="Cambria Math"/>
                  <w:szCs w:val="21"/>
                </w:rPr>
              </w:del>
            </m:ctrlPr>
          </m:sSupPr>
          <m:e>
            <w:del w:id="4436" w:author="Administrator" w:date="2018-02-16T22:37:00Z">
              <m:r>
                <w:rPr>
                  <w:rFonts w:ascii="Cambria Math" w:hAnsi="Cambria Math"/>
                  <w:szCs w:val="21"/>
                </w:rPr>
                <m:t>L</m:t>
              </m:r>
            </w:del>
          </m:e>
          <m:sup>
            <w:del w:id="4437" w:author="Administrator" w:date="2018-02-16T22:37:00Z">
              <m:r>
                <w:rPr>
                  <w:rFonts w:ascii="Cambria Math" w:hAnsi="Cambria Math"/>
                  <w:szCs w:val="21"/>
                </w:rPr>
                <m:t>2</m:t>
              </m:r>
            </w:del>
          </m:sup>
        </m:sSup>
        <w:ins w:id="4438" w:author="Administrator" w:date="2018-02-16T22:37:00Z">
          <m:r>
            <m:rPr>
              <m:sty m:val="p"/>
            </m:rPr>
            <w:rPr>
              <w:rFonts w:ascii="Cambria Math" w:hAnsi="Cambria Math"/>
              <w:szCs w:val="21"/>
            </w:rPr>
            <m:t xml:space="preserve">X </m:t>
          </m:r>
        </w:ins>
        <w:del w:id="4439" w:author="Administrator" w:date="2018-02-16T22:37:00Z">
          <m:r>
            <m:rPr>
              <m:sty m:val="p"/>
            </m:rPr>
            <w:rPr>
              <w:rFonts w:ascii="Cambria Math" w:hAnsi="Cambria Math"/>
              <w:szCs w:val="21"/>
            </w:rPr>
            <m:t>(</m:t>
          </m:r>
        </w:del>
        <w:ins w:id="4440" w:author="Administrator" w:date="2018-02-16T22:37:00Z">
          <m:r>
            <m:rPr>
              <m:sty m:val="p"/>
            </m:rPr>
            <w:rPr>
              <w:rFonts w:ascii="Cambria Math" w:hAnsi="Cambria Math"/>
              <w:szCs w:val="21"/>
            </w:rPr>
            <m:t xml:space="preserve">X </m:t>
          </m:r>
        </w:ins>
        <w:del w:id="4441" w:author="Administrator" w:date="2018-02-16T22:37:00Z">
          <m:r>
            <w:rPr>
              <w:rFonts w:ascii="Cambria Math" w:hAnsi="Cambria Math"/>
              <w:szCs w:val="21"/>
            </w:rPr>
            <m:t>R</m:t>
          </m:r>
        </w:del>
        <w:ins w:id="4442" w:author="Administrator" w:date="2018-02-16T22:37:00Z">
          <m:r>
            <w:rPr>
              <w:rFonts w:ascii="Cambria Math" w:hAnsi="Cambria Math"/>
              <w:szCs w:val="21"/>
            </w:rPr>
            <m:t xml:space="preserve">X </m:t>
          </m:r>
        </w:ins>
        <w:del w:id="4443" w:author="Administrator" w:date="2018-02-16T22:37:00Z">
          <m:r>
            <m:rPr>
              <m:sty m:val="p"/>
            </m:rPr>
            <w:rPr>
              <w:rFonts w:ascii="Cambria Math" w:hAnsi="Cambria Math"/>
              <w:szCs w:val="21"/>
            </w:rPr>
            <m:t>)</m:t>
          </m:r>
        </w:del>
        <w:ins w:id="4444" w:author="Administrator" w:date="2018-02-16T22:37:00Z">
          <m:r>
            <m:rPr>
              <m:sty m:val="p"/>
            </m:rPr>
            <w:rPr>
              <w:rFonts w:ascii="Cambria Math" w:hAnsi="Cambria Math"/>
              <w:szCs w:val="21"/>
            </w:rPr>
            <m:t xml:space="preserve">X </m:t>
          </m:r>
        </w:ins>
        <w:del w:id="4445" w:author="Administrator" w:date="2018-02-16T22:37:00Z"/>
      </m:oMath>
      <w:r w:rsidDel="00AA7C6E">
        <w:rPr>
          <w:rFonts w:ascii="Times New Roman" w:hAnsi="Times New Roman" w:hint="eastAsia"/>
          <w:szCs w:val="21"/>
        </w:rPr>
        <w:t>中</w:t>
      </w:r>
      <w:ins w:id="4446" w:author="Administrator" w:date="2018-02-16T22:37:00Z">
        <w:r w:rsidR="00AA7C6E">
          <w:rPr>
            <w:rFonts w:ascii="Times New Roman" w:hAnsi="Times New Roman" w:hint="eastAsia"/>
            <w:szCs w:val="21"/>
          </w:rPr>
          <w:t xml:space="preserve">X </w:t>
        </w:r>
      </w:ins>
      <w:del w:id="4447" w:author="Administrator" w:date="2018-02-16T22:37:00Z">
        <w:r w:rsidDel="00AA7C6E">
          <w:rPr>
            <w:rFonts w:ascii="Times New Roman" w:hAnsi="Times New Roman" w:hint="eastAsia"/>
            <w:szCs w:val="21"/>
          </w:rPr>
          <w:delText>平</w:delText>
        </w:r>
      </w:del>
      <w:ins w:id="4448" w:author="Administrator" w:date="2018-02-16T22:37:00Z">
        <w:r w:rsidR="00AA7C6E">
          <w:rPr>
            <w:rFonts w:ascii="Times New Roman" w:hAnsi="Times New Roman" w:hint="eastAsia"/>
            <w:szCs w:val="21"/>
          </w:rPr>
          <w:t xml:space="preserve">X </w:t>
        </w:r>
      </w:ins>
      <w:del w:id="4449" w:author="Administrator" w:date="2018-02-16T22:37:00Z">
        <w:r w:rsidDel="00AA7C6E">
          <w:rPr>
            <w:rFonts w:ascii="Times New Roman" w:hAnsi="Times New Roman" w:hint="eastAsia"/>
            <w:szCs w:val="21"/>
          </w:rPr>
          <w:delText>方</w:delText>
        </w:r>
      </w:del>
      <w:ins w:id="4450" w:author="Administrator" w:date="2018-02-16T22:37:00Z">
        <w:r w:rsidR="00AA7C6E">
          <w:rPr>
            <w:rFonts w:ascii="Times New Roman" w:hAnsi="Times New Roman" w:hint="eastAsia"/>
            <w:szCs w:val="21"/>
          </w:rPr>
          <w:t xml:space="preserve">X </w:t>
        </w:r>
      </w:ins>
      <w:del w:id="4451" w:author="Administrator" w:date="2018-02-16T22:37:00Z">
        <w:r w:rsidDel="00AA7C6E">
          <w:rPr>
            <w:rFonts w:ascii="Times New Roman" w:hAnsi="Times New Roman" w:hint="eastAsia"/>
            <w:szCs w:val="21"/>
          </w:rPr>
          <w:delText>可</w:delText>
        </w:r>
      </w:del>
      <w:ins w:id="4452" w:author="Administrator" w:date="2018-02-16T22:37:00Z">
        <w:r w:rsidR="00AA7C6E">
          <w:rPr>
            <w:rFonts w:ascii="Times New Roman" w:hAnsi="Times New Roman" w:hint="eastAsia"/>
            <w:szCs w:val="21"/>
          </w:rPr>
          <w:t xml:space="preserve">X </w:t>
        </w:r>
      </w:ins>
      <w:del w:id="4453" w:author="Administrator" w:date="2018-02-16T22:37:00Z">
        <w:r w:rsidDel="00AA7C6E">
          <w:rPr>
            <w:rFonts w:ascii="Times New Roman" w:hAnsi="Times New Roman" w:hint="eastAsia"/>
            <w:szCs w:val="21"/>
          </w:rPr>
          <w:delText>积</w:delText>
        </w:r>
      </w:del>
      <w:ins w:id="4454" w:author="Administrator" w:date="2018-02-16T22:37:00Z">
        <w:r w:rsidR="00AA7C6E">
          <w:rPr>
            <w:rFonts w:ascii="Times New Roman" w:hAnsi="Times New Roman" w:hint="eastAsia"/>
            <w:szCs w:val="21"/>
          </w:rPr>
          <w:t xml:space="preserve">X </w:t>
        </w:r>
      </w:ins>
      <w:del w:id="4455" w:author="Administrator" w:date="2018-02-16T22:37:00Z">
        <w:r w:rsidDel="00AA7C6E">
          <w:rPr>
            <w:rFonts w:ascii="Times New Roman" w:hAnsi="Times New Roman" w:hint="eastAsia"/>
            <w:szCs w:val="21"/>
          </w:rPr>
          <w:delText>的</w:delText>
        </w:r>
      </w:del>
      <w:ins w:id="4456" w:author="Administrator" w:date="2018-02-16T22:37:00Z">
        <w:r w:rsidR="00AA7C6E">
          <w:rPr>
            <w:rFonts w:ascii="Times New Roman" w:hAnsi="Times New Roman" w:hint="eastAsia"/>
            <w:szCs w:val="21"/>
          </w:rPr>
          <w:t xml:space="preserve">X </w:t>
        </w:r>
      </w:ins>
      <w:del w:id="4457" w:author="Administrator" w:date="2018-02-16T22:37:00Z">
        <w:r w:rsidDel="00AA7C6E">
          <w:rPr>
            <w:rFonts w:ascii="Times New Roman" w:hAnsi="Times New Roman" w:hint="eastAsia"/>
            <w:szCs w:val="21"/>
          </w:rPr>
          <w:delText>脉</w:delText>
        </w:r>
      </w:del>
      <w:ins w:id="4458" w:author="Administrator" w:date="2018-02-16T22:37:00Z">
        <w:r w:rsidR="00AA7C6E">
          <w:rPr>
            <w:rFonts w:ascii="Times New Roman" w:hAnsi="Times New Roman" w:hint="eastAsia"/>
            <w:szCs w:val="21"/>
          </w:rPr>
          <w:t xml:space="preserve">X </w:t>
        </w:r>
      </w:ins>
      <w:del w:id="4459" w:author="Administrator" w:date="2018-02-16T22:37:00Z">
        <w:r w:rsidDel="00AA7C6E">
          <w:rPr>
            <w:rFonts w:ascii="Times New Roman" w:hAnsi="Times New Roman" w:hint="eastAsia"/>
            <w:szCs w:val="21"/>
          </w:rPr>
          <w:delText>搏</w:delText>
        </w:r>
      </w:del>
      <w:ins w:id="4460" w:author="Administrator" w:date="2018-02-16T22:37:00Z">
        <w:r w:rsidR="00AA7C6E">
          <w:rPr>
            <w:rFonts w:ascii="Times New Roman" w:hAnsi="Times New Roman" w:hint="eastAsia"/>
            <w:szCs w:val="21"/>
          </w:rPr>
          <w:t xml:space="preserve">X </w:t>
        </w:r>
      </w:ins>
      <w:del w:id="4461" w:author="Administrator" w:date="2018-02-16T22:37:00Z">
        <w:r w:rsidDel="00AA7C6E">
          <w:rPr>
            <w:rFonts w:ascii="Times New Roman" w:hAnsi="Times New Roman" w:hint="eastAsia"/>
            <w:szCs w:val="21"/>
          </w:rPr>
          <w:delText>信</w:delText>
        </w:r>
      </w:del>
      <w:ins w:id="4462" w:author="Administrator" w:date="2018-02-16T22:37:00Z">
        <w:r w:rsidR="00AA7C6E">
          <w:rPr>
            <w:rFonts w:ascii="Times New Roman" w:hAnsi="Times New Roman" w:hint="eastAsia"/>
            <w:szCs w:val="21"/>
          </w:rPr>
          <w:t xml:space="preserve">X </w:t>
        </w:r>
      </w:ins>
      <w:del w:id="4463" w:author="Administrator" w:date="2018-02-16T22:37:00Z">
        <w:r w:rsidDel="00AA7C6E">
          <w:rPr>
            <w:rFonts w:ascii="Times New Roman" w:hAnsi="Times New Roman" w:hint="eastAsia"/>
            <w:szCs w:val="21"/>
          </w:rPr>
          <w:delText>号</w:delText>
        </w:r>
      </w:del>
      <w:ins w:id="4464" w:author="Administrator" w:date="2018-02-16T22:37:00Z">
        <w:r w:rsidR="00AA7C6E">
          <w:rPr>
            <w:rFonts w:ascii="Times New Roman" w:hAnsi="Times New Roman" w:hint="eastAsia"/>
            <w:szCs w:val="21"/>
          </w:rPr>
          <w:t xml:space="preserve">X </w:t>
        </w:r>
      </w:ins>
      <w:del w:id="4465" w:author="Administrator" w:date="2018-02-16T22:37:00Z">
        <w:r w:rsidDel="00AA7C6E">
          <w:rPr>
            <w:rFonts w:ascii="Times New Roman" w:hAnsi="Times New Roman" w:hint="eastAsia"/>
            <w:szCs w:val="21"/>
          </w:rPr>
          <w:delText>函</w:delText>
        </w:r>
      </w:del>
      <w:ins w:id="4466" w:author="Administrator" w:date="2018-02-16T22:37:00Z">
        <w:r w:rsidR="00AA7C6E">
          <w:rPr>
            <w:rFonts w:ascii="Times New Roman" w:hAnsi="Times New Roman" w:hint="eastAsia"/>
            <w:szCs w:val="21"/>
          </w:rPr>
          <w:t xml:space="preserve">X </w:t>
        </w:r>
      </w:ins>
      <w:del w:id="4467" w:author="Administrator" w:date="2018-02-16T22:37:00Z">
        <w:r w:rsidDel="00AA7C6E">
          <w:rPr>
            <w:rFonts w:ascii="Times New Roman" w:hAnsi="Times New Roman" w:hint="eastAsia"/>
            <w:szCs w:val="21"/>
          </w:rPr>
          <w:delText>数</w:delText>
        </w:r>
      </w:del>
      <w:ins w:id="4468" w:author="Administrator" w:date="2018-02-16T22:37:00Z">
        <w:r w:rsidR="00AA7C6E">
          <w:rPr>
            <w:rFonts w:ascii="Times New Roman" w:hAnsi="Times New Roman" w:hint="eastAsia"/>
            <w:szCs w:val="21"/>
          </w:rPr>
          <w:t xml:space="preserve">X </w:t>
        </w:r>
      </w:ins>
      <w:del w:id="4469" w:author="Administrator" w:date="2018-02-16T22:37:00Z">
        <w:r w:rsidDel="00AA7C6E">
          <w:rPr>
            <w:rFonts w:ascii="Times New Roman" w:hAnsi="Times New Roman" w:hint="eastAsia"/>
            <w:szCs w:val="21"/>
          </w:rPr>
          <w:delText>[</w:delText>
        </w:r>
      </w:del>
      <w:ins w:id="4470" w:author="Administrator" w:date="2018-02-16T22:37:00Z">
        <w:r w:rsidR="00AA7C6E">
          <w:rPr>
            <w:rFonts w:ascii="Times New Roman" w:hAnsi="Times New Roman" w:hint="eastAsia"/>
            <w:szCs w:val="21"/>
          </w:rPr>
          <w:t xml:space="preserve">X </w:t>
        </w:r>
      </w:ins>
      <w:del w:id="4471" w:author="Administrator" w:date="2018-02-16T22:37:00Z">
        <w:r w:rsidDel="00AA7C6E">
          <w:rPr>
            <w:rFonts w:ascii="Times New Roman" w:hAnsi="Times New Roman" w:hint="eastAsia"/>
            <w:szCs w:val="21"/>
          </w:rPr>
          <w:delText>记</w:delText>
        </w:r>
      </w:del>
      <w:ins w:id="4472" w:author="Administrator" w:date="2018-02-16T22:37:00Z">
        <w:r w:rsidR="00AA7C6E">
          <w:rPr>
            <w:rFonts w:ascii="Times New Roman" w:hAnsi="Times New Roman" w:hint="eastAsia"/>
            <w:szCs w:val="21"/>
          </w:rPr>
          <w:t xml:space="preserve">X </w:t>
        </w:r>
      </w:ins>
      <w:del w:id="4473" w:author="Administrator" w:date="2018-02-16T22:37:00Z">
        <w:r w:rsidDel="00AA7C6E">
          <w:rPr>
            <w:rFonts w:ascii="Times New Roman" w:hAnsi="Times New Roman" w:hint="eastAsia"/>
            <w:szCs w:val="21"/>
          </w:rPr>
          <w:delText>作</w:delText>
        </w:r>
      </w:del>
      <w:ins w:id="4474" w:author="Administrator" w:date="2018-02-16T22:37:00Z">
        <w:r w:rsidR="00AA7C6E">
          <w:rPr>
            <w:rFonts w:ascii="Times New Roman" w:hAnsi="Times New Roman" w:hint="eastAsia"/>
            <w:szCs w:val="21"/>
          </w:rPr>
          <w:t xml:space="preserve">X </w:t>
        </w:r>
      </w:ins>
      <m:oMath>
        <w:del w:id="4475" w:author="Administrator" w:date="2018-02-16T22:37:00Z">
          <m:r>
            <w:rPr>
              <w:rFonts w:ascii="Cambria Math" w:hAnsi="Cambria Math"/>
              <w:szCs w:val="21"/>
            </w:rPr>
            <m:t>x</m:t>
          </m:r>
        </w:del>
        <w:ins w:id="4476" w:author="Administrator" w:date="2018-02-16T22:37:00Z">
          <m:r>
            <w:rPr>
              <w:rFonts w:ascii="Cambria Math" w:hAnsi="Cambria Math"/>
              <w:szCs w:val="21"/>
            </w:rPr>
            <m:t xml:space="preserve">X </m:t>
          </m:r>
        </w:ins>
        <w:del w:id="4477" w:author="Administrator" w:date="2018-02-16T22:37:00Z">
          <m:r>
            <m:rPr>
              <m:sty m:val="p"/>
            </m:rPr>
            <w:rPr>
              <w:rFonts w:ascii="Cambria Math" w:hAnsi="Cambria Math"/>
              <w:szCs w:val="21"/>
            </w:rPr>
            <m:t>(</m:t>
          </m:r>
        </w:del>
        <w:ins w:id="4478" w:author="Administrator" w:date="2018-02-16T22:37:00Z">
          <m:r>
            <m:rPr>
              <m:sty m:val="p"/>
            </m:rPr>
            <w:rPr>
              <w:rFonts w:ascii="Cambria Math" w:hAnsi="Cambria Math"/>
              <w:szCs w:val="21"/>
            </w:rPr>
            <m:t xml:space="preserve">X </m:t>
          </m:r>
        </w:ins>
        <w:del w:id="4479" w:author="Administrator" w:date="2018-02-16T22:37:00Z">
          <m:r>
            <w:rPr>
              <w:rFonts w:ascii="Cambria Math" w:hAnsi="Cambria Math"/>
              <w:szCs w:val="21"/>
            </w:rPr>
            <m:t>t</m:t>
          </m:r>
        </w:del>
        <w:ins w:id="4480" w:author="Administrator" w:date="2018-02-16T22:37:00Z">
          <m:r>
            <w:rPr>
              <w:rFonts w:ascii="Cambria Math" w:hAnsi="Cambria Math"/>
              <w:szCs w:val="21"/>
            </w:rPr>
            <m:t xml:space="preserve">X </m:t>
          </m:r>
        </w:ins>
        <w:del w:id="4481" w:author="Administrator" w:date="2018-02-16T22:37:00Z">
          <m:r>
            <m:rPr>
              <m:sty m:val="p"/>
            </m:rPr>
            <w:rPr>
              <w:rFonts w:ascii="Cambria Math" w:hAnsi="Cambria Math"/>
              <w:szCs w:val="21"/>
            </w:rPr>
            <m:t>)</m:t>
          </m:r>
        </w:del>
        <w:ins w:id="4482" w:author="Administrator" w:date="2018-02-16T22:37:00Z">
          <m:r>
            <m:rPr>
              <m:sty m:val="p"/>
            </m:rPr>
            <w:rPr>
              <w:rFonts w:ascii="Cambria Math" w:hAnsi="Cambria Math"/>
              <w:szCs w:val="21"/>
            </w:rPr>
            <m:t xml:space="preserve">X </m:t>
          </m:r>
        </w:ins>
        <w:del w:id="4483" w:author="Administrator" w:date="2018-02-16T22:37:00Z">
          <m:r>
            <m:rPr>
              <m:sty m:val="p"/>
            </m:rPr>
            <w:rPr>
              <w:rFonts w:ascii="Cambria Math" w:hAnsi="Cambria Math"/>
              <w:szCs w:val="21"/>
            </w:rPr>
            <m:t>∈</m:t>
          </m:r>
        </w:del>
        <w:ins w:id="4484" w:author="Administrator" w:date="2018-02-16T22:37:00Z">
          <m:r>
            <m:rPr>
              <m:sty m:val="p"/>
            </m:rPr>
            <w:rPr>
              <w:rFonts w:ascii="Cambria Math" w:hAnsi="Cambria Math"/>
              <w:szCs w:val="21"/>
            </w:rPr>
            <m:t xml:space="preserve">X </m:t>
          </m:r>
        </w:ins>
        <m:sSup>
          <m:sSupPr>
            <m:ctrlPr>
              <w:del w:id="4485" w:author="Administrator" w:date="2018-02-16T22:37:00Z">
                <w:rPr>
                  <w:rFonts w:ascii="Cambria Math" w:hAnsi="Cambria Math"/>
                  <w:szCs w:val="21"/>
                </w:rPr>
              </w:del>
            </m:ctrlPr>
          </m:sSupPr>
          <m:e>
            <w:del w:id="4486" w:author="Administrator" w:date="2018-02-16T22:37:00Z">
              <m:r>
                <w:rPr>
                  <w:rFonts w:ascii="Cambria Math" w:hAnsi="Cambria Math"/>
                  <w:szCs w:val="21"/>
                </w:rPr>
                <m:t>L</m:t>
              </m:r>
            </w:del>
          </m:e>
          <m:sup>
            <w:del w:id="4487" w:author="Administrator" w:date="2018-02-16T22:37:00Z">
              <m:r>
                <w:rPr>
                  <w:rFonts w:ascii="Cambria Math" w:hAnsi="Cambria Math"/>
                  <w:szCs w:val="21"/>
                </w:rPr>
                <m:t>2</m:t>
              </m:r>
            </w:del>
          </m:sup>
        </m:sSup>
        <w:ins w:id="4488" w:author="Administrator" w:date="2018-02-16T22:37:00Z">
          <m:r>
            <m:rPr>
              <m:sty m:val="p"/>
            </m:rPr>
            <w:rPr>
              <w:rFonts w:ascii="Cambria Math" w:hAnsi="Cambria Math"/>
              <w:szCs w:val="21"/>
            </w:rPr>
            <m:t xml:space="preserve">X </m:t>
          </m:r>
        </w:ins>
        <w:del w:id="4489" w:author="Administrator" w:date="2018-02-16T22:37:00Z">
          <m:r>
            <w:rPr>
              <w:rFonts w:ascii="Cambria Math" w:hAnsi="Cambria Math"/>
              <w:szCs w:val="21"/>
            </w:rPr>
            <m:t>(</m:t>
          </m:r>
        </w:del>
        <w:ins w:id="4490" w:author="Administrator" w:date="2018-02-16T22:37:00Z">
          <m:r>
            <w:rPr>
              <w:rFonts w:ascii="Cambria Math" w:hAnsi="Cambria Math"/>
              <w:szCs w:val="21"/>
            </w:rPr>
            <m:t xml:space="preserve">X </m:t>
          </m:r>
        </w:ins>
        <w:del w:id="4491" w:author="Administrator" w:date="2018-02-16T22:37:00Z">
          <m:r>
            <w:rPr>
              <w:rFonts w:ascii="Cambria Math" w:hAnsi="Cambria Math"/>
              <w:szCs w:val="21"/>
            </w:rPr>
            <m:t>R</m:t>
          </m:r>
        </w:del>
        <w:ins w:id="4492" w:author="Administrator" w:date="2018-02-16T22:37:00Z">
          <m:r>
            <w:rPr>
              <w:rFonts w:ascii="Cambria Math" w:hAnsi="Cambria Math"/>
              <w:szCs w:val="21"/>
            </w:rPr>
            <m:t xml:space="preserve">X </m:t>
          </m:r>
        </w:ins>
        <w:del w:id="4493" w:author="Administrator" w:date="2018-02-16T22:37:00Z">
          <m:r>
            <w:rPr>
              <w:rFonts w:ascii="Cambria Math" w:hAnsi="Cambria Math"/>
              <w:szCs w:val="21"/>
            </w:rPr>
            <m:t>)</m:t>
          </m:r>
        </w:del>
        <w:ins w:id="4494" w:author="Administrator" w:date="2018-02-16T22:37:00Z">
          <m:r>
            <w:rPr>
              <w:rFonts w:ascii="Cambria Math" w:hAnsi="Cambria Math"/>
              <w:szCs w:val="21"/>
            </w:rPr>
            <m:t xml:space="preserve">X </m:t>
          </m:r>
        </w:ins>
        <w:del w:id="4495" w:author="Administrator" w:date="2018-02-16T22:37:00Z"/>
      </m:oMath>
      <w:r w:rsidDel="00AA7C6E">
        <w:rPr>
          <w:rFonts w:ascii="Times New Roman" w:hAnsi="Times New Roman" w:hint="eastAsia"/>
          <w:szCs w:val="21"/>
        </w:rPr>
        <w:t>]</w:t>
      </w:r>
      <w:ins w:id="4496" w:author="Administrator" w:date="2018-02-16T22:37:00Z">
        <w:r w:rsidR="00AA7C6E">
          <w:rPr>
            <w:rFonts w:ascii="Times New Roman" w:hAnsi="Times New Roman" w:hint="eastAsia"/>
            <w:szCs w:val="21"/>
          </w:rPr>
          <w:t xml:space="preserve">X </w:t>
        </w:r>
      </w:ins>
      <w:del w:id="4497" w:author="Administrator" w:date="2018-02-16T22:37:00Z">
        <w:r w:rsidDel="00AA7C6E">
          <w:rPr>
            <w:rFonts w:ascii="Times New Roman" w:hAnsi="Times New Roman" w:hint="eastAsia"/>
            <w:szCs w:val="21"/>
          </w:rPr>
          <w:delText>，</w:delText>
        </w:r>
      </w:del>
      <w:ins w:id="4498" w:author="Administrator" w:date="2018-02-16T22:37:00Z">
        <w:r w:rsidR="00AA7C6E">
          <w:rPr>
            <w:rFonts w:ascii="Times New Roman" w:hAnsi="Times New Roman" w:hint="eastAsia"/>
            <w:szCs w:val="21"/>
          </w:rPr>
          <w:t xml:space="preserve">X </w:t>
        </w:r>
      </w:ins>
      <m:oMath>
        <w:del w:id="4499" w:author="Administrator" w:date="2018-02-16T22:37:00Z">
          <m:r>
            <w:rPr>
              <w:rFonts w:ascii="Cambria Math" w:hAnsi="Cambria Math"/>
              <w:szCs w:val="21"/>
            </w:rPr>
            <m:t>φ</m:t>
          </m:r>
        </w:del>
        <w:ins w:id="4500" w:author="Administrator" w:date="2018-02-16T22:37:00Z">
          <m:r>
            <w:rPr>
              <w:rFonts w:ascii="Cambria Math" w:hAnsi="Cambria Math"/>
              <w:szCs w:val="21"/>
            </w:rPr>
            <m:t xml:space="preserve">X </m:t>
          </m:r>
        </w:ins>
        <w:del w:id="4501" w:author="Administrator" w:date="2018-02-16T22:37:00Z"/>
      </m:oMath>
      <w:r w:rsidDel="00AA7C6E">
        <w:rPr>
          <w:rFonts w:ascii="Times New Roman" w:hAnsi="Times New Roman"/>
          <w:szCs w:val="21"/>
        </w:rPr>
        <w:t>(</w:t>
      </w:r>
      <w:ins w:id="4502" w:author="Administrator" w:date="2018-02-16T22:37:00Z">
        <w:r w:rsidR="00AA7C6E">
          <w:rPr>
            <w:rFonts w:ascii="Times New Roman" w:hAnsi="Times New Roman"/>
            <w:szCs w:val="21"/>
          </w:rPr>
          <w:t xml:space="preserve">X </w:t>
        </w:r>
      </w:ins>
      <w:del w:id="4503" w:author="Administrator" w:date="2018-02-16T22:37:00Z">
        <w:r w:rsidR="00181407" w:rsidRPr="00181407" w:rsidDel="00AA7C6E">
          <w:rPr>
            <w:rFonts w:ascii="Times New Roman" w:hAnsi="Times New Roman"/>
            <w:i/>
            <w:szCs w:val="21"/>
            <w:rPrChange w:id="4504" w:author="hnj2288" w:date="2016-05-13T16:46:00Z">
              <w:rPr>
                <w:rFonts w:ascii="Times New Roman" w:hAnsi="Times New Roman"/>
                <w:szCs w:val="21"/>
              </w:rPr>
            </w:rPrChange>
          </w:rPr>
          <w:delText>t</w:delText>
        </w:r>
      </w:del>
      <w:ins w:id="4505" w:author="Administrator" w:date="2018-02-16T22:37:00Z">
        <w:r w:rsidR="00AA7C6E">
          <w:rPr>
            <w:rFonts w:ascii="Times New Roman" w:hAnsi="Times New Roman"/>
            <w:i/>
            <w:szCs w:val="21"/>
          </w:rPr>
          <w:t xml:space="preserve">X </w:t>
        </w:r>
      </w:ins>
      <w:del w:id="4506" w:author="Administrator" w:date="2018-02-16T22:37:00Z">
        <w:r w:rsidR="00F574F3" w:rsidDel="00AA7C6E">
          <w:rPr>
            <w:rFonts w:ascii="Times New Roman" w:hAnsi="Times New Roman"/>
            <w:szCs w:val="21"/>
          </w:rPr>
          <w:delText>)</w:delText>
        </w:r>
      </w:del>
      <w:ins w:id="4507" w:author="Administrator" w:date="2018-02-16T22:37:00Z">
        <w:r w:rsidR="00AA7C6E">
          <w:rPr>
            <w:rFonts w:ascii="Times New Roman" w:hAnsi="Times New Roman"/>
            <w:szCs w:val="21"/>
          </w:rPr>
          <w:t xml:space="preserve">X </w:t>
        </w:r>
      </w:ins>
      <w:del w:id="4508" w:author="Administrator" w:date="2018-02-16T22:37:00Z">
        <w:r w:rsidDel="00AA7C6E">
          <w:rPr>
            <w:rFonts w:ascii="Times New Roman" w:hAnsi="Times New Roman" w:hint="eastAsia"/>
            <w:szCs w:val="21"/>
          </w:rPr>
          <w:delText>是</w:delText>
        </w:r>
      </w:del>
      <w:ins w:id="4509" w:author="Administrator" w:date="2018-02-16T22:37:00Z">
        <w:r w:rsidR="00AA7C6E">
          <w:rPr>
            <w:rFonts w:ascii="Times New Roman" w:hAnsi="Times New Roman" w:hint="eastAsia"/>
            <w:szCs w:val="21"/>
          </w:rPr>
          <w:t xml:space="preserve">X </w:t>
        </w:r>
      </w:ins>
      <w:del w:id="4510" w:author="Administrator" w:date="2018-02-16T22:37:00Z">
        <w:r w:rsidDel="00AA7C6E">
          <w:rPr>
            <w:rFonts w:ascii="Times New Roman" w:hAnsi="Times New Roman" w:hint="eastAsia"/>
            <w:szCs w:val="21"/>
          </w:rPr>
          <w:delText>被</w:delText>
        </w:r>
      </w:del>
      <w:ins w:id="4511" w:author="Administrator" w:date="2018-02-16T22:37:00Z">
        <w:r w:rsidR="00AA7C6E">
          <w:rPr>
            <w:rFonts w:ascii="Times New Roman" w:hAnsi="Times New Roman" w:hint="eastAsia"/>
            <w:szCs w:val="21"/>
          </w:rPr>
          <w:t xml:space="preserve">X </w:t>
        </w:r>
      </w:ins>
      <w:del w:id="4512" w:author="Administrator" w:date="2018-02-16T22:37:00Z">
        <w:r w:rsidDel="00AA7C6E">
          <w:rPr>
            <w:rFonts w:ascii="Times New Roman" w:hAnsi="Times New Roman" w:hint="eastAsia"/>
            <w:szCs w:val="21"/>
          </w:rPr>
          <w:delText>称</w:delText>
        </w:r>
      </w:del>
      <w:ins w:id="4513" w:author="Administrator" w:date="2018-02-16T22:37:00Z">
        <w:r w:rsidR="00AA7C6E">
          <w:rPr>
            <w:rFonts w:ascii="Times New Roman" w:hAnsi="Times New Roman" w:hint="eastAsia"/>
            <w:szCs w:val="21"/>
          </w:rPr>
          <w:t xml:space="preserve">X </w:t>
        </w:r>
      </w:ins>
      <w:del w:id="4514" w:author="Administrator" w:date="2018-02-16T22:37:00Z">
        <w:r w:rsidDel="00AA7C6E">
          <w:rPr>
            <w:rFonts w:ascii="Times New Roman" w:hAnsi="Times New Roman" w:hint="eastAsia"/>
            <w:szCs w:val="21"/>
          </w:rPr>
          <w:delText>为</w:delText>
        </w:r>
      </w:del>
      <w:ins w:id="4515" w:author="Administrator" w:date="2018-02-16T22:37:00Z">
        <w:r w:rsidR="00AA7C6E">
          <w:rPr>
            <w:rFonts w:ascii="Times New Roman" w:hAnsi="Times New Roman" w:hint="eastAsia"/>
            <w:szCs w:val="21"/>
          </w:rPr>
          <w:t xml:space="preserve">X </w:t>
        </w:r>
      </w:ins>
      <w:del w:id="4516" w:author="Administrator" w:date="2018-02-16T22:37:00Z">
        <w:r w:rsidDel="00AA7C6E">
          <w:rPr>
            <w:rFonts w:ascii="Times New Roman" w:hAnsi="Times New Roman" w:hint="eastAsia"/>
            <w:szCs w:val="21"/>
          </w:rPr>
          <w:delText>基</w:delText>
        </w:r>
      </w:del>
      <w:ins w:id="4517" w:author="Administrator" w:date="2018-02-16T22:37:00Z">
        <w:r w:rsidR="00AA7C6E">
          <w:rPr>
            <w:rFonts w:ascii="Times New Roman" w:hAnsi="Times New Roman" w:hint="eastAsia"/>
            <w:szCs w:val="21"/>
          </w:rPr>
          <w:t xml:space="preserve">X </w:t>
        </w:r>
      </w:ins>
      <w:del w:id="4518" w:author="Administrator" w:date="2018-02-16T22:37:00Z">
        <w:r w:rsidDel="00AA7C6E">
          <w:rPr>
            <w:rFonts w:ascii="Times New Roman" w:hAnsi="Times New Roman" w:hint="eastAsia"/>
            <w:szCs w:val="21"/>
          </w:rPr>
          <w:delText>本</w:delText>
        </w:r>
      </w:del>
      <w:ins w:id="4519" w:author="Administrator" w:date="2018-02-16T22:37:00Z">
        <w:r w:rsidR="00AA7C6E">
          <w:rPr>
            <w:rFonts w:ascii="Times New Roman" w:hAnsi="Times New Roman" w:hint="eastAsia"/>
            <w:szCs w:val="21"/>
          </w:rPr>
          <w:t xml:space="preserve">X </w:t>
        </w:r>
      </w:ins>
      <w:del w:id="4520" w:author="Administrator" w:date="2018-02-16T22:37:00Z">
        <w:r w:rsidDel="00AA7C6E">
          <w:rPr>
            <w:rFonts w:ascii="Times New Roman" w:hAnsi="Times New Roman" w:hint="eastAsia"/>
            <w:szCs w:val="21"/>
          </w:rPr>
          <w:delText>小</w:delText>
        </w:r>
      </w:del>
      <w:ins w:id="4521" w:author="Administrator" w:date="2018-02-16T22:37:00Z">
        <w:r w:rsidR="00AA7C6E">
          <w:rPr>
            <w:rFonts w:ascii="Times New Roman" w:hAnsi="Times New Roman" w:hint="eastAsia"/>
            <w:szCs w:val="21"/>
          </w:rPr>
          <w:t xml:space="preserve">X </w:t>
        </w:r>
      </w:ins>
      <w:del w:id="4522" w:author="Administrator" w:date="2018-02-16T22:37:00Z">
        <w:r w:rsidDel="00AA7C6E">
          <w:rPr>
            <w:rFonts w:ascii="Times New Roman" w:hAnsi="Times New Roman" w:hint="eastAsia"/>
            <w:szCs w:val="21"/>
          </w:rPr>
          <w:delText>波</w:delText>
        </w:r>
      </w:del>
      <w:ins w:id="4523" w:author="Administrator" w:date="2018-02-16T22:37:00Z">
        <w:r w:rsidR="00AA7C6E">
          <w:rPr>
            <w:rFonts w:ascii="Times New Roman" w:hAnsi="Times New Roman" w:hint="eastAsia"/>
            <w:szCs w:val="21"/>
          </w:rPr>
          <w:t xml:space="preserve">X </w:t>
        </w:r>
      </w:ins>
      <w:del w:id="4524" w:author="Administrator" w:date="2018-02-16T22:37:00Z">
        <w:r w:rsidDel="00AA7C6E">
          <w:rPr>
            <w:rFonts w:ascii="Times New Roman" w:hAnsi="Times New Roman" w:hint="eastAsia"/>
            <w:szCs w:val="21"/>
          </w:rPr>
          <w:delText>或</w:delText>
        </w:r>
      </w:del>
      <w:ins w:id="4525" w:author="Administrator" w:date="2018-02-16T22:37:00Z">
        <w:r w:rsidR="00AA7C6E">
          <w:rPr>
            <w:rFonts w:ascii="Times New Roman" w:hAnsi="Times New Roman" w:hint="eastAsia"/>
            <w:szCs w:val="21"/>
          </w:rPr>
          <w:t xml:space="preserve">X </w:t>
        </w:r>
      </w:ins>
      <w:del w:id="4526" w:author="Administrator" w:date="2018-02-16T22:37:00Z">
        <w:r w:rsidDel="00AA7C6E">
          <w:rPr>
            <w:rFonts w:ascii="Times New Roman" w:hAnsi="Times New Roman" w:hint="eastAsia"/>
            <w:szCs w:val="21"/>
          </w:rPr>
          <w:delText>母</w:delText>
        </w:r>
      </w:del>
      <w:ins w:id="4527" w:author="Administrator" w:date="2018-02-16T22:37:00Z">
        <w:r w:rsidR="00AA7C6E">
          <w:rPr>
            <w:rFonts w:ascii="Times New Roman" w:hAnsi="Times New Roman" w:hint="eastAsia"/>
            <w:szCs w:val="21"/>
          </w:rPr>
          <w:t xml:space="preserve">X </w:t>
        </w:r>
      </w:ins>
      <w:del w:id="4528" w:author="Administrator" w:date="2018-02-16T22:37:00Z">
        <w:r w:rsidDel="00AA7C6E">
          <w:rPr>
            <w:rFonts w:ascii="Times New Roman" w:hAnsi="Times New Roman" w:hint="eastAsia"/>
            <w:szCs w:val="21"/>
          </w:rPr>
          <w:delText>小</w:delText>
        </w:r>
      </w:del>
      <w:ins w:id="4529" w:author="Administrator" w:date="2018-02-16T22:37:00Z">
        <w:r w:rsidR="00AA7C6E">
          <w:rPr>
            <w:rFonts w:ascii="Times New Roman" w:hAnsi="Times New Roman" w:hint="eastAsia"/>
            <w:szCs w:val="21"/>
          </w:rPr>
          <w:t xml:space="preserve">X </w:t>
        </w:r>
      </w:ins>
      <w:del w:id="4530" w:author="Administrator" w:date="2018-02-16T22:37:00Z">
        <w:r w:rsidDel="00AA7C6E">
          <w:rPr>
            <w:rFonts w:ascii="Times New Roman" w:hAnsi="Times New Roman" w:hint="eastAsia"/>
            <w:szCs w:val="21"/>
          </w:rPr>
          <w:delText>波</w:delText>
        </w:r>
      </w:del>
      <w:ins w:id="4531" w:author="Administrator" w:date="2018-02-16T22:37:00Z">
        <w:r w:rsidR="00AA7C6E">
          <w:rPr>
            <w:rFonts w:ascii="Times New Roman" w:hAnsi="Times New Roman" w:hint="eastAsia"/>
            <w:szCs w:val="21"/>
          </w:rPr>
          <w:t xml:space="preserve">X </w:t>
        </w:r>
      </w:ins>
      <w:del w:id="4532" w:author="Administrator" w:date="2018-02-16T22:37:00Z">
        <w:r w:rsidDel="00AA7C6E">
          <w:rPr>
            <w:rFonts w:ascii="Times New Roman" w:hAnsi="Times New Roman" w:hint="eastAsia"/>
            <w:szCs w:val="21"/>
          </w:rPr>
          <w:delText>(</w:delText>
        </w:r>
      </w:del>
      <w:ins w:id="4533" w:author="Administrator" w:date="2018-02-16T22:37:00Z">
        <w:r w:rsidR="00AA7C6E">
          <w:rPr>
            <w:rFonts w:ascii="Times New Roman" w:hAnsi="Times New Roman" w:hint="eastAsia"/>
            <w:szCs w:val="21"/>
          </w:rPr>
          <w:t xml:space="preserve">X </w:t>
        </w:r>
      </w:ins>
      <w:del w:id="4534" w:author="Administrator" w:date="2018-02-16T22:37:00Z">
        <w:r w:rsidDel="00AA7C6E">
          <w:rPr>
            <w:rFonts w:ascii="Times New Roman" w:hAnsi="Times New Roman"/>
            <w:szCs w:val="21"/>
          </w:rPr>
          <w:delText>m</w:delText>
        </w:r>
      </w:del>
      <w:ins w:id="4535" w:author="Administrator" w:date="2018-02-16T22:37:00Z">
        <w:r w:rsidR="00AA7C6E">
          <w:rPr>
            <w:rFonts w:ascii="Times New Roman" w:hAnsi="Times New Roman"/>
            <w:szCs w:val="21"/>
          </w:rPr>
          <w:t xml:space="preserve">X </w:t>
        </w:r>
      </w:ins>
      <w:del w:id="4536" w:author="Administrator" w:date="2018-02-16T22:37:00Z">
        <w:r w:rsidDel="00AA7C6E">
          <w:rPr>
            <w:rFonts w:ascii="Times New Roman" w:hAnsi="Times New Roman"/>
            <w:szCs w:val="21"/>
          </w:rPr>
          <w:delText>o</w:delText>
        </w:r>
      </w:del>
      <w:ins w:id="4537" w:author="Administrator" w:date="2018-02-16T22:37:00Z">
        <w:r w:rsidR="00AA7C6E">
          <w:rPr>
            <w:rFonts w:ascii="Times New Roman" w:hAnsi="Times New Roman"/>
            <w:szCs w:val="21"/>
          </w:rPr>
          <w:t xml:space="preserve">X </w:t>
        </w:r>
      </w:ins>
      <w:del w:id="4538" w:author="Administrator" w:date="2018-02-16T22:37:00Z">
        <w:r w:rsidDel="00AA7C6E">
          <w:rPr>
            <w:rFonts w:ascii="Times New Roman" w:hAnsi="Times New Roman"/>
            <w:szCs w:val="21"/>
          </w:rPr>
          <w:delText>t</w:delText>
        </w:r>
      </w:del>
      <w:ins w:id="4539" w:author="Administrator" w:date="2018-02-16T22:37:00Z">
        <w:r w:rsidR="00AA7C6E">
          <w:rPr>
            <w:rFonts w:ascii="Times New Roman" w:hAnsi="Times New Roman"/>
            <w:szCs w:val="21"/>
          </w:rPr>
          <w:t xml:space="preserve">X </w:t>
        </w:r>
      </w:ins>
      <w:del w:id="4540" w:author="Administrator" w:date="2018-02-16T22:37:00Z">
        <w:r w:rsidDel="00AA7C6E">
          <w:rPr>
            <w:rFonts w:ascii="Times New Roman" w:hAnsi="Times New Roman"/>
            <w:szCs w:val="21"/>
          </w:rPr>
          <w:delText>h</w:delText>
        </w:r>
      </w:del>
      <w:ins w:id="4541" w:author="Administrator" w:date="2018-02-16T22:37:00Z">
        <w:r w:rsidR="00AA7C6E">
          <w:rPr>
            <w:rFonts w:ascii="Times New Roman" w:hAnsi="Times New Roman"/>
            <w:szCs w:val="21"/>
          </w:rPr>
          <w:t xml:space="preserve">X </w:t>
        </w:r>
      </w:ins>
      <w:del w:id="4542" w:author="Administrator" w:date="2018-02-16T22:37:00Z">
        <w:r w:rsidDel="00AA7C6E">
          <w:rPr>
            <w:rFonts w:ascii="Times New Roman" w:hAnsi="Times New Roman"/>
            <w:szCs w:val="21"/>
          </w:rPr>
          <w:delText>e</w:delText>
        </w:r>
      </w:del>
      <w:ins w:id="4543" w:author="Administrator" w:date="2018-02-16T22:37:00Z">
        <w:r w:rsidR="00AA7C6E">
          <w:rPr>
            <w:rFonts w:ascii="Times New Roman" w:hAnsi="Times New Roman"/>
            <w:szCs w:val="21"/>
          </w:rPr>
          <w:t xml:space="preserve">X </w:t>
        </w:r>
      </w:ins>
      <w:del w:id="4544" w:author="Administrator" w:date="2018-02-16T22:37:00Z">
        <w:r w:rsidDel="00AA7C6E">
          <w:rPr>
            <w:rFonts w:ascii="Times New Roman" w:hAnsi="Times New Roman"/>
            <w:szCs w:val="21"/>
          </w:rPr>
          <w:delText>r</w:delText>
        </w:r>
      </w:del>
      <w:ins w:id="4545" w:author="Administrator" w:date="2018-02-16T22:37:00Z">
        <w:r w:rsidR="00AA7C6E">
          <w:rPr>
            <w:rFonts w:ascii="Times New Roman" w:hAnsi="Times New Roman"/>
            <w:szCs w:val="21"/>
          </w:rPr>
          <w:t xml:space="preserve">X </w:t>
        </w:r>
      </w:ins>
      <w:del w:id="4546" w:author="Administrator" w:date="2018-02-16T22:37:00Z">
        <w:r w:rsidDel="00AA7C6E">
          <w:rPr>
            <w:rFonts w:ascii="Times New Roman" w:hAnsi="Times New Roman"/>
            <w:szCs w:val="21"/>
          </w:rPr>
          <w:delText xml:space="preserve"> </w:delText>
        </w:r>
      </w:del>
      <w:ins w:id="4547" w:author="Administrator" w:date="2018-02-16T22:37:00Z">
        <w:r w:rsidR="00AA7C6E">
          <w:rPr>
            <w:rFonts w:ascii="Times New Roman" w:hAnsi="Times New Roman"/>
            <w:szCs w:val="21"/>
          </w:rPr>
          <w:t xml:space="preserve">X </w:t>
        </w:r>
      </w:ins>
      <w:del w:id="4548" w:author="Administrator" w:date="2018-02-16T22:37:00Z">
        <w:r w:rsidDel="00AA7C6E">
          <w:rPr>
            <w:rFonts w:ascii="Times New Roman" w:hAnsi="Times New Roman"/>
            <w:szCs w:val="21"/>
          </w:rPr>
          <w:delText>w</w:delText>
        </w:r>
      </w:del>
      <w:ins w:id="4549" w:author="Administrator" w:date="2018-02-16T22:37:00Z">
        <w:r w:rsidR="00AA7C6E">
          <w:rPr>
            <w:rFonts w:ascii="Times New Roman" w:hAnsi="Times New Roman"/>
            <w:szCs w:val="21"/>
          </w:rPr>
          <w:t xml:space="preserve">X </w:t>
        </w:r>
      </w:ins>
      <w:del w:id="4550" w:author="Administrator" w:date="2018-02-16T22:37:00Z">
        <w:r w:rsidDel="00AA7C6E">
          <w:rPr>
            <w:rFonts w:ascii="Times New Roman" w:hAnsi="Times New Roman"/>
            <w:szCs w:val="21"/>
          </w:rPr>
          <w:delText>a</w:delText>
        </w:r>
      </w:del>
      <w:ins w:id="4551" w:author="Administrator" w:date="2018-02-16T22:37:00Z">
        <w:r w:rsidR="00AA7C6E">
          <w:rPr>
            <w:rFonts w:ascii="Times New Roman" w:hAnsi="Times New Roman"/>
            <w:szCs w:val="21"/>
          </w:rPr>
          <w:t xml:space="preserve">X </w:t>
        </w:r>
      </w:ins>
      <w:del w:id="4552" w:author="Administrator" w:date="2018-02-16T22:37:00Z">
        <w:r w:rsidDel="00AA7C6E">
          <w:rPr>
            <w:rFonts w:ascii="Times New Roman" w:hAnsi="Times New Roman"/>
            <w:szCs w:val="21"/>
          </w:rPr>
          <w:delText>v</w:delText>
        </w:r>
      </w:del>
      <w:ins w:id="4553" w:author="Administrator" w:date="2018-02-16T22:37:00Z">
        <w:r w:rsidR="00AA7C6E">
          <w:rPr>
            <w:rFonts w:ascii="Times New Roman" w:hAnsi="Times New Roman"/>
            <w:szCs w:val="21"/>
          </w:rPr>
          <w:t xml:space="preserve">X </w:t>
        </w:r>
      </w:ins>
      <w:del w:id="4554" w:author="Administrator" w:date="2018-02-16T22:37:00Z">
        <w:r w:rsidDel="00AA7C6E">
          <w:rPr>
            <w:rFonts w:ascii="Times New Roman" w:hAnsi="Times New Roman"/>
            <w:szCs w:val="21"/>
          </w:rPr>
          <w:delText>e</w:delText>
        </w:r>
      </w:del>
      <w:ins w:id="4555" w:author="Administrator" w:date="2018-02-16T22:37:00Z">
        <w:r w:rsidR="00AA7C6E">
          <w:rPr>
            <w:rFonts w:ascii="Times New Roman" w:hAnsi="Times New Roman"/>
            <w:szCs w:val="21"/>
          </w:rPr>
          <w:t xml:space="preserve">X </w:t>
        </w:r>
      </w:ins>
      <w:del w:id="4556" w:author="Administrator" w:date="2018-02-16T22:37:00Z">
        <w:r w:rsidDel="00AA7C6E">
          <w:rPr>
            <w:rFonts w:ascii="Times New Roman" w:hAnsi="Times New Roman"/>
            <w:szCs w:val="21"/>
          </w:rPr>
          <w:delText>l</w:delText>
        </w:r>
      </w:del>
      <w:ins w:id="4557" w:author="Administrator" w:date="2018-02-16T22:37:00Z">
        <w:r w:rsidR="00AA7C6E">
          <w:rPr>
            <w:rFonts w:ascii="Times New Roman" w:hAnsi="Times New Roman"/>
            <w:szCs w:val="21"/>
          </w:rPr>
          <w:t xml:space="preserve">X </w:t>
        </w:r>
      </w:ins>
      <w:del w:id="4558" w:author="Administrator" w:date="2018-02-16T22:37:00Z">
        <w:r w:rsidDel="00AA7C6E">
          <w:rPr>
            <w:rFonts w:ascii="Times New Roman" w:hAnsi="Times New Roman"/>
            <w:szCs w:val="21"/>
          </w:rPr>
          <w:delText>e</w:delText>
        </w:r>
      </w:del>
      <w:ins w:id="4559" w:author="Administrator" w:date="2018-02-16T22:37:00Z">
        <w:r w:rsidR="00AA7C6E">
          <w:rPr>
            <w:rFonts w:ascii="Times New Roman" w:hAnsi="Times New Roman"/>
            <w:szCs w:val="21"/>
          </w:rPr>
          <w:t xml:space="preserve">X </w:t>
        </w:r>
      </w:ins>
      <w:del w:id="4560" w:author="Administrator" w:date="2018-02-16T22:37:00Z">
        <w:r w:rsidDel="00AA7C6E">
          <w:rPr>
            <w:rFonts w:ascii="Times New Roman" w:hAnsi="Times New Roman"/>
            <w:szCs w:val="21"/>
          </w:rPr>
          <w:delText>t</w:delText>
        </w:r>
      </w:del>
      <w:ins w:id="4561" w:author="Administrator" w:date="2018-02-16T22:37:00Z">
        <w:r w:rsidR="00AA7C6E">
          <w:rPr>
            <w:rFonts w:ascii="Times New Roman" w:hAnsi="Times New Roman"/>
            <w:szCs w:val="21"/>
          </w:rPr>
          <w:t xml:space="preserve">X </w:t>
        </w:r>
      </w:ins>
      <w:del w:id="4562" w:author="Administrator" w:date="2018-02-16T22:37:00Z">
        <w:r w:rsidDel="00AA7C6E">
          <w:rPr>
            <w:rFonts w:ascii="Times New Roman" w:hAnsi="Times New Roman" w:hint="eastAsia"/>
            <w:szCs w:val="21"/>
          </w:rPr>
          <w:delText>)</w:delText>
        </w:r>
      </w:del>
      <w:ins w:id="4563" w:author="Administrator" w:date="2018-02-16T22:37:00Z">
        <w:r w:rsidR="00AA7C6E">
          <w:rPr>
            <w:rFonts w:ascii="Times New Roman" w:hAnsi="Times New Roman" w:hint="eastAsia"/>
            <w:szCs w:val="21"/>
          </w:rPr>
          <w:t xml:space="preserve">X </w:t>
        </w:r>
      </w:ins>
      <w:del w:id="4564" w:author="Administrator" w:date="2018-02-16T22:37:00Z">
        <w:r w:rsidDel="00AA7C6E">
          <w:rPr>
            <w:rFonts w:ascii="Times New Roman" w:hAnsi="Times New Roman" w:hint="eastAsia"/>
            <w:szCs w:val="21"/>
          </w:rPr>
          <w:delText>的</w:delText>
        </w:r>
      </w:del>
      <w:ins w:id="4565" w:author="Administrator" w:date="2018-02-16T22:37:00Z">
        <w:r w:rsidR="00AA7C6E">
          <w:rPr>
            <w:rFonts w:ascii="Times New Roman" w:hAnsi="Times New Roman" w:hint="eastAsia"/>
            <w:szCs w:val="21"/>
          </w:rPr>
          <w:t xml:space="preserve">X </w:t>
        </w:r>
      </w:ins>
      <w:del w:id="4566" w:author="Administrator" w:date="2018-02-16T22:37:00Z">
        <w:r w:rsidDel="00AA7C6E">
          <w:rPr>
            <w:rFonts w:ascii="Times New Roman" w:hAnsi="Times New Roman" w:hint="eastAsia"/>
            <w:szCs w:val="21"/>
          </w:rPr>
          <w:delText>函</w:delText>
        </w:r>
      </w:del>
      <w:ins w:id="4567" w:author="Administrator" w:date="2018-02-16T22:37:00Z">
        <w:r w:rsidR="00AA7C6E">
          <w:rPr>
            <w:rFonts w:ascii="Times New Roman" w:hAnsi="Times New Roman" w:hint="eastAsia"/>
            <w:szCs w:val="21"/>
          </w:rPr>
          <w:t xml:space="preserve">X </w:t>
        </w:r>
      </w:ins>
      <w:del w:id="4568" w:author="Administrator" w:date="2018-02-16T22:37:00Z">
        <w:r w:rsidDel="00AA7C6E">
          <w:rPr>
            <w:rFonts w:ascii="Times New Roman" w:hAnsi="Times New Roman" w:hint="eastAsia"/>
            <w:szCs w:val="21"/>
          </w:rPr>
          <w:delText>数</w:delText>
        </w:r>
      </w:del>
      <w:ins w:id="4569" w:author="Administrator" w:date="2018-02-16T22:37:00Z">
        <w:r w:rsidR="00AA7C6E">
          <w:rPr>
            <w:rFonts w:ascii="Times New Roman" w:hAnsi="Times New Roman" w:hint="eastAsia"/>
            <w:szCs w:val="21"/>
          </w:rPr>
          <w:t xml:space="preserve">X </w:t>
        </w:r>
      </w:ins>
      <w:r>
        <w:rPr>
          <w:rFonts w:ascii="Times New Roman" w:hAnsi="Times New Roman" w:hint="eastAsia"/>
          <w:szCs w:val="21"/>
        </w:rPr>
        <w:t>，则</w:t>
      </w:r>
      <w:commentRangeEnd w:id="4191"/>
      <w:r w:rsidR="00B5392D">
        <w:rPr>
          <w:rStyle w:val="ab"/>
        </w:rPr>
        <w:commentReference w:id="4191"/>
      </w:r>
    </w:p>
    <w:p w:rsidR="00F574F3" w:rsidRPr="00E410BC" w:rsidRDefault="00181407" w:rsidP="00F574F3">
      <w:pPr>
        <w:adjustRightInd w:val="0"/>
        <w:snapToGrid w:val="0"/>
        <w:jc w:val="left"/>
        <w:rPr>
          <w:rFonts w:ascii="Times New Roman" w:hAnsi="Times New Roman"/>
          <w:szCs w:val="21"/>
        </w:rPr>
      </w:pPr>
      <m:oMathPara>
        <m:oMath>
          <w:commentRangeStart w:id="4570"/>
          <m:sSub>
            <m:sSubPr>
              <m:ctrlPr>
                <w:rPr>
                  <w:rFonts w:ascii="Cambria Math" w:hAnsi="Cambria Math"/>
                  <w:color w:val="FF0000"/>
                  <w:szCs w:val="21"/>
                </w:rPr>
              </m:ctrlPr>
            </m:sSubPr>
            <m:e>
              <m:r>
                <w:rPr>
                  <w:rFonts w:ascii="Cambria Math" w:hAnsi="Cambria Math"/>
                  <w:color w:val="FF0000"/>
                  <w:szCs w:val="21"/>
                  <w:rPrChange w:id="4571" w:author="hnj2288" w:date="2016-05-13T16:48:00Z">
                    <w:rPr>
                      <w:rFonts w:ascii="Cambria Math" w:hAnsi="Cambria Math"/>
                      <w:szCs w:val="21"/>
                    </w:rPr>
                  </w:rPrChange>
                </w:rPr>
                <m:t>WT</m:t>
              </m:r>
            </m:e>
            <m:sub>
              <m:r>
                <w:rPr>
                  <w:rFonts w:ascii="Cambria Math" w:hAnsi="Cambria Math"/>
                  <w:color w:val="FF0000"/>
                  <w:szCs w:val="21"/>
                  <w:rPrChange w:id="4572" w:author="hnj2288" w:date="2016-05-13T16:48:00Z">
                    <w:rPr>
                      <w:rFonts w:ascii="Cambria Math" w:hAnsi="Cambria Math"/>
                      <w:szCs w:val="21"/>
                    </w:rPr>
                  </w:rPrChange>
                </w:rPr>
                <m:t>x</m:t>
              </m:r>
            </m:sub>
          </m:sSub>
          <m:d>
            <m:dPr>
              <m:ctrlPr>
                <w:rPr>
                  <w:rFonts w:ascii="Cambria Math" w:hAnsi="Cambria Math"/>
                  <w:i/>
                  <w:color w:val="FF0000"/>
                  <w:szCs w:val="21"/>
                </w:rPr>
              </m:ctrlPr>
            </m:dPr>
            <m:e>
              <m:r>
                <w:rPr>
                  <w:rFonts w:ascii="Cambria Math" w:hAnsi="Cambria Math"/>
                  <w:color w:val="FF0000"/>
                  <w:szCs w:val="21"/>
                  <w:rPrChange w:id="4573" w:author="hnj2288" w:date="2016-05-13T16:48:00Z">
                    <w:rPr>
                      <w:rFonts w:ascii="Cambria Math" w:hAnsi="Cambria Math"/>
                      <w:szCs w:val="21"/>
                    </w:rPr>
                  </w:rPrChange>
                </w:rPr>
                <m:t>a,τ</m:t>
              </m:r>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ad>
                <m:radPr>
                  <m:degHide m:val="on"/>
                  <m:ctrlPr>
                    <w:rPr>
                      <w:rFonts w:ascii="Cambria Math" w:hAnsi="Cambria Math"/>
                      <w:i/>
                      <w:szCs w:val="21"/>
                    </w:rPr>
                  </m:ctrlPr>
                </m:radPr>
                <m:deg/>
                <m:e>
                  <m:r>
                    <w:rPr>
                      <w:rFonts w:ascii="Cambria Math" w:hAnsi="Cambria Math"/>
                      <w:szCs w:val="21"/>
                    </w:rPr>
                    <m:t>a</m:t>
                  </m:r>
                </m:e>
              </m:rad>
            </m:den>
          </m:f>
          <m:nary>
            <m:naryPr>
              <m:limLoc m:val="undOvr"/>
              <m:subHide m:val="on"/>
              <m:supHide m:val="on"/>
              <m:ctrlPr>
                <w:rPr>
                  <w:rFonts w:ascii="Cambria Math" w:hAnsi="Cambria Math"/>
                  <w:i/>
                  <w:szCs w:val="21"/>
                </w:rPr>
              </m:ctrlPr>
            </m:naryPr>
            <m:sub/>
            <m:sup/>
            <m:e>
              <m:r>
                <w:rPr>
                  <w:rFonts w:ascii="Cambria Math" w:hAnsi="Cambria Math"/>
                  <w:szCs w:val="21"/>
                </w:rPr>
                <m:t>x</m:t>
              </m:r>
              <m:d>
                <m:dPr>
                  <m:ctrlPr>
                    <w:rPr>
                      <w:rFonts w:ascii="Cambria Math" w:hAnsi="Cambria Math"/>
                      <w:i/>
                      <w:szCs w:val="21"/>
                    </w:rPr>
                  </m:ctrlPr>
                </m:dPr>
                <m:e>
                  <m:r>
                    <w:rPr>
                      <w:rFonts w:ascii="Cambria Math" w:hAnsi="Cambria Math"/>
                      <w:szCs w:val="21"/>
                    </w:rPr>
                    <m:t>t</m:t>
                  </m:r>
                </m:e>
              </m:d>
              <m:sSup>
                <m:sSupPr>
                  <m:ctrlPr>
                    <w:rPr>
                      <w:rFonts w:ascii="Cambria Math" w:hAnsi="Cambria Math"/>
                      <w:i/>
                      <w:szCs w:val="21"/>
                    </w:rPr>
                  </m:ctrlPr>
                </m:sSupPr>
                <m:e>
                  <m:r>
                    <w:rPr>
                      <w:rFonts w:ascii="Cambria Math" w:hAnsi="Cambria Math"/>
                      <w:szCs w:val="21"/>
                    </w:rPr>
                    <m:t>φ</m:t>
                  </m:r>
                </m:e>
                <m:sup>
                  <m:r>
                    <w:rPr>
                      <w:rFonts w:ascii="Cambria Math" w:hAnsi="Cambria Math"/>
                      <w:szCs w:val="21"/>
                    </w:rPr>
                    <m:t>*</m:t>
                  </m:r>
                </m:sup>
              </m:sSup>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t-τ</m:t>
                      </m:r>
                    </m:num>
                    <m:den>
                      <m:r>
                        <w:rPr>
                          <w:rFonts w:ascii="Cambria Math" w:hAnsi="Cambria Math"/>
                          <w:szCs w:val="21"/>
                        </w:rPr>
                        <m:t>a</m:t>
                      </m:r>
                    </m:den>
                  </m:f>
                </m:e>
              </m:d>
              <m:r>
                <m:rPr>
                  <m:sty m:val="p"/>
                </m:rPr>
                <w:rPr>
                  <w:rFonts w:ascii="Cambria Math" w:hAnsi="Cambria Math"/>
                  <w:szCs w:val="21"/>
                </w:rPr>
                <m:t>d</m:t>
              </m:r>
              <m:r>
                <w:rPr>
                  <w:rFonts w:ascii="Cambria Math" w:hAnsi="Cambria Math"/>
                  <w:szCs w:val="21"/>
                </w:rPr>
                <m:t>t</m:t>
              </m:r>
            </m:e>
          </m:nary>
          <w:ins w:id="4574" w:author="hnj2288" w:date="2016-05-13T16:46:00Z">
            <m:r>
              <m:rPr>
                <m:sty m:val="p"/>
              </m:rPr>
              <w:rPr>
                <w:rFonts w:ascii="Cambria Math" w:hAnsi="Cambria Math"/>
                <w:szCs w:val="21"/>
              </w:rPr>
              <m:t>=</m:t>
            </m:r>
          </w:ins>
        </m:oMath>
      </m:oMathPara>
    </w:p>
    <w:p w:rsidR="00E410BC" w:rsidRDefault="00E410BC" w:rsidP="00F574F3">
      <w:pPr>
        <w:adjustRightInd w:val="0"/>
        <w:snapToGrid w:val="0"/>
        <w:jc w:val="left"/>
        <w:rPr>
          <w:rFonts w:ascii="Times New Roman" w:hAnsi="Times New Roman"/>
          <w:szCs w:val="21"/>
        </w:rPr>
      </w:pPr>
    </w:p>
    <w:p w:rsidR="00F574F3" w:rsidRDefault="00E410BC" w:rsidP="00F574F3">
      <w:pPr>
        <w:adjustRightInd w:val="0"/>
        <w:snapToGrid w:val="0"/>
        <w:jc w:val="left"/>
        <w:rPr>
          <w:rFonts w:ascii="Times New Roman" w:hAnsi="Times New Roman"/>
          <w:szCs w:val="21"/>
        </w:rPr>
      </w:pPr>
      <m:oMath>
        <m:r>
          <m:rPr>
            <m:sty m:val="p"/>
          </m:rPr>
          <w:rPr>
            <w:rFonts w:ascii="Cambria Math" w:hAnsi="Cambria Math"/>
            <w:szCs w:val="21"/>
          </w:rPr>
          <m:t xml:space="preserve">                 </m:t>
        </m:r>
        <w:del w:id="4575" w:author="hnj2288" w:date="2016-05-13T16:46:00Z">
          <m:r>
            <m:rPr>
              <m:sty m:val="p"/>
            </m:rPr>
            <w:rPr>
              <w:rFonts w:ascii="Cambria Math" w:hAnsi="Cambria Math"/>
              <w:szCs w:val="21"/>
            </w:rPr>
            <m:t>=</m:t>
          </m:r>
        </w:del>
        <m:r>
          <m:rPr>
            <m:sty m:val="p"/>
          </m:rPr>
          <w:rPr>
            <w:rFonts w:ascii="Cambria Math" w:hAnsi="Cambria Math"/>
            <w:szCs w:val="21"/>
          </w:rPr>
          <m:t>&lt;</m:t>
        </m:r>
        <m:r>
          <w:rPr>
            <w:rFonts w:ascii="Cambria Math" w:hAnsi="Times New Roman" w:hint="eastAsia"/>
            <w:szCs w:val="21"/>
          </w:rPr>
          <m:t>x</m:t>
        </m:r>
        <m:d>
          <m:dPr>
            <m:ctrlPr>
              <w:rPr>
                <w:rFonts w:ascii="Cambria Math" w:hAnsi="Cambria Math"/>
                <w:szCs w:val="21"/>
              </w:rPr>
            </m:ctrlPr>
          </m:dPr>
          <m:e>
            <m:r>
              <w:rPr>
                <w:rFonts w:ascii="Cambria Math" w:hAnsi="Cambria Math"/>
                <w:szCs w:val="21"/>
              </w:rPr>
              <m:t>t</m:t>
            </m:r>
          </m:e>
        </m:d>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φ</m:t>
            </m:r>
          </m:e>
          <m:sub>
            <m:r>
              <w:rPr>
                <w:rFonts w:ascii="Cambria Math" w:hAnsi="Cambria Math"/>
                <w:szCs w:val="21"/>
              </w:rPr>
              <m:t>aτ</m:t>
            </m:r>
          </m:sub>
        </m:sSub>
        <m:r>
          <m:rPr>
            <m:sty m:val="p"/>
          </m:rPr>
          <w:rPr>
            <w:rFonts w:ascii="Cambria Math" w:hAnsi="Cambria Math"/>
            <w:szCs w:val="21"/>
          </w:rPr>
          <m:t>(</m:t>
        </m:r>
        <m:r>
          <w:rPr>
            <w:rFonts w:ascii="Cambria Math" w:hAnsi="Cambria Math"/>
            <w:szCs w:val="21"/>
          </w:rPr>
          <m:t>t</m:t>
        </m:r>
        <m:r>
          <m:rPr>
            <m:sty m:val="p"/>
          </m:rPr>
          <w:rPr>
            <w:rFonts w:ascii="Cambria Math" w:hAnsi="Cambria Math"/>
            <w:szCs w:val="21"/>
          </w:rPr>
          <m:t>)</m:t>
        </m:r>
        <m:r>
          <w:rPr>
            <w:rFonts w:ascii="Cambria Math" w:hAnsi="Cambria Math"/>
            <w:szCs w:val="21"/>
          </w:rPr>
          <m:t>&gt;</m:t>
        </m:r>
      </m:oMath>
      <w:r>
        <w:rPr>
          <w:rFonts w:ascii="Times New Roman" w:hAnsi="Times New Roman" w:hint="eastAsia"/>
          <w:szCs w:val="21"/>
        </w:rPr>
        <w:t xml:space="preserve"> </w:t>
      </w:r>
      <w:commentRangeEnd w:id="4570"/>
      <w:r w:rsidR="00B5392D">
        <w:rPr>
          <w:rStyle w:val="ab"/>
        </w:rPr>
        <w:commentReference w:id="4570"/>
      </w:r>
      <w:r>
        <w:rPr>
          <w:rFonts w:ascii="Times New Roman" w:hAnsi="Times New Roman" w:hint="eastAsia"/>
          <w:szCs w:val="21"/>
        </w:rPr>
        <w:t xml:space="preserve">     </w:t>
      </w:r>
      <w:commentRangeStart w:id="4576"/>
      <w:r>
        <w:rPr>
          <w:rFonts w:ascii="Times New Roman" w:hAnsi="Times New Roman" w:hint="eastAsia"/>
          <w:szCs w:val="21"/>
        </w:rPr>
        <w:t>（</w:t>
      </w:r>
      <w:del w:id="4577" w:author="hnj2288" w:date="2016-05-13T16:47:00Z">
        <w:r w:rsidDel="00875E38">
          <w:rPr>
            <w:rFonts w:ascii="Times New Roman" w:hAnsi="Times New Roman" w:hint="eastAsia"/>
            <w:szCs w:val="21"/>
          </w:rPr>
          <w:delText>2-</w:delText>
        </w:r>
      </w:del>
      <w:r>
        <w:rPr>
          <w:rFonts w:ascii="Times New Roman" w:hAnsi="Times New Roman" w:hint="eastAsia"/>
          <w:szCs w:val="21"/>
        </w:rPr>
        <w:t>1</w:t>
      </w:r>
      <w:r>
        <w:rPr>
          <w:rFonts w:ascii="Times New Roman" w:hAnsi="Times New Roman" w:hint="eastAsia"/>
          <w:szCs w:val="21"/>
        </w:rPr>
        <w:t>）</w:t>
      </w:r>
      <w:commentRangeEnd w:id="4576"/>
      <w:r w:rsidR="00B5392D">
        <w:rPr>
          <w:rStyle w:val="ab"/>
        </w:rPr>
        <w:commentReference w:id="4576"/>
      </w:r>
    </w:p>
    <w:p w:rsidR="00F574F3" w:rsidRPr="006729F0" w:rsidRDefault="00D53A35" w:rsidP="00F574F3">
      <w:pPr>
        <w:adjustRightInd w:val="0"/>
        <w:snapToGrid w:val="0"/>
        <w:jc w:val="left"/>
        <w:rPr>
          <w:rFonts w:ascii="Times New Roman" w:hAnsi="Times New Roman"/>
        </w:rPr>
      </w:pPr>
      <w:commentRangeStart w:id="4578"/>
      <w:r>
        <w:rPr>
          <w:rFonts w:hint="eastAsia"/>
        </w:rPr>
        <w:t>称为</w:t>
      </w:r>
      <m:oMath>
        <w:del w:id="4579" w:author="Administrator" w:date="2018-02-16T22:38:00Z">
          <m:r>
            <m:rPr>
              <m:sty m:val="p"/>
            </m:rPr>
            <w:rPr>
              <w:rFonts w:ascii="Cambria Math" w:hAnsi="宋体"/>
              <w:rPrChange w:id="4580" w:author="Administrator" w:date="2018-02-16T22:38:00Z">
                <w:rPr>
                  <w:rFonts w:ascii="Cambria Math" w:hAnsi="Cambria Math"/>
                </w:rPr>
              </w:rPrChange>
            </w:rPr>
            <m:t>x</m:t>
          </m:r>
        </w:del>
        <w:ins w:id="4581" w:author="Administrator" w:date="2018-02-16T22:38:00Z">
          <m:r>
            <m:rPr>
              <m:sty m:val="p"/>
            </m:rPr>
            <w:rPr>
              <w:rFonts w:ascii="Cambria Math" w:hAnsi="宋体"/>
              <w:rPrChange w:id="4582" w:author="Administrator" w:date="2018-02-16T22:38:00Z">
                <w:rPr>
                  <w:rFonts w:ascii="Cambria Math" w:hAnsi="Cambria Math"/>
                </w:rPr>
              </w:rPrChange>
            </w:rPr>
            <m:t xml:space="preserve">X </m:t>
          </m:r>
        </w:ins>
        <w:del w:id="4583" w:author="Administrator" w:date="2018-02-16T22:38:00Z">
          <m:r>
            <m:rPr>
              <m:sty m:val="p"/>
            </m:rPr>
            <w:rPr>
              <w:rFonts w:ascii="Cambria Math" w:hAnsi="宋体"/>
              <w:rPrChange w:id="4584" w:author="Administrator" w:date="2018-02-16T22:38:00Z">
                <w:rPr>
                  <w:rFonts w:ascii="Cambria Math" w:hAnsi="Cambria Math"/>
                </w:rPr>
              </w:rPrChange>
            </w:rPr>
            <m:t>(</m:t>
          </m:r>
        </w:del>
        <w:ins w:id="4585" w:author="Administrator" w:date="2018-02-16T22:38:00Z">
          <m:r>
            <m:rPr>
              <m:sty m:val="p"/>
            </m:rPr>
            <w:rPr>
              <w:rFonts w:ascii="Cambria Math" w:hAnsi="宋体"/>
              <w:rPrChange w:id="4586" w:author="Administrator" w:date="2018-02-16T22:38:00Z">
                <w:rPr>
                  <w:rFonts w:ascii="Cambria Math" w:hAnsi="Cambria Math"/>
                </w:rPr>
              </w:rPrChange>
            </w:rPr>
            <m:t xml:space="preserve">X </m:t>
          </m:r>
        </w:ins>
        <w:del w:id="4587" w:author="Administrator" w:date="2018-02-16T22:38:00Z">
          <m:r>
            <m:rPr>
              <m:sty m:val="p"/>
            </m:rPr>
            <w:rPr>
              <w:rFonts w:ascii="Cambria Math" w:hAnsi="宋体"/>
              <w:rPrChange w:id="4588" w:author="Administrator" w:date="2018-02-16T22:38:00Z">
                <w:rPr>
                  <w:rFonts w:ascii="Cambria Math" w:hAnsi="Cambria Math"/>
                </w:rPr>
              </w:rPrChange>
            </w:rPr>
            <m:t>t</m:t>
          </m:r>
        </w:del>
        <w:ins w:id="4589" w:author="Administrator" w:date="2018-02-16T22:38:00Z">
          <m:r>
            <m:rPr>
              <m:sty m:val="p"/>
            </m:rPr>
            <w:rPr>
              <w:rFonts w:ascii="Cambria Math" w:hAnsi="宋体"/>
              <w:rPrChange w:id="4590" w:author="Administrator" w:date="2018-02-16T22:38:00Z">
                <w:rPr>
                  <w:rFonts w:ascii="Cambria Math" w:hAnsi="Cambria Math"/>
                </w:rPr>
              </w:rPrChange>
            </w:rPr>
            <m:t xml:space="preserve">X </m:t>
          </m:r>
        </w:ins>
        <w:del w:id="4591" w:author="Administrator" w:date="2018-02-16T22:38:00Z">
          <m:r>
            <m:rPr>
              <m:sty m:val="p"/>
            </m:rPr>
            <w:rPr>
              <w:rFonts w:ascii="Cambria Math" w:hAnsi="宋体"/>
              <w:rPrChange w:id="4592" w:author="Administrator" w:date="2018-02-16T22:38:00Z">
                <w:rPr>
                  <w:rFonts w:ascii="Cambria Math" w:hAnsi="Cambria Math"/>
                </w:rPr>
              </w:rPrChange>
            </w:rPr>
            <m:t>)</m:t>
          </m:r>
        </w:del>
        <w:ins w:id="4593" w:author="Administrator" w:date="2018-02-16T22:38:00Z">
          <m:r>
            <m:rPr>
              <m:sty m:val="p"/>
            </m:rPr>
            <w:rPr>
              <w:rFonts w:ascii="Cambria Math" w:hAnsi="宋体"/>
              <w:rPrChange w:id="4594" w:author="Administrator" w:date="2018-02-16T22:38:00Z">
                <w:rPr>
                  <w:rFonts w:ascii="Cambria Math" w:hAnsi="Cambria Math"/>
                </w:rPr>
              </w:rPrChange>
            </w:rPr>
            <m:t xml:space="preserve">X </m:t>
          </m:r>
        </w:ins>
        <w:del w:id="4595" w:author="Administrator" w:date="2018-02-16T22:38:00Z"/>
      </m:oMath>
      <w:r w:rsidRPr="00AA7C6E" w:rsidDel="00AA7C6E">
        <w:rPr>
          <w:rFonts w:ascii="宋体" w:hAnsi="宋体" w:hint="eastAsia"/>
          <w:rPrChange w:id="4596" w:author="Administrator" w:date="2018-02-16T22:38:00Z">
            <w:rPr>
              <w:rFonts w:hint="eastAsia"/>
            </w:rPr>
          </w:rPrChange>
        </w:rPr>
        <w:t>的</w:t>
      </w:r>
      <w:ins w:id="4597" w:author="Administrator" w:date="2018-02-16T22:38:00Z">
        <w:r w:rsidR="00AA7C6E" w:rsidRPr="00AA7C6E">
          <w:rPr>
            <w:rFonts w:ascii="宋体" w:hAnsi="宋体" w:hint="eastAsia"/>
            <w:rPrChange w:id="4598" w:author="Administrator" w:date="2018-02-16T22:38:00Z">
              <w:rPr>
                <w:rFonts w:hint="eastAsia"/>
              </w:rPr>
            </w:rPrChange>
          </w:rPr>
          <w:t xml:space="preserve">X </w:t>
        </w:r>
      </w:ins>
      <w:del w:id="4599" w:author="Administrator" w:date="2018-02-16T22:38:00Z">
        <w:r w:rsidRPr="00AA7C6E" w:rsidDel="00AA7C6E">
          <w:rPr>
            <w:rFonts w:ascii="宋体" w:hAnsi="宋体" w:hint="eastAsia"/>
            <w:rPrChange w:id="4600" w:author="Administrator" w:date="2018-02-16T22:38:00Z">
              <w:rPr>
                <w:rFonts w:hint="eastAsia"/>
              </w:rPr>
            </w:rPrChange>
          </w:rPr>
          <w:delText>小</w:delText>
        </w:r>
      </w:del>
      <w:ins w:id="4601" w:author="Administrator" w:date="2018-02-16T22:38:00Z">
        <w:r w:rsidR="00AA7C6E" w:rsidRPr="00AA7C6E">
          <w:rPr>
            <w:rFonts w:ascii="宋体" w:hAnsi="宋体" w:hint="eastAsia"/>
            <w:rPrChange w:id="4602" w:author="Administrator" w:date="2018-02-16T22:38:00Z">
              <w:rPr>
                <w:rFonts w:hint="eastAsia"/>
              </w:rPr>
            </w:rPrChange>
          </w:rPr>
          <w:t xml:space="preserve">X </w:t>
        </w:r>
      </w:ins>
      <w:del w:id="4603" w:author="Administrator" w:date="2018-02-16T22:38:00Z">
        <w:r w:rsidRPr="00AA7C6E" w:rsidDel="00AA7C6E">
          <w:rPr>
            <w:rFonts w:ascii="宋体" w:hAnsi="宋体" w:hint="eastAsia"/>
            <w:rPrChange w:id="4604" w:author="Administrator" w:date="2018-02-16T22:38:00Z">
              <w:rPr>
                <w:rFonts w:hint="eastAsia"/>
              </w:rPr>
            </w:rPrChange>
          </w:rPr>
          <w:delText>波</w:delText>
        </w:r>
      </w:del>
      <w:ins w:id="4605" w:author="Administrator" w:date="2018-02-16T22:38:00Z">
        <w:r w:rsidR="00AA7C6E" w:rsidRPr="00AA7C6E">
          <w:rPr>
            <w:rFonts w:ascii="宋体" w:hAnsi="宋体" w:hint="eastAsia"/>
            <w:rPrChange w:id="4606" w:author="Administrator" w:date="2018-02-16T22:38:00Z">
              <w:rPr>
                <w:rFonts w:hint="eastAsia"/>
              </w:rPr>
            </w:rPrChange>
          </w:rPr>
          <w:t xml:space="preserve">X </w:t>
        </w:r>
      </w:ins>
      <w:del w:id="4607" w:author="Administrator" w:date="2018-02-16T22:38:00Z">
        <w:r w:rsidRPr="00AA7C6E" w:rsidDel="00AA7C6E">
          <w:rPr>
            <w:rFonts w:ascii="宋体" w:hAnsi="宋体" w:hint="eastAsia"/>
            <w:rPrChange w:id="4608" w:author="Administrator" w:date="2018-02-16T22:38:00Z">
              <w:rPr>
                <w:rFonts w:hint="eastAsia"/>
              </w:rPr>
            </w:rPrChange>
          </w:rPr>
          <w:delText>变</w:delText>
        </w:r>
      </w:del>
      <w:ins w:id="4609" w:author="Administrator" w:date="2018-02-16T22:38:00Z">
        <w:r w:rsidR="00AA7C6E" w:rsidRPr="00AA7C6E">
          <w:rPr>
            <w:rFonts w:ascii="宋体" w:hAnsi="宋体" w:hint="eastAsia"/>
            <w:rPrChange w:id="4610" w:author="Administrator" w:date="2018-02-16T22:38:00Z">
              <w:rPr>
                <w:rFonts w:hint="eastAsia"/>
              </w:rPr>
            </w:rPrChange>
          </w:rPr>
          <w:t xml:space="preserve">X </w:t>
        </w:r>
      </w:ins>
      <w:del w:id="4611" w:author="Administrator" w:date="2018-02-16T22:38:00Z">
        <w:r w:rsidRPr="00AA7C6E" w:rsidDel="00AA7C6E">
          <w:rPr>
            <w:rFonts w:ascii="宋体" w:hAnsi="宋体" w:hint="eastAsia"/>
            <w:rPrChange w:id="4612" w:author="Administrator" w:date="2018-02-16T22:38:00Z">
              <w:rPr>
                <w:rFonts w:hint="eastAsia"/>
              </w:rPr>
            </w:rPrChange>
          </w:rPr>
          <w:delText>化</w:delText>
        </w:r>
      </w:del>
      <w:ins w:id="4613" w:author="Administrator" w:date="2018-02-16T22:38:00Z">
        <w:r w:rsidR="00AA7C6E" w:rsidRPr="00AA7C6E">
          <w:rPr>
            <w:rFonts w:ascii="宋体" w:hAnsi="宋体" w:hint="eastAsia"/>
            <w:rPrChange w:id="4614" w:author="Administrator" w:date="2018-02-16T22:38:00Z">
              <w:rPr>
                <w:rFonts w:hint="eastAsia"/>
              </w:rPr>
            </w:rPrChange>
          </w:rPr>
          <w:t xml:space="preserve">X </w:t>
        </w:r>
      </w:ins>
      <w:del w:id="4615" w:author="Administrator" w:date="2018-02-16T22:38:00Z">
        <w:r w:rsidRPr="00AA7C6E" w:rsidDel="00AA7C6E">
          <w:rPr>
            <w:rFonts w:ascii="宋体" w:hAnsi="宋体" w:hint="eastAsia"/>
            <w:rPrChange w:id="4616" w:author="Administrator" w:date="2018-02-16T22:38:00Z">
              <w:rPr>
                <w:rFonts w:hint="eastAsia"/>
              </w:rPr>
            </w:rPrChange>
          </w:rPr>
          <w:delText>。</w:delText>
        </w:r>
      </w:del>
      <w:ins w:id="4617" w:author="Administrator" w:date="2018-02-16T22:38:00Z">
        <w:r w:rsidR="00AA7C6E" w:rsidRPr="00AA7C6E">
          <w:rPr>
            <w:rFonts w:ascii="宋体" w:hAnsi="宋体" w:hint="eastAsia"/>
            <w:rPrChange w:id="4618" w:author="Administrator" w:date="2018-02-16T22:38:00Z">
              <w:rPr>
                <w:rFonts w:hint="eastAsia"/>
              </w:rPr>
            </w:rPrChange>
          </w:rPr>
          <w:t xml:space="preserve">X </w:t>
        </w:r>
      </w:ins>
      <w:del w:id="4619" w:author="Administrator" w:date="2018-02-16T22:38:00Z">
        <w:r w:rsidRPr="00AA7C6E" w:rsidDel="00AA7C6E">
          <w:rPr>
            <w:rFonts w:ascii="宋体" w:hAnsi="宋体" w:hint="eastAsia"/>
            <w:rPrChange w:id="4620" w:author="Administrator" w:date="2018-02-16T22:38:00Z">
              <w:rPr>
                <w:rFonts w:hint="eastAsia"/>
              </w:rPr>
            </w:rPrChange>
          </w:rPr>
          <w:delText>式</w:delText>
        </w:r>
      </w:del>
      <w:ins w:id="4621" w:author="Administrator" w:date="2018-02-16T22:38:00Z">
        <w:r w:rsidR="00AA7C6E" w:rsidRPr="00AA7C6E">
          <w:rPr>
            <w:rFonts w:ascii="宋体" w:hAnsi="宋体" w:hint="eastAsia"/>
            <w:rPrChange w:id="4622" w:author="Administrator" w:date="2018-02-16T22:38:00Z">
              <w:rPr>
                <w:rFonts w:hint="eastAsia"/>
              </w:rPr>
            </w:rPrChange>
          </w:rPr>
          <w:t xml:space="preserve">X </w:t>
        </w:r>
      </w:ins>
      <w:del w:id="4623" w:author="Administrator" w:date="2018-02-16T22:38:00Z">
        <w:r w:rsidRPr="00AA7C6E" w:rsidDel="00AA7C6E">
          <w:rPr>
            <w:rFonts w:ascii="宋体" w:hAnsi="宋体" w:hint="eastAsia"/>
            <w:rPrChange w:id="4624" w:author="Administrator" w:date="2018-02-16T22:38:00Z">
              <w:rPr>
                <w:rFonts w:hint="eastAsia"/>
              </w:rPr>
            </w:rPrChange>
          </w:rPr>
          <w:delText>中</w:delText>
        </w:r>
      </w:del>
      <m:oMath>
        <w:ins w:id="4625" w:author="Administrator" w:date="2018-02-16T22:38:00Z">
          <m:r>
            <m:rPr>
              <m:sty m:val="p"/>
            </m:rPr>
            <w:rPr>
              <w:rFonts w:ascii="Cambria Math" w:hAnsi="宋体" w:hint="eastAsia"/>
              <w:rPrChange w:id="4626" w:author="Administrator" w:date="2018-02-16T22:38:00Z">
                <w:rPr>
                  <w:rFonts w:ascii="Cambria Math" w:hAnsi="Cambria Math" w:hint="eastAsia"/>
                </w:rPr>
              </w:rPrChange>
            </w:rPr>
            <m:t xml:space="preserve">X </m:t>
          </m:r>
        </w:ins>
        <w:del w:id="4627" w:author="Administrator" w:date="2018-02-16T22:38:00Z">
          <m:r>
            <m:rPr>
              <m:sty m:val="p"/>
            </m:rPr>
            <w:rPr>
              <w:rFonts w:ascii="Cambria Math" w:hAnsi="宋体"/>
              <w:rPrChange w:id="4628" w:author="Administrator" w:date="2018-02-16T22:38:00Z">
                <w:rPr>
                  <w:rFonts w:ascii="Cambria Math" w:hAnsi="Cambria Math"/>
                </w:rPr>
              </w:rPrChange>
            </w:rPr>
            <m:t>a</m:t>
          </m:r>
        </w:del>
        <w:ins w:id="4629" w:author="Administrator" w:date="2018-02-16T22:38:00Z">
          <m:r>
            <m:rPr>
              <m:sty m:val="p"/>
            </m:rPr>
            <w:rPr>
              <w:rFonts w:ascii="Cambria Math" w:hAnsi="宋体"/>
              <w:rPrChange w:id="4630" w:author="Administrator" w:date="2018-02-16T22:38:00Z">
                <w:rPr>
                  <w:rFonts w:ascii="Cambria Math" w:hAnsi="Cambria Math"/>
                </w:rPr>
              </w:rPrChange>
            </w:rPr>
            <m:t xml:space="preserve">X </m:t>
          </m:r>
        </w:ins>
        <w:del w:id="4631" w:author="Administrator" w:date="2018-02-16T22:38:00Z">
          <m:r>
            <w:rPr>
              <w:rFonts w:ascii="Cambria Math" w:hAnsi="宋体"/>
              <w:rPrChange w:id="4632" w:author="Administrator" w:date="2018-02-16T22:38:00Z">
                <w:rPr>
                  <w:rFonts w:ascii="Cambria Math" w:hAnsi="Cambria Math"/>
                </w:rPr>
              </w:rPrChange>
            </w:rPr>
            <m:t>&gt;</m:t>
          </m:r>
        </w:del>
        <w:ins w:id="4633" w:author="Administrator" w:date="2018-02-16T22:38:00Z">
          <m:r>
            <w:rPr>
              <w:rFonts w:ascii="Cambria Math" w:hAnsi="宋体"/>
              <w:rPrChange w:id="4634" w:author="Administrator" w:date="2018-02-16T22:38:00Z">
                <w:rPr>
                  <w:rFonts w:ascii="Cambria Math" w:hAnsi="Cambria Math"/>
                </w:rPr>
              </w:rPrChange>
            </w:rPr>
            <m:t xml:space="preserve">X </m:t>
          </m:r>
        </w:ins>
        <w:del w:id="4635" w:author="Administrator" w:date="2018-02-16T22:38:00Z">
          <m:r>
            <w:rPr>
              <w:rFonts w:ascii="Cambria Math" w:hAnsi="宋体"/>
              <w:rPrChange w:id="4636" w:author="Administrator" w:date="2018-02-16T22:38:00Z">
                <w:rPr>
                  <w:rFonts w:ascii="Cambria Math" w:hAnsi="Cambria Math"/>
                </w:rPr>
              </w:rPrChange>
            </w:rPr>
            <m:t>0</m:t>
          </m:r>
        </w:del>
        <w:ins w:id="4637" w:author="Administrator" w:date="2018-02-16T22:38:00Z">
          <m:r>
            <w:rPr>
              <w:rFonts w:ascii="Cambria Math" w:hAnsi="宋体"/>
              <w:rPrChange w:id="4638" w:author="Administrator" w:date="2018-02-16T22:38:00Z">
                <w:rPr>
                  <w:rFonts w:ascii="Cambria Math" w:hAnsi="Cambria Math"/>
                </w:rPr>
              </w:rPrChange>
            </w:rPr>
            <m:t xml:space="preserve">X </m:t>
          </m:r>
        </w:ins>
        <w:del w:id="4639" w:author="Administrator" w:date="2018-02-16T22:38:00Z"/>
      </m:oMath>
      <w:r w:rsidRPr="00AA7C6E" w:rsidDel="00AA7C6E">
        <w:rPr>
          <w:rFonts w:ascii="宋体" w:hAnsi="宋体" w:hint="eastAsia"/>
          <w:rPrChange w:id="4640" w:author="Administrator" w:date="2018-02-16T22:38:00Z">
            <w:rPr>
              <w:rFonts w:hint="eastAsia"/>
            </w:rPr>
          </w:rPrChange>
        </w:rPr>
        <w:t>是</w:t>
      </w:r>
      <w:ins w:id="4641" w:author="Administrator" w:date="2018-02-16T22:38:00Z">
        <w:r w:rsidR="00AA7C6E" w:rsidRPr="00AA7C6E">
          <w:rPr>
            <w:rFonts w:ascii="宋体" w:hAnsi="宋体" w:hint="eastAsia"/>
            <w:rPrChange w:id="4642" w:author="Administrator" w:date="2018-02-16T22:38:00Z">
              <w:rPr>
                <w:rFonts w:hint="eastAsia"/>
              </w:rPr>
            </w:rPrChange>
          </w:rPr>
          <w:t xml:space="preserve">X </w:t>
        </w:r>
      </w:ins>
      <w:del w:id="4643" w:author="Administrator" w:date="2018-02-16T22:38:00Z">
        <w:r w:rsidRPr="00AA7C6E" w:rsidDel="00AA7C6E">
          <w:rPr>
            <w:rFonts w:ascii="宋体" w:hAnsi="宋体" w:hint="eastAsia"/>
            <w:rPrChange w:id="4644" w:author="Administrator" w:date="2018-02-16T22:38:00Z">
              <w:rPr>
                <w:rFonts w:hint="eastAsia"/>
              </w:rPr>
            </w:rPrChange>
          </w:rPr>
          <w:delText>尺</w:delText>
        </w:r>
      </w:del>
      <w:ins w:id="4645" w:author="Administrator" w:date="2018-02-16T22:38:00Z">
        <w:r w:rsidR="00AA7C6E" w:rsidRPr="00AA7C6E">
          <w:rPr>
            <w:rFonts w:ascii="宋体" w:hAnsi="宋体" w:hint="eastAsia"/>
            <w:rPrChange w:id="4646" w:author="Administrator" w:date="2018-02-16T22:38:00Z">
              <w:rPr>
                <w:rFonts w:hint="eastAsia"/>
              </w:rPr>
            </w:rPrChange>
          </w:rPr>
          <w:t xml:space="preserve">X </w:t>
        </w:r>
      </w:ins>
      <w:del w:id="4647" w:author="Administrator" w:date="2018-02-16T22:38:00Z">
        <w:r w:rsidRPr="00AA7C6E" w:rsidDel="00AA7C6E">
          <w:rPr>
            <w:rFonts w:ascii="宋体" w:hAnsi="宋体" w:hint="eastAsia"/>
            <w:rPrChange w:id="4648" w:author="Administrator" w:date="2018-02-16T22:38:00Z">
              <w:rPr>
                <w:rFonts w:hint="eastAsia"/>
              </w:rPr>
            </w:rPrChange>
          </w:rPr>
          <w:delText>度</w:delText>
        </w:r>
      </w:del>
      <w:ins w:id="4649" w:author="Administrator" w:date="2018-02-16T22:38:00Z">
        <w:r w:rsidR="00AA7C6E" w:rsidRPr="00AA7C6E">
          <w:rPr>
            <w:rFonts w:ascii="宋体" w:hAnsi="宋体" w:hint="eastAsia"/>
            <w:rPrChange w:id="4650" w:author="Administrator" w:date="2018-02-16T22:38:00Z">
              <w:rPr>
                <w:rFonts w:hint="eastAsia"/>
              </w:rPr>
            </w:rPrChange>
          </w:rPr>
          <w:t xml:space="preserve">X </w:t>
        </w:r>
      </w:ins>
      <w:del w:id="4651" w:author="Administrator" w:date="2018-02-16T22:38:00Z">
        <w:r w:rsidRPr="00AA7C6E" w:rsidDel="00AA7C6E">
          <w:rPr>
            <w:rFonts w:ascii="宋体" w:hAnsi="宋体" w:hint="eastAsia"/>
            <w:rPrChange w:id="4652" w:author="Administrator" w:date="2018-02-16T22:38:00Z">
              <w:rPr>
                <w:rFonts w:hint="eastAsia"/>
              </w:rPr>
            </w:rPrChange>
          </w:rPr>
          <w:delText>因</w:delText>
        </w:r>
      </w:del>
      <w:ins w:id="4653" w:author="Administrator" w:date="2018-02-16T22:38:00Z">
        <w:r w:rsidR="00AA7C6E" w:rsidRPr="00AA7C6E">
          <w:rPr>
            <w:rFonts w:ascii="宋体" w:hAnsi="宋体" w:hint="eastAsia"/>
            <w:rPrChange w:id="4654" w:author="Administrator" w:date="2018-02-16T22:38:00Z">
              <w:rPr>
                <w:rFonts w:hint="eastAsia"/>
              </w:rPr>
            </w:rPrChange>
          </w:rPr>
          <w:t xml:space="preserve">X </w:t>
        </w:r>
      </w:ins>
      <w:del w:id="4655" w:author="Administrator" w:date="2018-02-16T22:38:00Z">
        <w:r w:rsidRPr="00AA7C6E" w:rsidDel="00AA7C6E">
          <w:rPr>
            <w:rFonts w:ascii="宋体" w:hAnsi="宋体" w:hint="eastAsia"/>
            <w:rPrChange w:id="4656" w:author="Administrator" w:date="2018-02-16T22:38:00Z">
              <w:rPr>
                <w:rFonts w:hint="eastAsia"/>
              </w:rPr>
            </w:rPrChange>
          </w:rPr>
          <w:delText>子</w:delText>
        </w:r>
      </w:del>
      <w:ins w:id="4657" w:author="Administrator" w:date="2018-02-16T22:38:00Z">
        <w:r w:rsidR="00AA7C6E" w:rsidRPr="00AA7C6E">
          <w:rPr>
            <w:rFonts w:ascii="宋体" w:hAnsi="宋体" w:hint="eastAsia"/>
            <w:rPrChange w:id="4658" w:author="Administrator" w:date="2018-02-16T22:38:00Z">
              <w:rPr>
                <w:rFonts w:hint="eastAsia"/>
              </w:rPr>
            </w:rPrChange>
          </w:rPr>
          <w:t xml:space="preserve">X </w:t>
        </w:r>
      </w:ins>
      <w:del w:id="4659" w:author="Administrator" w:date="2018-02-16T22:38:00Z">
        <w:r w:rsidRPr="00AA7C6E" w:rsidDel="00AA7C6E">
          <w:rPr>
            <w:rFonts w:ascii="宋体" w:hAnsi="宋体" w:hint="eastAsia"/>
            <w:rPrChange w:id="4660" w:author="Administrator" w:date="2018-02-16T22:38:00Z">
              <w:rPr>
                <w:rFonts w:hint="eastAsia"/>
              </w:rPr>
            </w:rPrChange>
          </w:rPr>
          <w:delText>，</w:delText>
        </w:r>
      </w:del>
      <m:oMath>
        <w:ins w:id="4661" w:author="Administrator" w:date="2018-02-16T22:38:00Z">
          <m:r>
            <m:rPr>
              <m:sty m:val="p"/>
            </m:rPr>
            <w:rPr>
              <w:rFonts w:ascii="Cambria Math" w:hAnsi="宋体" w:hint="eastAsia"/>
              <w:rPrChange w:id="4662" w:author="Administrator" w:date="2018-02-16T22:38:00Z">
                <w:rPr>
                  <w:rFonts w:ascii="Cambria Math" w:hAnsi="Cambria Math" w:hint="eastAsia"/>
                </w:rPr>
              </w:rPrChange>
            </w:rPr>
            <m:t xml:space="preserve">X </m:t>
          </m:r>
        </w:ins>
        <w:del w:id="4663" w:author="Administrator" w:date="2018-02-16T22:38:00Z">
          <m:r>
            <m:rPr>
              <m:sty m:val="p"/>
            </m:rPr>
            <w:rPr>
              <w:rFonts w:ascii="Cambria Math" w:hAnsi="宋体"/>
              <w:rPrChange w:id="4664" w:author="Administrator" w:date="2018-02-16T22:38:00Z">
                <w:rPr>
                  <w:rFonts w:ascii="Cambria Math" w:hAnsi="Cambria Math"/>
                </w:rPr>
              </w:rPrChange>
            </w:rPr>
            <m:t>τ</m:t>
          </m:r>
        </w:del>
        <w:ins w:id="4665" w:author="Administrator" w:date="2018-02-16T22:38:00Z">
          <m:r>
            <m:rPr>
              <m:sty m:val="p"/>
            </m:rPr>
            <w:rPr>
              <w:rFonts w:ascii="Cambria Math" w:hAnsi="宋体"/>
              <w:rPrChange w:id="4666" w:author="Administrator" w:date="2018-02-16T22:38:00Z">
                <w:rPr>
                  <w:rFonts w:ascii="Cambria Math" w:hAnsi="Cambria Math"/>
                </w:rPr>
              </w:rPrChange>
            </w:rPr>
            <m:t xml:space="preserve">X </m:t>
          </m:r>
        </w:ins>
        <w:del w:id="4667" w:author="Administrator" w:date="2018-02-16T22:38:00Z"/>
      </m:oMath>
      <w:r w:rsidRPr="00AA7C6E" w:rsidDel="00AA7C6E">
        <w:rPr>
          <w:rFonts w:ascii="宋体" w:hAnsi="宋体" w:hint="eastAsia"/>
          <w:rPrChange w:id="4668" w:author="Administrator" w:date="2018-02-16T22:38:00Z">
            <w:rPr>
              <w:rFonts w:hint="eastAsia"/>
            </w:rPr>
          </w:rPrChange>
        </w:rPr>
        <w:t>反</w:t>
      </w:r>
      <w:ins w:id="4669" w:author="Administrator" w:date="2018-02-16T22:38:00Z">
        <w:r w:rsidR="00AA7C6E" w:rsidRPr="00AA7C6E">
          <w:rPr>
            <w:rFonts w:ascii="宋体" w:hAnsi="宋体" w:hint="eastAsia"/>
            <w:rPrChange w:id="4670" w:author="Administrator" w:date="2018-02-16T22:38:00Z">
              <w:rPr>
                <w:rFonts w:hint="eastAsia"/>
              </w:rPr>
            </w:rPrChange>
          </w:rPr>
          <w:t xml:space="preserve">X </w:t>
        </w:r>
      </w:ins>
      <w:del w:id="4671" w:author="Administrator" w:date="2018-02-16T22:38:00Z">
        <w:r w:rsidRPr="00AA7C6E" w:rsidDel="00AA7C6E">
          <w:rPr>
            <w:rFonts w:ascii="宋体" w:hAnsi="宋体" w:hint="eastAsia"/>
            <w:rPrChange w:id="4672" w:author="Administrator" w:date="2018-02-16T22:38:00Z">
              <w:rPr>
                <w:rFonts w:hint="eastAsia"/>
              </w:rPr>
            </w:rPrChange>
          </w:rPr>
          <w:delText>应</w:delText>
        </w:r>
      </w:del>
      <w:ins w:id="4673" w:author="Administrator" w:date="2018-02-16T22:38:00Z">
        <w:r w:rsidR="00AA7C6E" w:rsidRPr="00AA7C6E">
          <w:rPr>
            <w:rFonts w:ascii="宋体" w:hAnsi="宋体" w:hint="eastAsia"/>
            <w:rPrChange w:id="4674" w:author="Administrator" w:date="2018-02-16T22:38:00Z">
              <w:rPr>
                <w:rFonts w:hint="eastAsia"/>
              </w:rPr>
            </w:rPrChange>
          </w:rPr>
          <w:t xml:space="preserve">X </w:t>
        </w:r>
      </w:ins>
      <w:del w:id="4675" w:author="Administrator" w:date="2018-02-16T22:38:00Z">
        <w:r w:rsidRPr="00AA7C6E" w:rsidDel="00AA7C6E">
          <w:rPr>
            <w:rFonts w:ascii="宋体" w:hAnsi="宋体" w:hint="eastAsia"/>
            <w:rPrChange w:id="4676" w:author="Administrator" w:date="2018-02-16T22:38:00Z">
              <w:rPr>
                <w:rFonts w:hint="eastAsia"/>
              </w:rPr>
            </w:rPrChange>
          </w:rPr>
          <w:delText>位</w:delText>
        </w:r>
      </w:del>
      <w:ins w:id="4677" w:author="Administrator" w:date="2018-02-16T22:38:00Z">
        <w:r w:rsidR="00AA7C6E" w:rsidRPr="00AA7C6E">
          <w:rPr>
            <w:rFonts w:ascii="宋体" w:hAnsi="宋体" w:hint="eastAsia"/>
            <w:rPrChange w:id="4678" w:author="Administrator" w:date="2018-02-16T22:38:00Z">
              <w:rPr>
                <w:rFonts w:hint="eastAsia"/>
              </w:rPr>
            </w:rPrChange>
          </w:rPr>
          <w:t xml:space="preserve">X </w:t>
        </w:r>
      </w:ins>
      <w:del w:id="4679" w:author="Administrator" w:date="2018-02-16T22:38:00Z">
        <w:r w:rsidRPr="00AA7C6E" w:rsidDel="00AA7C6E">
          <w:rPr>
            <w:rFonts w:ascii="宋体" w:hAnsi="宋体" w:hint="eastAsia"/>
            <w:rPrChange w:id="4680" w:author="Administrator" w:date="2018-02-16T22:38:00Z">
              <w:rPr>
                <w:rFonts w:hint="eastAsia"/>
              </w:rPr>
            </w:rPrChange>
          </w:rPr>
          <w:delText>移</w:delText>
        </w:r>
      </w:del>
      <w:ins w:id="4681" w:author="Administrator" w:date="2018-02-16T22:38:00Z">
        <w:r w:rsidR="00AA7C6E" w:rsidRPr="00AA7C6E">
          <w:rPr>
            <w:rFonts w:ascii="宋体" w:hAnsi="宋体" w:hint="eastAsia"/>
            <w:rPrChange w:id="4682" w:author="Administrator" w:date="2018-02-16T22:38:00Z">
              <w:rPr>
                <w:rFonts w:hint="eastAsia"/>
              </w:rPr>
            </w:rPrChange>
          </w:rPr>
          <w:t xml:space="preserve">X </w:t>
        </w:r>
      </w:ins>
      <w:del w:id="4683" w:author="Administrator" w:date="2018-02-16T22:38:00Z">
        <w:r w:rsidRPr="00AA7C6E" w:rsidDel="00AA7C6E">
          <w:rPr>
            <w:rFonts w:ascii="宋体" w:hAnsi="宋体" w:hint="eastAsia"/>
            <w:rPrChange w:id="4684" w:author="Administrator" w:date="2018-02-16T22:38:00Z">
              <w:rPr>
                <w:rFonts w:hint="eastAsia"/>
              </w:rPr>
            </w:rPrChange>
          </w:rPr>
          <w:delText>，</w:delText>
        </w:r>
      </w:del>
      <w:ins w:id="4685" w:author="Administrator" w:date="2018-02-16T22:38:00Z">
        <w:r w:rsidR="00AA7C6E" w:rsidRPr="00AA7C6E">
          <w:rPr>
            <w:rFonts w:ascii="宋体" w:hAnsi="宋体" w:hint="eastAsia"/>
            <w:rPrChange w:id="4686" w:author="Administrator" w:date="2018-02-16T22:38:00Z">
              <w:rPr>
                <w:rFonts w:hint="eastAsia"/>
              </w:rPr>
            </w:rPrChange>
          </w:rPr>
          <w:t xml:space="preserve">X </w:t>
        </w:r>
      </w:ins>
      <w:del w:id="4687" w:author="Administrator" w:date="2018-02-16T22:38:00Z">
        <w:r w:rsidRPr="00AA7C6E" w:rsidDel="00AA7C6E">
          <w:rPr>
            <w:rFonts w:ascii="宋体" w:hAnsi="宋体" w:hint="eastAsia"/>
            <w:rPrChange w:id="4688" w:author="Administrator" w:date="2018-02-16T22:38:00Z">
              <w:rPr>
                <w:rFonts w:hint="eastAsia"/>
              </w:rPr>
            </w:rPrChange>
          </w:rPr>
          <w:delText>其</w:delText>
        </w:r>
      </w:del>
      <w:ins w:id="4689" w:author="Administrator" w:date="2018-02-16T22:38:00Z">
        <w:r w:rsidR="00AA7C6E" w:rsidRPr="00AA7C6E">
          <w:rPr>
            <w:rFonts w:ascii="宋体" w:hAnsi="宋体" w:hint="eastAsia"/>
            <w:rPrChange w:id="4690" w:author="Administrator" w:date="2018-02-16T22:38:00Z">
              <w:rPr>
                <w:rFonts w:hint="eastAsia"/>
              </w:rPr>
            </w:rPrChange>
          </w:rPr>
          <w:t xml:space="preserve">X </w:t>
        </w:r>
      </w:ins>
      <w:del w:id="4691" w:author="Administrator" w:date="2018-02-16T22:38:00Z">
        <w:r w:rsidRPr="00AA7C6E" w:rsidDel="00AA7C6E">
          <w:rPr>
            <w:rFonts w:ascii="宋体" w:hAnsi="宋体" w:hint="eastAsia"/>
            <w:rPrChange w:id="4692" w:author="Administrator" w:date="2018-02-16T22:38:00Z">
              <w:rPr>
                <w:rFonts w:hint="eastAsia"/>
              </w:rPr>
            </w:rPrChange>
          </w:rPr>
          <w:delText>值</w:delText>
        </w:r>
      </w:del>
      <w:ins w:id="4693" w:author="Administrator" w:date="2018-02-16T22:38:00Z">
        <w:r w:rsidR="00AA7C6E" w:rsidRPr="00AA7C6E">
          <w:rPr>
            <w:rFonts w:ascii="宋体" w:hAnsi="宋体" w:hint="eastAsia"/>
            <w:rPrChange w:id="4694" w:author="Administrator" w:date="2018-02-16T22:38:00Z">
              <w:rPr>
                <w:rFonts w:hint="eastAsia"/>
              </w:rPr>
            </w:rPrChange>
          </w:rPr>
          <w:t xml:space="preserve">X </w:t>
        </w:r>
      </w:ins>
      <w:del w:id="4695" w:author="Administrator" w:date="2018-02-16T22:38:00Z">
        <w:r w:rsidRPr="00AA7C6E" w:rsidDel="00AA7C6E">
          <w:rPr>
            <w:rFonts w:ascii="宋体" w:hAnsi="宋体" w:hint="eastAsia"/>
            <w:rPrChange w:id="4696" w:author="Administrator" w:date="2018-02-16T22:38:00Z">
              <w:rPr>
                <w:rFonts w:hint="eastAsia"/>
              </w:rPr>
            </w:rPrChange>
          </w:rPr>
          <w:delText>可</w:delText>
        </w:r>
      </w:del>
      <w:ins w:id="4697" w:author="Administrator" w:date="2018-02-16T22:38:00Z">
        <w:r w:rsidR="00AA7C6E" w:rsidRPr="00AA7C6E">
          <w:rPr>
            <w:rFonts w:ascii="宋体" w:hAnsi="宋体" w:hint="eastAsia"/>
            <w:rPrChange w:id="4698" w:author="Administrator" w:date="2018-02-16T22:38:00Z">
              <w:rPr>
                <w:rFonts w:hint="eastAsia"/>
              </w:rPr>
            </w:rPrChange>
          </w:rPr>
          <w:t xml:space="preserve">X </w:t>
        </w:r>
      </w:ins>
      <w:del w:id="4699" w:author="Administrator" w:date="2018-02-16T22:38:00Z">
        <w:r w:rsidRPr="00AA7C6E" w:rsidDel="00AA7C6E">
          <w:rPr>
            <w:rFonts w:ascii="宋体" w:hAnsi="宋体" w:hint="eastAsia"/>
            <w:rPrChange w:id="4700" w:author="Administrator" w:date="2018-02-16T22:38:00Z">
              <w:rPr>
                <w:rFonts w:hint="eastAsia"/>
              </w:rPr>
            </w:rPrChange>
          </w:rPr>
          <w:delText>正</w:delText>
        </w:r>
      </w:del>
      <w:ins w:id="4701" w:author="Administrator" w:date="2018-02-16T22:38:00Z">
        <w:r w:rsidR="00AA7C6E" w:rsidRPr="00AA7C6E">
          <w:rPr>
            <w:rFonts w:ascii="宋体" w:hAnsi="宋体" w:hint="eastAsia"/>
            <w:rPrChange w:id="4702" w:author="Administrator" w:date="2018-02-16T22:38:00Z">
              <w:rPr>
                <w:rFonts w:hint="eastAsia"/>
              </w:rPr>
            </w:rPrChange>
          </w:rPr>
          <w:t xml:space="preserve">X </w:t>
        </w:r>
      </w:ins>
      <w:del w:id="4703" w:author="Administrator" w:date="2018-02-16T22:38:00Z">
        <w:r w:rsidRPr="00AA7C6E" w:rsidDel="00AA7C6E">
          <w:rPr>
            <w:rFonts w:ascii="宋体" w:hAnsi="宋体" w:hint="eastAsia"/>
            <w:rPrChange w:id="4704" w:author="Administrator" w:date="2018-02-16T22:38:00Z">
              <w:rPr>
                <w:rFonts w:hint="eastAsia"/>
              </w:rPr>
            </w:rPrChange>
          </w:rPr>
          <w:delText>可</w:delText>
        </w:r>
      </w:del>
      <w:ins w:id="4705" w:author="Administrator" w:date="2018-02-16T22:38:00Z">
        <w:r w:rsidR="00AA7C6E" w:rsidRPr="00AA7C6E">
          <w:rPr>
            <w:rFonts w:ascii="宋体" w:hAnsi="宋体" w:hint="eastAsia"/>
            <w:rPrChange w:id="4706" w:author="Administrator" w:date="2018-02-16T22:38:00Z">
              <w:rPr>
                <w:rFonts w:hint="eastAsia"/>
              </w:rPr>
            </w:rPrChange>
          </w:rPr>
          <w:t xml:space="preserve">X </w:t>
        </w:r>
      </w:ins>
      <w:del w:id="4707" w:author="Administrator" w:date="2018-02-16T22:38:00Z">
        <w:r w:rsidRPr="00AA7C6E" w:rsidDel="00AA7C6E">
          <w:rPr>
            <w:rFonts w:ascii="宋体" w:hAnsi="宋体" w:hint="eastAsia"/>
            <w:rPrChange w:id="4708" w:author="Administrator" w:date="2018-02-16T22:38:00Z">
              <w:rPr>
                <w:rFonts w:hint="eastAsia"/>
              </w:rPr>
            </w:rPrChange>
          </w:rPr>
          <w:delText>负</w:delText>
        </w:r>
      </w:del>
      <w:ins w:id="4709" w:author="Administrator" w:date="2018-02-16T22:38:00Z">
        <w:r w:rsidR="00AA7C6E" w:rsidRPr="00AA7C6E">
          <w:rPr>
            <w:rFonts w:ascii="宋体" w:hAnsi="宋体" w:hint="eastAsia"/>
            <w:rPrChange w:id="4710" w:author="Administrator" w:date="2018-02-16T22:38:00Z">
              <w:rPr>
                <w:rFonts w:hint="eastAsia"/>
              </w:rPr>
            </w:rPrChange>
          </w:rPr>
          <w:t xml:space="preserve">X </w:t>
        </w:r>
      </w:ins>
      <w:del w:id="4711" w:author="Administrator" w:date="2018-02-16T22:38:00Z">
        <w:r w:rsidRPr="00AA7C6E" w:rsidDel="00AA7C6E">
          <w:rPr>
            <w:rFonts w:ascii="宋体" w:hAnsi="宋体" w:hint="eastAsia"/>
            <w:rPrChange w:id="4712" w:author="Administrator" w:date="2018-02-16T22:38:00Z">
              <w:rPr>
                <w:rFonts w:hint="eastAsia"/>
              </w:rPr>
            </w:rPrChange>
          </w:rPr>
          <w:delText>。</w:delText>
        </w:r>
      </w:del>
      <w:ins w:id="4713" w:author="Administrator" w:date="2018-02-16T22:38:00Z">
        <w:r w:rsidR="00AA7C6E" w:rsidRPr="00AA7C6E">
          <w:rPr>
            <w:rFonts w:ascii="宋体" w:hAnsi="宋体" w:hint="eastAsia"/>
            <w:rPrChange w:id="4714" w:author="Administrator" w:date="2018-02-16T22:38:00Z">
              <w:rPr>
                <w:rFonts w:hint="eastAsia"/>
              </w:rPr>
            </w:rPrChange>
          </w:rPr>
          <w:t xml:space="preserve">X </w:t>
        </w:r>
      </w:ins>
      <w:del w:id="4715" w:author="Administrator" w:date="2018-02-16T22:38:00Z">
        <w:r w:rsidRPr="00AA7C6E" w:rsidDel="00AA7C6E">
          <w:rPr>
            <w:rFonts w:ascii="宋体" w:hAnsi="宋体" w:hint="eastAsia"/>
            <w:rPrChange w:id="4716" w:author="Administrator" w:date="2018-02-16T22:38:00Z">
              <w:rPr>
                <w:rFonts w:hint="eastAsia"/>
              </w:rPr>
            </w:rPrChange>
          </w:rPr>
          <w:delText>符</w:delText>
        </w:r>
      </w:del>
      <w:ins w:id="4717" w:author="Administrator" w:date="2018-02-16T22:38:00Z">
        <w:r w:rsidR="00AA7C6E" w:rsidRPr="00AA7C6E">
          <w:rPr>
            <w:rFonts w:ascii="宋体" w:hAnsi="宋体" w:hint="eastAsia"/>
            <w:rPrChange w:id="4718" w:author="Administrator" w:date="2018-02-16T22:38:00Z">
              <w:rPr>
                <w:rFonts w:hint="eastAsia"/>
              </w:rPr>
            </w:rPrChange>
          </w:rPr>
          <w:t xml:space="preserve">X </w:t>
        </w:r>
      </w:ins>
      <w:del w:id="4719" w:author="Administrator" w:date="2018-02-16T22:38:00Z">
        <w:r w:rsidRPr="00AA7C6E" w:rsidDel="00AA7C6E">
          <w:rPr>
            <w:rFonts w:ascii="宋体" w:hAnsi="宋体" w:hint="eastAsia"/>
            <w:rPrChange w:id="4720" w:author="Administrator" w:date="2018-02-16T22:38:00Z">
              <w:rPr>
                <w:rFonts w:hint="eastAsia"/>
              </w:rPr>
            </w:rPrChange>
          </w:rPr>
          <w:delText>号</w:delText>
        </w:r>
      </w:del>
      <m:oMath>
        <w:ins w:id="4721" w:author="Administrator" w:date="2018-02-16T22:38:00Z">
          <m:r>
            <m:rPr>
              <m:sty m:val="p"/>
            </m:rPr>
            <w:rPr>
              <w:rFonts w:ascii="Cambria Math" w:hAnsi="宋体" w:hint="eastAsia"/>
              <w:rPrChange w:id="4722" w:author="Administrator" w:date="2018-02-16T22:38:00Z">
                <w:rPr>
                  <w:rFonts w:ascii="Cambria Math" w:hAnsi="Cambria Math" w:hint="eastAsia"/>
                </w:rPr>
              </w:rPrChange>
            </w:rPr>
            <m:t xml:space="preserve">X </m:t>
          </m:r>
        </w:ins>
        <w:del w:id="4723" w:author="Administrator" w:date="2018-02-16T22:38:00Z">
          <m:r>
            <m:rPr>
              <m:sty m:val="p"/>
            </m:rPr>
            <w:rPr>
              <w:rFonts w:ascii="Cambria Math" w:hAnsi="宋体"/>
              <w:rPrChange w:id="4724" w:author="Administrator" w:date="2018-02-16T22:38:00Z">
                <w:rPr>
                  <w:rFonts w:ascii="Cambria Math" w:hAnsi="Cambria Math"/>
                </w:rPr>
              </w:rPrChange>
            </w:rPr>
            <m:t>&lt;</m:t>
          </m:r>
        </w:del>
        <w:ins w:id="4725" w:author="Administrator" w:date="2018-02-16T22:38:00Z">
          <m:r>
            <m:rPr>
              <m:sty m:val="p"/>
            </m:rPr>
            <w:rPr>
              <w:rFonts w:ascii="Cambria Math" w:hAnsi="宋体"/>
              <w:rPrChange w:id="4726" w:author="Administrator" w:date="2018-02-16T22:38:00Z">
                <w:rPr>
                  <w:rFonts w:ascii="Cambria Math" w:hAnsi="Cambria Math"/>
                </w:rPr>
              </w:rPrChange>
            </w:rPr>
            <m:t xml:space="preserve">X </m:t>
          </m:r>
        </w:ins>
        <w:del w:id="4727" w:author="Administrator" w:date="2018-02-16T22:38:00Z">
          <m:r>
            <w:rPr>
              <w:rFonts w:ascii="Cambria Math" w:hAnsi="Cambria Math"/>
            </w:rPr>
            <m:t>x</m:t>
          </m:r>
        </w:del>
        <w:ins w:id="4728" w:author="Administrator" w:date="2018-02-16T22:38:00Z">
          <m:r>
            <w:rPr>
              <w:rFonts w:ascii="Cambria Math" w:hAnsi="宋体"/>
              <w:rPrChange w:id="4729" w:author="Administrator" w:date="2018-02-16T22:38:00Z">
                <w:rPr>
                  <w:rFonts w:ascii="Cambria Math" w:hAnsi="Cambria Math"/>
                </w:rPr>
              </w:rPrChange>
            </w:rPr>
            <m:t xml:space="preserve">X </m:t>
          </m:r>
        </w:ins>
        <w:del w:id="4730" w:author="Administrator" w:date="2018-02-16T22:38:00Z">
          <m:r>
            <w:rPr>
              <w:rFonts w:ascii="Cambria Math" w:hAnsi="宋体"/>
              <w:rPrChange w:id="4731" w:author="Administrator" w:date="2018-02-16T22:38:00Z">
                <w:rPr>
                  <w:rFonts w:ascii="Cambria Math" w:hAnsi="Cambria Math"/>
                </w:rPr>
              </w:rPrChange>
            </w:rPr>
            <m:t>,</m:t>
          </m:r>
        </w:del>
        <w:ins w:id="4732" w:author="Administrator" w:date="2018-02-16T22:38:00Z">
          <m:r>
            <w:rPr>
              <w:rFonts w:ascii="Cambria Math" w:hAnsi="宋体"/>
              <w:rPrChange w:id="4733" w:author="Administrator" w:date="2018-02-16T22:38:00Z">
                <w:rPr>
                  <w:rFonts w:ascii="Cambria Math" w:hAnsi="Cambria Math"/>
                </w:rPr>
              </w:rPrChange>
            </w:rPr>
            <m:t xml:space="preserve">X </m:t>
          </m:r>
        </w:ins>
        <w:del w:id="4734" w:author="Administrator" w:date="2018-02-16T22:38:00Z">
          <m:r>
            <w:rPr>
              <w:rFonts w:ascii="Cambria Math" w:hAnsi="Cambria Math"/>
            </w:rPr>
            <m:t>y</m:t>
          </m:r>
        </w:del>
        <w:ins w:id="4735" w:author="Administrator" w:date="2018-02-16T22:38:00Z">
          <m:r>
            <w:rPr>
              <w:rFonts w:ascii="Cambria Math" w:hAnsi="宋体"/>
              <w:rPrChange w:id="4736" w:author="Administrator" w:date="2018-02-16T22:38:00Z">
                <w:rPr>
                  <w:rFonts w:ascii="Cambria Math" w:hAnsi="Cambria Math"/>
                </w:rPr>
              </w:rPrChange>
            </w:rPr>
            <m:t xml:space="preserve">X </m:t>
          </m:r>
        </w:ins>
        <w:del w:id="4737" w:author="Administrator" w:date="2018-02-16T22:38:00Z">
          <m:r>
            <w:rPr>
              <w:rFonts w:ascii="Cambria Math" w:hAnsi="宋体"/>
              <w:rPrChange w:id="4738" w:author="Administrator" w:date="2018-02-16T22:38:00Z">
                <w:rPr>
                  <w:rFonts w:ascii="Cambria Math" w:hAnsi="Cambria Math"/>
                </w:rPr>
              </w:rPrChange>
            </w:rPr>
            <m:t>&gt;</m:t>
          </m:r>
        </w:del>
        <w:ins w:id="4739" w:author="Administrator" w:date="2018-02-16T22:38:00Z">
          <m:r>
            <w:rPr>
              <w:rFonts w:ascii="Cambria Math" w:hAnsi="宋体"/>
              <w:rPrChange w:id="4740" w:author="Administrator" w:date="2018-02-16T22:38:00Z">
                <w:rPr>
                  <w:rFonts w:ascii="Cambria Math" w:hAnsi="Cambria Math"/>
                </w:rPr>
              </w:rPrChange>
            </w:rPr>
            <m:t xml:space="preserve">X </m:t>
          </m:r>
        </w:ins>
        <w:del w:id="4741" w:author="Administrator" w:date="2018-02-16T22:38:00Z"/>
      </m:oMath>
      <w:r w:rsidRPr="00AA7C6E" w:rsidDel="00AA7C6E">
        <w:rPr>
          <w:rFonts w:ascii="宋体" w:hAnsi="宋体" w:hint="eastAsia"/>
          <w:rPrChange w:id="4742" w:author="Administrator" w:date="2018-02-16T22:38:00Z">
            <w:rPr>
              <w:rFonts w:hint="eastAsia"/>
            </w:rPr>
          </w:rPrChange>
        </w:rPr>
        <w:t>代</w:t>
      </w:r>
      <w:ins w:id="4743" w:author="Administrator" w:date="2018-02-16T22:38:00Z">
        <w:r w:rsidR="00AA7C6E" w:rsidRPr="00AA7C6E">
          <w:rPr>
            <w:rFonts w:ascii="宋体" w:hAnsi="宋体" w:hint="eastAsia"/>
            <w:rPrChange w:id="4744" w:author="Administrator" w:date="2018-02-16T22:38:00Z">
              <w:rPr>
                <w:rFonts w:hint="eastAsia"/>
              </w:rPr>
            </w:rPrChange>
          </w:rPr>
          <w:t xml:space="preserve">X </w:t>
        </w:r>
      </w:ins>
      <w:del w:id="4745" w:author="Administrator" w:date="2018-02-16T22:38:00Z">
        <w:r w:rsidRPr="00AA7C6E" w:rsidDel="00AA7C6E">
          <w:rPr>
            <w:rFonts w:ascii="宋体" w:hAnsi="宋体" w:hint="eastAsia"/>
            <w:rPrChange w:id="4746" w:author="Administrator" w:date="2018-02-16T22:38:00Z">
              <w:rPr>
                <w:rFonts w:hint="eastAsia"/>
              </w:rPr>
            </w:rPrChange>
          </w:rPr>
          <w:delText>表</w:delText>
        </w:r>
      </w:del>
      <w:ins w:id="4747" w:author="Administrator" w:date="2018-02-16T22:38:00Z">
        <w:r w:rsidR="00AA7C6E" w:rsidRPr="00AA7C6E">
          <w:rPr>
            <w:rFonts w:ascii="宋体" w:hAnsi="宋体" w:hint="eastAsia"/>
            <w:rPrChange w:id="4748" w:author="Administrator" w:date="2018-02-16T22:38:00Z">
              <w:rPr>
                <w:rFonts w:hint="eastAsia"/>
              </w:rPr>
            </w:rPrChange>
          </w:rPr>
          <w:t xml:space="preserve">X </w:t>
        </w:r>
      </w:ins>
      <w:del w:id="4749" w:author="Administrator" w:date="2018-02-16T22:38:00Z">
        <w:r w:rsidRPr="00AA7C6E" w:rsidDel="00AA7C6E">
          <w:rPr>
            <w:rFonts w:ascii="宋体" w:hAnsi="宋体" w:hint="eastAsia"/>
            <w:rPrChange w:id="4750" w:author="Administrator" w:date="2018-02-16T22:38:00Z">
              <w:rPr>
                <w:rFonts w:hint="eastAsia"/>
              </w:rPr>
            </w:rPrChange>
          </w:rPr>
          <w:delText>内</w:delText>
        </w:r>
      </w:del>
      <w:ins w:id="4751" w:author="Administrator" w:date="2018-02-16T22:38:00Z">
        <w:r w:rsidR="00AA7C6E" w:rsidRPr="00AA7C6E">
          <w:rPr>
            <w:rFonts w:ascii="宋体" w:hAnsi="宋体" w:hint="eastAsia"/>
            <w:rPrChange w:id="4752" w:author="Administrator" w:date="2018-02-16T22:38:00Z">
              <w:rPr>
                <w:rFonts w:hint="eastAsia"/>
              </w:rPr>
            </w:rPrChange>
          </w:rPr>
          <w:t xml:space="preserve">X </w:t>
        </w:r>
      </w:ins>
      <w:del w:id="4753" w:author="Administrator" w:date="2018-02-16T22:38:00Z">
        <w:r w:rsidRPr="00AA7C6E" w:rsidDel="00AA7C6E">
          <w:rPr>
            <w:rFonts w:ascii="宋体" w:hAnsi="宋体" w:hint="eastAsia"/>
            <w:rPrChange w:id="4754" w:author="Administrator" w:date="2018-02-16T22:38:00Z">
              <w:rPr>
                <w:rFonts w:hint="eastAsia"/>
              </w:rPr>
            </w:rPrChange>
          </w:rPr>
          <w:delText>积</w:delText>
        </w:r>
      </w:del>
      <w:ins w:id="4755" w:author="Administrator" w:date="2018-02-16T22:38:00Z">
        <w:r w:rsidR="00AA7C6E" w:rsidRPr="00AA7C6E">
          <w:rPr>
            <w:rFonts w:ascii="宋体" w:hAnsi="宋体" w:hint="eastAsia"/>
            <w:rPrChange w:id="4756" w:author="Administrator" w:date="2018-02-16T22:38:00Z">
              <w:rPr>
                <w:rFonts w:hint="eastAsia"/>
              </w:rPr>
            </w:rPrChange>
          </w:rPr>
          <w:t xml:space="preserve">X </w:t>
        </w:r>
      </w:ins>
      <w:del w:id="4757" w:author="Administrator" w:date="2018-02-16T22:38:00Z">
        <w:r w:rsidRPr="00AA7C6E" w:rsidDel="00AA7C6E">
          <w:rPr>
            <w:rFonts w:ascii="宋体" w:hAnsi="宋体" w:hint="eastAsia"/>
            <w:rPrChange w:id="4758" w:author="Administrator" w:date="2018-02-16T22:38:00Z">
              <w:rPr>
                <w:rFonts w:hint="eastAsia"/>
              </w:rPr>
            </w:rPrChange>
          </w:rPr>
          <w:delText>。</w:delText>
        </w:r>
      </w:del>
      <w:ins w:id="4759" w:author="Administrator" w:date="2018-02-16T22:38:00Z">
        <w:r w:rsidR="00AA7C6E" w:rsidRPr="00AA7C6E">
          <w:rPr>
            <w:rFonts w:ascii="宋体" w:hAnsi="宋体" w:hint="eastAsia"/>
            <w:rPrChange w:id="4760" w:author="Administrator" w:date="2018-02-16T22:38:00Z">
              <w:rPr>
                <w:rFonts w:hint="eastAsia"/>
              </w:rPr>
            </w:rPrChange>
          </w:rPr>
          <w:t xml:space="preserve">X </w:t>
        </w:r>
      </w:ins>
      <w:del w:id="4761" w:author="Administrator" w:date="2018-02-16T22:38:00Z">
        <w:r w:rsidRPr="00AA7C6E" w:rsidDel="00AA7C6E">
          <w:rPr>
            <w:rFonts w:ascii="宋体" w:hAnsi="宋体" w:hint="eastAsia"/>
            <w:rPrChange w:id="4762" w:author="Administrator" w:date="2018-02-16T22:38:00Z">
              <w:rPr>
                <w:rFonts w:hint="eastAsia"/>
              </w:rPr>
            </w:rPrChange>
          </w:rPr>
          <w:delText>式</w:delText>
        </w:r>
      </w:del>
      <w:ins w:id="4763" w:author="Administrator" w:date="2018-02-16T22:38:00Z">
        <w:r w:rsidR="00AA7C6E" w:rsidRPr="00AA7C6E">
          <w:rPr>
            <w:rFonts w:ascii="宋体" w:hAnsi="宋体" w:hint="eastAsia"/>
            <w:rPrChange w:id="4764" w:author="Administrator" w:date="2018-02-16T22:38:00Z">
              <w:rPr>
                <w:rFonts w:hint="eastAsia"/>
              </w:rPr>
            </w:rPrChange>
          </w:rPr>
          <w:t xml:space="preserve">X </w:t>
        </w:r>
      </w:ins>
      <w:del w:id="4765" w:author="Administrator" w:date="2018-02-16T22:38:00Z">
        <w:r w:rsidRPr="00AA7C6E" w:rsidDel="00AA7C6E">
          <w:rPr>
            <w:rFonts w:ascii="宋体" w:hAnsi="宋体" w:hint="eastAsia"/>
            <w:rPrChange w:id="4766" w:author="Administrator" w:date="2018-02-16T22:38:00Z">
              <w:rPr>
                <w:rFonts w:hint="eastAsia"/>
              </w:rPr>
            </w:rPrChange>
          </w:rPr>
          <w:delText>中</w:delText>
        </w:r>
      </w:del>
      <m:oMath>
        <w:ins w:id="4767" w:author="Administrator" w:date="2018-02-16T22:38:00Z">
          <m:r>
            <m:rPr>
              <m:sty m:val="p"/>
            </m:rPr>
            <w:rPr>
              <w:rFonts w:ascii="Cambria Math" w:hAnsi="宋体" w:hint="eastAsia"/>
              <w:rPrChange w:id="4768" w:author="Administrator" w:date="2018-02-16T22:38:00Z">
                <w:rPr>
                  <w:rFonts w:ascii="Cambria Math" w:hAnsi="Cambria Math" w:hint="eastAsia"/>
                </w:rPr>
              </w:rPrChange>
            </w:rPr>
            <m:t xml:space="preserve">X </m:t>
          </m:r>
        </w:ins>
        <w:del w:id="4769" w:author="Administrator" w:date="2018-02-16T22:38:00Z">
          <m:r>
            <m:rPr>
              <m:sty m:val="p"/>
            </m:rPr>
            <w:rPr>
              <w:rFonts w:ascii="Cambria Math" w:hAnsi="宋体"/>
              <w:rPrChange w:id="4770" w:author="Administrator" w:date="2018-02-16T22:38:00Z">
                <w:rPr>
                  <w:rFonts w:ascii="Cambria Math" w:hAnsi="Cambria Math"/>
                </w:rPr>
              </w:rPrChange>
            </w:rPr>
            <m:t>t</m:t>
          </m:r>
        </w:del>
        <w:ins w:id="4771" w:author="Administrator" w:date="2018-02-16T22:38:00Z">
          <m:r>
            <m:rPr>
              <m:sty m:val="p"/>
            </m:rPr>
            <w:rPr>
              <w:rFonts w:ascii="Cambria Math" w:hAnsi="宋体"/>
              <w:rPrChange w:id="4772" w:author="Administrator" w:date="2018-02-16T22:38:00Z">
                <w:rPr>
                  <w:rFonts w:ascii="Cambria Math" w:hAnsi="Cambria Math"/>
                </w:rPr>
              </w:rPrChange>
            </w:rPr>
            <m:t xml:space="preserve">X </m:t>
          </m:r>
        </w:ins>
        <w:del w:id="4773" w:author="Administrator" w:date="2018-02-16T22:38:00Z">
          <m:r>
            <m:rPr>
              <m:sty m:val="p"/>
            </m:rPr>
            <w:rPr>
              <w:rFonts w:ascii="Cambria Math" w:hAnsi="宋体"/>
              <w:rPrChange w:id="4774" w:author="Administrator" w:date="2018-02-16T22:38:00Z">
                <w:rPr>
                  <w:rFonts w:ascii="Cambria Math" w:hAnsi="Cambria Math"/>
                </w:rPr>
              </w:rPrChange>
            </w:rPr>
            <m:t>,</m:t>
          </m:r>
        </w:del>
        <w:ins w:id="4775" w:author="Administrator" w:date="2018-02-16T22:38:00Z">
          <m:r>
            <m:rPr>
              <m:sty m:val="p"/>
            </m:rPr>
            <w:rPr>
              <w:rFonts w:ascii="Cambria Math" w:hAnsi="宋体"/>
              <w:rPrChange w:id="4776" w:author="Administrator" w:date="2018-02-16T22:38:00Z">
                <w:rPr>
                  <w:rFonts w:ascii="Cambria Math" w:hAnsi="Cambria Math"/>
                </w:rPr>
              </w:rPrChange>
            </w:rPr>
            <m:t xml:space="preserve">X </m:t>
          </m:r>
        </w:ins>
        <w:del w:id="4777" w:author="Administrator" w:date="2018-02-16T22:38:00Z">
          <m:r>
            <m:rPr>
              <m:sty m:val="p"/>
            </m:rPr>
            <w:rPr>
              <w:rFonts w:ascii="Cambria Math" w:hAnsi="宋体"/>
              <w:rPrChange w:id="4778" w:author="Administrator" w:date="2018-02-16T22:38:00Z">
                <w:rPr>
                  <w:rFonts w:ascii="Cambria Math" w:hAnsi="Cambria Math"/>
                </w:rPr>
              </w:rPrChange>
            </w:rPr>
            <m:t>a</m:t>
          </m:r>
        </w:del>
        <w:ins w:id="4779" w:author="Administrator" w:date="2018-02-16T22:38:00Z">
          <m:r>
            <m:rPr>
              <m:sty m:val="p"/>
            </m:rPr>
            <w:rPr>
              <w:rFonts w:ascii="Cambria Math" w:hAnsi="宋体"/>
              <w:rPrChange w:id="4780" w:author="Administrator" w:date="2018-02-16T22:38:00Z">
                <w:rPr>
                  <w:rFonts w:ascii="Cambria Math" w:hAnsi="Cambria Math"/>
                </w:rPr>
              </w:rPrChange>
            </w:rPr>
            <m:t xml:space="preserve">X </m:t>
          </m:r>
        </w:ins>
        <w:del w:id="4781" w:author="Administrator" w:date="2018-02-16T22:38:00Z">
          <m:r>
            <m:rPr>
              <m:sty m:val="p"/>
            </m:rPr>
            <w:rPr>
              <w:rFonts w:ascii="Cambria Math" w:hAnsi="宋体"/>
              <w:rPrChange w:id="4782" w:author="Administrator" w:date="2018-02-16T22:38:00Z">
                <w:rPr>
                  <w:rFonts w:ascii="Cambria Math" w:hAnsi="Cambria Math"/>
                </w:rPr>
              </w:rPrChange>
            </w:rPr>
            <m:t>,</m:t>
          </m:r>
        </w:del>
        <w:ins w:id="4783" w:author="Administrator" w:date="2018-02-16T22:38:00Z">
          <m:r>
            <m:rPr>
              <m:sty m:val="p"/>
            </m:rPr>
            <w:rPr>
              <w:rFonts w:ascii="Cambria Math" w:hAnsi="宋体"/>
              <w:rPrChange w:id="4784" w:author="Administrator" w:date="2018-02-16T22:38:00Z">
                <w:rPr>
                  <w:rFonts w:ascii="Cambria Math" w:hAnsi="Cambria Math"/>
                </w:rPr>
              </w:rPrChange>
            </w:rPr>
            <m:t xml:space="preserve">X </m:t>
          </m:r>
        </w:ins>
        <w:del w:id="4785" w:author="Administrator" w:date="2018-02-16T22:38:00Z">
          <m:r>
            <m:rPr>
              <m:sty m:val="p"/>
            </m:rPr>
            <w:rPr>
              <w:rFonts w:ascii="Cambria Math" w:hAnsi="宋体"/>
              <w:rPrChange w:id="4786" w:author="Administrator" w:date="2018-02-16T22:38:00Z">
                <w:rPr>
                  <w:rFonts w:ascii="Cambria Math" w:hAnsi="Cambria Math"/>
                </w:rPr>
              </w:rPrChange>
            </w:rPr>
            <m:t>τ</m:t>
          </m:r>
        </w:del>
        <w:ins w:id="4787" w:author="Administrator" w:date="2018-02-16T22:38:00Z">
          <m:r>
            <m:rPr>
              <m:sty m:val="p"/>
            </m:rPr>
            <w:rPr>
              <w:rFonts w:ascii="Cambria Math" w:hAnsi="宋体"/>
              <w:rPrChange w:id="4788" w:author="Administrator" w:date="2018-02-16T22:38:00Z">
                <w:rPr>
                  <w:rFonts w:ascii="Cambria Math" w:hAnsi="Cambria Math"/>
                </w:rPr>
              </w:rPrChange>
            </w:rPr>
            <m:t xml:space="preserve">X </m:t>
          </m:r>
        </w:ins>
        <w:del w:id="4789" w:author="Administrator" w:date="2018-02-16T22:38:00Z"/>
      </m:oMath>
      <w:r w:rsidRPr="00AA7C6E" w:rsidDel="00AA7C6E">
        <w:rPr>
          <w:rFonts w:ascii="宋体" w:hAnsi="宋体" w:hint="eastAsia"/>
          <w:rPrChange w:id="4790" w:author="Administrator" w:date="2018-02-16T22:38:00Z">
            <w:rPr>
              <w:rFonts w:hint="eastAsia"/>
            </w:rPr>
          </w:rPrChange>
        </w:rPr>
        <w:t>都</w:t>
      </w:r>
      <w:ins w:id="4791" w:author="Administrator" w:date="2018-02-16T22:38:00Z">
        <w:r w:rsidR="00AA7C6E" w:rsidRPr="00AA7C6E">
          <w:rPr>
            <w:rFonts w:ascii="宋体" w:hAnsi="宋体" w:hint="eastAsia"/>
            <w:rPrChange w:id="4792" w:author="Administrator" w:date="2018-02-16T22:38:00Z">
              <w:rPr>
                <w:rFonts w:hint="eastAsia"/>
              </w:rPr>
            </w:rPrChange>
          </w:rPr>
          <w:t xml:space="preserve">X </w:t>
        </w:r>
      </w:ins>
      <w:del w:id="4793" w:author="Administrator" w:date="2018-02-16T22:38:00Z">
        <w:r w:rsidRPr="00AA7C6E" w:rsidDel="00AA7C6E">
          <w:rPr>
            <w:rFonts w:ascii="宋体" w:hAnsi="宋体" w:hint="eastAsia"/>
            <w:rPrChange w:id="4794" w:author="Administrator" w:date="2018-02-16T22:38:00Z">
              <w:rPr>
                <w:rFonts w:hint="eastAsia"/>
              </w:rPr>
            </w:rPrChange>
          </w:rPr>
          <w:delText>是</w:delText>
        </w:r>
      </w:del>
      <w:ins w:id="4795" w:author="Administrator" w:date="2018-02-16T22:38:00Z">
        <w:r w:rsidR="00AA7C6E" w:rsidRPr="00AA7C6E">
          <w:rPr>
            <w:rFonts w:ascii="宋体" w:hAnsi="宋体" w:hint="eastAsia"/>
            <w:rPrChange w:id="4796" w:author="Administrator" w:date="2018-02-16T22:38:00Z">
              <w:rPr>
                <w:rFonts w:hint="eastAsia"/>
              </w:rPr>
            </w:rPrChange>
          </w:rPr>
          <w:t xml:space="preserve">X </w:t>
        </w:r>
      </w:ins>
      <w:del w:id="4797" w:author="Administrator" w:date="2018-02-16T22:38:00Z">
        <w:r w:rsidRPr="00AA7C6E" w:rsidDel="00AA7C6E">
          <w:rPr>
            <w:rFonts w:ascii="宋体" w:hAnsi="宋体" w:hint="eastAsia"/>
            <w:rPrChange w:id="4798" w:author="Administrator" w:date="2018-02-16T22:38:00Z">
              <w:rPr>
                <w:rFonts w:hint="eastAsia"/>
              </w:rPr>
            </w:rPrChange>
          </w:rPr>
          <w:delText>连</w:delText>
        </w:r>
      </w:del>
      <w:ins w:id="4799" w:author="Administrator" w:date="2018-02-16T22:38:00Z">
        <w:r w:rsidR="00AA7C6E" w:rsidRPr="00AA7C6E">
          <w:rPr>
            <w:rFonts w:ascii="宋体" w:hAnsi="宋体" w:hint="eastAsia"/>
            <w:rPrChange w:id="4800" w:author="Administrator" w:date="2018-02-16T22:38:00Z">
              <w:rPr>
                <w:rFonts w:hint="eastAsia"/>
              </w:rPr>
            </w:rPrChange>
          </w:rPr>
          <w:t xml:space="preserve">X </w:t>
        </w:r>
      </w:ins>
      <w:del w:id="4801" w:author="Administrator" w:date="2018-02-16T22:38:00Z">
        <w:r w:rsidRPr="00AA7C6E" w:rsidDel="00AA7C6E">
          <w:rPr>
            <w:rFonts w:ascii="宋体" w:hAnsi="宋体" w:hint="eastAsia"/>
            <w:rPrChange w:id="4802" w:author="Administrator" w:date="2018-02-16T22:38:00Z">
              <w:rPr>
                <w:rFonts w:hint="eastAsia"/>
              </w:rPr>
            </w:rPrChange>
          </w:rPr>
          <w:delText>续</w:delText>
        </w:r>
      </w:del>
      <w:ins w:id="4803" w:author="Administrator" w:date="2018-02-16T22:38:00Z">
        <w:r w:rsidR="00AA7C6E" w:rsidRPr="00AA7C6E">
          <w:rPr>
            <w:rFonts w:ascii="宋体" w:hAnsi="宋体" w:hint="eastAsia"/>
            <w:rPrChange w:id="4804" w:author="Administrator" w:date="2018-02-16T22:38:00Z">
              <w:rPr>
                <w:rFonts w:hint="eastAsia"/>
              </w:rPr>
            </w:rPrChange>
          </w:rPr>
          <w:t xml:space="preserve">X </w:t>
        </w:r>
      </w:ins>
      <w:del w:id="4805" w:author="Administrator" w:date="2018-02-16T22:38:00Z">
        <w:r w:rsidRPr="00AA7C6E" w:rsidDel="00AA7C6E">
          <w:rPr>
            <w:rFonts w:ascii="宋体" w:hAnsi="宋体" w:hint="eastAsia"/>
            <w:rPrChange w:id="4806" w:author="Administrator" w:date="2018-02-16T22:38:00Z">
              <w:rPr>
                <w:rFonts w:hint="eastAsia"/>
              </w:rPr>
            </w:rPrChange>
          </w:rPr>
          <w:delText>变</w:delText>
        </w:r>
      </w:del>
      <w:ins w:id="4807" w:author="Administrator" w:date="2018-02-16T22:38:00Z">
        <w:r w:rsidR="00AA7C6E" w:rsidRPr="00AA7C6E">
          <w:rPr>
            <w:rFonts w:ascii="宋体" w:hAnsi="宋体" w:hint="eastAsia"/>
            <w:rPrChange w:id="4808" w:author="Administrator" w:date="2018-02-16T22:38:00Z">
              <w:rPr>
                <w:rFonts w:hint="eastAsia"/>
              </w:rPr>
            </w:rPrChange>
          </w:rPr>
          <w:t xml:space="preserve">X </w:t>
        </w:r>
      </w:ins>
      <w:del w:id="4809" w:author="Administrator" w:date="2018-02-16T22:38:00Z">
        <w:r w:rsidRPr="00AA7C6E" w:rsidDel="00AA7C6E">
          <w:rPr>
            <w:rFonts w:ascii="宋体" w:hAnsi="宋体" w:hint="eastAsia"/>
            <w:rPrChange w:id="4810" w:author="Administrator" w:date="2018-02-16T22:38:00Z">
              <w:rPr>
                <w:rFonts w:hint="eastAsia"/>
              </w:rPr>
            </w:rPrChange>
          </w:rPr>
          <w:delText>量</w:delText>
        </w:r>
      </w:del>
      <w:ins w:id="4811" w:author="Administrator" w:date="2018-02-16T22:38:00Z">
        <w:r w:rsidR="00AA7C6E" w:rsidRPr="00AA7C6E">
          <w:rPr>
            <w:rFonts w:ascii="宋体" w:hAnsi="宋体" w:hint="eastAsia"/>
            <w:rPrChange w:id="4812" w:author="Administrator" w:date="2018-02-16T22:38:00Z">
              <w:rPr>
                <w:rFonts w:hint="eastAsia"/>
              </w:rPr>
            </w:rPrChange>
          </w:rPr>
          <w:t xml:space="preserve">X </w:t>
        </w:r>
      </w:ins>
      <w:del w:id="4813" w:author="Administrator" w:date="2018-02-16T22:38:00Z">
        <w:r w:rsidRPr="00AA7C6E" w:rsidDel="00AA7C6E">
          <w:rPr>
            <w:rFonts w:ascii="宋体" w:hAnsi="宋体" w:hint="eastAsia"/>
            <w:rPrChange w:id="4814" w:author="Administrator" w:date="2018-02-16T22:38:00Z">
              <w:rPr>
                <w:rFonts w:hint="eastAsia"/>
              </w:rPr>
            </w:rPrChange>
          </w:rPr>
          <w:delText>，</w:delText>
        </w:r>
      </w:del>
      <w:ins w:id="4815" w:author="Administrator" w:date="2018-02-16T22:38:00Z">
        <w:r w:rsidR="00AA7C6E" w:rsidRPr="00AA7C6E">
          <w:rPr>
            <w:rFonts w:ascii="宋体" w:hAnsi="宋体" w:hint="eastAsia"/>
            <w:rPrChange w:id="4816" w:author="Administrator" w:date="2018-02-16T22:38:00Z">
              <w:rPr>
                <w:rFonts w:hint="eastAsia"/>
              </w:rPr>
            </w:rPrChange>
          </w:rPr>
          <w:t xml:space="preserve">X </w:t>
        </w:r>
      </w:ins>
      <w:del w:id="4817" w:author="Administrator" w:date="2018-02-16T22:38:00Z">
        <w:r w:rsidRPr="00AA7C6E" w:rsidDel="00AA7C6E">
          <w:rPr>
            <w:rFonts w:ascii="宋体" w:hAnsi="宋体" w:hint="eastAsia"/>
            <w:rPrChange w:id="4818" w:author="Administrator" w:date="2018-02-16T22:38:00Z">
              <w:rPr>
                <w:rFonts w:hint="eastAsia"/>
              </w:rPr>
            </w:rPrChange>
          </w:rPr>
          <w:delText>因</w:delText>
        </w:r>
      </w:del>
      <w:ins w:id="4819" w:author="Administrator" w:date="2018-02-16T22:38:00Z">
        <w:r w:rsidR="00AA7C6E" w:rsidRPr="00AA7C6E">
          <w:rPr>
            <w:rFonts w:ascii="宋体" w:hAnsi="宋体" w:hint="eastAsia"/>
            <w:rPrChange w:id="4820" w:author="Administrator" w:date="2018-02-16T22:38:00Z">
              <w:rPr>
                <w:rFonts w:hint="eastAsia"/>
              </w:rPr>
            </w:rPrChange>
          </w:rPr>
          <w:t xml:space="preserve">X </w:t>
        </w:r>
      </w:ins>
      <w:del w:id="4821" w:author="Administrator" w:date="2018-02-16T22:38:00Z">
        <w:r w:rsidRPr="00AA7C6E" w:rsidDel="00AA7C6E">
          <w:rPr>
            <w:rFonts w:ascii="宋体" w:hAnsi="宋体" w:hint="eastAsia"/>
            <w:rPrChange w:id="4822" w:author="Administrator" w:date="2018-02-16T22:38:00Z">
              <w:rPr>
                <w:rFonts w:hint="eastAsia"/>
              </w:rPr>
            </w:rPrChange>
          </w:rPr>
          <w:delText>此</w:delText>
        </w:r>
      </w:del>
      <w:ins w:id="4823" w:author="Administrator" w:date="2018-02-16T22:38:00Z">
        <w:r w:rsidR="00AA7C6E" w:rsidRPr="00AA7C6E">
          <w:rPr>
            <w:rFonts w:ascii="宋体" w:hAnsi="宋体" w:hint="eastAsia"/>
            <w:rPrChange w:id="4824" w:author="Administrator" w:date="2018-02-16T22:38:00Z">
              <w:rPr>
                <w:rFonts w:hint="eastAsia"/>
              </w:rPr>
            </w:rPrChange>
          </w:rPr>
          <w:t xml:space="preserve">X </w:t>
        </w:r>
      </w:ins>
      <w:del w:id="4825" w:author="Administrator" w:date="2018-02-16T22:38:00Z">
        <w:r w:rsidRPr="00AA7C6E" w:rsidDel="00AA7C6E">
          <w:rPr>
            <w:rFonts w:ascii="宋体" w:hAnsi="宋体" w:hint="eastAsia"/>
            <w:rPrChange w:id="4826" w:author="Administrator" w:date="2018-02-16T22:38:00Z">
              <w:rPr>
                <w:rFonts w:hint="eastAsia"/>
              </w:rPr>
            </w:rPrChange>
          </w:rPr>
          <w:delText>称</w:delText>
        </w:r>
      </w:del>
      <w:ins w:id="4827" w:author="Administrator" w:date="2018-02-16T22:38:00Z">
        <w:r w:rsidR="00AA7C6E" w:rsidRPr="00AA7C6E">
          <w:rPr>
            <w:rFonts w:ascii="宋体" w:hAnsi="宋体" w:hint="eastAsia"/>
            <w:rPrChange w:id="4828" w:author="Administrator" w:date="2018-02-16T22:38:00Z">
              <w:rPr>
                <w:rFonts w:hint="eastAsia"/>
              </w:rPr>
            </w:rPrChange>
          </w:rPr>
          <w:t xml:space="preserve">X </w:t>
        </w:r>
      </w:ins>
      <w:del w:id="4829" w:author="Administrator" w:date="2018-02-16T22:38:00Z">
        <w:r w:rsidRPr="00AA7C6E" w:rsidDel="00AA7C6E">
          <w:rPr>
            <w:rFonts w:ascii="宋体" w:hAnsi="宋体" w:hint="eastAsia"/>
            <w:rPrChange w:id="4830" w:author="Administrator" w:date="2018-02-16T22:38:00Z">
              <w:rPr>
                <w:rFonts w:hint="eastAsia"/>
              </w:rPr>
            </w:rPrChange>
          </w:rPr>
          <w:delText>为</w:delText>
        </w:r>
      </w:del>
      <w:ins w:id="4831" w:author="Administrator" w:date="2018-02-16T22:38:00Z">
        <w:r w:rsidR="00AA7C6E" w:rsidRPr="00AA7C6E">
          <w:rPr>
            <w:rFonts w:ascii="宋体" w:hAnsi="宋体" w:hint="eastAsia"/>
            <w:rPrChange w:id="4832" w:author="Administrator" w:date="2018-02-16T22:38:00Z">
              <w:rPr>
                <w:rFonts w:hint="eastAsia"/>
              </w:rPr>
            </w:rPrChange>
          </w:rPr>
          <w:t xml:space="preserve">X </w:t>
        </w:r>
      </w:ins>
      <w:del w:id="4833" w:author="Administrator" w:date="2018-02-16T22:38:00Z">
        <w:r w:rsidRPr="00AA7C6E" w:rsidDel="00AA7C6E">
          <w:rPr>
            <w:rFonts w:ascii="宋体" w:hAnsi="宋体" w:hint="eastAsia"/>
            <w:rPrChange w:id="4834" w:author="Administrator" w:date="2018-02-16T22:38:00Z">
              <w:rPr>
                <w:rFonts w:hint="eastAsia"/>
              </w:rPr>
            </w:rPrChange>
          </w:rPr>
          <w:delText>连</w:delText>
        </w:r>
      </w:del>
      <w:ins w:id="4835" w:author="Administrator" w:date="2018-02-16T22:38:00Z">
        <w:r w:rsidR="00AA7C6E" w:rsidRPr="00AA7C6E">
          <w:rPr>
            <w:rFonts w:ascii="宋体" w:hAnsi="宋体" w:hint="eastAsia"/>
            <w:rPrChange w:id="4836" w:author="Administrator" w:date="2018-02-16T22:38:00Z">
              <w:rPr>
                <w:rFonts w:hint="eastAsia"/>
              </w:rPr>
            </w:rPrChange>
          </w:rPr>
          <w:t xml:space="preserve">X </w:t>
        </w:r>
      </w:ins>
      <w:del w:id="4837" w:author="Administrator" w:date="2018-02-16T22:38:00Z">
        <w:r w:rsidRPr="00AA7C6E" w:rsidDel="00AA7C6E">
          <w:rPr>
            <w:rFonts w:ascii="宋体" w:hAnsi="宋体" w:hint="eastAsia"/>
            <w:rPrChange w:id="4838" w:author="Administrator" w:date="2018-02-16T22:38:00Z">
              <w:rPr>
                <w:rFonts w:hint="eastAsia"/>
              </w:rPr>
            </w:rPrChange>
          </w:rPr>
          <w:delText>续</w:delText>
        </w:r>
      </w:del>
      <w:ins w:id="4839" w:author="Administrator" w:date="2018-02-16T22:38:00Z">
        <w:r w:rsidR="00AA7C6E" w:rsidRPr="00AA7C6E">
          <w:rPr>
            <w:rFonts w:ascii="宋体" w:hAnsi="宋体" w:hint="eastAsia"/>
            <w:rPrChange w:id="4840" w:author="Administrator" w:date="2018-02-16T22:38:00Z">
              <w:rPr>
                <w:rFonts w:hint="eastAsia"/>
              </w:rPr>
            </w:rPrChange>
          </w:rPr>
          <w:t xml:space="preserve">X </w:t>
        </w:r>
      </w:ins>
      <w:del w:id="4841" w:author="Administrator" w:date="2018-02-16T22:38:00Z">
        <w:r w:rsidRPr="00AA7C6E" w:rsidDel="00AA7C6E">
          <w:rPr>
            <w:rFonts w:ascii="宋体" w:hAnsi="宋体" w:hint="eastAsia"/>
            <w:rPrChange w:id="4842" w:author="Administrator" w:date="2018-02-16T22:38:00Z">
              <w:rPr>
                <w:rFonts w:hint="eastAsia"/>
              </w:rPr>
            </w:rPrChange>
          </w:rPr>
          <w:delText>的</w:delText>
        </w:r>
      </w:del>
      <w:ins w:id="4843" w:author="Administrator" w:date="2018-02-16T22:38:00Z">
        <w:r w:rsidR="00AA7C6E" w:rsidRPr="00AA7C6E">
          <w:rPr>
            <w:rFonts w:ascii="宋体" w:hAnsi="宋体" w:hint="eastAsia"/>
            <w:rPrChange w:id="4844" w:author="Administrator" w:date="2018-02-16T22:38:00Z">
              <w:rPr>
                <w:rFonts w:hint="eastAsia"/>
              </w:rPr>
            </w:rPrChange>
          </w:rPr>
          <w:t xml:space="preserve">X </w:t>
        </w:r>
      </w:ins>
      <w:r>
        <w:rPr>
          <w:rFonts w:hint="eastAsia"/>
        </w:rPr>
        <w:t>小波变换</w:t>
      </w:r>
      <w:r>
        <w:rPr>
          <w:rFonts w:ascii="Times New Roman" w:hAnsi="Times New Roman" w:hint="cs"/>
        </w:rPr>
        <w:t>(</w:t>
      </w:r>
      <w:r>
        <w:rPr>
          <w:rFonts w:ascii="Times New Roman" w:hAnsi="Times New Roman"/>
        </w:rPr>
        <w:t>continuous wavelet transform</w:t>
      </w:r>
      <w:r>
        <w:rPr>
          <w:rFonts w:ascii="Times New Roman" w:hAnsi="Times New Roman"/>
        </w:rPr>
        <w:t>，</w:t>
      </w:r>
      <w:ins w:id="4845" w:author="hnj2288" w:date="2016-05-13T16:47:00Z">
        <w:r w:rsidR="00875E38" w:rsidDel="00875E38">
          <w:rPr>
            <w:rFonts w:ascii="Times New Roman" w:hAnsi="Times New Roman" w:hint="eastAsia"/>
          </w:rPr>
          <w:t xml:space="preserve"> </w:t>
        </w:r>
      </w:ins>
      <w:del w:id="4846" w:author="hnj2288" w:date="2016-05-13T16:47:00Z">
        <w:r w:rsidDel="00875E38">
          <w:rPr>
            <w:rFonts w:ascii="Times New Roman" w:hAnsi="Times New Roman" w:hint="eastAsia"/>
          </w:rPr>
          <w:delText>简记</w:delText>
        </w:r>
      </w:del>
      <w:r>
        <w:rPr>
          <w:rFonts w:ascii="Times New Roman" w:hAnsi="Times New Roman" w:hint="eastAsia"/>
        </w:rPr>
        <w:t>CWT</w:t>
      </w:r>
      <w:r>
        <w:rPr>
          <w:rFonts w:ascii="Times New Roman" w:hAnsi="Times New Roman" w:hint="cs"/>
        </w:rPr>
        <w:t>)</w:t>
      </w:r>
      <w:r w:rsidR="00C81580" w:rsidRPr="00C81580">
        <w:rPr>
          <w:rFonts w:ascii="Times New Roman" w:hAnsi="Times New Roman"/>
          <w:szCs w:val="21"/>
          <w:vertAlign w:val="superscript"/>
        </w:rPr>
        <w:t xml:space="preserve"> </w:t>
      </w:r>
      <w:r w:rsidR="00C81580">
        <w:rPr>
          <w:rFonts w:ascii="Times New Roman" w:hAnsi="Times New Roman"/>
          <w:szCs w:val="21"/>
          <w:vertAlign w:val="superscript"/>
        </w:rPr>
        <w:t>[</w:t>
      </w:r>
      <w:r w:rsidR="00C81580">
        <w:rPr>
          <w:rFonts w:ascii="Times New Roman" w:hAnsi="Times New Roman" w:hint="eastAsia"/>
          <w:szCs w:val="21"/>
          <w:vertAlign w:val="superscript"/>
        </w:rPr>
        <w:t>9</w:t>
      </w:r>
      <w:r w:rsidR="00C81580">
        <w:rPr>
          <w:rFonts w:ascii="Times New Roman" w:hAnsi="Times New Roman"/>
          <w:szCs w:val="21"/>
          <w:vertAlign w:val="superscript"/>
        </w:rPr>
        <w:t>]</w:t>
      </w:r>
      <w:r>
        <w:rPr>
          <w:rFonts w:ascii="Times New Roman" w:hAnsi="Times New Roman" w:hint="cs"/>
        </w:rPr>
        <w:t>。</w:t>
      </w:r>
      <w:commentRangeEnd w:id="4578"/>
      <w:r w:rsidR="00B5392D">
        <w:rPr>
          <w:rStyle w:val="ab"/>
        </w:rPr>
        <w:commentReference w:id="4578"/>
      </w:r>
    </w:p>
    <w:p w:rsidR="00F574F3" w:rsidRDefault="00F574F3" w:rsidP="00F574F3">
      <w:pPr>
        <w:rPr>
          <w:rFonts w:ascii="黑体" w:eastAsia="黑体" w:hAnsi="黑体" w:cs="黑体"/>
          <w:szCs w:val="21"/>
        </w:rPr>
      </w:pPr>
      <w:commentRangeStart w:id="4847"/>
      <w:r>
        <w:rPr>
          <w:rFonts w:ascii="黑体" w:eastAsia="黑体" w:hAnsi="黑体" w:cs="黑体" w:hint="eastAsia"/>
          <w:szCs w:val="21"/>
        </w:rPr>
        <w:t>2.2</w:t>
      </w:r>
      <w:commentRangeEnd w:id="4847"/>
      <w:r w:rsidR="00B5392D">
        <w:rPr>
          <w:rStyle w:val="ab"/>
        </w:rPr>
        <w:commentReference w:id="4847"/>
      </w:r>
      <w:r>
        <w:rPr>
          <w:rFonts w:ascii="黑体" w:eastAsia="黑体" w:hAnsi="黑体" w:cs="黑体" w:hint="eastAsia"/>
          <w:szCs w:val="21"/>
        </w:rPr>
        <w:t xml:space="preserve"> </w:t>
      </w:r>
      <w:commentRangeStart w:id="4848"/>
      <w:r>
        <w:rPr>
          <w:rFonts w:ascii="黑体" w:eastAsia="黑体" w:hAnsi="黑体" w:cs="黑体" w:hint="eastAsia"/>
          <w:szCs w:val="21"/>
        </w:rPr>
        <w:t>阈值去噪法</w:t>
      </w:r>
      <w:commentRangeEnd w:id="4848"/>
      <w:r w:rsidR="00B5392D">
        <w:rPr>
          <w:rStyle w:val="ab"/>
        </w:rPr>
        <w:commentReference w:id="4848"/>
      </w:r>
    </w:p>
    <w:p w:rsidR="00F574F3" w:rsidRDefault="006729F0" w:rsidP="00F574F3">
      <w:pPr>
        <w:ind w:firstLine="420"/>
        <w:rPr>
          <w:rFonts w:ascii="Times New Roman" w:hAnsi="Times New Roman"/>
          <w:szCs w:val="21"/>
        </w:rPr>
      </w:pPr>
      <w:commentRangeStart w:id="4849"/>
      <w:r w:rsidRPr="006729F0">
        <w:rPr>
          <w:rFonts w:ascii="Times New Roman" w:hAnsi="Times New Roman"/>
          <w:szCs w:val="21"/>
        </w:rPr>
        <w:t>小波去噪的</w:t>
      </w:r>
      <w:r>
        <w:rPr>
          <w:rFonts w:ascii="Times New Roman" w:hAnsi="Times New Roman" w:hint="eastAsia"/>
          <w:szCs w:val="21"/>
        </w:rPr>
        <w:t>目的</w:t>
      </w:r>
      <w:r>
        <w:rPr>
          <w:rFonts w:ascii="Times New Roman" w:hAnsi="Times New Roman"/>
          <w:szCs w:val="21"/>
        </w:rPr>
        <w:t>是在小波域</w:t>
      </w:r>
      <w:r>
        <w:rPr>
          <w:rFonts w:ascii="Times New Roman" w:hAnsi="Times New Roman" w:hint="eastAsia"/>
          <w:szCs w:val="21"/>
        </w:rPr>
        <w:t>把</w:t>
      </w:r>
      <w:r>
        <w:rPr>
          <w:rFonts w:ascii="Times New Roman" w:hAnsi="Times New Roman"/>
          <w:szCs w:val="21"/>
        </w:rPr>
        <w:t>信号的小波变换与噪声的小波变换有效</w:t>
      </w:r>
      <w:r w:rsidRPr="006729F0">
        <w:rPr>
          <w:rFonts w:ascii="Times New Roman" w:hAnsi="Times New Roman"/>
          <w:szCs w:val="21"/>
        </w:rPr>
        <w:t>分离</w:t>
      </w:r>
      <w:r>
        <w:rPr>
          <w:rFonts w:ascii="Times New Roman" w:hAnsi="Times New Roman"/>
          <w:szCs w:val="21"/>
          <w:vertAlign w:val="superscript"/>
        </w:rPr>
        <w:t>[</w:t>
      </w:r>
      <w:r>
        <w:rPr>
          <w:rFonts w:ascii="Times New Roman" w:hAnsi="Times New Roman" w:hint="eastAsia"/>
          <w:szCs w:val="21"/>
          <w:vertAlign w:val="superscript"/>
        </w:rPr>
        <w:t>10</w:t>
      </w:r>
      <w:r>
        <w:rPr>
          <w:rFonts w:ascii="Times New Roman" w:hAnsi="Times New Roman"/>
          <w:szCs w:val="21"/>
          <w:vertAlign w:val="superscript"/>
        </w:rPr>
        <w:t>]</w:t>
      </w:r>
      <w:del w:id="4850" w:author="Administrator" w:date="2018-02-16T22:38:00Z">
        <w:r w:rsidDel="00AA7C6E">
          <w:rPr>
            <w:rFonts w:ascii="Times New Roman" w:hAnsi="Times New Roman"/>
            <w:szCs w:val="21"/>
          </w:rPr>
          <w:delText>。</w:delText>
        </w:r>
      </w:del>
      <w:ins w:id="4851" w:author="Administrator" w:date="2018-02-16T22:38:00Z">
        <w:r w:rsidR="00AA7C6E">
          <w:rPr>
            <w:rFonts w:ascii="Times New Roman" w:hAnsi="Times New Roman"/>
            <w:szCs w:val="21"/>
          </w:rPr>
          <w:t xml:space="preserve">X </w:t>
        </w:r>
      </w:ins>
      <w:del w:id="4852" w:author="Administrator" w:date="2018-02-16T22:38:00Z">
        <w:r w:rsidR="00F574F3" w:rsidDel="00AA7C6E">
          <w:rPr>
            <w:rFonts w:ascii="Times New Roman" w:hAnsi="Times New Roman" w:hint="eastAsia"/>
            <w:szCs w:val="21"/>
          </w:rPr>
          <w:delText>实</w:delText>
        </w:r>
      </w:del>
      <w:ins w:id="4853" w:author="Administrator" w:date="2018-02-16T22:38:00Z">
        <w:r w:rsidR="00AA7C6E">
          <w:rPr>
            <w:rFonts w:ascii="Times New Roman" w:hAnsi="Times New Roman" w:hint="eastAsia"/>
            <w:szCs w:val="21"/>
          </w:rPr>
          <w:t xml:space="preserve">X </w:t>
        </w:r>
      </w:ins>
      <w:del w:id="4854" w:author="Administrator" w:date="2018-02-16T22:38:00Z">
        <w:r w:rsidR="00F574F3" w:rsidDel="00AA7C6E">
          <w:rPr>
            <w:rFonts w:ascii="Times New Roman" w:hAnsi="Times New Roman" w:hint="eastAsia"/>
            <w:szCs w:val="21"/>
          </w:rPr>
          <w:delText>际</w:delText>
        </w:r>
      </w:del>
      <w:ins w:id="4855" w:author="Administrator" w:date="2018-02-16T22:38:00Z">
        <w:r w:rsidR="00AA7C6E">
          <w:rPr>
            <w:rFonts w:ascii="Times New Roman" w:hAnsi="Times New Roman" w:hint="eastAsia"/>
            <w:szCs w:val="21"/>
          </w:rPr>
          <w:t xml:space="preserve">X </w:t>
        </w:r>
      </w:ins>
      <w:del w:id="4856" w:author="Administrator" w:date="2018-02-16T22:38:00Z">
        <w:r w:rsidR="00F574F3" w:rsidDel="00AA7C6E">
          <w:rPr>
            <w:rFonts w:ascii="Times New Roman" w:hAnsi="Times New Roman" w:hint="eastAsia"/>
            <w:szCs w:val="21"/>
          </w:rPr>
          <w:delText>检</w:delText>
        </w:r>
      </w:del>
      <w:ins w:id="4857" w:author="Administrator" w:date="2018-02-16T22:38:00Z">
        <w:r w:rsidR="00AA7C6E">
          <w:rPr>
            <w:rFonts w:ascii="Times New Roman" w:hAnsi="Times New Roman" w:hint="eastAsia"/>
            <w:szCs w:val="21"/>
          </w:rPr>
          <w:t xml:space="preserve">X </w:t>
        </w:r>
      </w:ins>
      <w:del w:id="4858" w:author="Administrator" w:date="2018-02-16T22:38:00Z">
        <w:r w:rsidR="00F574F3" w:rsidDel="00AA7C6E">
          <w:rPr>
            <w:rFonts w:ascii="Times New Roman" w:hAnsi="Times New Roman" w:hint="eastAsia"/>
            <w:szCs w:val="21"/>
          </w:rPr>
          <w:delText>测</w:delText>
        </w:r>
      </w:del>
      <w:ins w:id="4859" w:author="Administrator" w:date="2018-02-16T22:38:00Z">
        <w:r w:rsidR="00AA7C6E">
          <w:rPr>
            <w:rFonts w:ascii="Times New Roman" w:hAnsi="Times New Roman" w:hint="eastAsia"/>
            <w:szCs w:val="21"/>
          </w:rPr>
          <w:t xml:space="preserve">X </w:t>
        </w:r>
      </w:ins>
      <w:del w:id="4860" w:author="Administrator" w:date="2018-02-16T22:38:00Z">
        <w:r w:rsidR="00F574F3" w:rsidDel="00AA7C6E">
          <w:rPr>
            <w:rFonts w:ascii="Times New Roman" w:hAnsi="Times New Roman" w:hint="eastAsia"/>
            <w:szCs w:val="21"/>
          </w:rPr>
          <w:delText>中</w:delText>
        </w:r>
      </w:del>
      <w:ins w:id="4861" w:author="Administrator" w:date="2018-02-16T22:38:00Z">
        <w:r w:rsidR="00AA7C6E">
          <w:rPr>
            <w:rFonts w:ascii="Times New Roman" w:hAnsi="Times New Roman" w:hint="eastAsia"/>
            <w:szCs w:val="21"/>
          </w:rPr>
          <w:t xml:space="preserve">X </w:t>
        </w:r>
      </w:ins>
      <w:del w:id="4862" w:author="Administrator" w:date="2018-02-16T22:38:00Z">
        <w:r w:rsidR="00F574F3" w:rsidDel="00AA7C6E">
          <w:rPr>
            <w:rFonts w:ascii="Times New Roman" w:hAnsi="Times New Roman" w:hint="eastAsia"/>
            <w:szCs w:val="21"/>
          </w:rPr>
          <w:delText>脉</w:delText>
        </w:r>
      </w:del>
      <w:ins w:id="4863" w:author="Administrator" w:date="2018-02-16T22:38:00Z">
        <w:r w:rsidR="00AA7C6E">
          <w:rPr>
            <w:rFonts w:ascii="Times New Roman" w:hAnsi="Times New Roman" w:hint="eastAsia"/>
            <w:szCs w:val="21"/>
          </w:rPr>
          <w:t xml:space="preserve">X </w:t>
        </w:r>
      </w:ins>
      <w:del w:id="4864" w:author="Administrator" w:date="2018-02-16T22:38:00Z">
        <w:r w:rsidR="00F574F3" w:rsidDel="00AA7C6E">
          <w:rPr>
            <w:rFonts w:ascii="Times New Roman" w:hAnsi="Times New Roman" w:hint="eastAsia"/>
            <w:szCs w:val="21"/>
          </w:rPr>
          <w:delText>搏</w:delText>
        </w:r>
      </w:del>
      <w:ins w:id="4865" w:author="Administrator" w:date="2018-02-16T22:38:00Z">
        <w:r w:rsidR="00AA7C6E">
          <w:rPr>
            <w:rFonts w:ascii="Times New Roman" w:hAnsi="Times New Roman" w:hint="eastAsia"/>
            <w:szCs w:val="21"/>
          </w:rPr>
          <w:t xml:space="preserve">X </w:t>
        </w:r>
      </w:ins>
      <w:del w:id="4866" w:author="Administrator" w:date="2018-02-16T22:38:00Z">
        <w:r w:rsidR="00F574F3" w:rsidDel="00AA7C6E">
          <w:rPr>
            <w:rFonts w:ascii="Times New Roman" w:hAnsi="Times New Roman" w:hint="eastAsia"/>
            <w:szCs w:val="21"/>
          </w:rPr>
          <w:delText>信</w:delText>
        </w:r>
      </w:del>
      <w:ins w:id="4867" w:author="Administrator" w:date="2018-02-16T22:38:00Z">
        <w:r w:rsidR="00AA7C6E">
          <w:rPr>
            <w:rFonts w:ascii="Times New Roman" w:hAnsi="Times New Roman" w:hint="eastAsia"/>
            <w:szCs w:val="21"/>
          </w:rPr>
          <w:t xml:space="preserve">X </w:t>
        </w:r>
      </w:ins>
      <w:del w:id="4868" w:author="Administrator" w:date="2018-02-16T22:38:00Z">
        <w:r w:rsidR="00F574F3" w:rsidDel="00AA7C6E">
          <w:rPr>
            <w:rFonts w:ascii="Times New Roman" w:hAnsi="Times New Roman" w:hint="eastAsia"/>
            <w:szCs w:val="21"/>
          </w:rPr>
          <w:delText>号</w:delText>
        </w:r>
      </w:del>
      <w:ins w:id="4869" w:author="Administrator" w:date="2018-02-16T22:38:00Z">
        <w:r w:rsidR="00AA7C6E">
          <w:rPr>
            <w:rFonts w:ascii="Times New Roman" w:hAnsi="Times New Roman" w:hint="eastAsia"/>
            <w:szCs w:val="21"/>
          </w:rPr>
          <w:t xml:space="preserve">X </w:t>
        </w:r>
      </w:ins>
      <w:del w:id="4870" w:author="Administrator" w:date="2018-02-16T22:38:00Z">
        <w:r w:rsidR="00F574F3" w:rsidDel="00AA7C6E">
          <w:rPr>
            <w:rFonts w:ascii="Times New Roman" w:hAnsi="Times New Roman" w:hint="eastAsia"/>
            <w:szCs w:val="21"/>
          </w:rPr>
          <w:delText>的</w:delText>
        </w:r>
      </w:del>
      <w:ins w:id="4871" w:author="Administrator" w:date="2018-02-16T22:38:00Z">
        <w:r w:rsidR="00AA7C6E">
          <w:rPr>
            <w:rFonts w:ascii="Times New Roman" w:hAnsi="Times New Roman" w:hint="eastAsia"/>
            <w:szCs w:val="21"/>
          </w:rPr>
          <w:t xml:space="preserve">X </w:t>
        </w:r>
      </w:ins>
      <w:del w:id="4872" w:author="Administrator" w:date="2018-02-16T22:38:00Z">
        <w:r w:rsidR="00F574F3" w:rsidDel="00AA7C6E">
          <w:rPr>
            <w:rFonts w:ascii="Times New Roman" w:hAnsi="Times New Roman" w:hint="eastAsia"/>
            <w:szCs w:val="21"/>
          </w:rPr>
          <w:delText>频</w:delText>
        </w:r>
      </w:del>
      <w:ins w:id="4873" w:author="Administrator" w:date="2018-02-16T22:38:00Z">
        <w:r w:rsidR="00AA7C6E">
          <w:rPr>
            <w:rFonts w:ascii="Times New Roman" w:hAnsi="Times New Roman" w:hint="eastAsia"/>
            <w:szCs w:val="21"/>
          </w:rPr>
          <w:t xml:space="preserve">X </w:t>
        </w:r>
      </w:ins>
      <w:del w:id="4874" w:author="Administrator" w:date="2018-02-16T22:38:00Z">
        <w:r w:rsidR="00F574F3" w:rsidDel="00AA7C6E">
          <w:rPr>
            <w:rFonts w:ascii="Times New Roman" w:hAnsi="Times New Roman" w:hint="eastAsia"/>
            <w:szCs w:val="21"/>
          </w:rPr>
          <w:delText>率</w:delText>
        </w:r>
      </w:del>
      <w:ins w:id="4875" w:author="Administrator" w:date="2018-02-16T22:38:00Z">
        <w:r w:rsidR="00AA7C6E">
          <w:rPr>
            <w:rFonts w:ascii="Times New Roman" w:hAnsi="Times New Roman" w:hint="eastAsia"/>
            <w:szCs w:val="21"/>
          </w:rPr>
          <w:t xml:space="preserve">X </w:t>
        </w:r>
      </w:ins>
      <w:del w:id="4876" w:author="Administrator" w:date="2018-02-16T22:38:00Z">
        <w:r w:rsidR="00DD478E" w:rsidDel="00AA7C6E">
          <w:rPr>
            <w:rFonts w:ascii="Times New Roman" w:hAnsi="Times New Roman" w:hint="eastAsia"/>
            <w:szCs w:val="21"/>
          </w:rPr>
          <w:delText>非</w:delText>
        </w:r>
      </w:del>
      <w:ins w:id="4877" w:author="Administrator" w:date="2018-02-16T22:38:00Z">
        <w:r w:rsidR="00AA7C6E">
          <w:rPr>
            <w:rFonts w:ascii="Times New Roman" w:hAnsi="Times New Roman" w:hint="eastAsia"/>
            <w:szCs w:val="21"/>
          </w:rPr>
          <w:t xml:space="preserve">X </w:t>
        </w:r>
      </w:ins>
      <w:del w:id="4878" w:author="Administrator" w:date="2018-02-16T22:38:00Z">
        <w:r w:rsidR="00DD478E" w:rsidDel="00AA7C6E">
          <w:rPr>
            <w:rFonts w:ascii="Times New Roman" w:hAnsi="Times New Roman" w:hint="eastAsia"/>
            <w:szCs w:val="21"/>
          </w:rPr>
          <w:delText>常</w:delText>
        </w:r>
      </w:del>
      <w:ins w:id="4879" w:author="Administrator" w:date="2018-02-16T22:38:00Z">
        <w:r w:rsidR="00AA7C6E">
          <w:rPr>
            <w:rFonts w:ascii="Times New Roman" w:hAnsi="Times New Roman" w:hint="eastAsia"/>
            <w:szCs w:val="21"/>
          </w:rPr>
          <w:t xml:space="preserve">X </w:t>
        </w:r>
      </w:ins>
      <w:del w:id="4880" w:author="Administrator" w:date="2018-02-16T22:38:00Z">
        <w:r w:rsidR="00DD478E" w:rsidDel="00AA7C6E">
          <w:rPr>
            <w:rFonts w:ascii="Times New Roman" w:hAnsi="Times New Roman" w:hint="eastAsia"/>
            <w:szCs w:val="21"/>
          </w:rPr>
          <w:delText>低</w:delText>
        </w:r>
      </w:del>
      <w:ins w:id="4881" w:author="Administrator" w:date="2018-02-16T22:38:00Z">
        <w:r w:rsidR="00AA7C6E">
          <w:rPr>
            <w:rFonts w:ascii="Times New Roman" w:hAnsi="Times New Roman" w:hint="eastAsia"/>
            <w:szCs w:val="21"/>
          </w:rPr>
          <w:t xml:space="preserve">X </w:t>
        </w:r>
      </w:ins>
      <w:del w:id="4882" w:author="Administrator" w:date="2018-02-16T22:38:00Z">
        <w:r w:rsidR="00DD478E" w:rsidDel="00AA7C6E">
          <w:rPr>
            <w:rFonts w:ascii="Times New Roman" w:hAnsi="Times New Roman" w:hint="eastAsia"/>
            <w:szCs w:val="21"/>
          </w:rPr>
          <w:delText>，</w:delText>
        </w:r>
      </w:del>
      <w:ins w:id="4883" w:author="Administrator" w:date="2018-02-16T22:38:00Z">
        <w:r w:rsidR="00AA7C6E">
          <w:rPr>
            <w:rFonts w:ascii="Times New Roman" w:hAnsi="Times New Roman" w:hint="eastAsia"/>
            <w:szCs w:val="21"/>
          </w:rPr>
          <w:t xml:space="preserve">X </w:t>
        </w:r>
      </w:ins>
      <w:del w:id="4884" w:author="Administrator" w:date="2018-02-16T22:38:00Z">
        <w:r w:rsidR="00DD478E" w:rsidDel="00AA7C6E">
          <w:rPr>
            <w:rFonts w:ascii="Times New Roman" w:hAnsi="Times New Roman" w:hint="eastAsia"/>
            <w:szCs w:val="21"/>
          </w:rPr>
          <w:delText>约</w:delText>
        </w:r>
      </w:del>
      <w:ins w:id="4885" w:author="Administrator" w:date="2018-02-16T22:38:00Z">
        <w:r w:rsidR="00AA7C6E">
          <w:rPr>
            <w:rFonts w:ascii="Times New Roman" w:hAnsi="Times New Roman" w:hint="eastAsia"/>
            <w:szCs w:val="21"/>
          </w:rPr>
          <w:t xml:space="preserve">X </w:t>
        </w:r>
      </w:ins>
      <w:del w:id="4886" w:author="Administrator" w:date="2018-02-16T22:38:00Z">
        <w:r w:rsidR="00DD478E" w:rsidDel="00AA7C6E">
          <w:rPr>
            <w:rFonts w:ascii="Times New Roman" w:hAnsi="Times New Roman" w:hint="eastAsia"/>
            <w:szCs w:val="21"/>
          </w:rPr>
          <w:delText>为</w:delText>
        </w:r>
      </w:del>
      <w:ins w:id="4887" w:author="Administrator" w:date="2018-02-16T22:38:00Z">
        <w:r w:rsidR="00AA7C6E">
          <w:rPr>
            <w:rFonts w:ascii="Times New Roman" w:hAnsi="Times New Roman" w:hint="eastAsia"/>
            <w:szCs w:val="21"/>
          </w:rPr>
          <w:t xml:space="preserve">X </w:t>
        </w:r>
      </w:ins>
      <w:del w:id="4888" w:author="Administrator" w:date="2018-02-16T22:38:00Z">
        <w:r w:rsidR="00DD478E" w:rsidDel="00AA7C6E">
          <w:rPr>
            <w:rFonts w:ascii="Times New Roman" w:hAnsi="Times New Roman" w:hint="eastAsia"/>
            <w:szCs w:val="21"/>
          </w:rPr>
          <w:delText>0</w:delText>
        </w:r>
      </w:del>
      <w:ins w:id="4889" w:author="Administrator" w:date="2018-02-16T22:38:00Z">
        <w:r w:rsidR="00AA7C6E">
          <w:rPr>
            <w:rFonts w:ascii="Times New Roman" w:hAnsi="Times New Roman" w:hint="eastAsia"/>
            <w:szCs w:val="21"/>
          </w:rPr>
          <w:t xml:space="preserve">X </w:t>
        </w:r>
      </w:ins>
      <w:del w:id="4890" w:author="Administrator" w:date="2018-02-16T22:38:00Z">
        <w:r w:rsidR="00DD478E" w:rsidDel="00AA7C6E">
          <w:rPr>
            <w:rFonts w:ascii="Times New Roman" w:hAnsi="Times New Roman" w:hint="eastAsia"/>
            <w:szCs w:val="21"/>
          </w:rPr>
          <w:delText>.</w:delText>
        </w:r>
      </w:del>
      <w:ins w:id="4891" w:author="Administrator" w:date="2018-02-16T22:38:00Z">
        <w:r w:rsidR="00AA7C6E">
          <w:rPr>
            <w:rFonts w:ascii="Times New Roman" w:hAnsi="Times New Roman" w:hint="eastAsia"/>
            <w:szCs w:val="21"/>
          </w:rPr>
          <w:t xml:space="preserve">X </w:t>
        </w:r>
      </w:ins>
      <w:del w:id="4892" w:author="Administrator" w:date="2018-02-16T22:38:00Z">
        <w:r w:rsidR="00DD478E" w:rsidDel="00AA7C6E">
          <w:rPr>
            <w:rFonts w:ascii="Times New Roman" w:hAnsi="Times New Roman" w:hint="eastAsia"/>
            <w:szCs w:val="21"/>
          </w:rPr>
          <w:delText>5</w:delText>
        </w:r>
      </w:del>
      <w:ins w:id="4893" w:author="Administrator" w:date="2018-02-16T22:38:00Z">
        <w:r w:rsidR="00AA7C6E">
          <w:rPr>
            <w:rFonts w:ascii="Times New Roman" w:hAnsi="Times New Roman" w:hint="eastAsia"/>
            <w:szCs w:val="21"/>
          </w:rPr>
          <w:t xml:space="preserve">X </w:t>
        </w:r>
      </w:ins>
      <w:del w:id="4894" w:author="Administrator" w:date="2018-02-16T22:38:00Z">
        <w:r w:rsidR="00DD478E" w:rsidDel="00AA7C6E">
          <w:rPr>
            <w:rFonts w:ascii="Times New Roman" w:hAnsi="Times New Roman" w:hint="eastAsia"/>
            <w:szCs w:val="21"/>
          </w:rPr>
          <w:delText>~</w:delText>
        </w:r>
      </w:del>
      <w:ins w:id="4895" w:author="Administrator" w:date="2018-02-16T22:38:00Z">
        <w:r w:rsidR="00AA7C6E">
          <w:rPr>
            <w:rFonts w:ascii="Times New Roman" w:hAnsi="Times New Roman" w:hint="eastAsia"/>
            <w:szCs w:val="21"/>
          </w:rPr>
          <w:t xml:space="preserve">X </w:t>
        </w:r>
      </w:ins>
      <w:del w:id="4896" w:author="Administrator" w:date="2018-02-16T22:38:00Z">
        <w:r w:rsidR="00DD478E" w:rsidDel="00AA7C6E">
          <w:rPr>
            <w:rFonts w:ascii="Times New Roman" w:hAnsi="Times New Roman" w:hint="eastAsia"/>
            <w:szCs w:val="21"/>
          </w:rPr>
          <w:delText>4</w:delText>
        </w:r>
      </w:del>
      <w:ins w:id="4897" w:author="Administrator" w:date="2018-02-16T22:38:00Z">
        <w:r w:rsidR="00AA7C6E">
          <w:rPr>
            <w:rFonts w:ascii="Times New Roman" w:hAnsi="Times New Roman" w:hint="eastAsia"/>
            <w:szCs w:val="21"/>
          </w:rPr>
          <w:t xml:space="preserve">X </w:t>
        </w:r>
      </w:ins>
      <w:del w:id="4898" w:author="Administrator" w:date="2018-02-16T22:38:00Z">
        <w:r w:rsidR="00F574F3" w:rsidDel="00AA7C6E">
          <w:rPr>
            <w:rFonts w:ascii="Times New Roman" w:hAnsi="Times New Roman" w:hint="eastAsia"/>
            <w:szCs w:val="21"/>
          </w:rPr>
          <w:delText>H</w:delText>
        </w:r>
      </w:del>
      <w:ins w:id="4899" w:author="Administrator" w:date="2018-02-16T22:38:00Z">
        <w:r w:rsidR="00AA7C6E">
          <w:rPr>
            <w:rFonts w:ascii="Times New Roman" w:hAnsi="Times New Roman" w:hint="eastAsia"/>
            <w:szCs w:val="21"/>
          </w:rPr>
          <w:t xml:space="preserve">X </w:t>
        </w:r>
      </w:ins>
      <w:del w:id="4900" w:author="Administrator" w:date="2018-02-16T22:38:00Z">
        <w:r w:rsidR="00F574F3" w:rsidDel="00AA7C6E">
          <w:rPr>
            <w:rFonts w:ascii="Times New Roman" w:hAnsi="Times New Roman" w:hint="eastAsia"/>
            <w:szCs w:val="21"/>
          </w:rPr>
          <w:delText>z</w:delText>
        </w:r>
      </w:del>
      <w:ins w:id="4901" w:author="Administrator" w:date="2018-02-16T22:38:00Z">
        <w:r w:rsidR="00AA7C6E">
          <w:rPr>
            <w:rFonts w:ascii="Times New Roman" w:hAnsi="Times New Roman" w:hint="eastAsia"/>
            <w:szCs w:val="21"/>
          </w:rPr>
          <w:t xml:space="preserve">X </w:t>
        </w:r>
      </w:ins>
      <w:del w:id="4902" w:author="Administrator" w:date="2018-02-16T22:38:00Z">
        <w:r w:rsidR="00F574F3" w:rsidDel="00AA7C6E">
          <w:rPr>
            <w:rFonts w:ascii="Times New Roman" w:hAnsi="Times New Roman" w:hint="eastAsia"/>
            <w:szCs w:val="21"/>
          </w:rPr>
          <w:delText>，</w:delText>
        </w:r>
      </w:del>
      <w:ins w:id="4903" w:author="Administrator" w:date="2018-02-16T22:38:00Z">
        <w:r w:rsidR="00AA7C6E">
          <w:rPr>
            <w:rFonts w:ascii="Times New Roman" w:hAnsi="Times New Roman" w:hint="eastAsia"/>
            <w:szCs w:val="21"/>
          </w:rPr>
          <w:t xml:space="preserve">X </w:t>
        </w:r>
      </w:ins>
      <w:del w:id="4904" w:author="Administrator" w:date="2018-02-16T22:38:00Z">
        <w:r w:rsidR="00DD478E" w:rsidDel="00AA7C6E">
          <w:rPr>
            <w:rFonts w:ascii="Times New Roman" w:hAnsi="Times New Roman" w:hint="eastAsia"/>
            <w:szCs w:val="21"/>
          </w:rPr>
          <w:delText>一</w:delText>
        </w:r>
      </w:del>
      <w:ins w:id="4905" w:author="Administrator" w:date="2018-02-16T22:38:00Z">
        <w:r w:rsidR="00AA7C6E">
          <w:rPr>
            <w:rFonts w:ascii="Times New Roman" w:hAnsi="Times New Roman" w:hint="eastAsia"/>
            <w:szCs w:val="21"/>
          </w:rPr>
          <w:t xml:space="preserve">X </w:t>
        </w:r>
      </w:ins>
      <w:del w:id="4906" w:author="Administrator" w:date="2018-02-16T22:38:00Z">
        <w:r w:rsidR="00DD478E" w:rsidDel="00AA7C6E">
          <w:rPr>
            <w:rFonts w:ascii="Times New Roman" w:hAnsi="Times New Roman" w:hint="eastAsia"/>
            <w:szCs w:val="21"/>
          </w:rPr>
          <w:delText>般</w:delText>
        </w:r>
      </w:del>
      <w:ins w:id="4907" w:author="Administrator" w:date="2018-02-16T22:38:00Z">
        <w:r w:rsidR="00AA7C6E">
          <w:rPr>
            <w:rFonts w:ascii="Times New Roman" w:hAnsi="Times New Roman" w:hint="eastAsia"/>
            <w:szCs w:val="21"/>
          </w:rPr>
          <w:t xml:space="preserve">X </w:t>
        </w:r>
      </w:ins>
      <w:del w:id="4908" w:author="Administrator" w:date="2018-02-16T22:38:00Z">
        <w:r w:rsidR="00DD478E" w:rsidDel="00AA7C6E">
          <w:rPr>
            <w:rFonts w:ascii="Times New Roman" w:hAnsi="Times New Roman" w:hint="eastAsia"/>
            <w:szCs w:val="21"/>
          </w:rPr>
          <w:delText>情</w:delText>
        </w:r>
      </w:del>
      <w:ins w:id="4909" w:author="Administrator" w:date="2018-02-16T22:38:00Z">
        <w:r w:rsidR="00AA7C6E">
          <w:rPr>
            <w:rFonts w:ascii="Times New Roman" w:hAnsi="Times New Roman" w:hint="eastAsia"/>
            <w:szCs w:val="21"/>
          </w:rPr>
          <w:t xml:space="preserve">X </w:t>
        </w:r>
      </w:ins>
      <w:del w:id="4910" w:author="Administrator" w:date="2018-02-16T22:38:00Z">
        <w:r w:rsidR="00DD478E" w:rsidDel="00AA7C6E">
          <w:rPr>
            <w:rFonts w:ascii="Times New Roman" w:hAnsi="Times New Roman" w:hint="eastAsia"/>
            <w:szCs w:val="21"/>
          </w:rPr>
          <w:delText>况</w:delText>
        </w:r>
      </w:del>
      <w:ins w:id="4911" w:author="Administrator" w:date="2018-02-16T22:38:00Z">
        <w:r w:rsidR="00AA7C6E">
          <w:rPr>
            <w:rFonts w:ascii="Times New Roman" w:hAnsi="Times New Roman" w:hint="eastAsia"/>
            <w:szCs w:val="21"/>
          </w:rPr>
          <w:t xml:space="preserve">X </w:t>
        </w:r>
      </w:ins>
      <w:del w:id="4912" w:author="Administrator" w:date="2018-02-16T22:38:00Z">
        <w:r w:rsidR="00DD478E" w:rsidDel="00AA7C6E">
          <w:rPr>
            <w:rFonts w:ascii="Times New Roman" w:hAnsi="Times New Roman" w:hint="eastAsia"/>
            <w:szCs w:val="21"/>
          </w:rPr>
          <w:delText>下</w:delText>
        </w:r>
      </w:del>
      <w:ins w:id="4913" w:author="Administrator" w:date="2018-02-16T22:38:00Z">
        <w:r w:rsidR="00AA7C6E">
          <w:rPr>
            <w:rFonts w:ascii="Times New Roman" w:hAnsi="Times New Roman" w:hint="eastAsia"/>
            <w:szCs w:val="21"/>
          </w:rPr>
          <w:t xml:space="preserve">X </w:t>
        </w:r>
      </w:ins>
      <w:ins w:id="4914" w:author="hnj2288" w:date="2016-05-13T16:49:00Z">
        <w:del w:id="4915" w:author="Administrator" w:date="2018-02-16T22:38:00Z">
          <w:r w:rsidR="00266B9A" w:rsidDel="00AA7C6E">
            <w:rPr>
              <w:rFonts w:ascii="Times New Roman" w:hAnsi="Times New Roman" w:hint="eastAsia"/>
              <w:szCs w:val="21"/>
            </w:rPr>
            <w:delText>为</w:delText>
          </w:r>
        </w:del>
      </w:ins>
      <w:ins w:id="4916" w:author="Administrator" w:date="2018-02-16T22:38:00Z">
        <w:r w:rsidR="00AA7C6E">
          <w:rPr>
            <w:rFonts w:ascii="Times New Roman" w:hAnsi="Times New Roman" w:hint="eastAsia"/>
            <w:szCs w:val="21"/>
          </w:rPr>
          <w:t xml:space="preserve">X </w:t>
        </w:r>
      </w:ins>
      <w:del w:id="4917" w:author="Administrator" w:date="2018-02-16T22:38:00Z">
        <w:r w:rsidR="00DD478E" w:rsidDel="00AA7C6E">
          <w:rPr>
            <w:rFonts w:ascii="Times New Roman" w:hAnsi="Times New Roman" w:hint="eastAsia"/>
            <w:szCs w:val="21"/>
          </w:rPr>
          <w:delText>1</w:delText>
        </w:r>
      </w:del>
      <w:ins w:id="4918" w:author="Administrator" w:date="2018-02-16T22:38:00Z">
        <w:r w:rsidR="00AA7C6E">
          <w:rPr>
            <w:rFonts w:ascii="Times New Roman" w:hAnsi="Times New Roman" w:hint="eastAsia"/>
            <w:szCs w:val="21"/>
          </w:rPr>
          <w:t xml:space="preserve">X </w:t>
        </w:r>
      </w:ins>
      <w:del w:id="4919" w:author="Administrator" w:date="2018-02-16T22:38:00Z">
        <w:r w:rsidR="00DD478E" w:rsidDel="00AA7C6E">
          <w:rPr>
            <w:rFonts w:ascii="Times New Roman" w:hAnsi="Times New Roman" w:hint="eastAsia"/>
            <w:szCs w:val="21"/>
          </w:rPr>
          <w:delText>H</w:delText>
        </w:r>
      </w:del>
      <w:ins w:id="4920" w:author="Administrator" w:date="2018-02-16T22:38:00Z">
        <w:r w:rsidR="00AA7C6E">
          <w:rPr>
            <w:rFonts w:ascii="Times New Roman" w:hAnsi="Times New Roman" w:hint="eastAsia"/>
            <w:szCs w:val="21"/>
          </w:rPr>
          <w:t xml:space="preserve">X </w:t>
        </w:r>
      </w:ins>
      <w:del w:id="4921" w:author="Administrator" w:date="2018-02-16T22:38:00Z">
        <w:r w:rsidR="00DD478E" w:rsidDel="00AA7C6E">
          <w:rPr>
            <w:rFonts w:ascii="Times New Roman" w:hAnsi="Times New Roman" w:hint="eastAsia"/>
            <w:szCs w:val="21"/>
          </w:rPr>
          <w:delText>z</w:delText>
        </w:r>
      </w:del>
      <w:ins w:id="4922" w:author="Administrator" w:date="2018-02-16T22:38:00Z">
        <w:r w:rsidR="00AA7C6E">
          <w:rPr>
            <w:rFonts w:ascii="Times New Roman" w:hAnsi="Times New Roman" w:hint="eastAsia"/>
            <w:szCs w:val="21"/>
          </w:rPr>
          <w:t xml:space="preserve">X </w:t>
        </w:r>
      </w:ins>
      <w:del w:id="4923" w:author="Administrator" w:date="2018-02-16T22:38:00Z">
        <w:r w:rsidR="00DD478E" w:rsidDel="00AA7C6E">
          <w:rPr>
            <w:rFonts w:ascii="Times New Roman" w:hAnsi="Times New Roman" w:hint="eastAsia"/>
            <w:szCs w:val="21"/>
          </w:rPr>
          <w:delText>左</w:delText>
        </w:r>
      </w:del>
      <w:ins w:id="4924" w:author="Administrator" w:date="2018-02-16T22:38:00Z">
        <w:r w:rsidR="00AA7C6E">
          <w:rPr>
            <w:rFonts w:ascii="Times New Roman" w:hAnsi="Times New Roman" w:hint="eastAsia"/>
            <w:szCs w:val="21"/>
          </w:rPr>
          <w:t xml:space="preserve">X </w:t>
        </w:r>
      </w:ins>
      <w:del w:id="4925" w:author="Administrator" w:date="2018-02-16T22:38:00Z">
        <w:r w:rsidR="00DD478E" w:rsidDel="00AA7C6E">
          <w:rPr>
            <w:rFonts w:ascii="Times New Roman" w:hAnsi="Times New Roman" w:hint="eastAsia"/>
            <w:szCs w:val="21"/>
          </w:rPr>
          <w:delText>右</w:delText>
        </w:r>
      </w:del>
      <w:ins w:id="4926" w:author="Administrator" w:date="2018-02-16T22:38:00Z">
        <w:r w:rsidR="00AA7C6E">
          <w:rPr>
            <w:rFonts w:ascii="Times New Roman" w:hAnsi="Times New Roman" w:hint="eastAsia"/>
            <w:szCs w:val="21"/>
          </w:rPr>
          <w:t xml:space="preserve">X </w:t>
        </w:r>
      </w:ins>
      <w:del w:id="4927" w:author="Administrator" w:date="2018-02-16T22:38:00Z">
        <w:r w:rsidR="00DD478E" w:rsidDel="00AA7C6E">
          <w:rPr>
            <w:rFonts w:ascii="Times New Roman" w:hAnsi="Times New Roman" w:hint="eastAsia"/>
            <w:szCs w:val="21"/>
          </w:rPr>
          <w:delText>；</w:delText>
        </w:r>
      </w:del>
      <w:ins w:id="4928" w:author="Administrator" w:date="2018-02-16T22:38:00Z">
        <w:r w:rsidR="00AA7C6E">
          <w:rPr>
            <w:rFonts w:ascii="Times New Roman" w:hAnsi="Times New Roman" w:hint="eastAsia"/>
            <w:szCs w:val="21"/>
          </w:rPr>
          <w:t xml:space="preserve">X </w:t>
        </w:r>
      </w:ins>
      <w:del w:id="4929" w:author="Administrator" w:date="2018-02-16T22:38:00Z">
        <w:r w:rsidR="00DD478E" w:rsidDel="00AA7C6E">
          <w:rPr>
            <w:rFonts w:ascii="Times New Roman" w:hAnsi="Times New Roman" w:hint="eastAsia"/>
            <w:szCs w:val="21"/>
          </w:rPr>
          <w:delText>而</w:delText>
        </w:r>
      </w:del>
      <w:ins w:id="4930" w:author="Administrator" w:date="2018-02-16T22:38:00Z">
        <w:r w:rsidR="00AA7C6E">
          <w:rPr>
            <w:rFonts w:ascii="Times New Roman" w:hAnsi="Times New Roman" w:hint="eastAsia"/>
            <w:szCs w:val="21"/>
          </w:rPr>
          <w:t xml:space="preserve">X </w:t>
        </w:r>
      </w:ins>
      <w:del w:id="4931" w:author="Administrator" w:date="2018-02-16T22:38:00Z">
        <w:r w:rsidR="00DD478E" w:rsidDel="00AA7C6E">
          <w:rPr>
            <w:rFonts w:ascii="Times New Roman" w:hAnsi="Times New Roman" w:hint="eastAsia"/>
            <w:szCs w:val="21"/>
          </w:rPr>
          <w:delText>噪</w:delText>
        </w:r>
      </w:del>
      <w:ins w:id="4932" w:author="Administrator" w:date="2018-02-16T22:38:00Z">
        <w:r w:rsidR="00AA7C6E">
          <w:rPr>
            <w:rFonts w:ascii="Times New Roman" w:hAnsi="Times New Roman" w:hint="eastAsia"/>
            <w:szCs w:val="21"/>
          </w:rPr>
          <w:t xml:space="preserve">X </w:t>
        </w:r>
      </w:ins>
      <w:del w:id="4933" w:author="Administrator" w:date="2018-02-16T22:38:00Z">
        <w:r w:rsidR="00DD478E" w:rsidDel="00AA7C6E">
          <w:rPr>
            <w:rFonts w:ascii="Times New Roman" w:hAnsi="Times New Roman" w:hint="eastAsia"/>
            <w:szCs w:val="21"/>
          </w:rPr>
          <w:delText>声</w:delText>
        </w:r>
      </w:del>
      <w:ins w:id="4934" w:author="Administrator" w:date="2018-02-16T22:38:00Z">
        <w:r w:rsidR="00AA7C6E">
          <w:rPr>
            <w:rFonts w:ascii="Times New Roman" w:hAnsi="Times New Roman" w:hint="eastAsia"/>
            <w:szCs w:val="21"/>
          </w:rPr>
          <w:t xml:space="preserve">X </w:t>
        </w:r>
      </w:ins>
      <w:del w:id="4935" w:author="Administrator" w:date="2018-02-16T22:38:00Z">
        <w:r w:rsidR="00DD478E" w:rsidDel="00AA7C6E">
          <w:rPr>
            <w:rFonts w:ascii="Times New Roman" w:hAnsi="Times New Roman" w:hint="eastAsia"/>
            <w:szCs w:val="21"/>
          </w:rPr>
          <w:delText>信</w:delText>
        </w:r>
      </w:del>
      <w:ins w:id="4936" w:author="Administrator" w:date="2018-02-16T22:38:00Z">
        <w:r w:rsidR="00AA7C6E">
          <w:rPr>
            <w:rFonts w:ascii="Times New Roman" w:hAnsi="Times New Roman" w:hint="eastAsia"/>
            <w:szCs w:val="21"/>
          </w:rPr>
          <w:t xml:space="preserve">X </w:t>
        </w:r>
      </w:ins>
      <w:del w:id="4937" w:author="Administrator" w:date="2018-02-16T22:38:00Z">
        <w:r w:rsidR="00DD478E" w:rsidDel="00AA7C6E">
          <w:rPr>
            <w:rFonts w:ascii="Times New Roman" w:hAnsi="Times New Roman" w:hint="eastAsia"/>
            <w:szCs w:val="21"/>
          </w:rPr>
          <w:delText>号</w:delText>
        </w:r>
      </w:del>
      <w:ins w:id="4938" w:author="Administrator" w:date="2018-02-16T22:38:00Z">
        <w:r w:rsidR="00AA7C6E">
          <w:rPr>
            <w:rFonts w:ascii="Times New Roman" w:hAnsi="Times New Roman" w:hint="eastAsia"/>
            <w:szCs w:val="21"/>
          </w:rPr>
          <w:t xml:space="preserve">X </w:t>
        </w:r>
      </w:ins>
      <w:del w:id="4939" w:author="Administrator" w:date="2018-02-16T22:38:00Z">
        <w:r w:rsidR="00DD478E" w:rsidDel="00AA7C6E">
          <w:rPr>
            <w:rFonts w:ascii="Times New Roman" w:hAnsi="Times New Roman" w:hint="eastAsia"/>
            <w:szCs w:val="21"/>
          </w:rPr>
          <w:delText>属</w:delText>
        </w:r>
      </w:del>
      <w:ins w:id="4940" w:author="Administrator" w:date="2018-02-16T22:38:00Z">
        <w:r w:rsidR="00AA7C6E">
          <w:rPr>
            <w:rFonts w:ascii="Times New Roman" w:hAnsi="Times New Roman" w:hint="eastAsia"/>
            <w:szCs w:val="21"/>
          </w:rPr>
          <w:t xml:space="preserve">X </w:t>
        </w:r>
      </w:ins>
      <w:del w:id="4941" w:author="Administrator" w:date="2018-02-16T22:38:00Z">
        <w:r w:rsidR="00DD478E" w:rsidDel="00AA7C6E">
          <w:rPr>
            <w:rFonts w:ascii="Times New Roman" w:hAnsi="Times New Roman" w:hint="eastAsia"/>
            <w:szCs w:val="21"/>
          </w:rPr>
          <w:delText>于</w:delText>
        </w:r>
      </w:del>
      <w:ins w:id="4942" w:author="Administrator" w:date="2018-02-16T22:38:00Z">
        <w:r w:rsidR="00AA7C6E">
          <w:rPr>
            <w:rFonts w:ascii="Times New Roman" w:hAnsi="Times New Roman" w:hint="eastAsia"/>
            <w:szCs w:val="21"/>
          </w:rPr>
          <w:t xml:space="preserve">X </w:t>
        </w:r>
      </w:ins>
      <w:del w:id="4943" w:author="Administrator" w:date="2018-02-16T22:38:00Z">
        <w:r w:rsidR="00DD478E" w:rsidDel="00AA7C6E">
          <w:rPr>
            <w:rFonts w:ascii="Times New Roman" w:hAnsi="Times New Roman" w:hint="eastAsia"/>
            <w:szCs w:val="21"/>
          </w:rPr>
          <w:delText>宽</w:delText>
        </w:r>
      </w:del>
      <w:ins w:id="4944" w:author="Administrator" w:date="2018-02-16T22:38:00Z">
        <w:r w:rsidR="00AA7C6E">
          <w:rPr>
            <w:rFonts w:ascii="Times New Roman" w:hAnsi="Times New Roman" w:hint="eastAsia"/>
            <w:szCs w:val="21"/>
          </w:rPr>
          <w:t xml:space="preserve">X </w:t>
        </w:r>
      </w:ins>
      <w:del w:id="4945" w:author="Administrator" w:date="2018-02-16T22:38:00Z">
        <w:r w:rsidR="00DD478E" w:rsidDel="00AA7C6E">
          <w:rPr>
            <w:rFonts w:ascii="Times New Roman" w:hAnsi="Times New Roman" w:hint="eastAsia"/>
            <w:szCs w:val="21"/>
          </w:rPr>
          <w:delText>带</w:delText>
        </w:r>
      </w:del>
      <w:ins w:id="4946" w:author="Administrator" w:date="2018-02-16T22:38:00Z">
        <w:r w:rsidR="00AA7C6E">
          <w:rPr>
            <w:rFonts w:ascii="Times New Roman" w:hAnsi="Times New Roman" w:hint="eastAsia"/>
            <w:szCs w:val="21"/>
          </w:rPr>
          <w:t xml:space="preserve">X </w:t>
        </w:r>
      </w:ins>
      <w:del w:id="4947" w:author="Administrator" w:date="2018-02-16T22:38:00Z">
        <w:r w:rsidR="00DD478E" w:rsidDel="00AA7C6E">
          <w:rPr>
            <w:rFonts w:ascii="Times New Roman" w:hAnsi="Times New Roman" w:hint="eastAsia"/>
            <w:szCs w:val="21"/>
          </w:rPr>
          <w:delText>随</w:delText>
        </w:r>
      </w:del>
      <w:ins w:id="4948" w:author="Administrator" w:date="2018-02-16T22:38:00Z">
        <w:r w:rsidR="00AA7C6E">
          <w:rPr>
            <w:rFonts w:ascii="Times New Roman" w:hAnsi="Times New Roman" w:hint="eastAsia"/>
            <w:szCs w:val="21"/>
          </w:rPr>
          <w:t xml:space="preserve">X </w:t>
        </w:r>
      </w:ins>
      <w:del w:id="4949" w:author="Administrator" w:date="2018-02-16T22:38:00Z">
        <w:r w:rsidR="00DD478E" w:rsidDel="00AA7C6E">
          <w:rPr>
            <w:rFonts w:ascii="Times New Roman" w:hAnsi="Times New Roman" w:hint="eastAsia"/>
            <w:szCs w:val="21"/>
          </w:rPr>
          <w:delText>机</w:delText>
        </w:r>
      </w:del>
      <w:ins w:id="4950" w:author="Administrator" w:date="2018-02-16T22:38:00Z">
        <w:r w:rsidR="00AA7C6E">
          <w:rPr>
            <w:rFonts w:ascii="Times New Roman" w:hAnsi="Times New Roman" w:hint="eastAsia"/>
            <w:szCs w:val="21"/>
          </w:rPr>
          <w:t xml:space="preserve">X </w:t>
        </w:r>
      </w:ins>
      <w:del w:id="4951" w:author="Administrator" w:date="2018-02-16T22:38:00Z">
        <w:r w:rsidR="00DD478E" w:rsidDel="00AA7C6E">
          <w:rPr>
            <w:rFonts w:ascii="Times New Roman" w:hAnsi="Times New Roman" w:hint="eastAsia"/>
            <w:szCs w:val="21"/>
          </w:rPr>
          <w:delText>信</w:delText>
        </w:r>
      </w:del>
      <w:ins w:id="4952" w:author="Administrator" w:date="2018-02-16T22:38:00Z">
        <w:r w:rsidR="00AA7C6E">
          <w:rPr>
            <w:rFonts w:ascii="Times New Roman" w:hAnsi="Times New Roman" w:hint="eastAsia"/>
            <w:szCs w:val="21"/>
          </w:rPr>
          <w:t xml:space="preserve">X </w:t>
        </w:r>
      </w:ins>
      <w:del w:id="4953" w:author="Administrator" w:date="2018-02-16T22:38:00Z">
        <w:r w:rsidR="00DD478E" w:rsidDel="00AA7C6E">
          <w:rPr>
            <w:rFonts w:ascii="Times New Roman" w:hAnsi="Times New Roman" w:hint="eastAsia"/>
            <w:szCs w:val="21"/>
          </w:rPr>
          <w:delText>号</w:delText>
        </w:r>
      </w:del>
      <w:ins w:id="4954" w:author="Administrator" w:date="2018-02-16T22:38:00Z">
        <w:r w:rsidR="00AA7C6E">
          <w:rPr>
            <w:rFonts w:ascii="Times New Roman" w:hAnsi="Times New Roman" w:hint="eastAsia"/>
            <w:szCs w:val="21"/>
          </w:rPr>
          <w:t xml:space="preserve">X </w:t>
        </w:r>
      </w:ins>
      <w:del w:id="4955" w:author="Administrator" w:date="2018-02-16T22:38:00Z">
        <w:r w:rsidR="00DD478E" w:rsidDel="00AA7C6E">
          <w:rPr>
            <w:rFonts w:ascii="Times New Roman" w:hAnsi="Times New Roman" w:hint="eastAsia"/>
            <w:szCs w:val="21"/>
          </w:rPr>
          <w:delText>，</w:delText>
        </w:r>
      </w:del>
      <w:ins w:id="4956" w:author="Administrator" w:date="2018-02-16T22:38:00Z">
        <w:r w:rsidR="00AA7C6E">
          <w:rPr>
            <w:rFonts w:ascii="Times New Roman" w:hAnsi="Times New Roman" w:hint="eastAsia"/>
            <w:szCs w:val="21"/>
          </w:rPr>
          <w:t xml:space="preserve">X </w:t>
        </w:r>
      </w:ins>
      <w:del w:id="4957" w:author="Administrator" w:date="2018-02-16T22:38:00Z">
        <w:r w:rsidR="00F574F3" w:rsidDel="00AA7C6E">
          <w:rPr>
            <w:rFonts w:ascii="Times New Roman" w:hAnsi="Times New Roman" w:hint="eastAsia"/>
            <w:szCs w:val="21"/>
          </w:rPr>
          <w:delText>两</w:delText>
        </w:r>
      </w:del>
      <w:ins w:id="4958" w:author="Administrator" w:date="2018-02-16T22:38:00Z">
        <w:r w:rsidR="00AA7C6E">
          <w:rPr>
            <w:rFonts w:ascii="Times New Roman" w:hAnsi="Times New Roman" w:hint="eastAsia"/>
            <w:szCs w:val="21"/>
          </w:rPr>
          <w:t xml:space="preserve">X </w:t>
        </w:r>
      </w:ins>
      <w:del w:id="4959" w:author="Administrator" w:date="2018-02-16T22:38:00Z">
        <w:r w:rsidR="00F574F3" w:rsidDel="00AA7C6E">
          <w:rPr>
            <w:rFonts w:ascii="Times New Roman" w:hAnsi="Times New Roman" w:hint="eastAsia"/>
            <w:szCs w:val="21"/>
          </w:rPr>
          <w:delText>者</w:delText>
        </w:r>
      </w:del>
      <w:ins w:id="4960" w:author="Administrator" w:date="2018-02-16T22:38:00Z">
        <w:r w:rsidR="00AA7C6E">
          <w:rPr>
            <w:rFonts w:ascii="Times New Roman" w:hAnsi="Times New Roman" w:hint="eastAsia"/>
            <w:szCs w:val="21"/>
          </w:rPr>
          <w:t xml:space="preserve">X </w:t>
        </w:r>
      </w:ins>
      <w:del w:id="4961" w:author="Administrator" w:date="2018-02-16T22:38:00Z">
        <w:r w:rsidR="00F574F3" w:rsidDel="00AA7C6E">
          <w:rPr>
            <w:rFonts w:ascii="Times New Roman" w:hAnsi="Times New Roman" w:hint="eastAsia"/>
            <w:szCs w:val="21"/>
          </w:rPr>
          <w:delText>之</w:delText>
        </w:r>
      </w:del>
      <w:ins w:id="4962" w:author="Administrator" w:date="2018-02-16T22:38:00Z">
        <w:r w:rsidR="00AA7C6E">
          <w:rPr>
            <w:rFonts w:ascii="Times New Roman" w:hAnsi="Times New Roman" w:hint="eastAsia"/>
            <w:szCs w:val="21"/>
          </w:rPr>
          <w:t xml:space="preserve">X </w:t>
        </w:r>
      </w:ins>
      <w:del w:id="4963" w:author="Administrator" w:date="2018-02-16T22:38:00Z">
        <w:r w:rsidR="00F574F3" w:rsidDel="00AA7C6E">
          <w:rPr>
            <w:rFonts w:ascii="Times New Roman" w:hAnsi="Times New Roman" w:hint="eastAsia"/>
            <w:szCs w:val="21"/>
          </w:rPr>
          <w:delText>间</w:delText>
        </w:r>
      </w:del>
      <w:ins w:id="4964" w:author="Administrator" w:date="2018-02-16T22:38:00Z">
        <w:r w:rsidR="00AA7C6E">
          <w:rPr>
            <w:rFonts w:ascii="Times New Roman" w:hAnsi="Times New Roman" w:hint="eastAsia"/>
            <w:szCs w:val="21"/>
          </w:rPr>
          <w:t xml:space="preserve">X </w:t>
        </w:r>
      </w:ins>
      <w:del w:id="4965" w:author="Administrator" w:date="2018-02-16T22:38:00Z">
        <w:r w:rsidR="00F574F3" w:rsidDel="00AA7C6E">
          <w:rPr>
            <w:rFonts w:ascii="Times New Roman" w:hAnsi="Times New Roman" w:hint="eastAsia"/>
            <w:szCs w:val="21"/>
          </w:rPr>
          <w:delText>的</w:delText>
        </w:r>
      </w:del>
      <w:ins w:id="4966" w:author="Administrator" w:date="2018-02-16T22:38:00Z">
        <w:r w:rsidR="00AA7C6E">
          <w:rPr>
            <w:rFonts w:ascii="Times New Roman" w:hAnsi="Times New Roman" w:hint="eastAsia"/>
            <w:szCs w:val="21"/>
          </w:rPr>
          <w:t xml:space="preserve">X </w:t>
        </w:r>
      </w:ins>
      <w:del w:id="4967" w:author="Administrator" w:date="2018-02-16T22:38:00Z">
        <w:r w:rsidR="00F574F3" w:rsidDel="00AA7C6E">
          <w:rPr>
            <w:rFonts w:ascii="Times New Roman" w:hAnsi="Times New Roman" w:hint="eastAsia"/>
            <w:szCs w:val="21"/>
          </w:rPr>
          <w:delText>频</w:delText>
        </w:r>
      </w:del>
      <w:ins w:id="4968" w:author="Administrator" w:date="2018-02-16T22:38:00Z">
        <w:r w:rsidR="00AA7C6E">
          <w:rPr>
            <w:rFonts w:ascii="Times New Roman" w:hAnsi="Times New Roman" w:hint="eastAsia"/>
            <w:szCs w:val="21"/>
          </w:rPr>
          <w:t xml:space="preserve">X </w:t>
        </w:r>
      </w:ins>
      <w:del w:id="4969" w:author="Administrator" w:date="2018-02-16T22:38:00Z">
        <w:r w:rsidR="00F574F3" w:rsidDel="00AA7C6E">
          <w:rPr>
            <w:rFonts w:ascii="Times New Roman" w:hAnsi="Times New Roman" w:hint="eastAsia"/>
            <w:szCs w:val="21"/>
          </w:rPr>
          <w:delText>带</w:delText>
        </w:r>
      </w:del>
      <w:ins w:id="4970" w:author="Administrator" w:date="2018-02-16T22:38:00Z">
        <w:r w:rsidR="00AA7C6E">
          <w:rPr>
            <w:rFonts w:ascii="Times New Roman" w:hAnsi="Times New Roman" w:hint="eastAsia"/>
            <w:szCs w:val="21"/>
          </w:rPr>
          <w:t xml:space="preserve">X </w:t>
        </w:r>
      </w:ins>
      <w:del w:id="4971" w:author="Administrator" w:date="2018-02-16T22:38:00Z">
        <w:r w:rsidR="00F574F3" w:rsidDel="00AA7C6E">
          <w:rPr>
            <w:rFonts w:ascii="Times New Roman" w:hAnsi="Times New Roman" w:hint="eastAsia"/>
            <w:szCs w:val="21"/>
          </w:rPr>
          <w:delText>有</w:delText>
        </w:r>
      </w:del>
      <w:ins w:id="4972" w:author="Administrator" w:date="2018-02-16T22:38:00Z">
        <w:r w:rsidR="00AA7C6E">
          <w:rPr>
            <w:rFonts w:ascii="Times New Roman" w:hAnsi="Times New Roman" w:hint="eastAsia"/>
            <w:szCs w:val="21"/>
          </w:rPr>
          <w:t xml:space="preserve">X </w:t>
        </w:r>
      </w:ins>
      <w:del w:id="4973" w:author="Administrator" w:date="2018-02-16T22:38:00Z">
        <w:r w:rsidR="0077340A" w:rsidDel="00AA7C6E">
          <w:rPr>
            <w:rFonts w:ascii="Times New Roman" w:hAnsi="Times New Roman" w:hint="eastAsia"/>
            <w:szCs w:val="21"/>
          </w:rPr>
          <w:delText>部</w:delText>
        </w:r>
      </w:del>
      <w:ins w:id="4974" w:author="Administrator" w:date="2018-02-16T22:38:00Z">
        <w:r w:rsidR="00AA7C6E">
          <w:rPr>
            <w:rFonts w:ascii="Times New Roman" w:hAnsi="Times New Roman" w:hint="eastAsia"/>
            <w:szCs w:val="21"/>
          </w:rPr>
          <w:t xml:space="preserve">X </w:t>
        </w:r>
      </w:ins>
      <w:del w:id="4975" w:author="Administrator" w:date="2018-02-16T22:38:00Z">
        <w:r w:rsidR="0077340A" w:rsidDel="00AA7C6E">
          <w:rPr>
            <w:rFonts w:ascii="Times New Roman" w:hAnsi="Times New Roman" w:hint="eastAsia"/>
            <w:szCs w:val="21"/>
          </w:rPr>
          <w:delText>分</w:delText>
        </w:r>
      </w:del>
      <w:ins w:id="4976" w:author="Administrator" w:date="2018-02-16T22:38:00Z">
        <w:r w:rsidR="00AA7C6E">
          <w:rPr>
            <w:rFonts w:ascii="Times New Roman" w:hAnsi="Times New Roman" w:hint="eastAsia"/>
            <w:szCs w:val="21"/>
          </w:rPr>
          <w:t xml:space="preserve">X </w:t>
        </w:r>
      </w:ins>
      <w:del w:id="4977" w:author="Administrator" w:date="2018-02-16T22:38:00Z">
        <w:r w:rsidR="0077340A" w:rsidDel="00AA7C6E">
          <w:rPr>
            <w:rFonts w:ascii="Times New Roman" w:hAnsi="Times New Roman" w:hint="eastAsia"/>
            <w:szCs w:val="21"/>
          </w:rPr>
          <w:delText>重</w:delText>
        </w:r>
      </w:del>
      <w:ins w:id="4978" w:author="Administrator" w:date="2018-02-16T22:38:00Z">
        <w:r w:rsidR="00AA7C6E">
          <w:rPr>
            <w:rFonts w:ascii="Times New Roman" w:hAnsi="Times New Roman" w:hint="eastAsia"/>
            <w:szCs w:val="21"/>
          </w:rPr>
          <w:t xml:space="preserve">X </w:t>
        </w:r>
      </w:ins>
      <w:del w:id="4979" w:author="Administrator" w:date="2018-02-16T22:38:00Z">
        <w:r w:rsidR="0077340A" w:rsidDel="00AA7C6E">
          <w:rPr>
            <w:rFonts w:ascii="Times New Roman" w:hAnsi="Times New Roman" w:hint="eastAsia"/>
            <w:szCs w:val="21"/>
          </w:rPr>
          <w:delText>叠</w:delText>
        </w:r>
      </w:del>
      <w:ins w:id="4980" w:author="Administrator" w:date="2018-02-16T22:38:00Z">
        <w:r w:rsidR="00AA7C6E">
          <w:rPr>
            <w:rFonts w:ascii="Times New Roman" w:hAnsi="Times New Roman" w:hint="eastAsia"/>
            <w:szCs w:val="21"/>
          </w:rPr>
          <w:t xml:space="preserve">X </w:t>
        </w:r>
      </w:ins>
      <w:del w:id="4981" w:author="Administrator" w:date="2018-02-16T22:38:00Z">
        <w:r w:rsidR="0077340A" w:rsidDel="00AA7C6E">
          <w:rPr>
            <w:rFonts w:ascii="Times New Roman" w:hAnsi="Times New Roman" w:hint="eastAsia"/>
            <w:szCs w:val="21"/>
          </w:rPr>
          <w:delText>，</w:delText>
        </w:r>
      </w:del>
      <w:ins w:id="4982" w:author="Administrator" w:date="2018-02-16T22:38:00Z">
        <w:r w:rsidR="00AA7C6E">
          <w:rPr>
            <w:rFonts w:ascii="Times New Roman" w:hAnsi="Times New Roman" w:hint="eastAsia"/>
            <w:szCs w:val="21"/>
          </w:rPr>
          <w:t xml:space="preserve">X </w:t>
        </w:r>
      </w:ins>
      <w:del w:id="4983" w:author="Administrator" w:date="2018-02-16T22:38:00Z">
        <w:r w:rsidR="0077340A" w:rsidDel="00AA7C6E">
          <w:rPr>
            <w:rFonts w:ascii="Times New Roman" w:hAnsi="Times New Roman" w:hint="eastAsia"/>
            <w:szCs w:val="21"/>
          </w:rPr>
          <w:delText>传</w:delText>
        </w:r>
      </w:del>
      <w:ins w:id="4984" w:author="Administrator" w:date="2018-02-16T22:38:00Z">
        <w:r w:rsidR="00AA7C6E">
          <w:rPr>
            <w:rFonts w:ascii="Times New Roman" w:hAnsi="Times New Roman" w:hint="eastAsia"/>
            <w:szCs w:val="21"/>
          </w:rPr>
          <w:t xml:space="preserve">X </w:t>
        </w:r>
      </w:ins>
      <w:del w:id="4985" w:author="Administrator" w:date="2018-02-16T22:38:00Z">
        <w:r w:rsidR="0077340A" w:rsidDel="00AA7C6E">
          <w:rPr>
            <w:rFonts w:ascii="Times New Roman" w:hAnsi="Times New Roman" w:hint="eastAsia"/>
            <w:szCs w:val="21"/>
          </w:rPr>
          <w:delText>统</w:delText>
        </w:r>
      </w:del>
      <w:ins w:id="4986" w:author="Administrator" w:date="2018-02-16T22:38:00Z">
        <w:r w:rsidR="00AA7C6E">
          <w:rPr>
            <w:rFonts w:ascii="Times New Roman" w:hAnsi="Times New Roman" w:hint="eastAsia"/>
            <w:szCs w:val="21"/>
          </w:rPr>
          <w:t xml:space="preserve">X </w:t>
        </w:r>
      </w:ins>
      <w:del w:id="4987" w:author="Administrator" w:date="2018-02-16T22:38:00Z">
        <w:r w:rsidR="0077340A" w:rsidDel="00AA7C6E">
          <w:rPr>
            <w:rFonts w:ascii="Times New Roman" w:hAnsi="Times New Roman" w:hint="eastAsia"/>
            <w:szCs w:val="21"/>
          </w:rPr>
          <w:delText>的</w:delText>
        </w:r>
      </w:del>
      <w:ins w:id="4988" w:author="Administrator" w:date="2018-02-16T22:38:00Z">
        <w:r w:rsidR="00AA7C6E">
          <w:rPr>
            <w:rFonts w:ascii="Times New Roman" w:hAnsi="Times New Roman" w:hint="eastAsia"/>
            <w:szCs w:val="21"/>
          </w:rPr>
          <w:t xml:space="preserve">X </w:t>
        </w:r>
      </w:ins>
      <w:del w:id="4989" w:author="Administrator" w:date="2018-02-16T22:38:00Z">
        <w:r w:rsidR="0077340A" w:rsidDel="00AA7C6E">
          <w:rPr>
            <w:rFonts w:ascii="Times New Roman" w:hAnsi="Times New Roman" w:hint="eastAsia"/>
            <w:szCs w:val="21"/>
          </w:rPr>
          <w:delText>低</w:delText>
        </w:r>
      </w:del>
      <w:ins w:id="4990" w:author="Administrator" w:date="2018-02-16T22:38:00Z">
        <w:r w:rsidR="00AA7C6E">
          <w:rPr>
            <w:rFonts w:ascii="Times New Roman" w:hAnsi="Times New Roman" w:hint="eastAsia"/>
            <w:szCs w:val="21"/>
          </w:rPr>
          <w:t xml:space="preserve">X </w:t>
        </w:r>
      </w:ins>
      <w:del w:id="4991" w:author="Administrator" w:date="2018-02-16T22:38:00Z">
        <w:r w:rsidR="0077340A" w:rsidDel="00AA7C6E">
          <w:rPr>
            <w:rFonts w:ascii="Times New Roman" w:hAnsi="Times New Roman" w:hint="eastAsia"/>
            <w:szCs w:val="21"/>
          </w:rPr>
          <w:delText>通</w:delText>
        </w:r>
      </w:del>
      <w:ins w:id="4992" w:author="Administrator" w:date="2018-02-16T22:38:00Z">
        <w:r w:rsidR="00AA7C6E">
          <w:rPr>
            <w:rFonts w:ascii="Times New Roman" w:hAnsi="Times New Roman" w:hint="eastAsia"/>
            <w:szCs w:val="21"/>
          </w:rPr>
          <w:t xml:space="preserve">X </w:t>
        </w:r>
      </w:ins>
      <w:del w:id="4993" w:author="Administrator" w:date="2018-02-16T22:38:00Z">
        <w:r w:rsidR="0077340A" w:rsidDel="00AA7C6E">
          <w:rPr>
            <w:rFonts w:ascii="Times New Roman" w:hAnsi="Times New Roman" w:hint="eastAsia"/>
            <w:szCs w:val="21"/>
          </w:rPr>
          <w:delText>滤</w:delText>
        </w:r>
      </w:del>
      <w:ins w:id="4994" w:author="Administrator" w:date="2018-02-16T22:38:00Z">
        <w:r w:rsidR="00AA7C6E">
          <w:rPr>
            <w:rFonts w:ascii="Times New Roman" w:hAnsi="Times New Roman" w:hint="eastAsia"/>
            <w:szCs w:val="21"/>
          </w:rPr>
          <w:t xml:space="preserve">X </w:t>
        </w:r>
      </w:ins>
      <w:del w:id="4995" w:author="Administrator" w:date="2018-02-16T22:38:00Z">
        <w:r w:rsidR="0077340A" w:rsidDel="00AA7C6E">
          <w:rPr>
            <w:rFonts w:ascii="Times New Roman" w:hAnsi="Times New Roman" w:hint="eastAsia"/>
            <w:szCs w:val="21"/>
          </w:rPr>
          <w:delText>波</w:delText>
        </w:r>
      </w:del>
      <w:ins w:id="4996" w:author="Administrator" w:date="2018-02-16T22:38:00Z">
        <w:r w:rsidR="00AA7C6E">
          <w:rPr>
            <w:rFonts w:ascii="Times New Roman" w:hAnsi="Times New Roman" w:hint="eastAsia"/>
            <w:szCs w:val="21"/>
          </w:rPr>
          <w:t xml:space="preserve">X </w:t>
        </w:r>
      </w:ins>
      <w:del w:id="4997" w:author="Administrator" w:date="2018-02-16T22:38:00Z">
        <w:r w:rsidR="0077340A" w:rsidDel="00AA7C6E">
          <w:rPr>
            <w:rFonts w:ascii="Times New Roman" w:hAnsi="Times New Roman" w:hint="eastAsia"/>
            <w:szCs w:val="21"/>
          </w:rPr>
          <w:delText>法</w:delText>
        </w:r>
      </w:del>
      <w:ins w:id="4998" w:author="Administrator" w:date="2018-02-16T22:38:00Z">
        <w:r w:rsidR="00AA7C6E">
          <w:rPr>
            <w:rFonts w:ascii="Times New Roman" w:hAnsi="Times New Roman" w:hint="eastAsia"/>
            <w:szCs w:val="21"/>
          </w:rPr>
          <w:t xml:space="preserve">X </w:t>
        </w:r>
      </w:ins>
      <w:del w:id="4999" w:author="Administrator" w:date="2018-02-16T22:38:00Z">
        <w:r w:rsidR="0077340A" w:rsidDel="00AA7C6E">
          <w:rPr>
            <w:rFonts w:ascii="Times New Roman" w:hAnsi="Times New Roman" w:hint="eastAsia"/>
            <w:szCs w:val="21"/>
          </w:rPr>
          <w:delText>很</w:delText>
        </w:r>
      </w:del>
      <w:ins w:id="5000" w:author="Administrator" w:date="2018-02-16T22:38:00Z">
        <w:r w:rsidR="00AA7C6E">
          <w:rPr>
            <w:rFonts w:ascii="Times New Roman" w:hAnsi="Times New Roman" w:hint="eastAsia"/>
            <w:szCs w:val="21"/>
          </w:rPr>
          <w:t xml:space="preserve">X </w:t>
        </w:r>
      </w:ins>
      <w:del w:id="5001" w:author="Administrator" w:date="2018-02-16T22:38:00Z">
        <w:r w:rsidR="0077340A" w:rsidDel="00AA7C6E">
          <w:rPr>
            <w:rFonts w:ascii="Times New Roman" w:hAnsi="Times New Roman" w:hint="eastAsia"/>
            <w:szCs w:val="21"/>
          </w:rPr>
          <w:delText>难</w:delText>
        </w:r>
      </w:del>
      <w:ins w:id="5002" w:author="Administrator" w:date="2018-02-16T22:38:00Z">
        <w:r w:rsidR="00AA7C6E">
          <w:rPr>
            <w:rFonts w:ascii="Times New Roman" w:hAnsi="Times New Roman" w:hint="eastAsia"/>
            <w:szCs w:val="21"/>
          </w:rPr>
          <w:t xml:space="preserve">X </w:t>
        </w:r>
      </w:ins>
      <w:del w:id="5003" w:author="Administrator" w:date="2018-02-16T22:38:00Z">
        <w:r w:rsidR="0077340A" w:rsidDel="00AA7C6E">
          <w:rPr>
            <w:rFonts w:ascii="Times New Roman" w:hAnsi="Times New Roman" w:hint="eastAsia"/>
            <w:szCs w:val="21"/>
          </w:rPr>
          <w:delText>有</w:delText>
        </w:r>
      </w:del>
      <w:ins w:id="5004" w:author="Administrator" w:date="2018-02-16T22:38:00Z">
        <w:r w:rsidR="00AA7C6E">
          <w:rPr>
            <w:rFonts w:ascii="Times New Roman" w:hAnsi="Times New Roman" w:hint="eastAsia"/>
            <w:szCs w:val="21"/>
          </w:rPr>
          <w:t xml:space="preserve">X </w:t>
        </w:r>
      </w:ins>
      <w:del w:id="5005" w:author="Administrator" w:date="2018-02-16T22:38:00Z">
        <w:r w:rsidR="0077340A" w:rsidDel="00AA7C6E">
          <w:rPr>
            <w:rFonts w:ascii="Times New Roman" w:hAnsi="Times New Roman" w:hint="eastAsia"/>
            <w:szCs w:val="21"/>
          </w:rPr>
          <w:delText>效</w:delText>
        </w:r>
      </w:del>
      <w:ins w:id="5006" w:author="Administrator" w:date="2018-02-16T22:38:00Z">
        <w:r w:rsidR="00AA7C6E">
          <w:rPr>
            <w:rFonts w:ascii="Times New Roman" w:hAnsi="Times New Roman" w:hint="eastAsia"/>
            <w:szCs w:val="21"/>
          </w:rPr>
          <w:t xml:space="preserve">X </w:t>
        </w:r>
      </w:ins>
      <w:del w:id="5007" w:author="Administrator" w:date="2018-02-16T22:38:00Z">
        <w:r w:rsidR="0077340A" w:rsidDel="00AA7C6E">
          <w:rPr>
            <w:rFonts w:ascii="Times New Roman" w:hAnsi="Times New Roman" w:hint="eastAsia"/>
            <w:szCs w:val="21"/>
          </w:rPr>
          <w:delText>抑</w:delText>
        </w:r>
      </w:del>
      <w:ins w:id="5008" w:author="Administrator" w:date="2018-02-16T22:38:00Z">
        <w:r w:rsidR="00AA7C6E">
          <w:rPr>
            <w:rFonts w:ascii="Times New Roman" w:hAnsi="Times New Roman" w:hint="eastAsia"/>
            <w:szCs w:val="21"/>
          </w:rPr>
          <w:t xml:space="preserve">X </w:t>
        </w:r>
      </w:ins>
      <w:del w:id="5009" w:author="Administrator" w:date="2018-02-16T22:38:00Z">
        <w:r w:rsidR="0077340A" w:rsidDel="00AA7C6E">
          <w:rPr>
            <w:rFonts w:ascii="Times New Roman" w:hAnsi="Times New Roman" w:hint="eastAsia"/>
            <w:szCs w:val="21"/>
          </w:rPr>
          <w:delText>制</w:delText>
        </w:r>
      </w:del>
      <w:ins w:id="5010" w:author="Administrator" w:date="2018-02-16T22:38:00Z">
        <w:r w:rsidR="00AA7C6E">
          <w:rPr>
            <w:rFonts w:ascii="Times New Roman" w:hAnsi="Times New Roman" w:hint="eastAsia"/>
            <w:szCs w:val="21"/>
          </w:rPr>
          <w:t xml:space="preserve">X </w:t>
        </w:r>
      </w:ins>
      <w:del w:id="5011" w:author="Administrator" w:date="2018-02-16T22:38:00Z">
        <w:r w:rsidR="0077340A" w:rsidDel="00AA7C6E">
          <w:rPr>
            <w:rFonts w:ascii="Times New Roman" w:hAnsi="Times New Roman" w:hint="eastAsia"/>
            <w:szCs w:val="21"/>
          </w:rPr>
          <w:delText>，</w:delText>
        </w:r>
      </w:del>
      <w:ins w:id="5012" w:author="Administrator" w:date="2018-02-16T22:38:00Z">
        <w:r w:rsidR="00AA7C6E">
          <w:rPr>
            <w:rFonts w:ascii="Times New Roman" w:hAnsi="Times New Roman" w:hint="eastAsia"/>
            <w:szCs w:val="21"/>
          </w:rPr>
          <w:t xml:space="preserve">X </w:t>
        </w:r>
      </w:ins>
      <w:del w:id="5013" w:author="Administrator" w:date="2018-02-16T22:38:00Z">
        <w:r w:rsidR="0077340A" w:rsidDel="00AA7C6E">
          <w:rPr>
            <w:rFonts w:ascii="Times New Roman" w:hAnsi="Times New Roman" w:hint="eastAsia"/>
            <w:szCs w:val="21"/>
          </w:rPr>
          <w:delText>而</w:delText>
        </w:r>
      </w:del>
      <w:ins w:id="5014" w:author="Administrator" w:date="2018-02-16T22:38:00Z">
        <w:r w:rsidR="00AA7C6E">
          <w:rPr>
            <w:rFonts w:ascii="Times New Roman" w:hAnsi="Times New Roman" w:hint="eastAsia"/>
            <w:szCs w:val="21"/>
          </w:rPr>
          <w:t xml:space="preserve">X </w:t>
        </w:r>
      </w:ins>
      <w:del w:id="5015" w:author="Administrator" w:date="2018-02-16T22:38:00Z">
        <w:r w:rsidR="0077340A" w:rsidDel="00AA7C6E">
          <w:rPr>
            <w:rFonts w:ascii="Times New Roman" w:hAnsi="Times New Roman" w:hint="eastAsia"/>
            <w:szCs w:val="21"/>
          </w:rPr>
          <w:delText>利</w:delText>
        </w:r>
      </w:del>
      <w:ins w:id="5016" w:author="Administrator" w:date="2018-02-16T22:38:00Z">
        <w:r w:rsidR="00AA7C6E">
          <w:rPr>
            <w:rFonts w:ascii="Times New Roman" w:hAnsi="Times New Roman" w:hint="eastAsia"/>
            <w:szCs w:val="21"/>
          </w:rPr>
          <w:t xml:space="preserve">X </w:t>
        </w:r>
      </w:ins>
      <w:del w:id="5017" w:author="Administrator" w:date="2018-02-16T22:38:00Z">
        <w:r w:rsidR="0077340A" w:rsidDel="00AA7C6E">
          <w:rPr>
            <w:rFonts w:ascii="Times New Roman" w:hAnsi="Times New Roman" w:hint="eastAsia"/>
            <w:szCs w:val="21"/>
          </w:rPr>
          <w:delText>用</w:delText>
        </w:r>
      </w:del>
      <w:ins w:id="5018" w:author="Administrator" w:date="2018-02-16T22:38:00Z">
        <w:r w:rsidR="00AA7C6E">
          <w:rPr>
            <w:rFonts w:ascii="Times New Roman" w:hAnsi="Times New Roman" w:hint="eastAsia"/>
            <w:szCs w:val="21"/>
          </w:rPr>
          <w:t xml:space="preserve">X </w:t>
        </w:r>
      </w:ins>
      <w:del w:id="5019" w:author="Administrator" w:date="2018-02-16T22:38:00Z">
        <w:r w:rsidR="0077340A" w:rsidDel="00AA7C6E">
          <w:rPr>
            <w:rFonts w:ascii="Times New Roman" w:hAnsi="Times New Roman" w:hint="eastAsia"/>
            <w:szCs w:val="21"/>
          </w:rPr>
          <w:delText>小</w:delText>
        </w:r>
      </w:del>
      <w:ins w:id="5020" w:author="Administrator" w:date="2018-02-16T22:38:00Z">
        <w:r w:rsidR="00AA7C6E">
          <w:rPr>
            <w:rFonts w:ascii="Times New Roman" w:hAnsi="Times New Roman" w:hint="eastAsia"/>
            <w:szCs w:val="21"/>
          </w:rPr>
          <w:t xml:space="preserve">X </w:t>
        </w:r>
      </w:ins>
      <w:del w:id="5021" w:author="Administrator" w:date="2018-02-16T22:38:00Z">
        <w:r w:rsidR="0077340A" w:rsidDel="00AA7C6E">
          <w:rPr>
            <w:rFonts w:ascii="Times New Roman" w:hAnsi="Times New Roman" w:hint="eastAsia"/>
            <w:szCs w:val="21"/>
          </w:rPr>
          <w:delText>波</w:delText>
        </w:r>
      </w:del>
      <w:ins w:id="5022" w:author="Administrator" w:date="2018-02-16T22:38:00Z">
        <w:r w:rsidR="00AA7C6E">
          <w:rPr>
            <w:rFonts w:ascii="Times New Roman" w:hAnsi="Times New Roman" w:hint="eastAsia"/>
            <w:szCs w:val="21"/>
          </w:rPr>
          <w:t xml:space="preserve">X </w:t>
        </w:r>
      </w:ins>
      <w:del w:id="5023" w:author="Administrator" w:date="2018-02-16T22:38:00Z">
        <w:r w:rsidR="0077340A" w:rsidDel="00AA7C6E">
          <w:rPr>
            <w:rFonts w:ascii="Times New Roman" w:hAnsi="Times New Roman" w:hint="eastAsia"/>
            <w:szCs w:val="21"/>
          </w:rPr>
          <w:delText>分</w:delText>
        </w:r>
      </w:del>
      <w:ins w:id="5024" w:author="Administrator" w:date="2018-02-16T22:38:00Z">
        <w:r w:rsidR="00AA7C6E">
          <w:rPr>
            <w:rFonts w:ascii="Times New Roman" w:hAnsi="Times New Roman" w:hint="eastAsia"/>
            <w:szCs w:val="21"/>
          </w:rPr>
          <w:t xml:space="preserve">X </w:t>
        </w:r>
      </w:ins>
      <w:del w:id="5025" w:author="Administrator" w:date="2018-02-16T22:38:00Z">
        <w:r w:rsidR="0077340A" w:rsidDel="00AA7C6E">
          <w:rPr>
            <w:rFonts w:ascii="Times New Roman" w:hAnsi="Times New Roman" w:hint="eastAsia"/>
            <w:szCs w:val="21"/>
          </w:rPr>
          <w:delText>析</w:delText>
        </w:r>
      </w:del>
      <w:ins w:id="5026" w:author="Administrator" w:date="2018-02-16T22:38:00Z">
        <w:r w:rsidR="00AA7C6E">
          <w:rPr>
            <w:rFonts w:ascii="Times New Roman" w:hAnsi="Times New Roman" w:hint="eastAsia"/>
            <w:szCs w:val="21"/>
          </w:rPr>
          <w:t xml:space="preserve">X </w:t>
        </w:r>
      </w:ins>
      <w:del w:id="5027" w:author="Administrator" w:date="2018-02-16T22:38:00Z">
        <w:r w:rsidR="0077340A" w:rsidDel="00AA7C6E">
          <w:rPr>
            <w:rFonts w:ascii="Times New Roman" w:hAnsi="Times New Roman" w:hint="eastAsia"/>
            <w:szCs w:val="21"/>
          </w:rPr>
          <w:delText>可</w:delText>
        </w:r>
      </w:del>
      <w:ins w:id="5028" w:author="Administrator" w:date="2018-02-16T22:38:00Z">
        <w:r w:rsidR="00AA7C6E">
          <w:rPr>
            <w:rFonts w:ascii="Times New Roman" w:hAnsi="Times New Roman" w:hint="eastAsia"/>
            <w:szCs w:val="21"/>
          </w:rPr>
          <w:t xml:space="preserve">X </w:t>
        </w:r>
      </w:ins>
      <w:del w:id="5029" w:author="Administrator" w:date="2018-02-16T22:38:00Z">
        <w:r w:rsidR="0077340A" w:rsidDel="00AA7C6E">
          <w:rPr>
            <w:rFonts w:ascii="Times New Roman" w:hAnsi="Times New Roman" w:hint="eastAsia"/>
            <w:szCs w:val="21"/>
          </w:rPr>
          <w:delText>以</w:delText>
        </w:r>
      </w:del>
      <w:ins w:id="5030" w:author="Administrator" w:date="2018-02-16T22:38:00Z">
        <w:r w:rsidR="00AA7C6E">
          <w:rPr>
            <w:rFonts w:ascii="Times New Roman" w:hAnsi="Times New Roman" w:hint="eastAsia"/>
            <w:szCs w:val="21"/>
          </w:rPr>
          <w:t xml:space="preserve">X </w:t>
        </w:r>
      </w:ins>
      <w:del w:id="5031" w:author="Administrator" w:date="2018-02-16T22:38:00Z">
        <w:r w:rsidR="0077340A" w:rsidDel="00AA7C6E">
          <w:rPr>
            <w:rFonts w:ascii="Times New Roman" w:hAnsi="Times New Roman" w:hint="eastAsia"/>
            <w:szCs w:val="21"/>
          </w:rPr>
          <w:delText>较</w:delText>
        </w:r>
      </w:del>
      <w:ins w:id="5032" w:author="Administrator" w:date="2018-02-16T22:38:00Z">
        <w:r w:rsidR="00AA7C6E">
          <w:rPr>
            <w:rFonts w:ascii="Times New Roman" w:hAnsi="Times New Roman" w:hint="eastAsia"/>
            <w:szCs w:val="21"/>
          </w:rPr>
          <w:t xml:space="preserve">X </w:t>
        </w:r>
      </w:ins>
      <w:del w:id="5033" w:author="Administrator" w:date="2018-02-16T22:38:00Z">
        <w:r w:rsidR="0077340A" w:rsidDel="00AA7C6E">
          <w:rPr>
            <w:rFonts w:ascii="Times New Roman" w:hAnsi="Times New Roman" w:hint="eastAsia"/>
            <w:szCs w:val="21"/>
          </w:rPr>
          <w:delText>好</w:delText>
        </w:r>
      </w:del>
      <w:ins w:id="5034" w:author="Administrator" w:date="2018-02-16T22:38:00Z">
        <w:r w:rsidR="00AA7C6E">
          <w:rPr>
            <w:rFonts w:ascii="Times New Roman" w:hAnsi="Times New Roman" w:hint="eastAsia"/>
            <w:szCs w:val="21"/>
          </w:rPr>
          <w:t xml:space="preserve">X </w:t>
        </w:r>
      </w:ins>
      <w:del w:id="5035" w:author="Administrator" w:date="2018-02-16T22:38:00Z">
        <w:r w:rsidR="0077340A" w:rsidDel="00AA7C6E">
          <w:rPr>
            <w:rFonts w:ascii="Times New Roman" w:hAnsi="Times New Roman" w:hint="eastAsia"/>
            <w:szCs w:val="21"/>
          </w:rPr>
          <w:delText>地</w:delText>
        </w:r>
      </w:del>
      <w:ins w:id="5036" w:author="Administrator" w:date="2018-02-16T22:38:00Z">
        <w:r w:rsidR="00AA7C6E">
          <w:rPr>
            <w:rFonts w:ascii="Times New Roman" w:hAnsi="Times New Roman" w:hint="eastAsia"/>
            <w:szCs w:val="21"/>
          </w:rPr>
          <w:t xml:space="preserve">X </w:t>
        </w:r>
      </w:ins>
      <w:del w:id="5037" w:author="Administrator" w:date="2018-02-16T22:38:00Z">
        <w:r w:rsidR="00F574F3" w:rsidDel="00AA7C6E">
          <w:rPr>
            <w:rFonts w:ascii="Times New Roman" w:hAnsi="Times New Roman" w:hint="eastAsia"/>
            <w:szCs w:val="21"/>
          </w:rPr>
          <w:delText>实</w:delText>
        </w:r>
      </w:del>
      <w:ins w:id="5038" w:author="Administrator" w:date="2018-02-16T22:38:00Z">
        <w:r w:rsidR="00AA7C6E">
          <w:rPr>
            <w:rFonts w:ascii="Times New Roman" w:hAnsi="Times New Roman" w:hint="eastAsia"/>
            <w:szCs w:val="21"/>
          </w:rPr>
          <w:t xml:space="preserve">X </w:t>
        </w:r>
      </w:ins>
      <w:del w:id="5039" w:author="Administrator" w:date="2018-02-16T22:38:00Z">
        <w:r w:rsidR="00F574F3" w:rsidDel="00AA7C6E">
          <w:rPr>
            <w:rFonts w:ascii="Times New Roman" w:hAnsi="Times New Roman" w:hint="eastAsia"/>
            <w:szCs w:val="21"/>
          </w:rPr>
          <w:delText>现</w:delText>
        </w:r>
      </w:del>
      <w:ins w:id="5040" w:author="Administrator" w:date="2018-02-16T22:38:00Z">
        <w:r w:rsidR="00AA7C6E">
          <w:rPr>
            <w:rFonts w:ascii="Times New Roman" w:hAnsi="Times New Roman" w:hint="eastAsia"/>
            <w:szCs w:val="21"/>
          </w:rPr>
          <w:t xml:space="preserve">X </w:t>
        </w:r>
      </w:ins>
      <w:del w:id="5041" w:author="Administrator" w:date="2018-02-16T22:38:00Z">
        <w:r w:rsidR="00F574F3" w:rsidDel="00AA7C6E">
          <w:rPr>
            <w:rFonts w:ascii="Times New Roman" w:hAnsi="Times New Roman" w:hint="eastAsia"/>
            <w:szCs w:val="21"/>
          </w:rPr>
          <w:delText>对</w:delText>
        </w:r>
      </w:del>
      <w:ins w:id="5042" w:author="Administrator" w:date="2018-02-16T22:38:00Z">
        <w:r w:rsidR="00AA7C6E">
          <w:rPr>
            <w:rFonts w:ascii="Times New Roman" w:hAnsi="Times New Roman" w:hint="eastAsia"/>
            <w:szCs w:val="21"/>
          </w:rPr>
          <w:t xml:space="preserve">X </w:t>
        </w:r>
      </w:ins>
      <w:del w:id="5043" w:author="Administrator" w:date="2018-02-16T22:38:00Z">
        <w:r w:rsidR="00F574F3" w:rsidDel="00AA7C6E">
          <w:rPr>
            <w:rFonts w:ascii="Times New Roman" w:hAnsi="Times New Roman" w:hint="eastAsia"/>
            <w:szCs w:val="21"/>
          </w:rPr>
          <w:delText>非</w:delText>
        </w:r>
      </w:del>
      <w:ins w:id="5044" w:author="Administrator" w:date="2018-02-16T22:38:00Z">
        <w:r w:rsidR="00AA7C6E">
          <w:rPr>
            <w:rFonts w:ascii="Times New Roman" w:hAnsi="Times New Roman" w:hint="eastAsia"/>
            <w:szCs w:val="21"/>
          </w:rPr>
          <w:t xml:space="preserve">X </w:t>
        </w:r>
      </w:ins>
      <w:del w:id="5045" w:author="Administrator" w:date="2018-02-16T22:38:00Z">
        <w:r w:rsidR="00F574F3" w:rsidDel="00AA7C6E">
          <w:rPr>
            <w:rFonts w:ascii="Times New Roman" w:hAnsi="Times New Roman" w:hint="eastAsia"/>
            <w:szCs w:val="21"/>
          </w:rPr>
          <w:delText>平</w:delText>
        </w:r>
      </w:del>
      <w:ins w:id="5046" w:author="Administrator" w:date="2018-02-16T22:38:00Z">
        <w:r w:rsidR="00AA7C6E">
          <w:rPr>
            <w:rFonts w:ascii="Times New Roman" w:hAnsi="Times New Roman" w:hint="eastAsia"/>
            <w:szCs w:val="21"/>
          </w:rPr>
          <w:t xml:space="preserve">X </w:t>
        </w:r>
      </w:ins>
      <w:del w:id="5047" w:author="Administrator" w:date="2018-02-16T22:38:00Z">
        <w:r w:rsidR="00F574F3" w:rsidDel="00AA7C6E">
          <w:rPr>
            <w:rFonts w:ascii="Times New Roman" w:hAnsi="Times New Roman" w:hint="eastAsia"/>
            <w:szCs w:val="21"/>
          </w:rPr>
          <w:delText>稳</w:delText>
        </w:r>
      </w:del>
      <w:ins w:id="5048" w:author="Administrator" w:date="2018-02-16T22:38:00Z">
        <w:r w:rsidR="00AA7C6E">
          <w:rPr>
            <w:rFonts w:ascii="Times New Roman" w:hAnsi="Times New Roman" w:hint="eastAsia"/>
            <w:szCs w:val="21"/>
          </w:rPr>
          <w:t xml:space="preserve">X </w:t>
        </w:r>
      </w:ins>
      <w:del w:id="5049" w:author="Administrator" w:date="2018-02-16T22:38:00Z">
        <w:r w:rsidR="00F574F3" w:rsidDel="00AA7C6E">
          <w:rPr>
            <w:rFonts w:ascii="Times New Roman" w:hAnsi="Times New Roman" w:hint="eastAsia"/>
            <w:szCs w:val="21"/>
          </w:rPr>
          <w:delText>信</w:delText>
        </w:r>
      </w:del>
      <w:ins w:id="5050" w:author="Administrator" w:date="2018-02-16T22:38:00Z">
        <w:r w:rsidR="00AA7C6E">
          <w:rPr>
            <w:rFonts w:ascii="Times New Roman" w:hAnsi="Times New Roman" w:hint="eastAsia"/>
            <w:szCs w:val="21"/>
          </w:rPr>
          <w:t xml:space="preserve">X </w:t>
        </w:r>
      </w:ins>
      <w:del w:id="5051" w:author="Administrator" w:date="2018-02-16T22:38:00Z">
        <w:r w:rsidR="00F574F3" w:rsidDel="00AA7C6E">
          <w:rPr>
            <w:rFonts w:ascii="Times New Roman" w:hAnsi="Times New Roman" w:hint="eastAsia"/>
            <w:szCs w:val="21"/>
          </w:rPr>
          <w:delText>号</w:delText>
        </w:r>
      </w:del>
      <w:ins w:id="5052" w:author="Administrator" w:date="2018-02-16T22:38:00Z">
        <w:r w:rsidR="00AA7C6E">
          <w:rPr>
            <w:rFonts w:ascii="Times New Roman" w:hAnsi="Times New Roman" w:hint="eastAsia"/>
            <w:szCs w:val="21"/>
          </w:rPr>
          <w:t xml:space="preserve">X </w:t>
        </w:r>
      </w:ins>
      <w:del w:id="5053" w:author="Administrator" w:date="2018-02-16T22:38:00Z">
        <w:r w:rsidR="00F574F3" w:rsidDel="00AA7C6E">
          <w:rPr>
            <w:rFonts w:ascii="Times New Roman" w:hAnsi="Times New Roman" w:hint="eastAsia"/>
            <w:szCs w:val="21"/>
          </w:rPr>
          <w:delText>的</w:delText>
        </w:r>
      </w:del>
      <w:ins w:id="5054" w:author="Administrator" w:date="2018-02-16T22:38:00Z">
        <w:r w:rsidR="00AA7C6E">
          <w:rPr>
            <w:rFonts w:ascii="Times New Roman" w:hAnsi="Times New Roman" w:hint="eastAsia"/>
            <w:szCs w:val="21"/>
          </w:rPr>
          <w:t xml:space="preserve">X </w:t>
        </w:r>
      </w:ins>
      <w:del w:id="5055" w:author="Administrator" w:date="2018-02-16T22:38:00Z">
        <w:r w:rsidR="00F574F3" w:rsidDel="00AA7C6E">
          <w:rPr>
            <w:rFonts w:ascii="Times New Roman" w:hAnsi="Times New Roman" w:hint="eastAsia"/>
            <w:szCs w:val="21"/>
          </w:rPr>
          <w:delText>消</w:delText>
        </w:r>
      </w:del>
      <w:ins w:id="5056" w:author="Administrator" w:date="2018-02-16T22:38:00Z">
        <w:r w:rsidR="00AA7C6E">
          <w:rPr>
            <w:rFonts w:ascii="Times New Roman" w:hAnsi="Times New Roman" w:hint="eastAsia"/>
            <w:szCs w:val="21"/>
          </w:rPr>
          <w:t xml:space="preserve">X </w:t>
        </w:r>
      </w:ins>
      <w:del w:id="5057" w:author="Administrator" w:date="2018-02-16T22:38:00Z">
        <w:r w:rsidR="00F574F3" w:rsidDel="00AA7C6E">
          <w:rPr>
            <w:rFonts w:ascii="Times New Roman" w:hAnsi="Times New Roman" w:hint="eastAsia"/>
            <w:szCs w:val="21"/>
          </w:rPr>
          <w:delText>噪</w:delText>
        </w:r>
      </w:del>
      <w:ins w:id="5058" w:author="Administrator" w:date="2018-02-16T22:38:00Z">
        <w:r w:rsidR="00AA7C6E">
          <w:rPr>
            <w:rFonts w:ascii="Times New Roman" w:hAnsi="Times New Roman" w:hint="eastAsia"/>
            <w:szCs w:val="21"/>
          </w:rPr>
          <w:t xml:space="preserve">X </w:t>
        </w:r>
      </w:ins>
      <w:del w:id="5059" w:author="Administrator" w:date="2018-02-16T22:38:00Z">
        <w:r w:rsidR="0077340A" w:rsidDel="00AA7C6E">
          <w:rPr>
            <w:rFonts w:ascii="Times New Roman" w:hAnsi="Times New Roman"/>
            <w:szCs w:val="21"/>
            <w:vertAlign w:val="superscript"/>
          </w:rPr>
          <w:delText>[</w:delText>
        </w:r>
      </w:del>
      <w:ins w:id="5060" w:author="Administrator" w:date="2018-02-16T22:38:00Z">
        <w:r w:rsidR="00AA7C6E">
          <w:rPr>
            <w:rFonts w:ascii="Times New Roman" w:hAnsi="Times New Roman"/>
            <w:szCs w:val="21"/>
            <w:vertAlign w:val="superscript"/>
          </w:rPr>
          <w:t xml:space="preserve">X </w:t>
        </w:r>
      </w:ins>
      <w:del w:id="5061" w:author="Administrator" w:date="2018-02-16T22:38:00Z">
        <w:r w:rsidR="0077340A" w:rsidDel="00AA7C6E">
          <w:rPr>
            <w:rFonts w:ascii="Times New Roman" w:hAnsi="Times New Roman" w:hint="eastAsia"/>
            <w:szCs w:val="21"/>
            <w:vertAlign w:val="superscript"/>
          </w:rPr>
          <w:delText>1</w:delText>
        </w:r>
      </w:del>
      <w:ins w:id="5062" w:author="Administrator" w:date="2018-02-16T22:38:00Z">
        <w:r w:rsidR="00AA7C6E">
          <w:rPr>
            <w:rFonts w:ascii="Times New Roman" w:hAnsi="Times New Roman" w:hint="eastAsia"/>
            <w:szCs w:val="21"/>
            <w:vertAlign w:val="superscript"/>
          </w:rPr>
          <w:t xml:space="preserve">X </w:t>
        </w:r>
      </w:ins>
      <w:del w:id="5063" w:author="Administrator" w:date="2018-02-16T22:38:00Z">
        <w:r w:rsidR="0077340A" w:rsidDel="00AA7C6E">
          <w:rPr>
            <w:rFonts w:ascii="Times New Roman" w:hAnsi="Times New Roman" w:hint="eastAsia"/>
            <w:szCs w:val="21"/>
            <w:vertAlign w:val="superscript"/>
          </w:rPr>
          <w:delText>1</w:delText>
        </w:r>
      </w:del>
      <w:ins w:id="5064" w:author="Administrator" w:date="2018-02-16T22:38:00Z">
        <w:r w:rsidR="00AA7C6E">
          <w:rPr>
            <w:rFonts w:ascii="Times New Roman" w:hAnsi="Times New Roman" w:hint="eastAsia"/>
            <w:szCs w:val="21"/>
            <w:vertAlign w:val="superscript"/>
          </w:rPr>
          <w:t xml:space="preserve">X </w:t>
        </w:r>
      </w:ins>
      <w:del w:id="5065" w:author="Administrator" w:date="2018-02-16T22:38:00Z">
        <w:r w:rsidR="0077340A" w:rsidDel="00AA7C6E">
          <w:rPr>
            <w:rFonts w:ascii="Times New Roman" w:hAnsi="Times New Roman"/>
            <w:szCs w:val="21"/>
            <w:vertAlign w:val="superscript"/>
          </w:rPr>
          <w:delText>]</w:delText>
        </w:r>
      </w:del>
      <w:ins w:id="5066" w:author="Administrator" w:date="2018-02-16T22:38:00Z">
        <w:r w:rsidR="00AA7C6E">
          <w:rPr>
            <w:rFonts w:ascii="Times New Roman" w:hAnsi="Times New Roman"/>
            <w:szCs w:val="21"/>
            <w:vertAlign w:val="superscript"/>
          </w:rPr>
          <w:t xml:space="preserve">X </w:t>
        </w:r>
      </w:ins>
      <w:del w:id="5067" w:author="Administrator" w:date="2018-02-16T22:38:00Z">
        <w:r w:rsidR="0077340A" w:rsidDel="00AA7C6E">
          <w:rPr>
            <w:rFonts w:ascii="Times New Roman" w:hAnsi="Times New Roman" w:hint="eastAsia"/>
            <w:szCs w:val="21"/>
          </w:rPr>
          <w:delText>。</w:delText>
        </w:r>
      </w:del>
      <w:ins w:id="5068" w:author="Administrator" w:date="2018-02-16T22:38:00Z">
        <w:r w:rsidR="00AA7C6E">
          <w:rPr>
            <w:rFonts w:ascii="Times New Roman" w:hAnsi="Times New Roman" w:hint="eastAsia"/>
            <w:szCs w:val="21"/>
          </w:rPr>
          <w:t xml:space="preserve">X </w:t>
        </w:r>
      </w:ins>
      <w:del w:id="5069" w:author="Administrator" w:date="2018-02-16T22:38:00Z">
        <w:r w:rsidR="0077340A" w:rsidDel="00AA7C6E">
          <w:rPr>
            <w:rFonts w:ascii="Times New Roman" w:hAnsi="Times New Roman" w:hint="eastAsia"/>
            <w:szCs w:val="21"/>
          </w:rPr>
          <w:delText>小</w:delText>
        </w:r>
      </w:del>
      <w:ins w:id="5070" w:author="Administrator" w:date="2018-02-16T22:38:00Z">
        <w:r w:rsidR="00AA7C6E">
          <w:rPr>
            <w:rFonts w:ascii="Times New Roman" w:hAnsi="Times New Roman" w:hint="eastAsia"/>
            <w:szCs w:val="21"/>
          </w:rPr>
          <w:t xml:space="preserve">X </w:t>
        </w:r>
      </w:ins>
      <w:del w:id="5071" w:author="Administrator" w:date="2018-02-16T22:38:00Z">
        <w:r w:rsidR="0077340A" w:rsidDel="00AA7C6E">
          <w:rPr>
            <w:rFonts w:ascii="Times New Roman" w:hAnsi="Times New Roman" w:hint="eastAsia"/>
            <w:szCs w:val="21"/>
          </w:rPr>
          <w:delText>波</w:delText>
        </w:r>
      </w:del>
      <w:ins w:id="5072" w:author="Administrator" w:date="2018-02-16T22:38:00Z">
        <w:r w:rsidR="00AA7C6E">
          <w:rPr>
            <w:rFonts w:ascii="Times New Roman" w:hAnsi="Times New Roman" w:hint="eastAsia"/>
            <w:szCs w:val="21"/>
          </w:rPr>
          <w:t xml:space="preserve">X </w:t>
        </w:r>
      </w:ins>
      <w:del w:id="5073" w:author="Administrator" w:date="2018-02-16T22:38:00Z">
        <w:r w:rsidR="0077340A" w:rsidDel="00AA7C6E">
          <w:rPr>
            <w:rFonts w:ascii="Times New Roman" w:hAnsi="Times New Roman" w:hint="eastAsia"/>
            <w:szCs w:val="21"/>
          </w:rPr>
          <w:delText>去</w:delText>
        </w:r>
      </w:del>
      <w:ins w:id="5074" w:author="Administrator" w:date="2018-02-16T22:38:00Z">
        <w:r w:rsidR="00AA7C6E">
          <w:rPr>
            <w:rFonts w:ascii="Times New Roman" w:hAnsi="Times New Roman" w:hint="eastAsia"/>
            <w:szCs w:val="21"/>
          </w:rPr>
          <w:t xml:space="preserve">X </w:t>
        </w:r>
      </w:ins>
      <w:del w:id="5075" w:author="Administrator" w:date="2018-02-16T22:38:00Z">
        <w:r w:rsidR="0077340A" w:rsidDel="00AA7C6E">
          <w:rPr>
            <w:rFonts w:ascii="Times New Roman" w:hAnsi="Times New Roman" w:hint="eastAsia"/>
            <w:szCs w:val="21"/>
          </w:rPr>
          <w:delText>噪</w:delText>
        </w:r>
      </w:del>
      <w:ins w:id="5076" w:author="Administrator" w:date="2018-02-16T22:38:00Z">
        <w:r w:rsidR="00AA7C6E">
          <w:rPr>
            <w:rFonts w:ascii="Times New Roman" w:hAnsi="Times New Roman" w:hint="eastAsia"/>
            <w:szCs w:val="21"/>
          </w:rPr>
          <w:t xml:space="preserve">X </w:t>
        </w:r>
      </w:ins>
      <w:del w:id="5077" w:author="Administrator" w:date="2018-02-16T22:38:00Z">
        <w:r w:rsidR="0077340A" w:rsidDel="00AA7C6E">
          <w:rPr>
            <w:rFonts w:ascii="Times New Roman" w:hAnsi="Times New Roman" w:hint="eastAsia"/>
            <w:szCs w:val="21"/>
          </w:rPr>
          <w:delText>的</w:delText>
        </w:r>
      </w:del>
      <w:ins w:id="5078" w:author="Administrator" w:date="2018-02-16T22:38:00Z">
        <w:r w:rsidR="00AA7C6E">
          <w:rPr>
            <w:rFonts w:ascii="Times New Roman" w:hAnsi="Times New Roman" w:hint="eastAsia"/>
            <w:szCs w:val="21"/>
          </w:rPr>
          <w:t xml:space="preserve">X </w:t>
        </w:r>
      </w:ins>
      <w:del w:id="5079" w:author="Administrator" w:date="2018-02-16T22:38:00Z">
        <w:r w:rsidR="0077340A" w:rsidDel="00AA7C6E">
          <w:rPr>
            <w:rFonts w:ascii="Times New Roman" w:hAnsi="Times New Roman" w:hint="eastAsia"/>
            <w:szCs w:val="21"/>
          </w:rPr>
          <w:delText>方</w:delText>
        </w:r>
      </w:del>
      <w:ins w:id="5080" w:author="Administrator" w:date="2018-02-16T22:38:00Z">
        <w:r w:rsidR="00AA7C6E">
          <w:rPr>
            <w:rFonts w:ascii="Times New Roman" w:hAnsi="Times New Roman" w:hint="eastAsia"/>
            <w:szCs w:val="21"/>
          </w:rPr>
          <w:t xml:space="preserve">X </w:t>
        </w:r>
      </w:ins>
      <w:del w:id="5081" w:author="Administrator" w:date="2018-02-16T22:38:00Z">
        <w:r w:rsidR="0077340A" w:rsidDel="00AA7C6E">
          <w:rPr>
            <w:rFonts w:ascii="Times New Roman" w:hAnsi="Times New Roman" w:hint="eastAsia"/>
            <w:szCs w:val="21"/>
          </w:rPr>
          <w:delText>法</w:delText>
        </w:r>
      </w:del>
      <w:ins w:id="5082" w:author="Administrator" w:date="2018-02-16T22:38:00Z">
        <w:r w:rsidR="00AA7C6E">
          <w:rPr>
            <w:rFonts w:ascii="Times New Roman" w:hAnsi="Times New Roman" w:hint="eastAsia"/>
            <w:szCs w:val="21"/>
          </w:rPr>
          <w:t xml:space="preserve">X </w:t>
        </w:r>
      </w:ins>
      <w:del w:id="5083" w:author="hnj2288" w:date="2016-05-16T08:44:00Z">
        <w:r w:rsidR="0077340A" w:rsidDel="000840FE">
          <w:rPr>
            <w:rFonts w:ascii="Times New Roman" w:hAnsi="Times New Roman" w:hint="eastAsia"/>
            <w:szCs w:val="21"/>
          </w:rPr>
          <w:delText>的方法</w:delText>
        </w:r>
      </w:del>
      <w:del w:id="5084" w:author="Administrator" w:date="2018-02-16T22:38:00Z">
        <w:r w:rsidR="0077340A" w:rsidDel="00AA7C6E">
          <w:rPr>
            <w:rFonts w:ascii="Times New Roman" w:hAnsi="Times New Roman" w:hint="eastAsia"/>
            <w:szCs w:val="21"/>
          </w:rPr>
          <w:delText>主</w:delText>
        </w:r>
      </w:del>
      <w:ins w:id="5085" w:author="Administrator" w:date="2018-02-16T22:38:00Z">
        <w:r w:rsidR="00AA7C6E">
          <w:rPr>
            <w:rFonts w:ascii="Times New Roman" w:hAnsi="Times New Roman" w:hint="eastAsia"/>
            <w:szCs w:val="21"/>
          </w:rPr>
          <w:t xml:space="preserve">X </w:t>
        </w:r>
      </w:ins>
      <w:del w:id="5086" w:author="Administrator" w:date="2018-02-16T22:38:00Z">
        <w:r w:rsidR="0077340A" w:rsidDel="00AA7C6E">
          <w:rPr>
            <w:rFonts w:ascii="Times New Roman" w:hAnsi="Times New Roman" w:hint="eastAsia"/>
            <w:szCs w:val="21"/>
          </w:rPr>
          <w:delText>要</w:delText>
        </w:r>
      </w:del>
      <w:ins w:id="5087" w:author="Administrator" w:date="2018-02-16T22:38:00Z">
        <w:r w:rsidR="00AA7C6E">
          <w:rPr>
            <w:rFonts w:ascii="Times New Roman" w:hAnsi="Times New Roman" w:hint="eastAsia"/>
            <w:szCs w:val="21"/>
          </w:rPr>
          <w:t xml:space="preserve">X </w:t>
        </w:r>
      </w:ins>
      <w:del w:id="5088" w:author="Administrator" w:date="2018-02-16T22:38:00Z">
        <w:r w:rsidR="0077340A" w:rsidDel="00AA7C6E">
          <w:rPr>
            <w:rFonts w:ascii="Times New Roman" w:hAnsi="Times New Roman" w:hint="eastAsia"/>
            <w:szCs w:val="21"/>
          </w:rPr>
          <w:delText>有</w:delText>
        </w:r>
      </w:del>
      <w:ins w:id="5089" w:author="Administrator" w:date="2018-02-16T22:38:00Z">
        <w:r w:rsidR="00AA7C6E">
          <w:rPr>
            <w:rFonts w:ascii="Times New Roman" w:hAnsi="Times New Roman" w:hint="eastAsia"/>
            <w:szCs w:val="21"/>
          </w:rPr>
          <w:t xml:space="preserve">X </w:t>
        </w:r>
      </w:ins>
      <w:del w:id="5090" w:author="Administrator" w:date="2018-02-16T22:38:00Z">
        <w:r w:rsidR="0077340A" w:rsidDel="00AA7C6E">
          <w:rPr>
            <w:rFonts w:ascii="Times New Roman" w:hAnsi="Times New Roman" w:hint="eastAsia"/>
            <w:szCs w:val="21"/>
          </w:rPr>
          <w:delText>3</w:delText>
        </w:r>
      </w:del>
      <w:ins w:id="5091" w:author="Administrator" w:date="2018-02-16T22:38:00Z">
        <w:r w:rsidR="00AA7C6E">
          <w:rPr>
            <w:rFonts w:ascii="Times New Roman" w:hAnsi="Times New Roman" w:hint="eastAsia"/>
            <w:szCs w:val="21"/>
          </w:rPr>
          <w:t xml:space="preserve">X </w:t>
        </w:r>
      </w:ins>
      <w:del w:id="5092" w:author="Administrator" w:date="2018-02-16T22:38:00Z">
        <w:r w:rsidR="00F574F3" w:rsidDel="00AA7C6E">
          <w:rPr>
            <w:rFonts w:ascii="Times New Roman" w:hAnsi="Times New Roman" w:hint="eastAsia"/>
            <w:szCs w:val="21"/>
          </w:rPr>
          <w:delText>种</w:delText>
        </w:r>
      </w:del>
      <w:ins w:id="5093" w:author="Administrator" w:date="2018-02-16T22:38:00Z">
        <w:r w:rsidR="00AA7C6E">
          <w:rPr>
            <w:rFonts w:ascii="Times New Roman" w:hAnsi="Times New Roman" w:hint="eastAsia"/>
            <w:szCs w:val="21"/>
          </w:rPr>
          <w:t xml:space="preserve">X </w:t>
        </w:r>
      </w:ins>
      <w:del w:id="5094" w:author="Administrator" w:date="2018-02-16T22:38:00Z">
        <w:r w:rsidR="00F574F3" w:rsidDel="00AA7C6E">
          <w:rPr>
            <w:rFonts w:ascii="Times New Roman" w:hAnsi="Times New Roman" w:hint="eastAsia"/>
            <w:szCs w:val="21"/>
          </w:rPr>
          <w:delText>：</w:delText>
        </w:r>
      </w:del>
      <w:ins w:id="5095" w:author="Administrator" w:date="2018-02-16T22:38:00Z">
        <w:r w:rsidR="00AA7C6E">
          <w:rPr>
            <w:rFonts w:ascii="Times New Roman" w:hAnsi="Times New Roman" w:hint="eastAsia"/>
            <w:szCs w:val="21"/>
          </w:rPr>
          <w:t xml:space="preserve">X </w:t>
        </w:r>
      </w:ins>
      <w:del w:id="5096" w:author="Administrator" w:date="2018-02-16T22:38:00Z">
        <w:r w:rsidR="00F574F3" w:rsidDel="00AA7C6E">
          <w:rPr>
            <w:rFonts w:ascii="Times New Roman" w:hAnsi="Times New Roman" w:hint="eastAsia"/>
            <w:szCs w:val="21"/>
          </w:rPr>
          <w:delText>模</w:delText>
        </w:r>
      </w:del>
      <w:ins w:id="5097" w:author="Administrator" w:date="2018-02-16T22:38:00Z">
        <w:r w:rsidR="00AA7C6E">
          <w:rPr>
            <w:rFonts w:ascii="Times New Roman" w:hAnsi="Times New Roman" w:hint="eastAsia"/>
            <w:szCs w:val="21"/>
          </w:rPr>
          <w:t xml:space="preserve">X </w:t>
        </w:r>
      </w:ins>
      <w:del w:id="5098" w:author="Administrator" w:date="2018-02-16T22:38:00Z">
        <w:r w:rsidR="00F574F3" w:rsidDel="00AA7C6E">
          <w:rPr>
            <w:rFonts w:ascii="Times New Roman" w:hAnsi="Times New Roman" w:hint="eastAsia"/>
            <w:szCs w:val="21"/>
          </w:rPr>
          <w:delText>极</w:delText>
        </w:r>
      </w:del>
      <w:ins w:id="5099" w:author="Administrator" w:date="2018-02-16T22:38:00Z">
        <w:r w:rsidR="00AA7C6E">
          <w:rPr>
            <w:rFonts w:ascii="Times New Roman" w:hAnsi="Times New Roman" w:hint="eastAsia"/>
            <w:szCs w:val="21"/>
          </w:rPr>
          <w:t xml:space="preserve">X </w:t>
        </w:r>
      </w:ins>
      <w:del w:id="5100" w:author="Administrator" w:date="2018-02-16T22:38:00Z">
        <w:r w:rsidR="00F574F3" w:rsidDel="00AA7C6E">
          <w:rPr>
            <w:rFonts w:ascii="Times New Roman" w:hAnsi="Times New Roman" w:hint="eastAsia"/>
            <w:szCs w:val="21"/>
          </w:rPr>
          <w:delText>大</w:delText>
        </w:r>
      </w:del>
      <w:ins w:id="5101" w:author="Administrator" w:date="2018-02-16T22:38:00Z">
        <w:r w:rsidR="00AA7C6E">
          <w:rPr>
            <w:rFonts w:ascii="Times New Roman" w:hAnsi="Times New Roman" w:hint="eastAsia"/>
            <w:szCs w:val="21"/>
          </w:rPr>
          <w:t xml:space="preserve">X </w:t>
        </w:r>
      </w:ins>
      <w:del w:id="5102" w:author="Administrator" w:date="2018-02-16T22:38:00Z">
        <w:r w:rsidR="00F574F3" w:rsidDel="00AA7C6E">
          <w:rPr>
            <w:rFonts w:ascii="Times New Roman" w:hAnsi="Times New Roman" w:hint="eastAsia"/>
            <w:szCs w:val="21"/>
          </w:rPr>
          <w:delText>值</w:delText>
        </w:r>
      </w:del>
      <w:ins w:id="5103" w:author="Administrator" w:date="2018-02-16T22:38:00Z">
        <w:r w:rsidR="00AA7C6E">
          <w:rPr>
            <w:rFonts w:ascii="Times New Roman" w:hAnsi="Times New Roman" w:hint="eastAsia"/>
            <w:szCs w:val="21"/>
          </w:rPr>
          <w:t xml:space="preserve">X </w:t>
        </w:r>
      </w:ins>
      <w:del w:id="5104" w:author="Administrator" w:date="2018-02-16T22:38:00Z">
        <w:r w:rsidR="00F574F3" w:rsidDel="00AA7C6E">
          <w:rPr>
            <w:rFonts w:ascii="Times New Roman" w:hAnsi="Times New Roman" w:hint="eastAsia"/>
            <w:szCs w:val="21"/>
          </w:rPr>
          <w:delText>检</w:delText>
        </w:r>
      </w:del>
      <w:ins w:id="5105" w:author="Administrator" w:date="2018-02-16T22:38:00Z">
        <w:r w:rsidR="00AA7C6E">
          <w:rPr>
            <w:rFonts w:ascii="Times New Roman" w:hAnsi="Times New Roman" w:hint="eastAsia"/>
            <w:szCs w:val="21"/>
          </w:rPr>
          <w:t xml:space="preserve">X </w:t>
        </w:r>
      </w:ins>
      <w:del w:id="5106" w:author="Administrator" w:date="2018-02-16T22:38:00Z">
        <w:r w:rsidR="00F574F3" w:rsidDel="00AA7C6E">
          <w:rPr>
            <w:rFonts w:ascii="Times New Roman" w:hAnsi="Times New Roman" w:hint="eastAsia"/>
            <w:szCs w:val="21"/>
          </w:rPr>
          <w:delText>测</w:delText>
        </w:r>
      </w:del>
      <w:ins w:id="5107" w:author="Administrator" w:date="2018-02-16T22:38:00Z">
        <w:r w:rsidR="00AA7C6E">
          <w:rPr>
            <w:rFonts w:ascii="Times New Roman" w:hAnsi="Times New Roman" w:hint="eastAsia"/>
            <w:szCs w:val="21"/>
          </w:rPr>
          <w:t xml:space="preserve">X </w:t>
        </w:r>
      </w:ins>
      <w:del w:id="5108" w:author="Administrator" w:date="2018-02-16T22:38:00Z">
        <w:r w:rsidR="00F574F3" w:rsidDel="00AA7C6E">
          <w:rPr>
            <w:rFonts w:ascii="Times New Roman" w:hAnsi="Times New Roman" w:hint="eastAsia"/>
            <w:szCs w:val="21"/>
          </w:rPr>
          <w:delText>法</w:delText>
        </w:r>
      </w:del>
      <w:ins w:id="5109" w:author="Administrator" w:date="2018-02-16T22:38:00Z">
        <w:r w:rsidR="00AA7C6E">
          <w:rPr>
            <w:rFonts w:ascii="Times New Roman" w:hAnsi="Times New Roman" w:hint="eastAsia"/>
            <w:szCs w:val="21"/>
          </w:rPr>
          <w:t xml:space="preserve">X </w:t>
        </w:r>
      </w:ins>
      <w:del w:id="5110" w:author="Administrator" w:date="2018-02-16T22:38:00Z">
        <w:r w:rsidR="00F574F3" w:rsidDel="00AA7C6E">
          <w:rPr>
            <w:rFonts w:ascii="Times New Roman" w:hAnsi="Times New Roman" w:hint="eastAsia"/>
            <w:szCs w:val="21"/>
          </w:rPr>
          <w:delText>、</w:delText>
        </w:r>
      </w:del>
      <w:ins w:id="5111" w:author="Administrator" w:date="2018-02-16T22:38:00Z">
        <w:r w:rsidR="00AA7C6E">
          <w:rPr>
            <w:rFonts w:ascii="Times New Roman" w:hAnsi="Times New Roman" w:hint="eastAsia"/>
            <w:szCs w:val="21"/>
          </w:rPr>
          <w:t xml:space="preserve">X </w:t>
        </w:r>
      </w:ins>
      <w:del w:id="5112" w:author="Administrator" w:date="2018-02-16T22:38:00Z">
        <w:r w:rsidR="00F574F3" w:rsidDel="00AA7C6E">
          <w:rPr>
            <w:rFonts w:ascii="Times New Roman" w:hAnsi="Times New Roman" w:hint="eastAsia"/>
            <w:szCs w:val="21"/>
          </w:rPr>
          <w:delText>阈</w:delText>
        </w:r>
      </w:del>
      <w:ins w:id="5113" w:author="Administrator" w:date="2018-02-16T22:38:00Z">
        <w:r w:rsidR="00AA7C6E">
          <w:rPr>
            <w:rFonts w:ascii="Times New Roman" w:hAnsi="Times New Roman" w:hint="eastAsia"/>
            <w:szCs w:val="21"/>
          </w:rPr>
          <w:t xml:space="preserve">X </w:t>
        </w:r>
      </w:ins>
      <w:del w:id="5114" w:author="Administrator" w:date="2018-02-16T22:38:00Z">
        <w:r w:rsidR="00F574F3" w:rsidDel="00AA7C6E">
          <w:rPr>
            <w:rFonts w:ascii="Times New Roman" w:hAnsi="Times New Roman" w:hint="eastAsia"/>
            <w:szCs w:val="21"/>
          </w:rPr>
          <w:delText>值</w:delText>
        </w:r>
      </w:del>
      <w:ins w:id="5115" w:author="Administrator" w:date="2018-02-16T22:38:00Z">
        <w:r w:rsidR="00AA7C6E">
          <w:rPr>
            <w:rFonts w:ascii="Times New Roman" w:hAnsi="Times New Roman" w:hint="eastAsia"/>
            <w:szCs w:val="21"/>
          </w:rPr>
          <w:t xml:space="preserve">X </w:t>
        </w:r>
      </w:ins>
      <w:del w:id="5116" w:author="Administrator" w:date="2018-02-16T22:38:00Z">
        <w:r w:rsidR="00F574F3" w:rsidDel="00AA7C6E">
          <w:rPr>
            <w:rFonts w:ascii="Times New Roman" w:hAnsi="Times New Roman" w:hint="eastAsia"/>
            <w:szCs w:val="21"/>
          </w:rPr>
          <w:delText>去</w:delText>
        </w:r>
      </w:del>
      <w:ins w:id="5117" w:author="Administrator" w:date="2018-02-16T22:38:00Z">
        <w:r w:rsidR="00AA7C6E">
          <w:rPr>
            <w:rFonts w:ascii="Times New Roman" w:hAnsi="Times New Roman" w:hint="eastAsia"/>
            <w:szCs w:val="21"/>
          </w:rPr>
          <w:t xml:space="preserve">X </w:t>
        </w:r>
      </w:ins>
      <w:del w:id="5118" w:author="Administrator" w:date="2018-02-16T22:38:00Z">
        <w:r w:rsidR="00F574F3" w:rsidDel="00AA7C6E">
          <w:rPr>
            <w:rFonts w:ascii="Times New Roman" w:hAnsi="Times New Roman" w:hint="eastAsia"/>
            <w:szCs w:val="21"/>
          </w:rPr>
          <w:delText>噪</w:delText>
        </w:r>
      </w:del>
      <w:ins w:id="5119" w:author="Administrator" w:date="2018-02-16T22:38:00Z">
        <w:r w:rsidR="00AA7C6E">
          <w:rPr>
            <w:rFonts w:ascii="Times New Roman" w:hAnsi="Times New Roman" w:hint="eastAsia"/>
            <w:szCs w:val="21"/>
          </w:rPr>
          <w:t xml:space="preserve">X </w:t>
        </w:r>
      </w:ins>
      <w:del w:id="5120" w:author="Administrator" w:date="2018-02-16T22:38:00Z">
        <w:r w:rsidR="00F574F3" w:rsidDel="00AA7C6E">
          <w:rPr>
            <w:rFonts w:ascii="Times New Roman" w:hAnsi="Times New Roman" w:hint="eastAsia"/>
            <w:szCs w:val="21"/>
          </w:rPr>
          <w:delText>法</w:delText>
        </w:r>
      </w:del>
      <w:ins w:id="5121" w:author="Administrator" w:date="2018-02-16T22:38:00Z">
        <w:r w:rsidR="00AA7C6E">
          <w:rPr>
            <w:rFonts w:ascii="Times New Roman" w:hAnsi="Times New Roman" w:hint="eastAsia"/>
            <w:szCs w:val="21"/>
          </w:rPr>
          <w:t xml:space="preserve">X </w:t>
        </w:r>
      </w:ins>
      <w:del w:id="5122" w:author="Administrator" w:date="2018-02-16T22:38:00Z">
        <w:r w:rsidR="00F574F3" w:rsidDel="00AA7C6E">
          <w:rPr>
            <w:rFonts w:ascii="Times New Roman" w:hAnsi="Times New Roman" w:hint="eastAsia"/>
            <w:szCs w:val="21"/>
          </w:rPr>
          <w:delText>和</w:delText>
        </w:r>
      </w:del>
      <w:ins w:id="5123" w:author="Administrator" w:date="2018-02-16T22:38:00Z">
        <w:r w:rsidR="00AA7C6E">
          <w:rPr>
            <w:rFonts w:ascii="Times New Roman" w:hAnsi="Times New Roman" w:hint="eastAsia"/>
            <w:szCs w:val="21"/>
          </w:rPr>
          <w:t xml:space="preserve">X </w:t>
        </w:r>
      </w:ins>
      <w:del w:id="5124" w:author="Administrator" w:date="2018-02-16T22:38:00Z">
        <w:r w:rsidR="00F574F3" w:rsidDel="00AA7C6E">
          <w:rPr>
            <w:rFonts w:ascii="Times New Roman" w:hAnsi="Times New Roman" w:hint="eastAsia"/>
            <w:szCs w:val="21"/>
          </w:rPr>
          <w:delText>屏</w:delText>
        </w:r>
      </w:del>
      <w:ins w:id="5125" w:author="Administrator" w:date="2018-02-16T22:38:00Z">
        <w:r w:rsidR="00AA7C6E">
          <w:rPr>
            <w:rFonts w:ascii="Times New Roman" w:hAnsi="Times New Roman" w:hint="eastAsia"/>
            <w:szCs w:val="21"/>
          </w:rPr>
          <w:t xml:space="preserve">X </w:t>
        </w:r>
      </w:ins>
      <w:del w:id="5126" w:author="Administrator" w:date="2018-02-16T22:38:00Z">
        <w:r w:rsidR="00F574F3" w:rsidDel="00AA7C6E">
          <w:rPr>
            <w:rFonts w:ascii="Times New Roman" w:hAnsi="Times New Roman" w:hint="eastAsia"/>
            <w:szCs w:val="21"/>
          </w:rPr>
          <w:delText>蔽</w:delText>
        </w:r>
      </w:del>
      <w:ins w:id="5127" w:author="Administrator" w:date="2018-02-16T22:38:00Z">
        <w:r w:rsidR="00AA7C6E">
          <w:rPr>
            <w:rFonts w:ascii="Times New Roman" w:hAnsi="Times New Roman" w:hint="eastAsia"/>
            <w:szCs w:val="21"/>
          </w:rPr>
          <w:t xml:space="preserve">X </w:t>
        </w:r>
      </w:ins>
      <w:del w:id="5128" w:author="Administrator" w:date="2018-02-16T22:38:00Z">
        <w:r w:rsidR="00F574F3" w:rsidDel="00AA7C6E">
          <w:rPr>
            <w:rFonts w:ascii="Times New Roman" w:hAnsi="Times New Roman" w:hint="eastAsia"/>
            <w:szCs w:val="21"/>
          </w:rPr>
          <w:delText>去</w:delText>
        </w:r>
      </w:del>
      <w:ins w:id="5129" w:author="Administrator" w:date="2018-02-16T22:38:00Z">
        <w:r w:rsidR="00AA7C6E">
          <w:rPr>
            <w:rFonts w:ascii="Times New Roman" w:hAnsi="Times New Roman" w:hint="eastAsia"/>
            <w:szCs w:val="21"/>
          </w:rPr>
          <w:t xml:space="preserve">X </w:t>
        </w:r>
      </w:ins>
      <w:del w:id="5130" w:author="Administrator" w:date="2018-02-16T22:38:00Z">
        <w:r w:rsidR="00F574F3" w:rsidDel="00AA7C6E">
          <w:rPr>
            <w:rFonts w:ascii="Times New Roman" w:hAnsi="Times New Roman" w:hint="eastAsia"/>
            <w:szCs w:val="21"/>
          </w:rPr>
          <w:delText>噪</w:delText>
        </w:r>
      </w:del>
      <w:ins w:id="5131" w:author="Administrator" w:date="2018-02-16T22:38:00Z">
        <w:r w:rsidR="00AA7C6E">
          <w:rPr>
            <w:rFonts w:ascii="Times New Roman" w:hAnsi="Times New Roman" w:hint="eastAsia"/>
            <w:szCs w:val="21"/>
          </w:rPr>
          <w:t xml:space="preserve">X </w:t>
        </w:r>
      </w:ins>
      <w:del w:id="5132" w:author="Administrator" w:date="2018-02-16T22:38:00Z">
        <w:r w:rsidR="00F574F3" w:rsidDel="00AA7C6E">
          <w:rPr>
            <w:rFonts w:ascii="Times New Roman" w:hAnsi="Times New Roman" w:hint="eastAsia"/>
            <w:szCs w:val="21"/>
          </w:rPr>
          <w:delText>法</w:delText>
        </w:r>
      </w:del>
      <w:ins w:id="5133" w:author="Administrator" w:date="2018-02-16T22:38:00Z">
        <w:r w:rsidR="00AA7C6E">
          <w:rPr>
            <w:rFonts w:ascii="Times New Roman" w:hAnsi="Times New Roman" w:hint="eastAsia"/>
            <w:szCs w:val="21"/>
          </w:rPr>
          <w:t xml:space="preserve">X </w:t>
        </w:r>
      </w:ins>
      <w:del w:id="5134" w:author="Administrator" w:date="2018-02-16T22:38:00Z">
        <w:r w:rsidR="00F574F3" w:rsidDel="00AA7C6E">
          <w:rPr>
            <w:rFonts w:ascii="Times New Roman" w:hAnsi="Times New Roman"/>
            <w:szCs w:val="21"/>
            <w:vertAlign w:val="superscript"/>
          </w:rPr>
          <w:delText>[</w:delText>
        </w:r>
      </w:del>
      <w:ins w:id="5135" w:author="Administrator" w:date="2018-02-16T22:38:00Z">
        <w:r w:rsidR="00AA7C6E">
          <w:rPr>
            <w:rFonts w:ascii="Times New Roman" w:hAnsi="Times New Roman"/>
            <w:szCs w:val="21"/>
            <w:vertAlign w:val="superscript"/>
          </w:rPr>
          <w:t xml:space="preserve">X </w:t>
        </w:r>
      </w:ins>
      <w:del w:id="5136" w:author="Administrator" w:date="2018-02-16T22:38:00Z">
        <w:r w:rsidR="0077340A" w:rsidDel="00AA7C6E">
          <w:rPr>
            <w:rFonts w:ascii="Times New Roman" w:hAnsi="Times New Roman" w:hint="eastAsia"/>
            <w:szCs w:val="21"/>
            <w:vertAlign w:val="superscript"/>
          </w:rPr>
          <w:delText>1</w:delText>
        </w:r>
      </w:del>
      <w:ins w:id="5137" w:author="Administrator" w:date="2018-02-16T22:38:00Z">
        <w:r w:rsidR="00AA7C6E">
          <w:rPr>
            <w:rFonts w:ascii="Times New Roman" w:hAnsi="Times New Roman" w:hint="eastAsia"/>
            <w:szCs w:val="21"/>
            <w:vertAlign w:val="superscript"/>
          </w:rPr>
          <w:t xml:space="preserve">X </w:t>
        </w:r>
      </w:ins>
      <w:del w:id="5138" w:author="Administrator" w:date="2018-02-16T22:38:00Z">
        <w:r w:rsidR="0077340A" w:rsidDel="00AA7C6E">
          <w:rPr>
            <w:rFonts w:ascii="Times New Roman" w:hAnsi="Times New Roman" w:hint="eastAsia"/>
            <w:szCs w:val="21"/>
            <w:vertAlign w:val="superscript"/>
          </w:rPr>
          <w:delText>2</w:delText>
        </w:r>
      </w:del>
      <w:ins w:id="5139" w:author="Administrator" w:date="2018-02-16T22:38:00Z">
        <w:r w:rsidR="00AA7C6E">
          <w:rPr>
            <w:rFonts w:ascii="Times New Roman" w:hAnsi="Times New Roman" w:hint="eastAsia"/>
            <w:szCs w:val="21"/>
            <w:vertAlign w:val="superscript"/>
          </w:rPr>
          <w:t xml:space="preserve">X </w:t>
        </w:r>
      </w:ins>
      <w:del w:id="5140" w:author="Administrator" w:date="2018-02-16T22:38:00Z">
        <w:r w:rsidR="00F574F3" w:rsidDel="00AA7C6E">
          <w:rPr>
            <w:rFonts w:ascii="Times New Roman" w:hAnsi="Times New Roman"/>
            <w:szCs w:val="21"/>
            <w:vertAlign w:val="superscript"/>
          </w:rPr>
          <w:delText>]</w:delText>
        </w:r>
      </w:del>
      <w:ins w:id="5141" w:author="Administrator" w:date="2018-02-16T22:38:00Z">
        <w:r w:rsidR="00AA7C6E">
          <w:rPr>
            <w:rFonts w:ascii="Times New Roman" w:hAnsi="Times New Roman"/>
            <w:szCs w:val="21"/>
            <w:vertAlign w:val="superscript"/>
          </w:rPr>
          <w:t xml:space="preserve">X </w:t>
        </w:r>
      </w:ins>
      <w:del w:id="5142" w:author="Administrator" w:date="2018-02-16T22:38:00Z">
        <w:r w:rsidR="00F574F3" w:rsidDel="00AA7C6E">
          <w:rPr>
            <w:rFonts w:ascii="Times New Roman" w:hAnsi="Times New Roman" w:hint="eastAsia"/>
            <w:szCs w:val="21"/>
          </w:rPr>
          <w:delText>。</w:delText>
        </w:r>
      </w:del>
      <w:ins w:id="5143" w:author="Administrator" w:date="2018-02-16T22:38:00Z">
        <w:r w:rsidR="00AA7C6E">
          <w:rPr>
            <w:rFonts w:ascii="Times New Roman" w:hAnsi="Times New Roman" w:hint="eastAsia"/>
            <w:szCs w:val="21"/>
          </w:rPr>
          <w:t xml:space="preserve">X </w:t>
        </w:r>
      </w:ins>
      <w:del w:id="5144" w:author="Administrator" w:date="2018-02-16T22:38:00Z">
        <w:r w:rsidR="00F574F3" w:rsidDel="00AA7C6E">
          <w:rPr>
            <w:rFonts w:ascii="Times New Roman" w:hAnsi="Times New Roman" w:hint="eastAsia"/>
            <w:szCs w:val="21"/>
          </w:rPr>
          <w:delText>本</w:delText>
        </w:r>
      </w:del>
      <w:ins w:id="5145" w:author="Administrator" w:date="2018-02-16T22:38:00Z">
        <w:r w:rsidR="00AA7C6E">
          <w:rPr>
            <w:rFonts w:ascii="Times New Roman" w:hAnsi="Times New Roman" w:hint="eastAsia"/>
            <w:szCs w:val="21"/>
          </w:rPr>
          <w:t xml:space="preserve">X </w:t>
        </w:r>
      </w:ins>
      <w:del w:id="5146" w:author="Administrator" w:date="2018-02-16T22:38:00Z">
        <w:r w:rsidR="00F574F3" w:rsidDel="00AA7C6E">
          <w:rPr>
            <w:rFonts w:ascii="Times New Roman" w:hAnsi="Times New Roman" w:hint="eastAsia"/>
            <w:szCs w:val="21"/>
          </w:rPr>
          <w:delText>文</w:delText>
        </w:r>
      </w:del>
      <w:ins w:id="5147" w:author="Administrator" w:date="2018-02-16T22:38:00Z">
        <w:r w:rsidR="00AA7C6E">
          <w:rPr>
            <w:rFonts w:ascii="Times New Roman" w:hAnsi="Times New Roman" w:hint="eastAsia"/>
            <w:szCs w:val="21"/>
          </w:rPr>
          <w:t xml:space="preserve">X </w:t>
        </w:r>
      </w:ins>
      <w:del w:id="5148" w:author="Administrator" w:date="2018-02-16T22:38:00Z">
        <w:r w:rsidR="00F574F3" w:rsidDel="00AA7C6E">
          <w:rPr>
            <w:rFonts w:ascii="Times New Roman" w:hAnsi="Times New Roman" w:hint="eastAsia"/>
            <w:szCs w:val="21"/>
          </w:rPr>
          <w:delText>采</w:delText>
        </w:r>
      </w:del>
      <w:ins w:id="5149" w:author="Administrator" w:date="2018-02-16T22:38:00Z">
        <w:r w:rsidR="00AA7C6E">
          <w:rPr>
            <w:rFonts w:ascii="Times New Roman" w:hAnsi="Times New Roman" w:hint="eastAsia"/>
            <w:szCs w:val="21"/>
          </w:rPr>
          <w:t xml:space="preserve">X </w:t>
        </w:r>
      </w:ins>
      <w:del w:id="5150" w:author="Administrator" w:date="2018-02-16T22:38:00Z">
        <w:r w:rsidR="00F574F3" w:rsidDel="00AA7C6E">
          <w:rPr>
            <w:rFonts w:ascii="Times New Roman" w:hAnsi="Times New Roman" w:hint="eastAsia"/>
            <w:szCs w:val="21"/>
          </w:rPr>
          <w:delText>用</w:delText>
        </w:r>
      </w:del>
      <w:ins w:id="5151" w:author="Administrator" w:date="2018-02-16T22:38:00Z">
        <w:r w:rsidR="00AA7C6E">
          <w:rPr>
            <w:rFonts w:ascii="Times New Roman" w:hAnsi="Times New Roman" w:hint="eastAsia"/>
            <w:szCs w:val="21"/>
          </w:rPr>
          <w:t xml:space="preserve">X </w:t>
        </w:r>
      </w:ins>
      <w:del w:id="5152" w:author="Administrator" w:date="2018-02-16T22:38:00Z">
        <w:r w:rsidR="00F574F3" w:rsidDel="00AA7C6E">
          <w:rPr>
            <w:rFonts w:ascii="Times New Roman" w:hAnsi="Times New Roman" w:hint="eastAsia"/>
            <w:szCs w:val="21"/>
          </w:rPr>
          <w:delText>最</w:delText>
        </w:r>
      </w:del>
      <w:ins w:id="5153" w:author="Administrator" w:date="2018-02-16T22:38:00Z">
        <w:r w:rsidR="00AA7C6E">
          <w:rPr>
            <w:rFonts w:ascii="Times New Roman" w:hAnsi="Times New Roman" w:hint="eastAsia"/>
            <w:szCs w:val="21"/>
          </w:rPr>
          <w:t xml:space="preserve">X </w:t>
        </w:r>
      </w:ins>
      <w:del w:id="5154" w:author="Administrator" w:date="2018-02-16T22:38:00Z">
        <w:r w:rsidR="00F574F3" w:rsidDel="00AA7C6E">
          <w:rPr>
            <w:rFonts w:ascii="Times New Roman" w:hAnsi="Times New Roman" w:hint="eastAsia"/>
            <w:szCs w:val="21"/>
          </w:rPr>
          <w:delText>常</w:delText>
        </w:r>
      </w:del>
      <w:ins w:id="5155" w:author="Administrator" w:date="2018-02-16T22:38:00Z">
        <w:r w:rsidR="00AA7C6E">
          <w:rPr>
            <w:rFonts w:ascii="Times New Roman" w:hAnsi="Times New Roman" w:hint="eastAsia"/>
            <w:szCs w:val="21"/>
          </w:rPr>
          <w:t xml:space="preserve">X </w:t>
        </w:r>
      </w:ins>
      <w:del w:id="5156" w:author="Administrator" w:date="2018-02-16T22:38:00Z">
        <w:r w:rsidR="00F574F3" w:rsidDel="00AA7C6E">
          <w:rPr>
            <w:rFonts w:ascii="Times New Roman" w:hAnsi="Times New Roman" w:hint="eastAsia"/>
            <w:szCs w:val="21"/>
          </w:rPr>
          <w:delText>用</w:delText>
        </w:r>
      </w:del>
      <w:ins w:id="5157" w:author="Administrator" w:date="2018-02-16T22:38:00Z">
        <w:r w:rsidR="00AA7C6E">
          <w:rPr>
            <w:rFonts w:ascii="Times New Roman" w:hAnsi="Times New Roman" w:hint="eastAsia"/>
            <w:szCs w:val="21"/>
          </w:rPr>
          <w:t xml:space="preserve">X </w:t>
        </w:r>
      </w:ins>
      <w:del w:id="5158" w:author="Administrator" w:date="2018-02-16T22:38:00Z">
        <w:r w:rsidR="00F574F3" w:rsidDel="00AA7C6E">
          <w:rPr>
            <w:rFonts w:ascii="Times New Roman" w:hAnsi="Times New Roman" w:hint="eastAsia"/>
            <w:szCs w:val="21"/>
          </w:rPr>
          <w:delText>的</w:delText>
        </w:r>
      </w:del>
      <w:ins w:id="5159" w:author="Administrator" w:date="2018-02-16T22:38:00Z">
        <w:r w:rsidR="00AA7C6E">
          <w:rPr>
            <w:rFonts w:ascii="Times New Roman" w:hAnsi="Times New Roman" w:hint="eastAsia"/>
            <w:szCs w:val="21"/>
          </w:rPr>
          <w:t xml:space="preserve">X </w:t>
        </w:r>
      </w:ins>
      <w:del w:id="5160" w:author="Administrator" w:date="2018-02-16T22:38:00Z">
        <w:r w:rsidR="00F574F3" w:rsidDel="00AA7C6E">
          <w:rPr>
            <w:rFonts w:ascii="Times New Roman" w:hAnsi="Times New Roman" w:hint="eastAsia"/>
            <w:szCs w:val="21"/>
          </w:rPr>
          <w:delText>阈</w:delText>
        </w:r>
      </w:del>
      <w:ins w:id="5161" w:author="Administrator" w:date="2018-02-16T22:38:00Z">
        <w:r w:rsidR="00AA7C6E">
          <w:rPr>
            <w:rFonts w:ascii="Times New Roman" w:hAnsi="Times New Roman" w:hint="eastAsia"/>
            <w:szCs w:val="21"/>
          </w:rPr>
          <w:t xml:space="preserve">X </w:t>
        </w:r>
      </w:ins>
      <w:del w:id="5162" w:author="Administrator" w:date="2018-02-16T22:38:00Z">
        <w:r w:rsidR="00F574F3" w:rsidDel="00AA7C6E">
          <w:rPr>
            <w:rFonts w:ascii="Times New Roman" w:hAnsi="Times New Roman" w:hint="eastAsia"/>
            <w:szCs w:val="21"/>
          </w:rPr>
          <w:delText>值</w:delText>
        </w:r>
      </w:del>
      <w:ins w:id="5163" w:author="Administrator" w:date="2018-02-16T22:38:00Z">
        <w:r w:rsidR="00AA7C6E">
          <w:rPr>
            <w:rFonts w:ascii="Times New Roman" w:hAnsi="Times New Roman" w:hint="eastAsia"/>
            <w:szCs w:val="21"/>
          </w:rPr>
          <w:t xml:space="preserve">X </w:t>
        </w:r>
      </w:ins>
      <w:del w:id="5164" w:author="Administrator" w:date="2018-02-16T22:38:00Z">
        <w:r w:rsidR="00F574F3" w:rsidDel="00AA7C6E">
          <w:rPr>
            <w:rFonts w:ascii="Times New Roman" w:hAnsi="Times New Roman" w:hint="eastAsia"/>
            <w:szCs w:val="21"/>
          </w:rPr>
          <w:delText>去</w:delText>
        </w:r>
      </w:del>
      <w:ins w:id="5165" w:author="Administrator" w:date="2018-02-16T22:38:00Z">
        <w:r w:rsidR="00AA7C6E">
          <w:rPr>
            <w:rFonts w:ascii="Times New Roman" w:hAnsi="Times New Roman" w:hint="eastAsia"/>
            <w:szCs w:val="21"/>
          </w:rPr>
          <w:t xml:space="preserve">X </w:t>
        </w:r>
      </w:ins>
      <w:del w:id="5166" w:author="Administrator" w:date="2018-02-16T22:38:00Z">
        <w:r w:rsidR="00F574F3" w:rsidDel="00AA7C6E">
          <w:rPr>
            <w:rFonts w:ascii="Times New Roman" w:hAnsi="Times New Roman" w:hint="eastAsia"/>
            <w:szCs w:val="21"/>
          </w:rPr>
          <w:delText>噪</w:delText>
        </w:r>
      </w:del>
      <w:ins w:id="5167" w:author="Administrator" w:date="2018-02-16T22:38:00Z">
        <w:r w:rsidR="00AA7C6E">
          <w:rPr>
            <w:rFonts w:ascii="Times New Roman" w:hAnsi="Times New Roman" w:hint="eastAsia"/>
            <w:szCs w:val="21"/>
          </w:rPr>
          <w:t xml:space="preserve">X </w:t>
        </w:r>
      </w:ins>
      <w:del w:id="5168" w:author="Administrator" w:date="2018-02-16T22:38:00Z">
        <w:r w:rsidR="00F574F3" w:rsidDel="00AA7C6E">
          <w:rPr>
            <w:rFonts w:ascii="Times New Roman" w:hAnsi="Times New Roman" w:hint="eastAsia"/>
            <w:szCs w:val="21"/>
          </w:rPr>
          <w:delText>法</w:delText>
        </w:r>
      </w:del>
      <w:ins w:id="5169" w:author="Administrator" w:date="2018-02-16T22:38:00Z">
        <w:r w:rsidR="00AA7C6E">
          <w:rPr>
            <w:rFonts w:ascii="Times New Roman" w:hAnsi="Times New Roman" w:hint="eastAsia"/>
            <w:szCs w:val="21"/>
          </w:rPr>
          <w:t xml:space="preserve">X </w:t>
        </w:r>
      </w:ins>
      <w:del w:id="5170" w:author="Administrator" w:date="2018-02-16T22:38:00Z">
        <w:r w:rsidR="00F574F3" w:rsidDel="00AA7C6E">
          <w:rPr>
            <w:rFonts w:ascii="Times New Roman" w:hAnsi="Times New Roman" w:hint="eastAsia"/>
            <w:szCs w:val="21"/>
          </w:rPr>
          <w:delText>，</w:delText>
        </w:r>
      </w:del>
      <w:ins w:id="5171" w:author="Administrator" w:date="2018-02-16T22:38:00Z">
        <w:r w:rsidR="00AA7C6E">
          <w:rPr>
            <w:rFonts w:ascii="Times New Roman" w:hAnsi="Times New Roman" w:hint="eastAsia"/>
            <w:szCs w:val="21"/>
          </w:rPr>
          <w:t xml:space="preserve">X </w:t>
        </w:r>
      </w:ins>
      <w:del w:id="5172" w:author="Administrator" w:date="2018-02-16T22:38:00Z">
        <w:r w:rsidR="0077340A" w:rsidDel="00AA7C6E">
          <w:rPr>
            <w:rFonts w:ascii="Times New Roman" w:hAnsi="Times New Roman" w:hint="eastAsia"/>
            <w:szCs w:val="21"/>
          </w:rPr>
          <w:delText>因</w:delText>
        </w:r>
      </w:del>
      <w:ins w:id="5173" w:author="Administrator" w:date="2018-02-16T22:38:00Z">
        <w:r w:rsidR="00AA7C6E">
          <w:rPr>
            <w:rFonts w:ascii="Times New Roman" w:hAnsi="Times New Roman" w:hint="eastAsia"/>
            <w:szCs w:val="21"/>
          </w:rPr>
          <w:t xml:space="preserve">X </w:t>
        </w:r>
      </w:ins>
      <w:del w:id="5174" w:author="Administrator" w:date="2018-02-16T22:38:00Z">
        <w:r w:rsidR="0077340A" w:rsidDel="00AA7C6E">
          <w:rPr>
            <w:rFonts w:ascii="Times New Roman" w:hAnsi="Times New Roman" w:hint="eastAsia"/>
            <w:szCs w:val="21"/>
          </w:rPr>
          <w:delText>其</w:delText>
        </w:r>
      </w:del>
      <w:ins w:id="5175" w:author="Administrator" w:date="2018-02-16T22:38:00Z">
        <w:r w:rsidR="00AA7C6E">
          <w:rPr>
            <w:rFonts w:ascii="Times New Roman" w:hAnsi="Times New Roman" w:hint="eastAsia"/>
            <w:szCs w:val="21"/>
          </w:rPr>
          <w:t xml:space="preserve">X </w:t>
        </w:r>
      </w:ins>
      <w:del w:id="5176" w:author="Administrator" w:date="2018-02-16T22:38:00Z">
        <w:r w:rsidR="00F574F3" w:rsidDel="00AA7C6E">
          <w:rPr>
            <w:rFonts w:ascii="Times New Roman" w:hAnsi="Times New Roman" w:hint="eastAsia"/>
            <w:szCs w:val="21"/>
          </w:rPr>
          <w:delText>实</w:delText>
        </w:r>
      </w:del>
      <w:ins w:id="5177" w:author="Administrator" w:date="2018-02-16T22:38:00Z">
        <w:r w:rsidR="00AA7C6E">
          <w:rPr>
            <w:rFonts w:ascii="Times New Roman" w:hAnsi="Times New Roman" w:hint="eastAsia"/>
            <w:szCs w:val="21"/>
          </w:rPr>
          <w:t xml:space="preserve">X </w:t>
        </w:r>
      </w:ins>
      <w:del w:id="5178" w:author="Administrator" w:date="2018-02-16T22:38:00Z">
        <w:r w:rsidR="00F574F3" w:rsidDel="00AA7C6E">
          <w:rPr>
            <w:rFonts w:ascii="Times New Roman" w:hAnsi="Times New Roman" w:hint="eastAsia"/>
            <w:szCs w:val="21"/>
          </w:rPr>
          <w:delText>现</w:delText>
        </w:r>
      </w:del>
      <w:ins w:id="5179" w:author="Administrator" w:date="2018-02-16T22:38:00Z">
        <w:r w:rsidR="00AA7C6E">
          <w:rPr>
            <w:rFonts w:ascii="Times New Roman" w:hAnsi="Times New Roman" w:hint="eastAsia"/>
            <w:szCs w:val="21"/>
          </w:rPr>
          <w:t xml:space="preserve">X </w:t>
        </w:r>
      </w:ins>
      <w:del w:id="5180" w:author="Administrator" w:date="2018-02-16T22:38:00Z">
        <w:r w:rsidR="00F574F3" w:rsidDel="00AA7C6E">
          <w:rPr>
            <w:rFonts w:ascii="Times New Roman" w:hAnsi="Times New Roman" w:hint="eastAsia"/>
            <w:szCs w:val="21"/>
          </w:rPr>
          <w:delText>简</w:delText>
        </w:r>
      </w:del>
      <w:ins w:id="5181" w:author="Administrator" w:date="2018-02-16T22:38:00Z">
        <w:r w:rsidR="00AA7C6E">
          <w:rPr>
            <w:rFonts w:ascii="Times New Roman" w:hAnsi="Times New Roman" w:hint="eastAsia"/>
            <w:szCs w:val="21"/>
          </w:rPr>
          <w:t xml:space="preserve">X </w:t>
        </w:r>
      </w:ins>
      <w:del w:id="5182" w:author="Administrator" w:date="2018-02-16T22:38:00Z">
        <w:r w:rsidR="00F574F3" w:rsidDel="00AA7C6E">
          <w:rPr>
            <w:rFonts w:ascii="Times New Roman" w:hAnsi="Times New Roman" w:hint="eastAsia"/>
            <w:szCs w:val="21"/>
          </w:rPr>
          <w:delText>单</w:delText>
        </w:r>
      </w:del>
      <w:ins w:id="5183" w:author="Administrator" w:date="2018-02-16T22:38:00Z">
        <w:r w:rsidR="00AA7C6E">
          <w:rPr>
            <w:rFonts w:ascii="Times New Roman" w:hAnsi="Times New Roman" w:hint="eastAsia"/>
            <w:szCs w:val="21"/>
          </w:rPr>
          <w:t xml:space="preserve">X </w:t>
        </w:r>
      </w:ins>
      <w:del w:id="5184" w:author="Administrator" w:date="2018-02-16T22:38:00Z">
        <w:r w:rsidR="00F574F3" w:rsidDel="00AA7C6E">
          <w:rPr>
            <w:rFonts w:ascii="Times New Roman" w:hAnsi="Times New Roman" w:hint="eastAsia"/>
            <w:szCs w:val="21"/>
          </w:rPr>
          <w:delText>，</w:delText>
        </w:r>
      </w:del>
      <w:ins w:id="5185" w:author="Administrator" w:date="2018-02-16T22:38:00Z">
        <w:r w:rsidR="00AA7C6E">
          <w:rPr>
            <w:rFonts w:ascii="Times New Roman" w:hAnsi="Times New Roman" w:hint="eastAsia"/>
            <w:szCs w:val="21"/>
          </w:rPr>
          <w:t xml:space="preserve">X </w:t>
        </w:r>
      </w:ins>
      <w:del w:id="5186" w:author="Administrator" w:date="2018-02-16T22:38:00Z">
        <w:r w:rsidR="00F574F3" w:rsidDel="00AA7C6E">
          <w:rPr>
            <w:rFonts w:ascii="Times New Roman" w:hAnsi="Times New Roman" w:hint="eastAsia"/>
            <w:szCs w:val="21"/>
          </w:rPr>
          <w:delText>效</w:delText>
        </w:r>
      </w:del>
      <w:ins w:id="5187" w:author="Administrator" w:date="2018-02-16T22:38:00Z">
        <w:r w:rsidR="00AA7C6E">
          <w:rPr>
            <w:rFonts w:ascii="Times New Roman" w:hAnsi="Times New Roman" w:hint="eastAsia"/>
            <w:szCs w:val="21"/>
          </w:rPr>
          <w:t xml:space="preserve">X </w:t>
        </w:r>
      </w:ins>
      <w:del w:id="5188" w:author="Administrator" w:date="2018-02-16T22:38:00Z">
        <w:r w:rsidR="00F574F3" w:rsidDel="00AA7C6E">
          <w:rPr>
            <w:rFonts w:ascii="Times New Roman" w:hAnsi="Times New Roman" w:hint="eastAsia"/>
            <w:szCs w:val="21"/>
          </w:rPr>
          <w:delText>果</w:delText>
        </w:r>
      </w:del>
      <w:ins w:id="5189" w:author="Administrator" w:date="2018-02-16T22:38:00Z">
        <w:r w:rsidR="00AA7C6E">
          <w:rPr>
            <w:rFonts w:ascii="Times New Roman" w:hAnsi="Times New Roman" w:hint="eastAsia"/>
            <w:szCs w:val="21"/>
          </w:rPr>
          <w:t xml:space="preserve">X </w:t>
        </w:r>
      </w:ins>
      <w:del w:id="5190" w:author="Administrator" w:date="2018-02-16T22:38:00Z">
        <w:r w:rsidR="00F574F3" w:rsidDel="00AA7C6E">
          <w:rPr>
            <w:rFonts w:ascii="Times New Roman" w:hAnsi="Times New Roman" w:hint="eastAsia"/>
            <w:szCs w:val="21"/>
          </w:rPr>
          <w:delText>好</w:delText>
        </w:r>
      </w:del>
      <w:ins w:id="5191" w:author="Administrator" w:date="2018-02-16T22:38:00Z">
        <w:r w:rsidR="00AA7C6E">
          <w:rPr>
            <w:rFonts w:ascii="Times New Roman" w:hAnsi="Times New Roman" w:hint="eastAsia"/>
            <w:szCs w:val="21"/>
          </w:rPr>
          <w:t xml:space="preserve">X </w:t>
        </w:r>
      </w:ins>
      <w:del w:id="5192" w:author="Administrator" w:date="2018-02-16T22:38:00Z">
        <w:r w:rsidR="00F574F3" w:rsidDel="00AA7C6E">
          <w:rPr>
            <w:rFonts w:ascii="Times New Roman" w:hAnsi="Times New Roman" w:hint="eastAsia"/>
            <w:szCs w:val="21"/>
          </w:rPr>
          <w:delText>。</w:delText>
        </w:r>
      </w:del>
      <w:ins w:id="5193" w:author="Administrator" w:date="2018-02-16T22:38:00Z">
        <w:r w:rsidR="00AA7C6E">
          <w:rPr>
            <w:rFonts w:ascii="Times New Roman" w:hAnsi="Times New Roman" w:hint="eastAsia"/>
            <w:szCs w:val="21"/>
          </w:rPr>
          <w:t xml:space="preserve">X </w:t>
        </w:r>
      </w:ins>
      <w:del w:id="5194" w:author="Administrator" w:date="2018-02-16T22:38:00Z">
        <w:r w:rsidR="0077340A" w:rsidDel="00AA7C6E">
          <w:rPr>
            <w:rFonts w:ascii="Times New Roman" w:hAnsi="Times New Roman" w:hint="eastAsia"/>
            <w:szCs w:val="21"/>
          </w:rPr>
          <w:delText>其</w:delText>
        </w:r>
      </w:del>
      <w:ins w:id="5195" w:author="Administrator" w:date="2018-02-16T22:38:00Z">
        <w:r w:rsidR="00AA7C6E">
          <w:rPr>
            <w:rFonts w:ascii="Times New Roman" w:hAnsi="Times New Roman" w:hint="eastAsia"/>
            <w:szCs w:val="21"/>
          </w:rPr>
          <w:t xml:space="preserve">X </w:t>
        </w:r>
      </w:ins>
      <w:del w:id="5196" w:author="Administrator" w:date="2018-02-16T22:38:00Z">
        <w:r w:rsidR="0077340A" w:rsidDel="00AA7C6E">
          <w:rPr>
            <w:rFonts w:ascii="Times New Roman" w:hAnsi="Times New Roman" w:hint="eastAsia"/>
            <w:szCs w:val="21"/>
          </w:rPr>
          <w:delText>具</w:delText>
        </w:r>
      </w:del>
      <w:ins w:id="5197" w:author="Administrator" w:date="2018-02-16T22:38:00Z">
        <w:r w:rsidR="00AA7C6E">
          <w:rPr>
            <w:rFonts w:ascii="Times New Roman" w:hAnsi="Times New Roman" w:hint="eastAsia"/>
            <w:szCs w:val="21"/>
          </w:rPr>
          <w:t xml:space="preserve">X </w:t>
        </w:r>
      </w:ins>
      <w:del w:id="5198" w:author="Administrator" w:date="2018-02-16T22:38:00Z">
        <w:r w:rsidR="0077340A" w:rsidDel="00AA7C6E">
          <w:rPr>
            <w:rFonts w:ascii="Times New Roman" w:hAnsi="Times New Roman" w:hint="eastAsia"/>
            <w:szCs w:val="21"/>
          </w:rPr>
          <w:delText>体</w:delText>
        </w:r>
      </w:del>
      <w:ins w:id="5199" w:author="Administrator" w:date="2018-02-16T22:38:00Z">
        <w:r w:rsidR="00AA7C6E">
          <w:rPr>
            <w:rFonts w:ascii="Times New Roman" w:hAnsi="Times New Roman" w:hint="eastAsia"/>
            <w:szCs w:val="21"/>
          </w:rPr>
          <w:t xml:space="preserve">X </w:t>
        </w:r>
      </w:ins>
      <w:del w:id="5200" w:author="Administrator" w:date="2018-02-16T22:38:00Z">
        <w:r w:rsidR="0077340A" w:rsidDel="00AA7C6E">
          <w:rPr>
            <w:rFonts w:ascii="Times New Roman" w:hAnsi="Times New Roman" w:hint="eastAsia"/>
            <w:szCs w:val="21"/>
          </w:rPr>
          <w:delText>处</w:delText>
        </w:r>
      </w:del>
      <w:ins w:id="5201" w:author="Administrator" w:date="2018-02-16T22:38:00Z">
        <w:r w:rsidR="00AA7C6E">
          <w:rPr>
            <w:rFonts w:ascii="Times New Roman" w:hAnsi="Times New Roman" w:hint="eastAsia"/>
            <w:szCs w:val="21"/>
          </w:rPr>
          <w:t xml:space="preserve">X </w:t>
        </w:r>
      </w:ins>
      <w:del w:id="5202" w:author="Administrator" w:date="2018-02-16T22:38:00Z">
        <w:r w:rsidR="0077340A" w:rsidDel="00AA7C6E">
          <w:rPr>
            <w:rFonts w:ascii="Times New Roman" w:hAnsi="Times New Roman" w:hint="eastAsia"/>
            <w:szCs w:val="21"/>
          </w:rPr>
          <w:delText>理</w:delText>
        </w:r>
      </w:del>
      <w:ins w:id="5203" w:author="Administrator" w:date="2018-02-16T22:38:00Z">
        <w:r w:rsidR="00AA7C6E">
          <w:rPr>
            <w:rFonts w:ascii="Times New Roman" w:hAnsi="Times New Roman" w:hint="eastAsia"/>
            <w:szCs w:val="21"/>
          </w:rPr>
          <w:t xml:space="preserve">X </w:t>
        </w:r>
      </w:ins>
      <w:del w:id="5204" w:author="Administrator" w:date="2018-02-16T22:38:00Z">
        <w:r w:rsidR="0077340A" w:rsidDel="00AA7C6E">
          <w:rPr>
            <w:rFonts w:ascii="Times New Roman" w:hAnsi="Times New Roman" w:hint="eastAsia"/>
            <w:szCs w:val="21"/>
          </w:rPr>
          <w:delText>过</w:delText>
        </w:r>
      </w:del>
      <w:ins w:id="5205" w:author="Administrator" w:date="2018-02-16T22:38:00Z">
        <w:r w:rsidR="00AA7C6E">
          <w:rPr>
            <w:rFonts w:ascii="Times New Roman" w:hAnsi="Times New Roman" w:hint="eastAsia"/>
            <w:szCs w:val="21"/>
          </w:rPr>
          <w:t xml:space="preserve">X </w:t>
        </w:r>
      </w:ins>
      <w:del w:id="5206" w:author="Administrator" w:date="2018-02-16T22:38:00Z">
        <w:r w:rsidR="0077340A" w:rsidDel="00AA7C6E">
          <w:rPr>
            <w:rFonts w:ascii="Times New Roman" w:hAnsi="Times New Roman" w:hint="eastAsia"/>
            <w:szCs w:val="21"/>
          </w:rPr>
          <w:delText>程</w:delText>
        </w:r>
      </w:del>
      <w:ins w:id="5207" w:author="Administrator" w:date="2018-02-16T22:38:00Z">
        <w:r w:rsidR="00AA7C6E">
          <w:rPr>
            <w:rFonts w:ascii="Times New Roman" w:hAnsi="Times New Roman" w:hint="eastAsia"/>
            <w:szCs w:val="21"/>
          </w:rPr>
          <w:t xml:space="preserve">X </w:t>
        </w:r>
      </w:ins>
      <w:del w:id="5208" w:author="Administrator" w:date="2018-02-16T22:38:00Z">
        <w:r w:rsidR="0077340A" w:rsidDel="00AA7C6E">
          <w:rPr>
            <w:rFonts w:ascii="Times New Roman" w:hAnsi="Times New Roman" w:hint="eastAsia"/>
            <w:szCs w:val="21"/>
          </w:rPr>
          <w:delText>为</w:delText>
        </w:r>
      </w:del>
      <w:ins w:id="5209" w:author="Administrator" w:date="2018-02-16T22:38:00Z">
        <w:r w:rsidR="00AA7C6E">
          <w:rPr>
            <w:rFonts w:ascii="Times New Roman" w:hAnsi="Times New Roman" w:hint="eastAsia"/>
            <w:szCs w:val="21"/>
          </w:rPr>
          <w:t xml:space="preserve">X </w:t>
        </w:r>
      </w:ins>
      <w:del w:id="5210" w:author="Administrator" w:date="2018-02-16T22:38:00Z">
        <w:r w:rsidR="0077340A" w:rsidDel="00AA7C6E">
          <w:rPr>
            <w:rFonts w:ascii="Times New Roman" w:hAnsi="Times New Roman" w:hint="eastAsia"/>
            <w:szCs w:val="21"/>
          </w:rPr>
          <w:delText>：</w:delText>
        </w:r>
      </w:del>
      <w:ins w:id="5211" w:author="Administrator" w:date="2018-02-16T22:38:00Z">
        <w:r w:rsidR="00AA7C6E">
          <w:rPr>
            <w:rFonts w:ascii="Times New Roman" w:hAnsi="Times New Roman" w:hint="eastAsia"/>
            <w:szCs w:val="21"/>
          </w:rPr>
          <w:t xml:space="preserve">X </w:t>
        </w:r>
      </w:ins>
      <w:del w:id="5212" w:author="Administrator" w:date="2018-02-16T22:38:00Z">
        <w:r w:rsidR="0077340A" w:rsidDel="00AA7C6E">
          <w:rPr>
            <w:rFonts w:ascii="Times New Roman" w:hAnsi="Times New Roman" w:hint="eastAsia"/>
            <w:szCs w:val="21"/>
          </w:rPr>
          <w:delText>首</w:delText>
        </w:r>
      </w:del>
      <w:ins w:id="5213" w:author="Administrator" w:date="2018-02-16T22:38:00Z">
        <w:r w:rsidR="00AA7C6E">
          <w:rPr>
            <w:rFonts w:ascii="Times New Roman" w:hAnsi="Times New Roman" w:hint="eastAsia"/>
            <w:szCs w:val="21"/>
          </w:rPr>
          <w:t xml:space="preserve">X </w:t>
        </w:r>
      </w:ins>
      <w:del w:id="5214" w:author="Administrator" w:date="2018-02-16T22:38:00Z">
        <w:r w:rsidR="0077340A" w:rsidDel="00AA7C6E">
          <w:rPr>
            <w:rFonts w:ascii="Times New Roman" w:hAnsi="Times New Roman" w:hint="eastAsia"/>
            <w:szCs w:val="21"/>
          </w:rPr>
          <w:delText>先</w:delText>
        </w:r>
      </w:del>
      <w:ins w:id="5215" w:author="Administrator" w:date="2018-02-16T22:38:00Z">
        <w:r w:rsidR="00AA7C6E">
          <w:rPr>
            <w:rFonts w:ascii="Times New Roman" w:hAnsi="Times New Roman" w:hint="eastAsia"/>
            <w:szCs w:val="21"/>
          </w:rPr>
          <w:t xml:space="preserve">X </w:t>
        </w:r>
      </w:ins>
      <w:del w:id="5216" w:author="Administrator" w:date="2018-02-16T22:38:00Z">
        <w:r w:rsidR="0077340A" w:rsidDel="00AA7C6E">
          <w:rPr>
            <w:rFonts w:ascii="Times New Roman" w:hAnsi="Times New Roman" w:hint="eastAsia"/>
            <w:szCs w:val="21"/>
          </w:rPr>
          <w:delText>，</w:delText>
        </w:r>
      </w:del>
      <w:ins w:id="5217" w:author="Administrator" w:date="2018-02-16T22:38:00Z">
        <w:r w:rsidR="00AA7C6E">
          <w:rPr>
            <w:rFonts w:ascii="Times New Roman" w:hAnsi="Times New Roman" w:hint="eastAsia"/>
            <w:szCs w:val="21"/>
          </w:rPr>
          <w:t xml:space="preserve">X </w:t>
        </w:r>
      </w:ins>
      <w:del w:id="5218" w:author="Administrator" w:date="2018-02-16T22:38:00Z">
        <w:r w:rsidR="0077340A" w:rsidDel="00AA7C6E">
          <w:rPr>
            <w:rFonts w:ascii="Times New Roman" w:hAnsi="Times New Roman" w:hint="eastAsia"/>
            <w:szCs w:val="21"/>
          </w:rPr>
          <w:delText>将</w:delText>
        </w:r>
      </w:del>
      <w:ins w:id="5219" w:author="Administrator" w:date="2018-02-16T22:38:00Z">
        <w:r w:rsidR="00AA7C6E">
          <w:rPr>
            <w:rFonts w:ascii="Times New Roman" w:hAnsi="Times New Roman" w:hint="eastAsia"/>
            <w:szCs w:val="21"/>
          </w:rPr>
          <w:t xml:space="preserve">X </w:t>
        </w:r>
      </w:ins>
      <w:del w:id="5220" w:author="Administrator" w:date="2018-02-16T22:38:00Z">
        <w:r w:rsidR="0077340A" w:rsidDel="00AA7C6E">
          <w:rPr>
            <w:rFonts w:ascii="Times New Roman" w:hAnsi="Times New Roman" w:hint="eastAsia"/>
            <w:szCs w:val="21"/>
          </w:rPr>
          <w:delText>含</w:delText>
        </w:r>
      </w:del>
      <w:ins w:id="5221" w:author="Administrator" w:date="2018-02-16T22:38:00Z">
        <w:r w:rsidR="00AA7C6E">
          <w:rPr>
            <w:rFonts w:ascii="Times New Roman" w:hAnsi="Times New Roman" w:hint="eastAsia"/>
            <w:szCs w:val="21"/>
          </w:rPr>
          <w:t xml:space="preserve">X </w:t>
        </w:r>
      </w:ins>
      <w:del w:id="5222" w:author="Administrator" w:date="2018-02-16T22:38:00Z">
        <w:r w:rsidR="0077340A" w:rsidDel="00AA7C6E">
          <w:rPr>
            <w:rFonts w:ascii="Times New Roman" w:hAnsi="Times New Roman" w:hint="eastAsia"/>
            <w:szCs w:val="21"/>
          </w:rPr>
          <w:delText>噪</w:delText>
        </w:r>
      </w:del>
      <w:ins w:id="5223" w:author="Administrator" w:date="2018-02-16T22:38:00Z">
        <w:r w:rsidR="00AA7C6E">
          <w:rPr>
            <w:rFonts w:ascii="Times New Roman" w:hAnsi="Times New Roman" w:hint="eastAsia"/>
            <w:szCs w:val="21"/>
          </w:rPr>
          <w:t xml:space="preserve">X </w:t>
        </w:r>
      </w:ins>
      <w:del w:id="5224" w:author="Administrator" w:date="2018-02-16T22:38:00Z">
        <w:r w:rsidR="0077340A" w:rsidDel="00AA7C6E">
          <w:rPr>
            <w:rFonts w:ascii="Times New Roman" w:hAnsi="Times New Roman" w:hint="eastAsia"/>
            <w:szCs w:val="21"/>
          </w:rPr>
          <w:delText>的</w:delText>
        </w:r>
      </w:del>
      <w:ins w:id="5225" w:author="Administrator" w:date="2018-02-16T22:38:00Z">
        <w:r w:rsidR="00AA7C6E">
          <w:rPr>
            <w:rFonts w:ascii="Times New Roman" w:hAnsi="Times New Roman" w:hint="eastAsia"/>
            <w:szCs w:val="21"/>
          </w:rPr>
          <w:t xml:space="preserve">X </w:t>
        </w:r>
      </w:ins>
      <w:del w:id="5226" w:author="Administrator" w:date="2018-02-16T22:38:00Z">
        <w:r w:rsidR="0077340A" w:rsidDel="00AA7C6E">
          <w:rPr>
            <w:rFonts w:ascii="Times New Roman" w:hAnsi="Times New Roman" w:hint="eastAsia"/>
            <w:szCs w:val="21"/>
          </w:rPr>
          <w:delText>脉</w:delText>
        </w:r>
      </w:del>
      <w:ins w:id="5227" w:author="Administrator" w:date="2018-02-16T22:38:00Z">
        <w:r w:rsidR="00AA7C6E">
          <w:rPr>
            <w:rFonts w:ascii="Times New Roman" w:hAnsi="Times New Roman" w:hint="eastAsia"/>
            <w:szCs w:val="21"/>
          </w:rPr>
          <w:t xml:space="preserve">X </w:t>
        </w:r>
      </w:ins>
      <w:del w:id="5228" w:author="Administrator" w:date="2018-02-16T22:38:00Z">
        <w:r w:rsidR="0077340A" w:rsidDel="00AA7C6E">
          <w:rPr>
            <w:rFonts w:ascii="Times New Roman" w:hAnsi="Times New Roman" w:hint="eastAsia"/>
            <w:szCs w:val="21"/>
          </w:rPr>
          <w:delText>搏</w:delText>
        </w:r>
      </w:del>
      <w:ins w:id="5229" w:author="Administrator" w:date="2018-02-16T22:38:00Z">
        <w:r w:rsidR="00AA7C6E">
          <w:rPr>
            <w:rFonts w:ascii="Times New Roman" w:hAnsi="Times New Roman" w:hint="eastAsia"/>
            <w:szCs w:val="21"/>
          </w:rPr>
          <w:t xml:space="preserve">X </w:t>
        </w:r>
      </w:ins>
      <w:del w:id="5230" w:author="Administrator" w:date="2018-02-16T22:38:00Z">
        <w:r w:rsidR="0077340A" w:rsidDel="00AA7C6E">
          <w:rPr>
            <w:rFonts w:ascii="Times New Roman" w:hAnsi="Times New Roman" w:hint="eastAsia"/>
            <w:szCs w:val="21"/>
          </w:rPr>
          <w:delText>信</w:delText>
        </w:r>
      </w:del>
      <w:ins w:id="5231" w:author="Administrator" w:date="2018-02-16T22:38:00Z">
        <w:r w:rsidR="00AA7C6E">
          <w:rPr>
            <w:rFonts w:ascii="Times New Roman" w:hAnsi="Times New Roman" w:hint="eastAsia"/>
            <w:szCs w:val="21"/>
          </w:rPr>
          <w:t xml:space="preserve">X </w:t>
        </w:r>
      </w:ins>
      <w:del w:id="5232" w:author="Administrator" w:date="2018-02-16T22:38:00Z">
        <w:r w:rsidR="0077340A" w:rsidDel="00AA7C6E">
          <w:rPr>
            <w:rFonts w:ascii="Times New Roman" w:hAnsi="Times New Roman" w:hint="eastAsia"/>
            <w:szCs w:val="21"/>
          </w:rPr>
          <w:delText>号</w:delText>
        </w:r>
      </w:del>
      <w:ins w:id="5233" w:author="Administrator" w:date="2018-02-16T22:38:00Z">
        <w:r w:rsidR="00AA7C6E">
          <w:rPr>
            <w:rFonts w:ascii="Times New Roman" w:hAnsi="Times New Roman" w:hint="eastAsia"/>
            <w:szCs w:val="21"/>
          </w:rPr>
          <w:t xml:space="preserve">X </w:t>
        </w:r>
      </w:ins>
      <w:del w:id="5234" w:author="Administrator" w:date="2018-02-16T22:38:00Z">
        <w:r w:rsidR="0077340A" w:rsidDel="00AA7C6E">
          <w:rPr>
            <w:rFonts w:ascii="Times New Roman" w:hAnsi="Times New Roman" w:hint="eastAsia"/>
            <w:szCs w:val="21"/>
          </w:rPr>
          <w:delText>在</w:delText>
        </w:r>
      </w:del>
      <w:ins w:id="5235" w:author="Administrator" w:date="2018-02-16T22:38:00Z">
        <w:r w:rsidR="00AA7C6E">
          <w:rPr>
            <w:rFonts w:ascii="Times New Roman" w:hAnsi="Times New Roman" w:hint="eastAsia"/>
            <w:szCs w:val="21"/>
          </w:rPr>
          <w:t xml:space="preserve">X </w:t>
        </w:r>
      </w:ins>
      <w:del w:id="5236" w:author="Administrator" w:date="2018-02-16T22:38:00Z">
        <w:r w:rsidR="0077340A" w:rsidDel="00AA7C6E">
          <w:rPr>
            <w:rFonts w:ascii="Times New Roman" w:hAnsi="Times New Roman" w:hint="eastAsia"/>
            <w:szCs w:val="21"/>
          </w:rPr>
          <w:delText>各</w:delText>
        </w:r>
      </w:del>
      <w:ins w:id="5237" w:author="Administrator" w:date="2018-02-16T22:38:00Z">
        <w:r w:rsidR="00AA7C6E">
          <w:rPr>
            <w:rFonts w:ascii="Times New Roman" w:hAnsi="Times New Roman" w:hint="eastAsia"/>
            <w:szCs w:val="21"/>
          </w:rPr>
          <w:t xml:space="preserve">X </w:t>
        </w:r>
      </w:ins>
      <w:del w:id="5238" w:author="Administrator" w:date="2018-02-16T22:38:00Z">
        <w:r w:rsidR="0077340A" w:rsidDel="00AA7C6E">
          <w:rPr>
            <w:rFonts w:ascii="Times New Roman" w:hAnsi="Times New Roman" w:hint="eastAsia"/>
            <w:szCs w:val="21"/>
          </w:rPr>
          <w:delText>个</w:delText>
        </w:r>
      </w:del>
      <w:ins w:id="5239" w:author="Administrator" w:date="2018-02-16T22:38:00Z">
        <w:r w:rsidR="00AA7C6E">
          <w:rPr>
            <w:rFonts w:ascii="Times New Roman" w:hAnsi="Times New Roman" w:hint="eastAsia"/>
            <w:szCs w:val="21"/>
          </w:rPr>
          <w:t xml:space="preserve">X </w:t>
        </w:r>
      </w:ins>
      <w:del w:id="5240" w:author="Administrator" w:date="2018-02-16T22:38:00Z">
        <w:r w:rsidR="0077340A" w:rsidDel="00AA7C6E">
          <w:rPr>
            <w:rFonts w:ascii="Times New Roman" w:hAnsi="Times New Roman" w:hint="eastAsia"/>
            <w:szCs w:val="21"/>
          </w:rPr>
          <w:delText>尺</w:delText>
        </w:r>
      </w:del>
      <w:ins w:id="5241" w:author="Administrator" w:date="2018-02-16T22:38:00Z">
        <w:r w:rsidR="00AA7C6E">
          <w:rPr>
            <w:rFonts w:ascii="Times New Roman" w:hAnsi="Times New Roman" w:hint="eastAsia"/>
            <w:szCs w:val="21"/>
          </w:rPr>
          <w:t xml:space="preserve">X </w:t>
        </w:r>
      </w:ins>
      <w:del w:id="5242" w:author="Administrator" w:date="2018-02-16T22:38:00Z">
        <w:r w:rsidR="0077340A" w:rsidDel="00AA7C6E">
          <w:rPr>
            <w:rFonts w:ascii="Times New Roman" w:hAnsi="Times New Roman" w:hint="eastAsia"/>
            <w:szCs w:val="21"/>
          </w:rPr>
          <w:delText>度</w:delText>
        </w:r>
      </w:del>
      <w:ins w:id="5243" w:author="Administrator" w:date="2018-02-16T22:38:00Z">
        <w:r w:rsidR="00AA7C6E">
          <w:rPr>
            <w:rFonts w:ascii="Times New Roman" w:hAnsi="Times New Roman" w:hint="eastAsia"/>
            <w:szCs w:val="21"/>
          </w:rPr>
          <w:t xml:space="preserve">X </w:t>
        </w:r>
      </w:ins>
      <w:del w:id="5244" w:author="Administrator" w:date="2018-02-16T22:38:00Z">
        <w:r w:rsidR="0077340A" w:rsidDel="00AA7C6E">
          <w:rPr>
            <w:rFonts w:ascii="Times New Roman" w:hAnsi="Times New Roman" w:hint="eastAsia"/>
            <w:szCs w:val="21"/>
          </w:rPr>
          <w:delText>上</w:delText>
        </w:r>
      </w:del>
      <w:ins w:id="5245" w:author="Administrator" w:date="2018-02-16T22:38:00Z">
        <w:r w:rsidR="00AA7C6E">
          <w:rPr>
            <w:rFonts w:ascii="Times New Roman" w:hAnsi="Times New Roman" w:hint="eastAsia"/>
            <w:szCs w:val="21"/>
          </w:rPr>
          <w:t xml:space="preserve">X </w:t>
        </w:r>
      </w:ins>
      <w:del w:id="5246" w:author="Administrator" w:date="2018-02-16T22:38:00Z">
        <w:r w:rsidR="0077340A" w:rsidDel="00AA7C6E">
          <w:rPr>
            <w:rFonts w:ascii="Times New Roman" w:hAnsi="Times New Roman" w:hint="eastAsia"/>
            <w:szCs w:val="21"/>
          </w:rPr>
          <w:delText>进</w:delText>
        </w:r>
      </w:del>
      <w:ins w:id="5247" w:author="Administrator" w:date="2018-02-16T22:38:00Z">
        <w:r w:rsidR="00AA7C6E">
          <w:rPr>
            <w:rFonts w:ascii="Times New Roman" w:hAnsi="Times New Roman" w:hint="eastAsia"/>
            <w:szCs w:val="21"/>
          </w:rPr>
          <w:t xml:space="preserve">X </w:t>
        </w:r>
      </w:ins>
      <w:del w:id="5248" w:author="Administrator" w:date="2018-02-16T22:38:00Z">
        <w:r w:rsidR="0077340A" w:rsidDel="00AA7C6E">
          <w:rPr>
            <w:rFonts w:ascii="Times New Roman" w:hAnsi="Times New Roman" w:hint="eastAsia"/>
            <w:szCs w:val="21"/>
          </w:rPr>
          <w:delText>行</w:delText>
        </w:r>
      </w:del>
      <w:ins w:id="5249" w:author="Administrator" w:date="2018-02-16T22:38:00Z">
        <w:r w:rsidR="00AA7C6E">
          <w:rPr>
            <w:rFonts w:ascii="Times New Roman" w:hAnsi="Times New Roman" w:hint="eastAsia"/>
            <w:szCs w:val="21"/>
          </w:rPr>
          <w:t xml:space="preserve">X </w:t>
        </w:r>
      </w:ins>
      <w:del w:id="5250" w:author="Administrator" w:date="2018-02-16T22:38:00Z">
        <w:r w:rsidR="0077340A" w:rsidDel="00AA7C6E">
          <w:rPr>
            <w:rFonts w:ascii="Times New Roman" w:hAnsi="Times New Roman" w:hint="eastAsia"/>
            <w:szCs w:val="21"/>
          </w:rPr>
          <w:delText>正</w:delText>
        </w:r>
      </w:del>
      <w:ins w:id="5251" w:author="Administrator" w:date="2018-02-16T22:38:00Z">
        <w:r w:rsidR="00AA7C6E">
          <w:rPr>
            <w:rFonts w:ascii="Times New Roman" w:hAnsi="Times New Roman" w:hint="eastAsia"/>
            <w:szCs w:val="21"/>
          </w:rPr>
          <w:t xml:space="preserve">X </w:t>
        </w:r>
      </w:ins>
      <w:del w:id="5252" w:author="Administrator" w:date="2018-02-16T22:38:00Z">
        <w:r w:rsidR="0077340A" w:rsidDel="00AA7C6E">
          <w:rPr>
            <w:rFonts w:ascii="Times New Roman" w:hAnsi="Times New Roman" w:hint="eastAsia"/>
            <w:szCs w:val="21"/>
          </w:rPr>
          <w:delText>交</w:delText>
        </w:r>
      </w:del>
      <w:ins w:id="5253" w:author="Administrator" w:date="2018-02-16T22:38:00Z">
        <w:r w:rsidR="00AA7C6E">
          <w:rPr>
            <w:rFonts w:ascii="Times New Roman" w:hAnsi="Times New Roman" w:hint="eastAsia"/>
            <w:szCs w:val="21"/>
          </w:rPr>
          <w:t xml:space="preserve">X </w:t>
        </w:r>
      </w:ins>
      <w:del w:id="5254" w:author="Administrator" w:date="2018-02-16T22:38:00Z">
        <w:r w:rsidR="0077340A" w:rsidDel="00AA7C6E">
          <w:rPr>
            <w:rFonts w:ascii="Times New Roman" w:hAnsi="Times New Roman" w:hint="eastAsia"/>
            <w:szCs w:val="21"/>
          </w:rPr>
          <w:delText>小</w:delText>
        </w:r>
      </w:del>
      <w:ins w:id="5255" w:author="Administrator" w:date="2018-02-16T22:38:00Z">
        <w:r w:rsidR="00AA7C6E">
          <w:rPr>
            <w:rFonts w:ascii="Times New Roman" w:hAnsi="Times New Roman" w:hint="eastAsia"/>
            <w:szCs w:val="21"/>
          </w:rPr>
          <w:t xml:space="preserve">X </w:t>
        </w:r>
      </w:ins>
      <w:del w:id="5256" w:author="Administrator" w:date="2018-02-16T22:38:00Z">
        <w:r w:rsidR="0077340A" w:rsidDel="00AA7C6E">
          <w:rPr>
            <w:rFonts w:ascii="Times New Roman" w:hAnsi="Times New Roman" w:hint="eastAsia"/>
            <w:szCs w:val="21"/>
          </w:rPr>
          <w:delText>波</w:delText>
        </w:r>
      </w:del>
      <w:ins w:id="5257" w:author="Administrator" w:date="2018-02-16T22:38:00Z">
        <w:r w:rsidR="00AA7C6E">
          <w:rPr>
            <w:rFonts w:ascii="Times New Roman" w:hAnsi="Times New Roman" w:hint="eastAsia"/>
            <w:szCs w:val="21"/>
          </w:rPr>
          <w:t xml:space="preserve">X </w:t>
        </w:r>
      </w:ins>
      <w:del w:id="5258" w:author="Administrator" w:date="2018-02-16T22:38:00Z">
        <w:r w:rsidR="0077340A" w:rsidDel="00AA7C6E">
          <w:rPr>
            <w:rFonts w:ascii="Times New Roman" w:hAnsi="Times New Roman" w:hint="eastAsia"/>
            <w:szCs w:val="21"/>
          </w:rPr>
          <w:delText>变</w:delText>
        </w:r>
      </w:del>
      <w:ins w:id="5259" w:author="Administrator" w:date="2018-02-16T22:38:00Z">
        <w:r w:rsidR="00AA7C6E">
          <w:rPr>
            <w:rFonts w:ascii="Times New Roman" w:hAnsi="Times New Roman" w:hint="eastAsia"/>
            <w:szCs w:val="21"/>
          </w:rPr>
          <w:t xml:space="preserve">X </w:t>
        </w:r>
      </w:ins>
      <w:del w:id="5260" w:author="Administrator" w:date="2018-02-16T22:38:00Z">
        <w:r w:rsidR="0077340A" w:rsidDel="00AA7C6E">
          <w:rPr>
            <w:rFonts w:ascii="Times New Roman" w:hAnsi="Times New Roman" w:hint="eastAsia"/>
            <w:szCs w:val="21"/>
          </w:rPr>
          <w:delText>换</w:delText>
        </w:r>
      </w:del>
      <w:ins w:id="5261" w:author="Administrator" w:date="2018-02-16T22:38:00Z">
        <w:r w:rsidR="00AA7C6E">
          <w:rPr>
            <w:rFonts w:ascii="Times New Roman" w:hAnsi="Times New Roman" w:hint="eastAsia"/>
            <w:szCs w:val="21"/>
          </w:rPr>
          <w:t xml:space="preserve">X </w:t>
        </w:r>
      </w:ins>
      <w:del w:id="5262" w:author="Administrator" w:date="2018-02-16T22:38:00Z">
        <w:r w:rsidR="0077340A" w:rsidDel="00AA7C6E">
          <w:rPr>
            <w:rFonts w:ascii="Times New Roman" w:hAnsi="Times New Roman" w:hint="eastAsia"/>
            <w:szCs w:val="21"/>
          </w:rPr>
          <w:delText>，</w:delText>
        </w:r>
      </w:del>
      <w:ins w:id="5263" w:author="Administrator" w:date="2018-02-16T22:38:00Z">
        <w:r w:rsidR="00AA7C6E">
          <w:rPr>
            <w:rFonts w:ascii="Times New Roman" w:hAnsi="Times New Roman" w:hint="eastAsia"/>
            <w:szCs w:val="21"/>
          </w:rPr>
          <w:t xml:space="preserve">X </w:t>
        </w:r>
      </w:ins>
      <w:del w:id="5264" w:author="Administrator" w:date="2018-02-16T22:38:00Z">
        <w:r w:rsidR="0077340A" w:rsidDel="00AA7C6E">
          <w:rPr>
            <w:rFonts w:ascii="Times New Roman" w:hAnsi="Times New Roman" w:hint="eastAsia"/>
            <w:szCs w:val="21"/>
          </w:rPr>
          <w:delText>并</w:delText>
        </w:r>
      </w:del>
      <w:ins w:id="5265" w:author="Administrator" w:date="2018-02-16T22:38:00Z">
        <w:r w:rsidR="00AA7C6E">
          <w:rPr>
            <w:rFonts w:ascii="Times New Roman" w:hAnsi="Times New Roman" w:hint="eastAsia"/>
            <w:szCs w:val="21"/>
          </w:rPr>
          <w:t xml:space="preserve">X </w:t>
        </w:r>
      </w:ins>
      <w:del w:id="5266" w:author="Administrator" w:date="2018-02-16T22:38:00Z">
        <w:r w:rsidR="0077340A" w:rsidDel="00AA7C6E">
          <w:rPr>
            <w:rFonts w:ascii="Times New Roman" w:hAnsi="Times New Roman" w:hint="eastAsia"/>
            <w:szCs w:val="21"/>
          </w:rPr>
          <w:delText>保</w:delText>
        </w:r>
      </w:del>
      <w:ins w:id="5267" w:author="Administrator" w:date="2018-02-16T22:38:00Z">
        <w:r w:rsidR="00AA7C6E">
          <w:rPr>
            <w:rFonts w:ascii="Times New Roman" w:hAnsi="Times New Roman" w:hint="eastAsia"/>
            <w:szCs w:val="21"/>
          </w:rPr>
          <w:t xml:space="preserve">X </w:t>
        </w:r>
      </w:ins>
      <w:del w:id="5268" w:author="Administrator" w:date="2018-02-16T22:38:00Z">
        <w:r w:rsidR="0077340A" w:rsidDel="00AA7C6E">
          <w:rPr>
            <w:rFonts w:ascii="Times New Roman" w:hAnsi="Times New Roman" w:hint="eastAsia"/>
            <w:szCs w:val="21"/>
          </w:rPr>
          <w:delText>留</w:delText>
        </w:r>
      </w:del>
      <w:ins w:id="5269" w:author="Administrator" w:date="2018-02-16T22:38:00Z">
        <w:r w:rsidR="00AA7C6E">
          <w:rPr>
            <w:rFonts w:ascii="Times New Roman" w:hAnsi="Times New Roman" w:hint="eastAsia"/>
            <w:szCs w:val="21"/>
          </w:rPr>
          <w:t xml:space="preserve">X </w:t>
        </w:r>
      </w:ins>
      <w:del w:id="5270" w:author="Administrator" w:date="2018-02-16T22:38:00Z">
        <w:r w:rsidR="0077340A" w:rsidDel="00AA7C6E">
          <w:rPr>
            <w:rFonts w:ascii="Times New Roman" w:hAnsi="Times New Roman" w:hint="eastAsia"/>
            <w:szCs w:val="21"/>
          </w:rPr>
          <w:delText>全</w:delText>
        </w:r>
      </w:del>
      <w:ins w:id="5271" w:author="Administrator" w:date="2018-02-16T22:38:00Z">
        <w:r w:rsidR="00AA7C6E">
          <w:rPr>
            <w:rFonts w:ascii="Times New Roman" w:hAnsi="Times New Roman" w:hint="eastAsia"/>
            <w:szCs w:val="21"/>
          </w:rPr>
          <w:t xml:space="preserve">X </w:t>
        </w:r>
      </w:ins>
      <w:del w:id="5272" w:author="Administrator" w:date="2018-02-16T22:38:00Z">
        <w:r w:rsidR="0077340A" w:rsidDel="00AA7C6E">
          <w:rPr>
            <w:rFonts w:ascii="Times New Roman" w:hAnsi="Times New Roman" w:hint="eastAsia"/>
            <w:szCs w:val="21"/>
          </w:rPr>
          <w:delText>部</w:delText>
        </w:r>
      </w:del>
      <w:ins w:id="5273" w:author="Administrator" w:date="2018-02-16T22:38:00Z">
        <w:r w:rsidR="00AA7C6E">
          <w:rPr>
            <w:rFonts w:ascii="Times New Roman" w:hAnsi="Times New Roman" w:hint="eastAsia"/>
            <w:szCs w:val="21"/>
          </w:rPr>
          <w:t xml:space="preserve">X </w:t>
        </w:r>
      </w:ins>
      <w:del w:id="5274" w:author="Administrator" w:date="2018-02-16T22:38:00Z">
        <w:r w:rsidR="0077340A" w:rsidDel="00AA7C6E">
          <w:rPr>
            <w:rFonts w:ascii="Times New Roman" w:hAnsi="Times New Roman" w:hint="eastAsia"/>
            <w:szCs w:val="21"/>
          </w:rPr>
          <w:delText>小</w:delText>
        </w:r>
      </w:del>
      <w:ins w:id="5275" w:author="Administrator" w:date="2018-02-16T22:38:00Z">
        <w:r w:rsidR="00AA7C6E">
          <w:rPr>
            <w:rFonts w:ascii="Times New Roman" w:hAnsi="Times New Roman" w:hint="eastAsia"/>
            <w:szCs w:val="21"/>
          </w:rPr>
          <w:t xml:space="preserve">X </w:t>
        </w:r>
      </w:ins>
      <w:del w:id="5276" w:author="Administrator" w:date="2018-02-16T22:38:00Z">
        <w:r w:rsidR="0077340A" w:rsidDel="00AA7C6E">
          <w:rPr>
            <w:rFonts w:ascii="Times New Roman" w:hAnsi="Times New Roman" w:hint="eastAsia"/>
            <w:szCs w:val="21"/>
          </w:rPr>
          <w:delText>波</w:delText>
        </w:r>
      </w:del>
      <w:ins w:id="5277" w:author="Administrator" w:date="2018-02-16T22:38:00Z">
        <w:r w:rsidR="00AA7C6E">
          <w:rPr>
            <w:rFonts w:ascii="Times New Roman" w:hAnsi="Times New Roman" w:hint="eastAsia"/>
            <w:szCs w:val="21"/>
          </w:rPr>
          <w:t xml:space="preserve">X </w:t>
        </w:r>
      </w:ins>
      <w:del w:id="5278" w:author="Administrator" w:date="2018-02-16T22:38:00Z">
        <w:r w:rsidR="0077340A" w:rsidDel="00AA7C6E">
          <w:rPr>
            <w:rFonts w:ascii="Times New Roman" w:hAnsi="Times New Roman" w:hint="eastAsia"/>
            <w:szCs w:val="21"/>
          </w:rPr>
          <w:delText>系</w:delText>
        </w:r>
      </w:del>
      <w:ins w:id="5279" w:author="Administrator" w:date="2018-02-16T22:38:00Z">
        <w:r w:rsidR="00AA7C6E">
          <w:rPr>
            <w:rFonts w:ascii="Times New Roman" w:hAnsi="Times New Roman" w:hint="eastAsia"/>
            <w:szCs w:val="21"/>
          </w:rPr>
          <w:t xml:space="preserve">X </w:t>
        </w:r>
      </w:ins>
      <w:del w:id="5280" w:author="Administrator" w:date="2018-02-16T22:38:00Z">
        <w:r w:rsidR="0077340A" w:rsidDel="00AA7C6E">
          <w:rPr>
            <w:rFonts w:ascii="Times New Roman" w:hAnsi="Times New Roman" w:hint="eastAsia"/>
            <w:szCs w:val="21"/>
          </w:rPr>
          <w:delText>数</w:delText>
        </w:r>
      </w:del>
      <w:ins w:id="5281" w:author="Administrator" w:date="2018-02-16T22:38:00Z">
        <w:r w:rsidR="00AA7C6E">
          <w:rPr>
            <w:rFonts w:ascii="Times New Roman" w:hAnsi="Times New Roman" w:hint="eastAsia"/>
            <w:szCs w:val="21"/>
          </w:rPr>
          <w:t xml:space="preserve">X </w:t>
        </w:r>
      </w:ins>
      <w:del w:id="5282" w:author="Administrator" w:date="2018-02-16T22:38:00Z">
        <w:r w:rsidR="0077340A" w:rsidDel="00AA7C6E">
          <w:rPr>
            <w:rFonts w:ascii="Times New Roman" w:hAnsi="Times New Roman" w:hint="eastAsia"/>
            <w:szCs w:val="21"/>
          </w:rPr>
          <w:delText>；</w:delText>
        </w:r>
      </w:del>
      <w:ins w:id="5283" w:author="Administrator" w:date="2018-02-16T22:38:00Z">
        <w:r w:rsidR="00AA7C6E">
          <w:rPr>
            <w:rFonts w:ascii="Times New Roman" w:hAnsi="Times New Roman" w:hint="eastAsia"/>
            <w:szCs w:val="21"/>
          </w:rPr>
          <w:t xml:space="preserve">X </w:t>
        </w:r>
      </w:ins>
      <w:del w:id="5284" w:author="Administrator" w:date="2018-02-16T22:38:00Z">
        <w:r w:rsidR="0077340A" w:rsidDel="00AA7C6E">
          <w:rPr>
            <w:rFonts w:ascii="Times New Roman" w:hAnsi="Times New Roman" w:hint="eastAsia"/>
            <w:szCs w:val="21"/>
          </w:rPr>
          <w:delText>然</w:delText>
        </w:r>
      </w:del>
      <w:ins w:id="5285" w:author="Administrator" w:date="2018-02-16T22:38:00Z">
        <w:r w:rsidR="00AA7C6E">
          <w:rPr>
            <w:rFonts w:ascii="Times New Roman" w:hAnsi="Times New Roman" w:hint="eastAsia"/>
            <w:szCs w:val="21"/>
          </w:rPr>
          <w:t xml:space="preserve">X </w:t>
        </w:r>
      </w:ins>
      <w:del w:id="5286" w:author="Administrator" w:date="2018-02-16T22:38:00Z">
        <w:r w:rsidR="0077340A" w:rsidDel="00AA7C6E">
          <w:rPr>
            <w:rFonts w:ascii="Times New Roman" w:hAnsi="Times New Roman" w:hint="eastAsia"/>
            <w:szCs w:val="21"/>
          </w:rPr>
          <w:delText>后</w:delText>
        </w:r>
      </w:del>
      <w:ins w:id="5287" w:author="Administrator" w:date="2018-02-16T22:38:00Z">
        <w:r w:rsidR="00AA7C6E">
          <w:rPr>
            <w:rFonts w:ascii="Times New Roman" w:hAnsi="Times New Roman" w:hint="eastAsia"/>
            <w:szCs w:val="21"/>
          </w:rPr>
          <w:t xml:space="preserve">X </w:t>
        </w:r>
      </w:ins>
      <w:del w:id="5288" w:author="Administrator" w:date="2018-02-16T22:38:00Z">
        <w:r w:rsidR="0077340A" w:rsidDel="00AA7C6E">
          <w:rPr>
            <w:rFonts w:ascii="Times New Roman" w:hAnsi="Times New Roman" w:hint="eastAsia"/>
            <w:szCs w:val="21"/>
          </w:rPr>
          <w:delText>，</w:delText>
        </w:r>
      </w:del>
      <w:ins w:id="5289" w:author="Administrator" w:date="2018-02-16T22:38:00Z">
        <w:r w:rsidR="00AA7C6E">
          <w:rPr>
            <w:rFonts w:ascii="Times New Roman" w:hAnsi="Times New Roman" w:hint="eastAsia"/>
            <w:szCs w:val="21"/>
          </w:rPr>
          <w:t xml:space="preserve">X </w:t>
        </w:r>
      </w:ins>
      <w:del w:id="5290" w:author="Administrator" w:date="2018-02-16T22:38:00Z">
        <w:r w:rsidR="0077340A" w:rsidDel="00AA7C6E">
          <w:rPr>
            <w:rFonts w:ascii="Times New Roman" w:hAnsi="Times New Roman" w:hint="eastAsia"/>
            <w:szCs w:val="21"/>
          </w:rPr>
          <w:delText>对</w:delText>
        </w:r>
      </w:del>
      <w:ins w:id="5291" w:author="Administrator" w:date="2018-02-16T22:38:00Z">
        <w:r w:rsidR="00AA7C6E">
          <w:rPr>
            <w:rFonts w:ascii="Times New Roman" w:hAnsi="Times New Roman" w:hint="eastAsia"/>
            <w:szCs w:val="21"/>
          </w:rPr>
          <w:t xml:space="preserve">X </w:t>
        </w:r>
      </w:ins>
      <w:del w:id="5292" w:author="Administrator" w:date="2018-02-16T22:38:00Z">
        <w:r w:rsidR="0077340A" w:rsidDel="00AA7C6E">
          <w:rPr>
            <w:rFonts w:ascii="Times New Roman" w:hAnsi="Times New Roman" w:hint="eastAsia"/>
            <w:szCs w:val="21"/>
          </w:rPr>
          <w:delText>各</w:delText>
        </w:r>
      </w:del>
      <w:ins w:id="5293" w:author="Administrator" w:date="2018-02-16T22:38:00Z">
        <w:r w:rsidR="00AA7C6E">
          <w:rPr>
            <w:rFonts w:ascii="Times New Roman" w:hAnsi="Times New Roman" w:hint="eastAsia"/>
            <w:szCs w:val="21"/>
          </w:rPr>
          <w:t xml:space="preserve">X </w:t>
        </w:r>
      </w:ins>
      <w:del w:id="5294" w:author="Administrator" w:date="2018-02-16T22:38:00Z">
        <w:r w:rsidR="0077340A" w:rsidDel="00AA7C6E">
          <w:rPr>
            <w:rFonts w:ascii="Times New Roman" w:hAnsi="Times New Roman" w:hint="eastAsia"/>
            <w:szCs w:val="21"/>
          </w:rPr>
          <w:delText>尺</w:delText>
        </w:r>
      </w:del>
      <w:ins w:id="5295" w:author="Administrator" w:date="2018-02-16T22:38:00Z">
        <w:r w:rsidR="00AA7C6E">
          <w:rPr>
            <w:rFonts w:ascii="Times New Roman" w:hAnsi="Times New Roman" w:hint="eastAsia"/>
            <w:szCs w:val="21"/>
          </w:rPr>
          <w:t xml:space="preserve">X </w:t>
        </w:r>
      </w:ins>
      <w:del w:id="5296" w:author="Administrator" w:date="2018-02-16T22:38:00Z">
        <w:r w:rsidR="0077340A" w:rsidDel="00AA7C6E">
          <w:rPr>
            <w:rFonts w:ascii="Times New Roman" w:hAnsi="Times New Roman" w:hint="eastAsia"/>
            <w:szCs w:val="21"/>
          </w:rPr>
          <w:delText>度</w:delText>
        </w:r>
      </w:del>
      <w:ins w:id="5297" w:author="Administrator" w:date="2018-02-16T22:38:00Z">
        <w:r w:rsidR="00AA7C6E">
          <w:rPr>
            <w:rFonts w:ascii="Times New Roman" w:hAnsi="Times New Roman" w:hint="eastAsia"/>
            <w:szCs w:val="21"/>
          </w:rPr>
          <w:t xml:space="preserve">X </w:t>
        </w:r>
      </w:ins>
      <w:del w:id="5298" w:author="Administrator" w:date="2018-02-16T22:38:00Z">
        <w:r w:rsidR="0077340A" w:rsidDel="00AA7C6E">
          <w:rPr>
            <w:rFonts w:ascii="Times New Roman" w:hAnsi="Times New Roman" w:hint="eastAsia"/>
            <w:szCs w:val="21"/>
          </w:rPr>
          <w:delText>下</w:delText>
        </w:r>
      </w:del>
      <w:ins w:id="5299" w:author="Administrator" w:date="2018-02-16T22:38:00Z">
        <w:r w:rsidR="00AA7C6E">
          <w:rPr>
            <w:rFonts w:ascii="Times New Roman" w:hAnsi="Times New Roman" w:hint="eastAsia"/>
            <w:szCs w:val="21"/>
          </w:rPr>
          <w:t xml:space="preserve">X </w:t>
        </w:r>
      </w:ins>
      <w:del w:id="5300" w:author="Administrator" w:date="2018-02-16T22:38:00Z">
        <w:r w:rsidR="0077340A" w:rsidDel="00AA7C6E">
          <w:rPr>
            <w:rFonts w:ascii="Times New Roman" w:hAnsi="Times New Roman" w:hint="eastAsia"/>
            <w:szCs w:val="21"/>
          </w:rPr>
          <w:delText>的</w:delText>
        </w:r>
      </w:del>
      <w:ins w:id="5301" w:author="Administrator" w:date="2018-02-16T22:38:00Z">
        <w:r w:rsidR="00AA7C6E">
          <w:rPr>
            <w:rFonts w:ascii="Times New Roman" w:hAnsi="Times New Roman" w:hint="eastAsia"/>
            <w:szCs w:val="21"/>
          </w:rPr>
          <w:t xml:space="preserve">X </w:t>
        </w:r>
      </w:ins>
      <w:del w:id="5302" w:author="Administrator" w:date="2018-02-16T22:38:00Z">
        <w:r w:rsidR="0077340A" w:rsidDel="00AA7C6E">
          <w:rPr>
            <w:rFonts w:ascii="Times New Roman" w:hAnsi="Times New Roman" w:hint="eastAsia"/>
            <w:szCs w:val="21"/>
          </w:rPr>
          <w:delText>小</w:delText>
        </w:r>
      </w:del>
      <w:ins w:id="5303" w:author="Administrator" w:date="2018-02-16T22:38:00Z">
        <w:r w:rsidR="00AA7C6E">
          <w:rPr>
            <w:rFonts w:ascii="Times New Roman" w:hAnsi="Times New Roman" w:hint="eastAsia"/>
            <w:szCs w:val="21"/>
          </w:rPr>
          <w:t xml:space="preserve">X </w:t>
        </w:r>
      </w:ins>
      <w:del w:id="5304" w:author="Administrator" w:date="2018-02-16T22:38:00Z">
        <w:r w:rsidR="0077340A" w:rsidDel="00AA7C6E">
          <w:rPr>
            <w:rFonts w:ascii="Times New Roman" w:hAnsi="Times New Roman" w:hint="eastAsia"/>
            <w:szCs w:val="21"/>
          </w:rPr>
          <w:delText>波</w:delText>
        </w:r>
      </w:del>
      <w:ins w:id="5305" w:author="Administrator" w:date="2018-02-16T22:38:00Z">
        <w:r w:rsidR="00AA7C6E">
          <w:rPr>
            <w:rFonts w:ascii="Times New Roman" w:hAnsi="Times New Roman" w:hint="eastAsia"/>
            <w:szCs w:val="21"/>
          </w:rPr>
          <w:t xml:space="preserve">X </w:t>
        </w:r>
      </w:ins>
      <w:del w:id="5306" w:author="Administrator" w:date="2018-02-16T22:38:00Z">
        <w:r w:rsidR="0077340A" w:rsidDel="00AA7C6E">
          <w:rPr>
            <w:rFonts w:ascii="Times New Roman" w:hAnsi="Times New Roman" w:hint="eastAsia"/>
            <w:szCs w:val="21"/>
          </w:rPr>
          <w:delText>系</w:delText>
        </w:r>
      </w:del>
      <w:ins w:id="5307" w:author="Administrator" w:date="2018-02-16T22:38:00Z">
        <w:r w:rsidR="00AA7C6E">
          <w:rPr>
            <w:rFonts w:ascii="Times New Roman" w:hAnsi="Times New Roman" w:hint="eastAsia"/>
            <w:szCs w:val="21"/>
          </w:rPr>
          <w:t xml:space="preserve">X </w:t>
        </w:r>
      </w:ins>
      <w:del w:id="5308" w:author="Administrator" w:date="2018-02-16T22:38:00Z">
        <w:r w:rsidR="0077340A" w:rsidDel="00AA7C6E">
          <w:rPr>
            <w:rFonts w:ascii="Times New Roman" w:hAnsi="Times New Roman" w:hint="eastAsia"/>
            <w:szCs w:val="21"/>
          </w:rPr>
          <w:delText>数</w:delText>
        </w:r>
      </w:del>
      <w:ins w:id="5309" w:author="Administrator" w:date="2018-02-16T22:38:00Z">
        <w:r w:rsidR="00AA7C6E">
          <w:rPr>
            <w:rFonts w:ascii="Times New Roman" w:hAnsi="Times New Roman" w:hint="eastAsia"/>
            <w:szCs w:val="21"/>
          </w:rPr>
          <w:t xml:space="preserve">X </w:t>
        </w:r>
      </w:ins>
      <w:del w:id="5310" w:author="Administrator" w:date="2018-02-16T22:38:00Z">
        <w:r w:rsidR="0077340A" w:rsidDel="00AA7C6E">
          <w:rPr>
            <w:rFonts w:ascii="Times New Roman" w:hAnsi="Times New Roman" w:hint="eastAsia"/>
            <w:szCs w:val="21"/>
          </w:rPr>
          <w:delText>设</w:delText>
        </w:r>
      </w:del>
      <w:ins w:id="5311" w:author="Administrator" w:date="2018-02-16T22:38:00Z">
        <w:r w:rsidR="00AA7C6E">
          <w:rPr>
            <w:rFonts w:ascii="Times New Roman" w:hAnsi="Times New Roman" w:hint="eastAsia"/>
            <w:szCs w:val="21"/>
          </w:rPr>
          <w:t xml:space="preserve">X </w:t>
        </w:r>
      </w:ins>
      <w:del w:id="5312" w:author="Administrator" w:date="2018-02-16T22:38:00Z">
        <w:r w:rsidR="0077340A" w:rsidDel="00AA7C6E">
          <w:rPr>
            <w:rFonts w:ascii="Times New Roman" w:hAnsi="Times New Roman" w:hint="eastAsia"/>
            <w:szCs w:val="21"/>
          </w:rPr>
          <w:delText>定</w:delText>
        </w:r>
      </w:del>
      <w:ins w:id="5313" w:author="Administrator" w:date="2018-02-16T22:38:00Z">
        <w:r w:rsidR="00AA7C6E">
          <w:rPr>
            <w:rFonts w:ascii="Times New Roman" w:hAnsi="Times New Roman" w:hint="eastAsia"/>
            <w:szCs w:val="21"/>
          </w:rPr>
          <w:t xml:space="preserve">X </w:t>
        </w:r>
      </w:ins>
      <w:del w:id="5314" w:author="Administrator" w:date="2018-02-16T22:38:00Z">
        <w:r w:rsidR="0077340A" w:rsidDel="00AA7C6E">
          <w:rPr>
            <w:rFonts w:ascii="Times New Roman" w:hAnsi="Times New Roman" w:hint="eastAsia"/>
            <w:szCs w:val="21"/>
          </w:rPr>
          <w:delText>一</w:delText>
        </w:r>
      </w:del>
      <w:ins w:id="5315" w:author="Administrator" w:date="2018-02-16T22:38:00Z">
        <w:r w:rsidR="00AA7C6E">
          <w:rPr>
            <w:rFonts w:ascii="Times New Roman" w:hAnsi="Times New Roman" w:hint="eastAsia"/>
            <w:szCs w:val="21"/>
          </w:rPr>
          <w:t xml:space="preserve">X </w:t>
        </w:r>
      </w:ins>
      <w:del w:id="5316" w:author="Administrator" w:date="2018-02-16T22:38:00Z">
        <w:r w:rsidR="0077340A" w:rsidDel="00AA7C6E">
          <w:rPr>
            <w:rFonts w:ascii="Times New Roman" w:hAnsi="Times New Roman" w:hint="eastAsia"/>
            <w:szCs w:val="21"/>
          </w:rPr>
          <w:delText>个</w:delText>
        </w:r>
      </w:del>
      <w:ins w:id="5317" w:author="Administrator" w:date="2018-02-16T22:38:00Z">
        <w:r w:rsidR="00AA7C6E">
          <w:rPr>
            <w:rFonts w:ascii="Times New Roman" w:hAnsi="Times New Roman" w:hint="eastAsia"/>
            <w:szCs w:val="21"/>
          </w:rPr>
          <w:t xml:space="preserve">X </w:t>
        </w:r>
      </w:ins>
      <w:del w:id="5318" w:author="Administrator" w:date="2018-02-16T22:38:00Z">
        <w:r w:rsidR="0077340A" w:rsidDel="00AA7C6E">
          <w:rPr>
            <w:rFonts w:ascii="Times New Roman" w:hAnsi="Times New Roman" w:hint="eastAsia"/>
            <w:szCs w:val="21"/>
          </w:rPr>
          <w:delText>阈</w:delText>
        </w:r>
      </w:del>
      <w:ins w:id="5319" w:author="Administrator" w:date="2018-02-16T22:38:00Z">
        <w:r w:rsidR="00AA7C6E">
          <w:rPr>
            <w:rFonts w:ascii="Times New Roman" w:hAnsi="Times New Roman" w:hint="eastAsia"/>
            <w:szCs w:val="21"/>
          </w:rPr>
          <w:t xml:space="preserve">X </w:t>
        </w:r>
      </w:ins>
      <w:del w:id="5320" w:author="Administrator" w:date="2018-02-16T22:38:00Z">
        <w:r w:rsidR="0077340A" w:rsidDel="00AA7C6E">
          <w:rPr>
            <w:rFonts w:ascii="Times New Roman" w:hAnsi="Times New Roman" w:hint="eastAsia"/>
            <w:szCs w:val="21"/>
          </w:rPr>
          <w:delText>值</w:delText>
        </w:r>
      </w:del>
      <w:ins w:id="5321" w:author="Administrator" w:date="2018-02-16T22:38:00Z">
        <w:r w:rsidR="00AA7C6E">
          <w:rPr>
            <w:rFonts w:ascii="Times New Roman" w:hAnsi="Times New Roman" w:hint="eastAsia"/>
            <w:szCs w:val="21"/>
          </w:rPr>
          <w:t xml:space="preserve">X </w:t>
        </w:r>
      </w:ins>
      <w:del w:id="5322" w:author="Administrator" w:date="2018-02-16T22:38:00Z">
        <w:r w:rsidR="0077340A" w:rsidDel="00AA7C6E">
          <w:rPr>
            <w:rFonts w:ascii="Times New Roman" w:hAnsi="Times New Roman" w:hint="eastAsia"/>
            <w:szCs w:val="21"/>
          </w:rPr>
          <w:delText>，</w:delText>
        </w:r>
      </w:del>
      <w:ins w:id="5323" w:author="Administrator" w:date="2018-02-16T22:38:00Z">
        <w:r w:rsidR="00AA7C6E">
          <w:rPr>
            <w:rFonts w:ascii="Times New Roman" w:hAnsi="Times New Roman" w:hint="eastAsia"/>
            <w:szCs w:val="21"/>
          </w:rPr>
          <w:t xml:space="preserve">X </w:t>
        </w:r>
      </w:ins>
      <w:del w:id="5324" w:author="Administrator" w:date="2018-02-16T22:38:00Z">
        <w:r w:rsidR="0077340A" w:rsidDel="00AA7C6E">
          <w:rPr>
            <w:rFonts w:ascii="Times New Roman" w:hAnsi="Times New Roman" w:hint="eastAsia"/>
            <w:szCs w:val="21"/>
          </w:rPr>
          <w:delText>将</w:delText>
        </w:r>
      </w:del>
      <w:ins w:id="5325" w:author="Administrator" w:date="2018-02-16T22:38:00Z">
        <w:r w:rsidR="00AA7C6E">
          <w:rPr>
            <w:rFonts w:ascii="Times New Roman" w:hAnsi="Times New Roman" w:hint="eastAsia"/>
            <w:szCs w:val="21"/>
          </w:rPr>
          <w:t xml:space="preserve">X </w:t>
        </w:r>
      </w:ins>
      <w:del w:id="5326" w:author="Administrator" w:date="2018-02-16T22:38:00Z">
        <w:r w:rsidR="0077340A" w:rsidDel="00AA7C6E">
          <w:rPr>
            <w:rFonts w:ascii="Times New Roman" w:hAnsi="Times New Roman" w:hint="eastAsia"/>
            <w:szCs w:val="21"/>
          </w:rPr>
          <w:delText>低</w:delText>
        </w:r>
      </w:del>
      <w:ins w:id="5327" w:author="Administrator" w:date="2018-02-16T22:38:00Z">
        <w:r w:rsidR="00AA7C6E">
          <w:rPr>
            <w:rFonts w:ascii="Times New Roman" w:hAnsi="Times New Roman" w:hint="eastAsia"/>
            <w:szCs w:val="21"/>
          </w:rPr>
          <w:t xml:space="preserve">X </w:t>
        </w:r>
      </w:ins>
      <w:del w:id="5328" w:author="Administrator" w:date="2018-02-16T22:38:00Z">
        <w:r w:rsidR="0077340A" w:rsidDel="00AA7C6E">
          <w:rPr>
            <w:rFonts w:ascii="Times New Roman" w:hAnsi="Times New Roman" w:hint="eastAsia"/>
            <w:szCs w:val="21"/>
          </w:rPr>
          <w:delText>于</w:delText>
        </w:r>
      </w:del>
      <w:ins w:id="5329" w:author="Administrator" w:date="2018-02-16T22:38:00Z">
        <w:r w:rsidR="00AA7C6E">
          <w:rPr>
            <w:rFonts w:ascii="Times New Roman" w:hAnsi="Times New Roman" w:hint="eastAsia"/>
            <w:szCs w:val="21"/>
          </w:rPr>
          <w:t xml:space="preserve">X </w:t>
        </w:r>
      </w:ins>
      <w:del w:id="5330" w:author="Administrator" w:date="2018-02-16T22:38:00Z">
        <w:r w:rsidR="0077340A" w:rsidDel="00AA7C6E">
          <w:rPr>
            <w:rFonts w:ascii="Times New Roman" w:hAnsi="Times New Roman" w:hint="eastAsia"/>
            <w:szCs w:val="21"/>
          </w:rPr>
          <w:delText>此</w:delText>
        </w:r>
      </w:del>
      <w:ins w:id="5331" w:author="Administrator" w:date="2018-02-16T22:38:00Z">
        <w:r w:rsidR="00AA7C6E">
          <w:rPr>
            <w:rFonts w:ascii="Times New Roman" w:hAnsi="Times New Roman" w:hint="eastAsia"/>
            <w:szCs w:val="21"/>
          </w:rPr>
          <w:t xml:space="preserve">X </w:t>
        </w:r>
      </w:ins>
      <w:del w:id="5332" w:author="Administrator" w:date="2018-02-16T22:38:00Z">
        <w:r w:rsidR="0077340A" w:rsidDel="00AA7C6E">
          <w:rPr>
            <w:rFonts w:ascii="Times New Roman" w:hAnsi="Times New Roman" w:hint="eastAsia"/>
            <w:szCs w:val="21"/>
          </w:rPr>
          <w:delText>阈</w:delText>
        </w:r>
      </w:del>
      <w:ins w:id="5333" w:author="Administrator" w:date="2018-02-16T22:38:00Z">
        <w:r w:rsidR="00AA7C6E">
          <w:rPr>
            <w:rFonts w:ascii="Times New Roman" w:hAnsi="Times New Roman" w:hint="eastAsia"/>
            <w:szCs w:val="21"/>
          </w:rPr>
          <w:t xml:space="preserve">X </w:t>
        </w:r>
      </w:ins>
      <w:del w:id="5334" w:author="Administrator" w:date="2018-02-16T22:38:00Z">
        <w:r w:rsidR="0077340A" w:rsidDel="00AA7C6E">
          <w:rPr>
            <w:rFonts w:ascii="Times New Roman" w:hAnsi="Times New Roman" w:hint="eastAsia"/>
            <w:szCs w:val="21"/>
          </w:rPr>
          <w:delText>值</w:delText>
        </w:r>
      </w:del>
      <w:ins w:id="5335" w:author="Administrator" w:date="2018-02-16T22:38:00Z">
        <w:r w:rsidR="00AA7C6E">
          <w:rPr>
            <w:rFonts w:ascii="Times New Roman" w:hAnsi="Times New Roman" w:hint="eastAsia"/>
            <w:szCs w:val="21"/>
          </w:rPr>
          <w:t xml:space="preserve">X </w:t>
        </w:r>
      </w:ins>
      <w:del w:id="5336" w:author="Administrator" w:date="2018-02-16T22:38:00Z">
        <w:r w:rsidR="0077340A" w:rsidDel="00AA7C6E">
          <w:rPr>
            <w:rFonts w:ascii="Times New Roman" w:hAnsi="Times New Roman" w:hint="eastAsia"/>
            <w:szCs w:val="21"/>
          </w:rPr>
          <w:delText>的</w:delText>
        </w:r>
      </w:del>
      <w:ins w:id="5337" w:author="Administrator" w:date="2018-02-16T22:38:00Z">
        <w:r w:rsidR="00AA7C6E">
          <w:rPr>
            <w:rFonts w:ascii="Times New Roman" w:hAnsi="Times New Roman" w:hint="eastAsia"/>
            <w:szCs w:val="21"/>
          </w:rPr>
          <w:t xml:space="preserve">X </w:t>
        </w:r>
      </w:ins>
      <w:del w:id="5338" w:author="Administrator" w:date="2018-02-16T22:38:00Z">
        <w:r w:rsidR="0077340A" w:rsidDel="00AA7C6E">
          <w:rPr>
            <w:rFonts w:ascii="Times New Roman" w:hAnsi="Times New Roman" w:hint="eastAsia"/>
            <w:szCs w:val="21"/>
          </w:rPr>
          <w:delText>小</w:delText>
        </w:r>
      </w:del>
      <w:ins w:id="5339" w:author="Administrator" w:date="2018-02-16T22:38:00Z">
        <w:r w:rsidR="00AA7C6E">
          <w:rPr>
            <w:rFonts w:ascii="Times New Roman" w:hAnsi="Times New Roman" w:hint="eastAsia"/>
            <w:szCs w:val="21"/>
          </w:rPr>
          <w:t xml:space="preserve">X </w:t>
        </w:r>
      </w:ins>
      <w:del w:id="5340" w:author="Administrator" w:date="2018-02-16T22:38:00Z">
        <w:r w:rsidR="0077340A" w:rsidDel="00AA7C6E">
          <w:rPr>
            <w:rFonts w:ascii="Times New Roman" w:hAnsi="Times New Roman" w:hint="eastAsia"/>
            <w:szCs w:val="21"/>
          </w:rPr>
          <w:delText>波</w:delText>
        </w:r>
      </w:del>
      <w:ins w:id="5341" w:author="Administrator" w:date="2018-02-16T22:38:00Z">
        <w:r w:rsidR="00AA7C6E">
          <w:rPr>
            <w:rFonts w:ascii="Times New Roman" w:hAnsi="Times New Roman" w:hint="eastAsia"/>
            <w:szCs w:val="21"/>
          </w:rPr>
          <w:t xml:space="preserve">X </w:t>
        </w:r>
      </w:ins>
      <w:del w:id="5342" w:author="Administrator" w:date="2018-02-16T22:38:00Z">
        <w:r w:rsidR="0077340A" w:rsidDel="00AA7C6E">
          <w:rPr>
            <w:rFonts w:ascii="Times New Roman" w:hAnsi="Times New Roman" w:hint="eastAsia"/>
            <w:szCs w:val="21"/>
          </w:rPr>
          <w:delText>系</w:delText>
        </w:r>
      </w:del>
      <w:ins w:id="5343" w:author="Administrator" w:date="2018-02-16T22:38:00Z">
        <w:r w:rsidR="00AA7C6E">
          <w:rPr>
            <w:rFonts w:ascii="Times New Roman" w:hAnsi="Times New Roman" w:hint="eastAsia"/>
            <w:szCs w:val="21"/>
          </w:rPr>
          <w:t xml:space="preserve">X </w:t>
        </w:r>
      </w:ins>
      <w:del w:id="5344" w:author="Administrator" w:date="2018-02-16T22:38:00Z">
        <w:r w:rsidR="0077340A" w:rsidDel="00AA7C6E">
          <w:rPr>
            <w:rFonts w:ascii="Times New Roman" w:hAnsi="Times New Roman" w:hint="eastAsia"/>
            <w:szCs w:val="21"/>
          </w:rPr>
          <w:delText>数</w:delText>
        </w:r>
      </w:del>
      <w:ins w:id="5345" w:author="Administrator" w:date="2018-02-16T22:38:00Z">
        <w:r w:rsidR="00AA7C6E">
          <w:rPr>
            <w:rFonts w:ascii="Times New Roman" w:hAnsi="Times New Roman" w:hint="eastAsia"/>
            <w:szCs w:val="21"/>
          </w:rPr>
          <w:t xml:space="preserve">X </w:t>
        </w:r>
      </w:ins>
      <w:del w:id="5346" w:author="Administrator" w:date="2018-02-16T22:38:00Z">
        <w:r w:rsidR="0077340A" w:rsidDel="00AA7C6E">
          <w:rPr>
            <w:rFonts w:ascii="Times New Roman" w:hAnsi="Times New Roman" w:hint="eastAsia"/>
            <w:szCs w:val="21"/>
          </w:rPr>
          <w:delText>置</w:delText>
        </w:r>
      </w:del>
      <w:ins w:id="5347" w:author="Administrator" w:date="2018-02-16T22:38:00Z">
        <w:r w:rsidR="00AA7C6E">
          <w:rPr>
            <w:rFonts w:ascii="Times New Roman" w:hAnsi="Times New Roman" w:hint="eastAsia"/>
            <w:szCs w:val="21"/>
          </w:rPr>
          <w:t xml:space="preserve">X </w:t>
        </w:r>
      </w:ins>
      <w:del w:id="5348" w:author="Administrator" w:date="2018-02-16T22:38:00Z">
        <w:r w:rsidR="0077340A" w:rsidDel="00AA7C6E">
          <w:rPr>
            <w:rFonts w:ascii="Times New Roman" w:hAnsi="Times New Roman" w:hint="eastAsia"/>
            <w:szCs w:val="21"/>
          </w:rPr>
          <w:delText>零</w:delText>
        </w:r>
      </w:del>
      <w:ins w:id="5349" w:author="Administrator" w:date="2018-02-16T22:38:00Z">
        <w:r w:rsidR="00AA7C6E">
          <w:rPr>
            <w:rFonts w:ascii="Times New Roman" w:hAnsi="Times New Roman" w:hint="eastAsia"/>
            <w:szCs w:val="21"/>
          </w:rPr>
          <w:t xml:space="preserve">X </w:t>
        </w:r>
      </w:ins>
      <w:del w:id="5350" w:author="Administrator" w:date="2018-02-16T22:38:00Z">
        <w:r w:rsidR="0077340A" w:rsidDel="00AA7C6E">
          <w:rPr>
            <w:rFonts w:ascii="Times New Roman" w:hAnsi="Times New Roman" w:hint="eastAsia"/>
            <w:szCs w:val="21"/>
          </w:rPr>
          <w:delText>，</w:delText>
        </w:r>
      </w:del>
      <w:ins w:id="5351" w:author="Administrator" w:date="2018-02-16T22:38:00Z">
        <w:r w:rsidR="00AA7C6E">
          <w:rPr>
            <w:rFonts w:ascii="Times New Roman" w:hAnsi="Times New Roman" w:hint="eastAsia"/>
            <w:szCs w:val="21"/>
          </w:rPr>
          <w:t xml:space="preserve">X </w:t>
        </w:r>
      </w:ins>
      <w:del w:id="5352" w:author="Administrator" w:date="2018-02-16T22:38:00Z">
        <w:r w:rsidR="0077340A" w:rsidDel="00AA7C6E">
          <w:rPr>
            <w:rFonts w:ascii="Times New Roman" w:hAnsi="Times New Roman" w:hint="eastAsia"/>
            <w:szCs w:val="21"/>
          </w:rPr>
          <w:delText>高</w:delText>
        </w:r>
      </w:del>
      <w:ins w:id="5353" w:author="Administrator" w:date="2018-02-16T22:38:00Z">
        <w:r w:rsidR="00AA7C6E">
          <w:rPr>
            <w:rFonts w:ascii="Times New Roman" w:hAnsi="Times New Roman" w:hint="eastAsia"/>
            <w:szCs w:val="21"/>
          </w:rPr>
          <w:t xml:space="preserve">X </w:t>
        </w:r>
      </w:ins>
      <w:del w:id="5354" w:author="Administrator" w:date="2018-02-16T22:38:00Z">
        <w:r w:rsidR="0077340A" w:rsidDel="00AA7C6E">
          <w:rPr>
            <w:rFonts w:ascii="Times New Roman" w:hAnsi="Times New Roman" w:hint="eastAsia"/>
            <w:szCs w:val="21"/>
          </w:rPr>
          <w:delText>于</w:delText>
        </w:r>
      </w:del>
      <w:ins w:id="5355" w:author="Administrator" w:date="2018-02-16T22:38:00Z">
        <w:r w:rsidR="00AA7C6E">
          <w:rPr>
            <w:rFonts w:ascii="Times New Roman" w:hAnsi="Times New Roman" w:hint="eastAsia"/>
            <w:szCs w:val="21"/>
          </w:rPr>
          <w:t xml:space="preserve">X </w:t>
        </w:r>
      </w:ins>
      <w:del w:id="5356" w:author="Administrator" w:date="2018-02-16T22:38:00Z">
        <w:r w:rsidR="0077340A" w:rsidDel="00AA7C6E">
          <w:rPr>
            <w:rFonts w:ascii="Times New Roman" w:hAnsi="Times New Roman" w:hint="eastAsia"/>
            <w:szCs w:val="21"/>
          </w:rPr>
          <w:delText>该</w:delText>
        </w:r>
      </w:del>
      <w:ins w:id="5357" w:author="Administrator" w:date="2018-02-16T22:38:00Z">
        <w:r w:rsidR="00AA7C6E">
          <w:rPr>
            <w:rFonts w:ascii="Times New Roman" w:hAnsi="Times New Roman" w:hint="eastAsia"/>
            <w:szCs w:val="21"/>
          </w:rPr>
          <w:t xml:space="preserve">X </w:t>
        </w:r>
      </w:ins>
      <w:del w:id="5358" w:author="Administrator" w:date="2018-02-16T22:38:00Z">
        <w:r w:rsidR="0077340A" w:rsidDel="00AA7C6E">
          <w:rPr>
            <w:rFonts w:ascii="Times New Roman" w:hAnsi="Times New Roman" w:hint="eastAsia"/>
            <w:szCs w:val="21"/>
          </w:rPr>
          <w:delText>阈</w:delText>
        </w:r>
      </w:del>
      <w:ins w:id="5359" w:author="Administrator" w:date="2018-02-16T22:38:00Z">
        <w:r w:rsidR="00AA7C6E">
          <w:rPr>
            <w:rFonts w:ascii="Times New Roman" w:hAnsi="Times New Roman" w:hint="eastAsia"/>
            <w:szCs w:val="21"/>
          </w:rPr>
          <w:t xml:space="preserve">X </w:t>
        </w:r>
      </w:ins>
      <w:del w:id="5360" w:author="Administrator" w:date="2018-02-16T22:38:00Z">
        <w:r w:rsidR="0077340A" w:rsidDel="00AA7C6E">
          <w:rPr>
            <w:rFonts w:ascii="Times New Roman" w:hAnsi="Times New Roman" w:hint="eastAsia"/>
            <w:szCs w:val="21"/>
          </w:rPr>
          <w:delText>值</w:delText>
        </w:r>
      </w:del>
      <w:ins w:id="5361" w:author="Administrator" w:date="2018-02-16T22:38:00Z">
        <w:r w:rsidR="00AA7C6E">
          <w:rPr>
            <w:rFonts w:ascii="Times New Roman" w:hAnsi="Times New Roman" w:hint="eastAsia"/>
            <w:szCs w:val="21"/>
          </w:rPr>
          <w:t xml:space="preserve">X </w:t>
        </w:r>
      </w:ins>
      <w:del w:id="5362" w:author="Administrator" w:date="2018-02-16T22:38:00Z">
        <w:r w:rsidR="0077340A" w:rsidDel="00AA7C6E">
          <w:rPr>
            <w:rFonts w:ascii="Times New Roman" w:hAnsi="Times New Roman" w:hint="eastAsia"/>
            <w:szCs w:val="21"/>
          </w:rPr>
          <w:delText>的</w:delText>
        </w:r>
      </w:del>
      <w:ins w:id="5363" w:author="Administrator" w:date="2018-02-16T22:38:00Z">
        <w:r w:rsidR="00AA7C6E">
          <w:rPr>
            <w:rFonts w:ascii="Times New Roman" w:hAnsi="Times New Roman" w:hint="eastAsia"/>
            <w:szCs w:val="21"/>
          </w:rPr>
          <w:t xml:space="preserve">X </w:t>
        </w:r>
      </w:ins>
      <w:del w:id="5364" w:author="Administrator" w:date="2018-02-16T22:38:00Z">
        <w:r w:rsidR="0077340A" w:rsidDel="00AA7C6E">
          <w:rPr>
            <w:rFonts w:ascii="Times New Roman" w:hAnsi="Times New Roman" w:hint="eastAsia"/>
            <w:szCs w:val="21"/>
          </w:rPr>
          <w:delText>完</w:delText>
        </w:r>
      </w:del>
      <w:ins w:id="5365" w:author="Administrator" w:date="2018-02-16T22:38:00Z">
        <w:r w:rsidR="00AA7C6E">
          <w:rPr>
            <w:rFonts w:ascii="Times New Roman" w:hAnsi="Times New Roman" w:hint="eastAsia"/>
            <w:szCs w:val="21"/>
          </w:rPr>
          <w:t xml:space="preserve">X </w:t>
        </w:r>
      </w:ins>
      <w:del w:id="5366" w:author="Administrator" w:date="2018-02-16T22:38:00Z">
        <w:r w:rsidR="0077340A" w:rsidDel="00AA7C6E">
          <w:rPr>
            <w:rFonts w:ascii="Times New Roman" w:hAnsi="Times New Roman" w:hint="eastAsia"/>
            <w:szCs w:val="21"/>
          </w:rPr>
          <w:delText>整</w:delText>
        </w:r>
      </w:del>
      <w:ins w:id="5367" w:author="Administrator" w:date="2018-02-16T22:38:00Z">
        <w:r w:rsidR="00AA7C6E">
          <w:rPr>
            <w:rFonts w:ascii="Times New Roman" w:hAnsi="Times New Roman" w:hint="eastAsia"/>
            <w:szCs w:val="21"/>
          </w:rPr>
          <w:t xml:space="preserve">X </w:t>
        </w:r>
      </w:ins>
      <w:del w:id="5368" w:author="Administrator" w:date="2018-02-16T22:38:00Z">
        <w:r w:rsidR="0077340A" w:rsidDel="00AA7C6E">
          <w:rPr>
            <w:rFonts w:ascii="Times New Roman" w:hAnsi="Times New Roman" w:hint="eastAsia"/>
            <w:szCs w:val="21"/>
          </w:rPr>
          <w:delText>保</w:delText>
        </w:r>
      </w:del>
      <w:ins w:id="5369" w:author="Administrator" w:date="2018-02-16T22:38:00Z">
        <w:r w:rsidR="00AA7C6E">
          <w:rPr>
            <w:rFonts w:ascii="Times New Roman" w:hAnsi="Times New Roman" w:hint="eastAsia"/>
            <w:szCs w:val="21"/>
          </w:rPr>
          <w:t xml:space="preserve">X </w:t>
        </w:r>
      </w:ins>
      <w:del w:id="5370" w:author="Administrator" w:date="2018-02-16T22:38:00Z">
        <w:r w:rsidR="0077340A" w:rsidDel="00AA7C6E">
          <w:rPr>
            <w:rFonts w:ascii="Times New Roman" w:hAnsi="Times New Roman" w:hint="eastAsia"/>
            <w:szCs w:val="21"/>
          </w:rPr>
          <w:delText>留</w:delText>
        </w:r>
      </w:del>
      <w:ins w:id="5371" w:author="Administrator" w:date="2018-02-16T22:38:00Z">
        <w:r w:rsidR="00AA7C6E">
          <w:rPr>
            <w:rFonts w:ascii="Times New Roman" w:hAnsi="Times New Roman" w:hint="eastAsia"/>
            <w:szCs w:val="21"/>
          </w:rPr>
          <w:t xml:space="preserve">X </w:t>
        </w:r>
      </w:ins>
      <w:del w:id="5372" w:author="Administrator" w:date="2018-02-16T22:38:00Z">
        <w:r w:rsidR="0077340A" w:rsidDel="00AA7C6E">
          <w:rPr>
            <w:rFonts w:ascii="Times New Roman" w:hAnsi="Times New Roman" w:hint="eastAsia"/>
            <w:szCs w:val="21"/>
          </w:rPr>
          <w:delText>；</w:delText>
        </w:r>
      </w:del>
      <w:ins w:id="5373" w:author="Administrator" w:date="2018-02-16T22:38:00Z">
        <w:r w:rsidR="00AA7C6E">
          <w:rPr>
            <w:rFonts w:ascii="Times New Roman" w:hAnsi="Times New Roman" w:hint="eastAsia"/>
            <w:szCs w:val="21"/>
          </w:rPr>
          <w:t xml:space="preserve">X </w:t>
        </w:r>
      </w:ins>
      <w:del w:id="5374" w:author="Administrator" w:date="2018-02-16T22:38:00Z">
        <w:r w:rsidR="0077340A" w:rsidDel="00AA7C6E">
          <w:rPr>
            <w:rFonts w:ascii="Times New Roman" w:hAnsi="Times New Roman" w:hint="eastAsia"/>
            <w:szCs w:val="21"/>
          </w:rPr>
          <w:delText>最</w:delText>
        </w:r>
      </w:del>
      <w:ins w:id="5375" w:author="Administrator" w:date="2018-02-16T22:38:00Z">
        <w:r w:rsidR="00AA7C6E">
          <w:rPr>
            <w:rFonts w:ascii="Times New Roman" w:hAnsi="Times New Roman" w:hint="eastAsia"/>
            <w:szCs w:val="21"/>
          </w:rPr>
          <w:t xml:space="preserve">X </w:t>
        </w:r>
      </w:ins>
      <w:del w:id="5376" w:author="Administrator" w:date="2018-02-16T22:38:00Z">
        <w:r w:rsidR="0077340A" w:rsidDel="00AA7C6E">
          <w:rPr>
            <w:rFonts w:ascii="Times New Roman" w:hAnsi="Times New Roman" w:hint="eastAsia"/>
            <w:szCs w:val="21"/>
          </w:rPr>
          <w:delText>后</w:delText>
        </w:r>
      </w:del>
      <w:ins w:id="5377" w:author="Administrator" w:date="2018-02-16T22:38:00Z">
        <w:r w:rsidR="00AA7C6E">
          <w:rPr>
            <w:rFonts w:ascii="Times New Roman" w:hAnsi="Times New Roman" w:hint="eastAsia"/>
            <w:szCs w:val="21"/>
          </w:rPr>
          <w:t xml:space="preserve">X </w:t>
        </w:r>
      </w:ins>
      <w:del w:id="5378" w:author="Administrator" w:date="2018-02-16T22:38:00Z">
        <w:r w:rsidR="0077340A" w:rsidDel="00AA7C6E">
          <w:rPr>
            <w:rFonts w:ascii="Times New Roman" w:hAnsi="Times New Roman" w:hint="eastAsia"/>
            <w:szCs w:val="21"/>
          </w:rPr>
          <w:delText>利</w:delText>
        </w:r>
      </w:del>
      <w:ins w:id="5379" w:author="Administrator" w:date="2018-02-16T22:38:00Z">
        <w:r w:rsidR="00AA7C6E">
          <w:rPr>
            <w:rFonts w:ascii="Times New Roman" w:hAnsi="Times New Roman" w:hint="eastAsia"/>
            <w:szCs w:val="21"/>
          </w:rPr>
          <w:t xml:space="preserve">X </w:t>
        </w:r>
      </w:ins>
      <w:del w:id="5380" w:author="Administrator" w:date="2018-02-16T22:38:00Z">
        <w:r w:rsidR="0077340A" w:rsidDel="00AA7C6E">
          <w:rPr>
            <w:rFonts w:ascii="Times New Roman" w:hAnsi="Times New Roman" w:hint="eastAsia"/>
            <w:szCs w:val="21"/>
          </w:rPr>
          <w:delText>用</w:delText>
        </w:r>
      </w:del>
      <w:ins w:id="5381" w:author="Administrator" w:date="2018-02-16T22:38:00Z">
        <w:r w:rsidR="00AA7C6E">
          <w:rPr>
            <w:rFonts w:ascii="Times New Roman" w:hAnsi="Times New Roman" w:hint="eastAsia"/>
            <w:szCs w:val="21"/>
          </w:rPr>
          <w:t xml:space="preserve">X </w:t>
        </w:r>
      </w:ins>
      <w:del w:id="5382" w:author="Administrator" w:date="2018-02-16T22:38:00Z">
        <w:r w:rsidR="0077340A" w:rsidDel="00AA7C6E">
          <w:rPr>
            <w:rFonts w:ascii="Times New Roman" w:hAnsi="Times New Roman" w:hint="eastAsia"/>
            <w:szCs w:val="21"/>
          </w:rPr>
          <w:delText>剩</w:delText>
        </w:r>
      </w:del>
      <w:ins w:id="5383" w:author="Administrator" w:date="2018-02-16T22:38:00Z">
        <w:r w:rsidR="00AA7C6E">
          <w:rPr>
            <w:rFonts w:ascii="Times New Roman" w:hAnsi="Times New Roman" w:hint="eastAsia"/>
            <w:szCs w:val="21"/>
          </w:rPr>
          <w:t xml:space="preserve">X </w:t>
        </w:r>
      </w:ins>
      <w:del w:id="5384" w:author="Administrator" w:date="2018-02-16T22:38:00Z">
        <w:r w:rsidR="0077340A" w:rsidDel="00AA7C6E">
          <w:rPr>
            <w:rFonts w:ascii="Times New Roman" w:hAnsi="Times New Roman" w:hint="eastAsia"/>
            <w:szCs w:val="21"/>
          </w:rPr>
          <w:delText>余</w:delText>
        </w:r>
      </w:del>
      <w:ins w:id="5385" w:author="Administrator" w:date="2018-02-16T22:38:00Z">
        <w:r w:rsidR="00AA7C6E">
          <w:rPr>
            <w:rFonts w:ascii="Times New Roman" w:hAnsi="Times New Roman" w:hint="eastAsia"/>
            <w:szCs w:val="21"/>
          </w:rPr>
          <w:t xml:space="preserve">X </w:t>
        </w:r>
      </w:ins>
      <w:del w:id="5386" w:author="Administrator" w:date="2018-02-16T22:38:00Z">
        <w:r w:rsidR="0077340A" w:rsidDel="00AA7C6E">
          <w:rPr>
            <w:rFonts w:ascii="Times New Roman" w:hAnsi="Times New Roman" w:hint="eastAsia"/>
            <w:szCs w:val="21"/>
          </w:rPr>
          <w:delText>保</w:delText>
        </w:r>
      </w:del>
      <w:ins w:id="5387" w:author="Administrator" w:date="2018-02-16T22:38:00Z">
        <w:r w:rsidR="00AA7C6E">
          <w:rPr>
            <w:rFonts w:ascii="Times New Roman" w:hAnsi="Times New Roman" w:hint="eastAsia"/>
            <w:szCs w:val="21"/>
          </w:rPr>
          <w:t xml:space="preserve">X </w:t>
        </w:r>
      </w:ins>
      <w:del w:id="5388" w:author="Administrator" w:date="2018-02-16T22:38:00Z">
        <w:r w:rsidR="0077340A" w:rsidDel="00AA7C6E">
          <w:rPr>
            <w:rFonts w:ascii="Times New Roman" w:hAnsi="Times New Roman" w:hint="eastAsia"/>
            <w:szCs w:val="21"/>
          </w:rPr>
          <w:delText>留</w:delText>
        </w:r>
      </w:del>
      <w:ins w:id="5389" w:author="Administrator" w:date="2018-02-16T22:38:00Z">
        <w:r w:rsidR="00AA7C6E">
          <w:rPr>
            <w:rFonts w:ascii="Times New Roman" w:hAnsi="Times New Roman" w:hint="eastAsia"/>
            <w:szCs w:val="21"/>
          </w:rPr>
          <w:t xml:space="preserve">X </w:t>
        </w:r>
      </w:ins>
      <w:del w:id="5390" w:author="Administrator" w:date="2018-02-16T22:38:00Z">
        <w:r w:rsidR="0077340A" w:rsidDel="00AA7C6E">
          <w:rPr>
            <w:rFonts w:ascii="Times New Roman" w:hAnsi="Times New Roman" w:hint="eastAsia"/>
            <w:szCs w:val="21"/>
          </w:rPr>
          <w:delText>的</w:delText>
        </w:r>
      </w:del>
      <w:ins w:id="5391" w:author="Administrator" w:date="2018-02-16T22:38:00Z">
        <w:r w:rsidR="00AA7C6E">
          <w:rPr>
            <w:rFonts w:ascii="Times New Roman" w:hAnsi="Times New Roman" w:hint="eastAsia"/>
            <w:szCs w:val="21"/>
          </w:rPr>
          <w:t xml:space="preserve">X </w:t>
        </w:r>
      </w:ins>
      <w:del w:id="5392" w:author="Administrator" w:date="2018-02-16T22:38:00Z">
        <w:r w:rsidR="0077340A" w:rsidDel="00AA7C6E">
          <w:rPr>
            <w:rFonts w:ascii="Times New Roman" w:hAnsi="Times New Roman" w:hint="eastAsia"/>
            <w:szCs w:val="21"/>
          </w:rPr>
          <w:delText>小</w:delText>
        </w:r>
      </w:del>
      <w:ins w:id="5393" w:author="Administrator" w:date="2018-02-16T22:38:00Z">
        <w:r w:rsidR="00AA7C6E">
          <w:rPr>
            <w:rFonts w:ascii="Times New Roman" w:hAnsi="Times New Roman" w:hint="eastAsia"/>
            <w:szCs w:val="21"/>
          </w:rPr>
          <w:t xml:space="preserve">X </w:t>
        </w:r>
      </w:ins>
      <w:del w:id="5394" w:author="Administrator" w:date="2018-02-16T22:38:00Z">
        <w:r w:rsidR="0077340A" w:rsidDel="00AA7C6E">
          <w:rPr>
            <w:rFonts w:ascii="Times New Roman" w:hAnsi="Times New Roman" w:hint="eastAsia"/>
            <w:szCs w:val="21"/>
          </w:rPr>
          <w:delText>波</w:delText>
        </w:r>
      </w:del>
      <w:ins w:id="5395" w:author="Administrator" w:date="2018-02-16T22:38:00Z">
        <w:r w:rsidR="00AA7C6E">
          <w:rPr>
            <w:rFonts w:ascii="Times New Roman" w:hAnsi="Times New Roman" w:hint="eastAsia"/>
            <w:szCs w:val="21"/>
          </w:rPr>
          <w:t xml:space="preserve">X </w:t>
        </w:r>
      </w:ins>
      <w:del w:id="5396" w:author="Administrator" w:date="2018-02-16T22:38:00Z">
        <w:r w:rsidR="0077340A" w:rsidDel="00AA7C6E">
          <w:rPr>
            <w:rFonts w:ascii="Times New Roman" w:hAnsi="Times New Roman" w:hint="eastAsia"/>
            <w:szCs w:val="21"/>
          </w:rPr>
          <w:delText>系</w:delText>
        </w:r>
      </w:del>
      <w:ins w:id="5397" w:author="Administrator" w:date="2018-02-16T22:38:00Z">
        <w:r w:rsidR="00AA7C6E">
          <w:rPr>
            <w:rFonts w:ascii="Times New Roman" w:hAnsi="Times New Roman" w:hint="eastAsia"/>
            <w:szCs w:val="21"/>
          </w:rPr>
          <w:t xml:space="preserve">X </w:t>
        </w:r>
      </w:ins>
      <w:del w:id="5398" w:author="Administrator" w:date="2018-02-16T22:38:00Z">
        <w:r w:rsidR="0077340A" w:rsidDel="00AA7C6E">
          <w:rPr>
            <w:rFonts w:ascii="Times New Roman" w:hAnsi="Times New Roman" w:hint="eastAsia"/>
            <w:szCs w:val="21"/>
          </w:rPr>
          <w:delText>数</w:delText>
        </w:r>
      </w:del>
      <w:ins w:id="5399" w:author="Administrator" w:date="2018-02-16T22:38:00Z">
        <w:r w:rsidR="00AA7C6E">
          <w:rPr>
            <w:rFonts w:ascii="Times New Roman" w:hAnsi="Times New Roman" w:hint="eastAsia"/>
            <w:szCs w:val="21"/>
          </w:rPr>
          <w:t xml:space="preserve">X </w:t>
        </w:r>
      </w:ins>
      <w:del w:id="5400" w:author="Administrator" w:date="2018-02-16T22:38:00Z">
        <w:r w:rsidR="0077340A" w:rsidDel="00AA7C6E">
          <w:rPr>
            <w:rFonts w:ascii="Times New Roman" w:hAnsi="Times New Roman" w:hint="eastAsia"/>
            <w:szCs w:val="21"/>
          </w:rPr>
          <w:delText>进</w:delText>
        </w:r>
      </w:del>
      <w:ins w:id="5401" w:author="Administrator" w:date="2018-02-16T22:38:00Z">
        <w:r w:rsidR="00AA7C6E">
          <w:rPr>
            <w:rFonts w:ascii="Times New Roman" w:hAnsi="Times New Roman" w:hint="eastAsia"/>
            <w:szCs w:val="21"/>
          </w:rPr>
          <w:t xml:space="preserve">X </w:t>
        </w:r>
      </w:ins>
      <w:del w:id="5402" w:author="Administrator" w:date="2018-02-16T22:38:00Z">
        <w:r w:rsidR="0077340A" w:rsidDel="00AA7C6E">
          <w:rPr>
            <w:rFonts w:ascii="Times New Roman" w:hAnsi="Times New Roman" w:hint="eastAsia"/>
            <w:szCs w:val="21"/>
          </w:rPr>
          <w:delText>行</w:delText>
        </w:r>
      </w:del>
      <w:ins w:id="5403" w:author="Administrator" w:date="2018-02-16T22:38:00Z">
        <w:r w:rsidR="00AA7C6E">
          <w:rPr>
            <w:rFonts w:ascii="Times New Roman" w:hAnsi="Times New Roman" w:hint="eastAsia"/>
            <w:szCs w:val="21"/>
          </w:rPr>
          <w:t xml:space="preserve">X </w:t>
        </w:r>
      </w:ins>
      <w:del w:id="5404" w:author="Administrator" w:date="2018-02-16T22:38:00Z">
        <w:r w:rsidR="0077340A" w:rsidDel="00AA7C6E">
          <w:rPr>
            <w:rFonts w:ascii="Times New Roman" w:hAnsi="Times New Roman" w:hint="eastAsia"/>
            <w:szCs w:val="21"/>
          </w:rPr>
          <w:delText>重</w:delText>
        </w:r>
      </w:del>
      <w:ins w:id="5405" w:author="Administrator" w:date="2018-02-16T22:38:00Z">
        <w:r w:rsidR="00AA7C6E">
          <w:rPr>
            <w:rFonts w:ascii="Times New Roman" w:hAnsi="Times New Roman" w:hint="eastAsia"/>
            <w:szCs w:val="21"/>
          </w:rPr>
          <w:t xml:space="preserve">X </w:t>
        </w:r>
      </w:ins>
      <w:del w:id="5406" w:author="Administrator" w:date="2018-02-16T22:38:00Z">
        <w:r w:rsidR="0077340A" w:rsidDel="00AA7C6E">
          <w:rPr>
            <w:rFonts w:ascii="Times New Roman" w:hAnsi="Times New Roman" w:hint="eastAsia"/>
            <w:szCs w:val="21"/>
          </w:rPr>
          <w:delText>构</w:delText>
        </w:r>
      </w:del>
      <w:ins w:id="5407" w:author="Administrator" w:date="2018-02-16T22:38:00Z">
        <w:r w:rsidR="00AA7C6E">
          <w:rPr>
            <w:rFonts w:ascii="Times New Roman" w:hAnsi="Times New Roman" w:hint="eastAsia"/>
            <w:szCs w:val="21"/>
          </w:rPr>
          <w:t xml:space="preserve">X </w:t>
        </w:r>
      </w:ins>
      <w:del w:id="5408" w:author="Administrator" w:date="2018-02-16T22:38:00Z">
        <w:r w:rsidR="0077340A" w:rsidDel="00AA7C6E">
          <w:rPr>
            <w:rFonts w:ascii="Times New Roman" w:hAnsi="Times New Roman" w:hint="eastAsia"/>
            <w:szCs w:val="21"/>
          </w:rPr>
          <w:delText>，</w:delText>
        </w:r>
      </w:del>
      <w:ins w:id="5409" w:author="Administrator" w:date="2018-02-16T22:38:00Z">
        <w:r w:rsidR="00AA7C6E">
          <w:rPr>
            <w:rFonts w:ascii="Times New Roman" w:hAnsi="Times New Roman" w:hint="eastAsia"/>
            <w:szCs w:val="21"/>
          </w:rPr>
          <w:t xml:space="preserve">X </w:t>
        </w:r>
      </w:ins>
      <w:del w:id="5410" w:author="Administrator" w:date="2018-02-16T22:38:00Z">
        <w:r w:rsidR="0077340A" w:rsidDel="00AA7C6E">
          <w:rPr>
            <w:rFonts w:ascii="Times New Roman" w:hAnsi="Times New Roman" w:hint="eastAsia"/>
            <w:szCs w:val="21"/>
          </w:rPr>
          <w:delText>恢</w:delText>
        </w:r>
      </w:del>
      <w:ins w:id="5411" w:author="Administrator" w:date="2018-02-16T22:38:00Z">
        <w:r w:rsidR="00AA7C6E">
          <w:rPr>
            <w:rFonts w:ascii="Times New Roman" w:hAnsi="Times New Roman" w:hint="eastAsia"/>
            <w:szCs w:val="21"/>
          </w:rPr>
          <w:t xml:space="preserve">X </w:t>
        </w:r>
      </w:ins>
      <w:del w:id="5412" w:author="Administrator" w:date="2018-02-16T22:38:00Z">
        <w:r w:rsidR="0077340A" w:rsidDel="00AA7C6E">
          <w:rPr>
            <w:rFonts w:ascii="Times New Roman" w:hAnsi="Times New Roman" w:hint="eastAsia"/>
            <w:szCs w:val="21"/>
          </w:rPr>
          <w:delText>复</w:delText>
        </w:r>
      </w:del>
      <w:ins w:id="5413" w:author="Administrator" w:date="2018-02-16T22:38:00Z">
        <w:r w:rsidR="00AA7C6E">
          <w:rPr>
            <w:rFonts w:ascii="Times New Roman" w:hAnsi="Times New Roman" w:hint="eastAsia"/>
            <w:szCs w:val="21"/>
          </w:rPr>
          <w:t xml:space="preserve">X </w:t>
        </w:r>
      </w:ins>
      <w:del w:id="5414" w:author="Administrator" w:date="2018-02-16T22:38:00Z">
        <w:r w:rsidR="0077340A" w:rsidDel="00AA7C6E">
          <w:rPr>
            <w:rFonts w:ascii="Times New Roman" w:hAnsi="Times New Roman" w:hint="eastAsia"/>
            <w:szCs w:val="21"/>
          </w:rPr>
          <w:delText>有</w:delText>
        </w:r>
      </w:del>
      <w:ins w:id="5415" w:author="Administrator" w:date="2018-02-16T22:38:00Z">
        <w:r w:rsidR="00AA7C6E">
          <w:rPr>
            <w:rFonts w:ascii="Times New Roman" w:hAnsi="Times New Roman" w:hint="eastAsia"/>
            <w:szCs w:val="21"/>
          </w:rPr>
          <w:t xml:space="preserve">X </w:t>
        </w:r>
      </w:ins>
      <w:del w:id="5416" w:author="Administrator" w:date="2018-02-16T22:38:00Z">
        <w:r w:rsidR="0077340A" w:rsidDel="00AA7C6E">
          <w:rPr>
            <w:rFonts w:ascii="Times New Roman" w:hAnsi="Times New Roman" w:hint="eastAsia"/>
            <w:szCs w:val="21"/>
          </w:rPr>
          <w:delText>效</w:delText>
        </w:r>
      </w:del>
      <w:ins w:id="5417" w:author="Administrator" w:date="2018-02-16T22:38:00Z">
        <w:r w:rsidR="00AA7C6E">
          <w:rPr>
            <w:rFonts w:ascii="Times New Roman" w:hAnsi="Times New Roman" w:hint="eastAsia"/>
            <w:szCs w:val="21"/>
          </w:rPr>
          <w:t xml:space="preserve">X </w:t>
        </w:r>
      </w:ins>
      <w:del w:id="5418" w:author="Administrator" w:date="2018-02-16T22:38:00Z">
        <w:r w:rsidR="0077340A" w:rsidDel="00AA7C6E">
          <w:rPr>
            <w:rFonts w:ascii="Times New Roman" w:hAnsi="Times New Roman" w:hint="eastAsia"/>
            <w:szCs w:val="21"/>
          </w:rPr>
          <w:delText>信</w:delText>
        </w:r>
      </w:del>
      <w:ins w:id="5419" w:author="Administrator" w:date="2018-02-16T22:38:00Z">
        <w:r w:rsidR="00AA7C6E">
          <w:rPr>
            <w:rFonts w:ascii="Times New Roman" w:hAnsi="Times New Roman" w:hint="eastAsia"/>
            <w:szCs w:val="21"/>
          </w:rPr>
          <w:t xml:space="preserve">X </w:t>
        </w:r>
      </w:ins>
      <w:del w:id="5420" w:author="Administrator" w:date="2018-02-16T22:38:00Z">
        <w:r w:rsidR="0077340A" w:rsidDel="00AA7C6E">
          <w:rPr>
            <w:rFonts w:ascii="Times New Roman" w:hAnsi="Times New Roman" w:hint="eastAsia"/>
            <w:szCs w:val="21"/>
          </w:rPr>
          <w:delText>号</w:delText>
        </w:r>
      </w:del>
      <w:ins w:id="5421" w:author="Administrator" w:date="2018-02-16T22:38:00Z">
        <w:r w:rsidR="00AA7C6E">
          <w:rPr>
            <w:rFonts w:ascii="Times New Roman" w:hAnsi="Times New Roman" w:hint="eastAsia"/>
            <w:szCs w:val="21"/>
          </w:rPr>
          <w:t xml:space="preserve">X </w:t>
        </w:r>
      </w:ins>
      <w:del w:id="5422" w:author="Administrator" w:date="2018-02-16T22:38:00Z">
        <w:r w:rsidR="0077340A" w:rsidDel="00AA7C6E">
          <w:rPr>
            <w:rFonts w:ascii="Times New Roman" w:hAnsi="Times New Roman"/>
            <w:szCs w:val="21"/>
            <w:vertAlign w:val="superscript"/>
          </w:rPr>
          <w:delText>[</w:delText>
        </w:r>
      </w:del>
      <w:ins w:id="5423" w:author="Administrator" w:date="2018-02-16T22:38:00Z">
        <w:r w:rsidR="00AA7C6E">
          <w:rPr>
            <w:rFonts w:ascii="Times New Roman" w:hAnsi="Times New Roman"/>
            <w:szCs w:val="21"/>
            <w:vertAlign w:val="superscript"/>
          </w:rPr>
          <w:t xml:space="preserve">X </w:t>
        </w:r>
      </w:ins>
      <w:del w:id="5424" w:author="Administrator" w:date="2018-02-16T22:38:00Z">
        <w:r w:rsidR="0077340A" w:rsidDel="00AA7C6E">
          <w:rPr>
            <w:rFonts w:ascii="Times New Roman" w:hAnsi="Times New Roman" w:hint="eastAsia"/>
            <w:szCs w:val="21"/>
            <w:vertAlign w:val="superscript"/>
          </w:rPr>
          <w:delText>1</w:delText>
        </w:r>
      </w:del>
      <w:ins w:id="5425" w:author="Administrator" w:date="2018-02-16T22:38:00Z">
        <w:r w:rsidR="00AA7C6E">
          <w:rPr>
            <w:rFonts w:ascii="Times New Roman" w:hAnsi="Times New Roman" w:hint="eastAsia"/>
            <w:szCs w:val="21"/>
            <w:vertAlign w:val="superscript"/>
          </w:rPr>
          <w:t xml:space="preserve">X </w:t>
        </w:r>
      </w:ins>
      <w:del w:id="5426" w:author="Administrator" w:date="2018-02-16T22:38:00Z">
        <w:r w:rsidR="0077340A" w:rsidDel="00AA7C6E">
          <w:rPr>
            <w:rFonts w:ascii="Times New Roman" w:hAnsi="Times New Roman" w:hint="eastAsia"/>
            <w:szCs w:val="21"/>
            <w:vertAlign w:val="superscript"/>
          </w:rPr>
          <w:delText>0</w:delText>
        </w:r>
      </w:del>
      <w:ins w:id="5427" w:author="Administrator" w:date="2018-02-16T22:38:00Z">
        <w:r w:rsidR="00AA7C6E">
          <w:rPr>
            <w:rFonts w:ascii="Times New Roman" w:hAnsi="Times New Roman" w:hint="eastAsia"/>
            <w:szCs w:val="21"/>
            <w:vertAlign w:val="superscript"/>
          </w:rPr>
          <w:t xml:space="preserve">X </w:t>
        </w:r>
      </w:ins>
      <w:del w:id="5428" w:author="Administrator" w:date="2018-02-16T22:38:00Z">
        <w:r w:rsidR="0077340A" w:rsidDel="00AA7C6E">
          <w:rPr>
            <w:rFonts w:ascii="Times New Roman" w:hAnsi="Times New Roman"/>
            <w:szCs w:val="21"/>
            <w:vertAlign w:val="superscript"/>
          </w:rPr>
          <w:delText>]</w:delText>
        </w:r>
      </w:del>
      <w:ins w:id="5429" w:author="Administrator" w:date="2018-02-16T22:38:00Z">
        <w:r w:rsidR="00AA7C6E">
          <w:rPr>
            <w:rFonts w:ascii="Times New Roman" w:hAnsi="Times New Roman"/>
            <w:szCs w:val="21"/>
            <w:vertAlign w:val="superscript"/>
          </w:rPr>
          <w:t xml:space="preserve">X </w:t>
        </w:r>
      </w:ins>
      <w:r w:rsidR="0077340A">
        <w:rPr>
          <w:rFonts w:ascii="Times New Roman" w:hAnsi="Times New Roman" w:hint="eastAsia"/>
          <w:szCs w:val="21"/>
        </w:rPr>
        <w:t>。</w:t>
      </w:r>
      <w:r w:rsidR="007B4F29">
        <w:rPr>
          <w:rFonts w:ascii="Times New Roman" w:hAnsi="Times New Roman" w:hint="eastAsia"/>
          <w:szCs w:val="21"/>
        </w:rPr>
        <w:t>目前提出了多种阈值选取方法，如：</w:t>
      </w:r>
      <w:r w:rsidR="00F574F3">
        <w:rPr>
          <w:rFonts w:ascii="Times New Roman" w:hAnsi="Times New Roman" w:hint="eastAsia"/>
          <w:szCs w:val="21"/>
        </w:rPr>
        <w:t>硬阈值函数、软阈值函数</w:t>
      </w:r>
      <w:r w:rsidR="007B4F29">
        <w:rPr>
          <w:rFonts w:ascii="Times New Roman" w:hAnsi="Times New Roman" w:hint="eastAsia"/>
          <w:szCs w:val="21"/>
        </w:rPr>
        <w:t>等，为保留两种函数各自的优势本系统</w:t>
      </w:r>
      <w:r w:rsidR="00F574F3">
        <w:rPr>
          <w:rFonts w:ascii="Times New Roman" w:hAnsi="Times New Roman" w:hint="eastAsia"/>
          <w:szCs w:val="21"/>
        </w:rPr>
        <w:t>选用软硬阈值函数，同时降低视觉失真和边缘化失真现象，</w:t>
      </w:r>
      <w:r w:rsidR="007B4F29">
        <w:rPr>
          <w:rFonts w:ascii="Times New Roman" w:hAnsi="Times New Roman" w:hint="eastAsia"/>
          <w:szCs w:val="21"/>
        </w:rPr>
        <w:t>使</w:t>
      </w:r>
      <w:r w:rsidR="00F574F3">
        <w:rPr>
          <w:rFonts w:ascii="Times New Roman" w:hAnsi="Times New Roman" w:hint="eastAsia"/>
          <w:szCs w:val="21"/>
        </w:rPr>
        <w:t>得到</w:t>
      </w:r>
      <w:r w:rsidR="007B4F29">
        <w:rPr>
          <w:rFonts w:ascii="Times New Roman" w:hAnsi="Times New Roman" w:hint="eastAsia"/>
          <w:szCs w:val="21"/>
        </w:rPr>
        <w:t>的波形</w:t>
      </w:r>
      <w:r w:rsidR="00F574F3">
        <w:rPr>
          <w:rFonts w:ascii="Times New Roman" w:hAnsi="Times New Roman" w:hint="eastAsia"/>
          <w:szCs w:val="21"/>
        </w:rPr>
        <w:t>曲线更光滑、准确。</w:t>
      </w:r>
    </w:p>
    <w:p w:rsidR="00F574F3" w:rsidDel="00AA7C6E" w:rsidRDefault="007B4F29" w:rsidP="00F574F3">
      <w:pPr>
        <w:ind w:firstLine="420"/>
        <w:rPr>
          <w:del w:id="5430" w:author="Administrator" w:date="2018-02-16T22:38:00Z"/>
          <w:rFonts w:ascii="Times New Roman" w:hAnsi="Times New Roman"/>
          <w:szCs w:val="21"/>
        </w:rPr>
      </w:pPr>
      <w:r>
        <w:rPr>
          <w:rFonts w:ascii="Times New Roman" w:hAnsi="Times New Roman" w:hint="eastAsia"/>
          <w:szCs w:val="21"/>
        </w:rPr>
        <w:t>本系统</w:t>
      </w:r>
      <w:del w:id="5431" w:author="Administrator" w:date="2018-02-16T22:38:00Z">
        <w:r w:rsidR="00F574F3" w:rsidDel="00AA7C6E">
          <w:rPr>
            <w:rFonts w:ascii="Times New Roman" w:hAnsi="Times New Roman" w:hint="eastAsia"/>
            <w:szCs w:val="21"/>
          </w:rPr>
          <w:delText>使</w:delText>
        </w:r>
      </w:del>
      <w:ins w:id="5432" w:author="Administrator" w:date="2018-02-16T22:38:00Z">
        <w:r w:rsidR="00AA7C6E">
          <w:rPr>
            <w:rFonts w:ascii="Times New Roman" w:hAnsi="Times New Roman" w:hint="eastAsia"/>
            <w:szCs w:val="21"/>
          </w:rPr>
          <w:t xml:space="preserve">X </w:t>
        </w:r>
      </w:ins>
      <w:del w:id="5433" w:author="Administrator" w:date="2018-02-16T22:38:00Z">
        <w:r w:rsidR="00F574F3" w:rsidDel="00AA7C6E">
          <w:rPr>
            <w:rFonts w:ascii="Times New Roman" w:hAnsi="Times New Roman" w:hint="eastAsia"/>
            <w:szCs w:val="21"/>
          </w:rPr>
          <w:delText>用</w:delText>
        </w:r>
      </w:del>
      <w:ins w:id="5434" w:author="Administrator" w:date="2018-02-16T22:38:00Z">
        <w:r w:rsidR="00AA7C6E">
          <w:rPr>
            <w:rFonts w:ascii="Times New Roman" w:hAnsi="Times New Roman" w:hint="eastAsia"/>
            <w:szCs w:val="21"/>
          </w:rPr>
          <w:t xml:space="preserve">X </w:t>
        </w:r>
      </w:ins>
      <w:del w:id="5435" w:author="Administrator" w:date="2018-02-16T22:38:00Z">
        <w:r w:rsidR="00F574F3" w:rsidDel="00AA7C6E">
          <w:rPr>
            <w:rFonts w:ascii="Times New Roman" w:hAnsi="Times New Roman" w:hint="eastAsia"/>
            <w:szCs w:val="21"/>
          </w:rPr>
          <w:delText>的</w:delText>
        </w:r>
      </w:del>
      <w:ins w:id="5436" w:author="Administrator" w:date="2018-02-16T22:38:00Z">
        <w:r w:rsidR="00AA7C6E">
          <w:rPr>
            <w:rFonts w:ascii="Times New Roman" w:hAnsi="Times New Roman" w:hint="eastAsia"/>
            <w:szCs w:val="21"/>
          </w:rPr>
          <w:t xml:space="preserve">X </w:t>
        </w:r>
      </w:ins>
      <w:del w:id="5437" w:author="Administrator" w:date="2018-02-16T22:38:00Z">
        <w:r w:rsidR="00F574F3" w:rsidDel="00AA7C6E">
          <w:rPr>
            <w:rFonts w:ascii="Times New Roman" w:hAnsi="Times New Roman" w:hint="eastAsia"/>
            <w:szCs w:val="21"/>
          </w:rPr>
          <w:delText>阈</w:delText>
        </w:r>
      </w:del>
      <w:ins w:id="5438" w:author="Administrator" w:date="2018-02-16T22:38:00Z">
        <w:r w:rsidR="00AA7C6E">
          <w:rPr>
            <w:rFonts w:ascii="Times New Roman" w:hAnsi="Times New Roman" w:hint="eastAsia"/>
            <w:szCs w:val="21"/>
          </w:rPr>
          <w:t xml:space="preserve">X </w:t>
        </w:r>
      </w:ins>
      <w:del w:id="5439" w:author="Administrator" w:date="2018-02-16T22:38:00Z">
        <w:r w:rsidR="00F574F3" w:rsidDel="00AA7C6E">
          <w:rPr>
            <w:rFonts w:ascii="Times New Roman" w:hAnsi="Times New Roman" w:hint="eastAsia"/>
            <w:szCs w:val="21"/>
          </w:rPr>
          <w:delText>值</w:delText>
        </w:r>
      </w:del>
      <w:ins w:id="5440" w:author="Administrator" w:date="2018-02-16T22:38:00Z">
        <w:r w:rsidR="00AA7C6E">
          <w:rPr>
            <w:rFonts w:ascii="Times New Roman" w:hAnsi="Times New Roman" w:hint="eastAsia"/>
            <w:szCs w:val="21"/>
          </w:rPr>
          <w:t xml:space="preserve">X </w:t>
        </w:r>
      </w:ins>
      <w:del w:id="5441" w:author="Administrator" w:date="2018-02-16T22:38:00Z">
        <w:r w:rsidR="00F574F3" w:rsidDel="00AA7C6E">
          <w:rPr>
            <w:rFonts w:ascii="Times New Roman" w:hAnsi="Times New Roman" w:hint="eastAsia"/>
            <w:szCs w:val="21"/>
          </w:rPr>
          <w:delText>获</w:delText>
        </w:r>
      </w:del>
      <w:ins w:id="5442" w:author="Administrator" w:date="2018-02-16T22:38:00Z">
        <w:r w:rsidR="00AA7C6E">
          <w:rPr>
            <w:rFonts w:ascii="Times New Roman" w:hAnsi="Times New Roman" w:hint="eastAsia"/>
            <w:szCs w:val="21"/>
          </w:rPr>
          <w:t xml:space="preserve">X </w:t>
        </w:r>
      </w:ins>
      <w:del w:id="5443" w:author="Administrator" w:date="2018-02-16T22:38:00Z">
        <w:r w:rsidR="00F574F3" w:rsidDel="00AA7C6E">
          <w:rPr>
            <w:rFonts w:ascii="Times New Roman" w:hAnsi="Times New Roman" w:hint="eastAsia"/>
            <w:szCs w:val="21"/>
          </w:rPr>
          <w:delText>取</w:delText>
        </w:r>
      </w:del>
      <w:ins w:id="5444" w:author="Administrator" w:date="2018-02-16T22:38:00Z">
        <w:r w:rsidR="00AA7C6E">
          <w:rPr>
            <w:rFonts w:ascii="Times New Roman" w:hAnsi="Times New Roman" w:hint="eastAsia"/>
            <w:szCs w:val="21"/>
          </w:rPr>
          <w:t xml:space="preserve">X </w:t>
        </w:r>
      </w:ins>
      <w:del w:id="5445" w:author="Administrator" w:date="2018-02-16T22:38:00Z">
        <w:r w:rsidR="00F574F3" w:rsidDel="00AA7C6E">
          <w:rPr>
            <w:rFonts w:ascii="Times New Roman" w:hAnsi="Times New Roman" w:hint="eastAsia"/>
            <w:szCs w:val="21"/>
          </w:rPr>
          <w:delText>函</w:delText>
        </w:r>
      </w:del>
      <w:ins w:id="5446" w:author="Administrator" w:date="2018-02-16T22:38:00Z">
        <w:r w:rsidR="00AA7C6E">
          <w:rPr>
            <w:rFonts w:ascii="Times New Roman" w:hAnsi="Times New Roman" w:hint="eastAsia"/>
            <w:szCs w:val="21"/>
          </w:rPr>
          <w:t xml:space="preserve">X </w:t>
        </w:r>
      </w:ins>
      <w:del w:id="5447" w:author="Administrator" w:date="2018-02-16T22:38:00Z">
        <w:r w:rsidR="00F574F3" w:rsidDel="00AA7C6E">
          <w:rPr>
            <w:rFonts w:ascii="Times New Roman" w:hAnsi="Times New Roman" w:hint="eastAsia"/>
            <w:szCs w:val="21"/>
          </w:rPr>
          <w:delText>数</w:delText>
        </w:r>
      </w:del>
      <w:ins w:id="5448" w:author="Administrator" w:date="2018-02-16T22:38:00Z">
        <w:r w:rsidR="00AA7C6E">
          <w:rPr>
            <w:rFonts w:ascii="Times New Roman" w:hAnsi="Times New Roman" w:hint="eastAsia"/>
            <w:szCs w:val="21"/>
          </w:rPr>
          <w:t xml:space="preserve">X </w:t>
        </w:r>
      </w:ins>
      <w:del w:id="5449" w:author="Administrator" w:date="2018-02-16T22:38:00Z">
        <w:r w:rsidR="00F574F3" w:rsidDel="00AA7C6E">
          <w:rPr>
            <w:rFonts w:ascii="Times New Roman" w:hAnsi="Times New Roman" w:hint="eastAsia"/>
            <w:szCs w:val="21"/>
          </w:rPr>
          <w:delText>语</w:delText>
        </w:r>
      </w:del>
      <w:ins w:id="5450" w:author="Administrator" w:date="2018-02-16T22:38:00Z">
        <w:r w:rsidR="00AA7C6E">
          <w:rPr>
            <w:rFonts w:ascii="Times New Roman" w:hAnsi="Times New Roman" w:hint="eastAsia"/>
            <w:szCs w:val="21"/>
          </w:rPr>
          <w:t xml:space="preserve">X </w:t>
        </w:r>
      </w:ins>
      <w:del w:id="5451" w:author="Administrator" w:date="2018-02-16T22:38:00Z">
        <w:r w:rsidR="00F574F3" w:rsidDel="00AA7C6E">
          <w:rPr>
            <w:rFonts w:ascii="Times New Roman" w:hAnsi="Times New Roman" w:hint="eastAsia"/>
            <w:szCs w:val="21"/>
          </w:rPr>
          <w:delText>法</w:delText>
        </w:r>
      </w:del>
      <w:ins w:id="5452" w:author="Administrator" w:date="2018-02-16T22:38:00Z">
        <w:r w:rsidR="00AA7C6E">
          <w:rPr>
            <w:rFonts w:ascii="Times New Roman" w:hAnsi="Times New Roman" w:hint="eastAsia"/>
            <w:szCs w:val="21"/>
          </w:rPr>
          <w:t xml:space="preserve">X </w:t>
        </w:r>
      </w:ins>
      <w:del w:id="5453" w:author="Administrator" w:date="2018-02-16T22:38:00Z">
        <w:r w:rsidR="00F574F3" w:rsidDel="00AA7C6E">
          <w:rPr>
            <w:rFonts w:ascii="Times New Roman" w:hAnsi="Times New Roman" w:hint="eastAsia"/>
            <w:szCs w:val="21"/>
          </w:rPr>
          <w:delText>格</w:delText>
        </w:r>
      </w:del>
      <w:ins w:id="5454" w:author="Administrator" w:date="2018-02-16T22:38:00Z">
        <w:r w:rsidR="00AA7C6E">
          <w:rPr>
            <w:rFonts w:ascii="Times New Roman" w:hAnsi="Times New Roman" w:hint="eastAsia"/>
            <w:szCs w:val="21"/>
          </w:rPr>
          <w:t xml:space="preserve">X </w:t>
        </w:r>
      </w:ins>
      <w:del w:id="5455" w:author="Administrator" w:date="2018-02-16T22:38:00Z">
        <w:r w:rsidR="00F574F3" w:rsidDel="00AA7C6E">
          <w:rPr>
            <w:rFonts w:ascii="Times New Roman" w:hAnsi="Times New Roman" w:hint="eastAsia"/>
            <w:szCs w:val="21"/>
          </w:rPr>
          <w:delText>式</w:delText>
        </w:r>
      </w:del>
      <w:ins w:id="5456" w:author="Administrator" w:date="2018-02-16T22:38:00Z">
        <w:r w:rsidR="00AA7C6E">
          <w:rPr>
            <w:rFonts w:ascii="Times New Roman" w:hAnsi="Times New Roman" w:hint="eastAsia"/>
            <w:szCs w:val="21"/>
          </w:rPr>
          <w:t xml:space="preserve">X </w:t>
        </w:r>
      </w:ins>
      <w:del w:id="5457" w:author="Administrator" w:date="2018-02-16T22:38:00Z">
        <w:r w:rsidR="00F574F3" w:rsidDel="00AA7C6E">
          <w:rPr>
            <w:rFonts w:ascii="Times New Roman" w:hAnsi="Times New Roman" w:hint="eastAsia"/>
            <w:szCs w:val="21"/>
          </w:rPr>
          <w:delText>为</w:delText>
        </w:r>
      </w:del>
      <w:ins w:id="5458" w:author="Administrator" w:date="2018-02-16T22:38:00Z">
        <w:r w:rsidR="00AA7C6E">
          <w:rPr>
            <w:rFonts w:ascii="Times New Roman" w:hAnsi="Times New Roman" w:hint="eastAsia"/>
            <w:szCs w:val="21"/>
          </w:rPr>
          <w:t xml:space="preserve">X </w:t>
        </w:r>
      </w:ins>
      <w:del w:id="5459" w:author="Administrator" w:date="2018-02-16T22:38:00Z">
        <w:r w:rsidR="00F574F3" w:rsidDel="00AA7C6E">
          <w:rPr>
            <w:rFonts w:ascii="Times New Roman" w:hAnsi="Times New Roman" w:hint="eastAsia"/>
            <w:szCs w:val="21"/>
          </w:rPr>
          <w:delText>：</w:delText>
        </w:r>
      </w:del>
      <w:ins w:id="5460" w:author="Administrator" w:date="2018-02-16T22:38:00Z">
        <w:r w:rsidR="00AA7C6E">
          <w:rPr>
            <w:rFonts w:ascii="Times New Roman" w:hAnsi="Times New Roman" w:hint="eastAsia"/>
            <w:szCs w:val="21"/>
          </w:rPr>
          <w:t xml:space="preserve">X </w:t>
        </w:r>
      </w:ins>
      <w:del w:id="5461" w:author="Administrator" w:date="2018-02-16T22:38:00Z">
        <w:r w:rsidR="00F574F3" w:rsidDel="00AA7C6E">
          <w:rPr>
            <w:rFonts w:ascii="Times New Roman" w:hAnsi="Times New Roman" w:hint="eastAsia"/>
            <w:szCs w:val="21"/>
          </w:rPr>
          <w:delText>[</w:delText>
        </w:r>
      </w:del>
      <w:ins w:id="5462" w:author="Administrator" w:date="2018-02-16T22:38:00Z">
        <w:r w:rsidR="00AA7C6E">
          <w:rPr>
            <w:rFonts w:ascii="Times New Roman" w:hAnsi="Times New Roman" w:hint="eastAsia"/>
            <w:szCs w:val="21"/>
          </w:rPr>
          <w:t xml:space="preserve">X </w:t>
        </w:r>
      </w:ins>
      <w:del w:id="5463" w:author="Administrator" w:date="2018-02-16T22:38:00Z">
        <w:r w:rsidR="00F574F3" w:rsidDel="00AA7C6E">
          <w:rPr>
            <w:rFonts w:ascii="Times New Roman" w:hAnsi="Times New Roman" w:hint="eastAsia"/>
            <w:szCs w:val="21"/>
          </w:rPr>
          <w:delText>t</w:delText>
        </w:r>
      </w:del>
      <w:ins w:id="5464" w:author="Administrator" w:date="2018-02-16T22:38:00Z">
        <w:r w:rsidR="00AA7C6E">
          <w:rPr>
            <w:rFonts w:ascii="Times New Roman" w:hAnsi="Times New Roman" w:hint="eastAsia"/>
            <w:szCs w:val="21"/>
          </w:rPr>
          <w:t xml:space="preserve">X </w:t>
        </w:r>
      </w:ins>
      <w:del w:id="5465" w:author="Administrator" w:date="2018-02-16T22:38:00Z">
        <w:r w:rsidR="00F574F3" w:rsidDel="00AA7C6E">
          <w:rPr>
            <w:rFonts w:ascii="Times New Roman" w:hAnsi="Times New Roman" w:hint="eastAsia"/>
            <w:szCs w:val="21"/>
          </w:rPr>
          <w:delText>h</w:delText>
        </w:r>
      </w:del>
      <w:ins w:id="5466" w:author="Administrator" w:date="2018-02-16T22:38:00Z">
        <w:r w:rsidR="00AA7C6E">
          <w:rPr>
            <w:rFonts w:ascii="Times New Roman" w:hAnsi="Times New Roman" w:hint="eastAsia"/>
            <w:szCs w:val="21"/>
          </w:rPr>
          <w:t xml:space="preserve">X </w:t>
        </w:r>
      </w:ins>
      <w:del w:id="5467" w:author="Administrator" w:date="2018-02-16T22:38:00Z">
        <w:r w:rsidR="00F574F3" w:rsidDel="00AA7C6E">
          <w:rPr>
            <w:rFonts w:ascii="Times New Roman" w:hAnsi="Times New Roman" w:hint="eastAsia"/>
            <w:szCs w:val="21"/>
          </w:rPr>
          <w:delText>r</w:delText>
        </w:r>
      </w:del>
      <w:ins w:id="5468" w:author="Administrator" w:date="2018-02-16T22:38:00Z">
        <w:r w:rsidR="00AA7C6E">
          <w:rPr>
            <w:rFonts w:ascii="Times New Roman" w:hAnsi="Times New Roman" w:hint="eastAsia"/>
            <w:szCs w:val="21"/>
          </w:rPr>
          <w:t xml:space="preserve">X </w:t>
        </w:r>
      </w:ins>
      <w:del w:id="5469" w:author="Administrator" w:date="2018-02-16T22:38:00Z">
        <w:r w:rsidR="00F574F3" w:rsidDel="00AA7C6E">
          <w:rPr>
            <w:rFonts w:ascii="Times New Roman" w:hAnsi="Times New Roman" w:hint="eastAsia"/>
            <w:szCs w:val="21"/>
          </w:rPr>
          <w:delText>,</w:delText>
        </w:r>
      </w:del>
      <w:ins w:id="5470" w:author="Administrator" w:date="2018-02-16T22:38:00Z">
        <w:r w:rsidR="00AA7C6E">
          <w:rPr>
            <w:rFonts w:ascii="Times New Roman" w:hAnsi="Times New Roman" w:hint="eastAsia"/>
            <w:szCs w:val="21"/>
          </w:rPr>
          <w:t xml:space="preserve">X </w:t>
        </w:r>
      </w:ins>
      <w:del w:id="5471" w:author="Administrator" w:date="2018-02-16T22:38:00Z">
        <w:r w:rsidR="00F574F3" w:rsidDel="00AA7C6E">
          <w:rPr>
            <w:rFonts w:ascii="Times New Roman" w:hAnsi="Times New Roman" w:hint="eastAsia"/>
            <w:szCs w:val="21"/>
          </w:rPr>
          <w:delText>s</w:delText>
        </w:r>
      </w:del>
      <w:ins w:id="5472" w:author="Administrator" w:date="2018-02-16T22:38:00Z">
        <w:r w:rsidR="00AA7C6E">
          <w:rPr>
            <w:rFonts w:ascii="Times New Roman" w:hAnsi="Times New Roman" w:hint="eastAsia"/>
            <w:szCs w:val="21"/>
          </w:rPr>
          <w:t xml:space="preserve">X </w:t>
        </w:r>
      </w:ins>
      <w:del w:id="5473" w:author="Administrator" w:date="2018-02-16T22:38:00Z">
        <w:r w:rsidR="00F574F3" w:rsidDel="00AA7C6E">
          <w:rPr>
            <w:rFonts w:ascii="Times New Roman" w:hAnsi="Times New Roman" w:hint="eastAsia"/>
            <w:szCs w:val="21"/>
          </w:rPr>
          <w:delText>o</w:delText>
        </w:r>
      </w:del>
      <w:ins w:id="5474" w:author="Administrator" w:date="2018-02-16T22:38:00Z">
        <w:r w:rsidR="00AA7C6E">
          <w:rPr>
            <w:rFonts w:ascii="Times New Roman" w:hAnsi="Times New Roman" w:hint="eastAsia"/>
            <w:szCs w:val="21"/>
          </w:rPr>
          <w:t xml:space="preserve">X </w:t>
        </w:r>
      </w:ins>
      <w:del w:id="5475" w:author="Administrator" w:date="2018-02-16T22:38:00Z">
        <w:r w:rsidR="00F574F3" w:rsidDel="00AA7C6E">
          <w:rPr>
            <w:rFonts w:ascii="Times New Roman" w:hAnsi="Times New Roman" w:hint="eastAsia"/>
            <w:szCs w:val="21"/>
          </w:rPr>
          <w:delText>r</w:delText>
        </w:r>
      </w:del>
      <w:ins w:id="5476" w:author="Administrator" w:date="2018-02-16T22:38:00Z">
        <w:r w:rsidR="00AA7C6E">
          <w:rPr>
            <w:rFonts w:ascii="Times New Roman" w:hAnsi="Times New Roman" w:hint="eastAsia"/>
            <w:szCs w:val="21"/>
          </w:rPr>
          <w:t xml:space="preserve">X </w:t>
        </w:r>
      </w:ins>
      <w:del w:id="5477" w:author="Administrator" w:date="2018-02-16T22:38:00Z">
        <w:r w:rsidR="00F574F3" w:rsidDel="00AA7C6E">
          <w:rPr>
            <w:rFonts w:ascii="Times New Roman" w:hAnsi="Times New Roman" w:hint="eastAsia"/>
            <w:szCs w:val="21"/>
          </w:rPr>
          <w:delText>h</w:delText>
        </w:r>
      </w:del>
      <w:ins w:id="5478" w:author="Administrator" w:date="2018-02-16T22:38:00Z">
        <w:r w:rsidR="00AA7C6E">
          <w:rPr>
            <w:rFonts w:ascii="Times New Roman" w:hAnsi="Times New Roman" w:hint="eastAsia"/>
            <w:szCs w:val="21"/>
          </w:rPr>
          <w:t xml:space="preserve">X </w:t>
        </w:r>
      </w:ins>
      <w:del w:id="5479" w:author="Administrator" w:date="2018-02-16T22:38:00Z">
        <w:r w:rsidR="00F574F3" w:rsidDel="00AA7C6E">
          <w:rPr>
            <w:rFonts w:ascii="Times New Roman" w:hAnsi="Times New Roman" w:hint="eastAsia"/>
            <w:szCs w:val="21"/>
          </w:rPr>
          <w:delText>,</w:delText>
        </w:r>
      </w:del>
      <w:ins w:id="5480" w:author="Administrator" w:date="2018-02-16T22:38:00Z">
        <w:r w:rsidR="00AA7C6E">
          <w:rPr>
            <w:rFonts w:ascii="Times New Roman" w:hAnsi="Times New Roman" w:hint="eastAsia"/>
            <w:szCs w:val="21"/>
          </w:rPr>
          <w:t xml:space="preserve">X </w:t>
        </w:r>
      </w:ins>
      <w:del w:id="5481" w:author="Administrator" w:date="2018-02-16T22:38:00Z">
        <w:r w:rsidR="00F574F3" w:rsidDel="00AA7C6E">
          <w:rPr>
            <w:rFonts w:ascii="Times New Roman" w:hAnsi="Times New Roman" w:hint="eastAsia"/>
            <w:szCs w:val="21"/>
          </w:rPr>
          <w:delText>k</w:delText>
        </w:r>
      </w:del>
      <w:ins w:id="5482" w:author="Administrator" w:date="2018-02-16T22:38:00Z">
        <w:r w:rsidR="00AA7C6E">
          <w:rPr>
            <w:rFonts w:ascii="Times New Roman" w:hAnsi="Times New Roman" w:hint="eastAsia"/>
            <w:szCs w:val="21"/>
          </w:rPr>
          <w:t xml:space="preserve">X </w:t>
        </w:r>
      </w:ins>
      <w:del w:id="5483" w:author="Administrator" w:date="2018-02-16T22:38:00Z">
        <w:r w:rsidR="00F574F3" w:rsidDel="00AA7C6E">
          <w:rPr>
            <w:rFonts w:ascii="Times New Roman" w:hAnsi="Times New Roman" w:hint="eastAsia"/>
            <w:szCs w:val="21"/>
          </w:rPr>
          <w:delText>e</w:delText>
        </w:r>
      </w:del>
      <w:ins w:id="5484" w:author="Administrator" w:date="2018-02-16T22:38:00Z">
        <w:r w:rsidR="00AA7C6E">
          <w:rPr>
            <w:rFonts w:ascii="Times New Roman" w:hAnsi="Times New Roman" w:hint="eastAsia"/>
            <w:szCs w:val="21"/>
          </w:rPr>
          <w:t xml:space="preserve">X </w:t>
        </w:r>
      </w:ins>
      <w:del w:id="5485" w:author="Administrator" w:date="2018-02-16T22:38:00Z">
        <w:r w:rsidR="00F574F3" w:rsidDel="00AA7C6E">
          <w:rPr>
            <w:rFonts w:ascii="Times New Roman" w:hAnsi="Times New Roman" w:hint="eastAsia"/>
            <w:szCs w:val="21"/>
          </w:rPr>
          <w:delText>e</w:delText>
        </w:r>
      </w:del>
      <w:ins w:id="5486" w:author="Administrator" w:date="2018-02-16T22:38:00Z">
        <w:r w:rsidR="00AA7C6E">
          <w:rPr>
            <w:rFonts w:ascii="Times New Roman" w:hAnsi="Times New Roman" w:hint="eastAsia"/>
            <w:szCs w:val="21"/>
          </w:rPr>
          <w:t xml:space="preserve">X </w:t>
        </w:r>
      </w:ins>
      <w:del w:id="5487" w:author="Administrator" w:date="2018-02-16T22:38:00Z">
        <w:r w:rsidR="00F574F3" w:rsidDel="00AA7C6E">
          <w:rPr>
            <w:rFonts w:ascii="Times New Roman" w:hAnsi="Times New Roman" w:hint="eastAsia"/>
            <w:szCs w:val="21"/>
          </w:rPr>
          <w:delText>p</w:delText>
        </w:r>
      </w:del>
      <w:ins w:id="5488" w:author="Administrator" w:date="2018-02-16T22:38:00Z">
        <w:r w:rsidR="00AA7C6E">
          <w:rPr>
            <w:rFonts w:ascii="Times New Roman" w:hAnsi="Times New Roman" w:hint="eastAsia"/>
            <w:szCs w:val="21"/>
          </w:rPr>
          <w:t xml:space="preserve">X </w:t>
        </w:r>
      </w:ins>
      <w:del w:id="5489" w:author="Administrator" w:date="2018-02-16T22:38:00Z">
        <w:r w:rsidR="00F574F3" w:rsidDel="00AA7C6E">
          <w:rPr>
            <w:rFonts w:ascii="Times New Roman" w:hAnsi="Times New Roman" w:hint="eastAsia"/>
            <w:szCs w:val="21"/>
          </w:rPr>
          <w:delText>a</w:delText>
        </w:r>
      </w:del>
      <w:ins w:id="5490" w:author="Administrator" w:date="2018-02-16T22:38:00Z">
        <w:r w:rsidR="00AA7C6E">
          <w:rPr>
            <w:rFonts w:ascii="Times New Roman" w:hAnsi="Times New Roman" w:hint="eastAsia"/>
            <w:szCs w:val="21"/>
          </w:rPr>
          <w:t xml:space="preserve">X </w:t>
        </w:r>
      </w:ins>
      <w:del w:id="5491" w:author="Administrator" w:date="2018-02-16T22:38:00Z">
        <w:r w:rsidR="00F574F3" w:rsidDel="00AA7C6E">
          <w:rPr>
            <w:rFonts w:ascii="Times New Roman" w:hAnsi="Times New Roman" w:hint="eastAsia"/>
            <w:szCs w:val="21"/>
          </w:rPr>
          <w:delText>p</w:delText>
        </w:r>
      </w:del>
      <w:ins w:id="5492" w:author="Administrator" w:date="2018-02-16T22:38:00Z">
        <w:r w:rsidR="00AA7C6E">
          <w:rPr>
            <w:rFonts w:ascii="Times New Roman" w:hAnsi="Times New Roman" w:hint="eastAsia"/>
            <w:szCs w:val="21"/>
          </w:rPr>
          <w:t xml:space="preserve">X </w:t>
        </w:r>
      </w:ins>
      <w:del w:id="5493" w:author="Administrator" w:date="2018-02-16T22:38:00Z">
        <w:r w:rsidR="00F574F3" w:rsidDel="00AA7C6E">
          <w:rPr>
            <w:rFonts w:ascii="Times New Roman" w:hAnsi="Times New Roman" w:hint="eastAsia"/>
            <w:szCs w:val="21"/>
          </w:rPr>
          <w:delText>p</w:delText>
        </w:r>
      </w:del>
      <w:ins w:id="5494" w:author="Administrator" w:date="2018-02-16T22:38:00Z">
        <w:r w:rsidR="00AA7C6E">
          <w:rPr>
            <w:rFonts w:ascii="Times New Roman" w:hAnsi="Times New Roman" w:hint="eastAsia"/>
            <w:szCs w:val="21"/>
          </w:rPr>
          <w:t xml:space="preserve">X </w:t>
        </w:r>
      </w:ins>
      <w:del w:id="5495" w:author="Administrator" w:date="2018-02-16T22:38:00Z">
        <w:r w:rsidR="00F574F3" w:rsidDel="00AA7C6E">
          <w:rPr>
            <w:rFonts w:ascii="Times New Roman" w:hAnsi="Times New Roman" w:hint="eastAsia"/>
            <w:szCs w:val="21"/>
          </w:rPr>
          <w:delText>]</w:delText>
        </w:r>
      </w:del>
      <w:ins w:id="5496" w:author="Administrator" w:date="2018-02-16T22:38:00Z">
        <w:r w:rsidR="00AA7C6E">
          <w:rPr>
            <w:rFonts w:ascii="Times New Roman" w:hAnsi="Times New Roman" w:hint="eastAsia"/>
            <w:szCs w:val="21"/>
          </w:rPr>
          <w:t xml:space="preserve">X </w:t>
        </w:r>
      </w:ins>
      <w:del w:id="5497" w:author="Administrator" w:date="2018-02-16T22:38:00Z">
        <w:r w:rsidR="00F574F3" w:rsidDel="00AA7C6E">
          <w:rPr>
            <w:rFonts w:ascii="Times New Roman" w:hAnsi="Times New Roman" w:hint="eastAsia"/>
            <w:szCs w:val="21"/>
          </w:rPr>
          <w:delText>=</w:delText>
        </w:r>
      </w:del>
      <w:ins w:id="5498" w:author="Administrator" w:date="2018-02-16T22:38:00Z">
        <w:r w:rsidR="00AA7C6E">
          <w:rPr>
            <w:rFonts w:ascii="Times New Roman" w:hAnsi="Times New Roman" w:hint="eastAsia"/>
            <w:szCs w:val="21"/>
          </w:rPr>
          <w:t xml:space="preserve">X </w:t>
        </w:r>
      </w:ins>
      <w:del w:id="5499" w:author="Administrator" w:date="2018-02-16T22:38:00Z">
        <w:r w:rsidR="00F574F3" w:rsidDel="00AA7C6E">
          <w:rPr>
            <w:rFonts w:ascii="Times New Roman" w:hAnsi="Times New Roman" w:hint="eastAsia"/>
            <w:szCs w:val="21"/>
          </w:rPr>
          <w:delText>d</w:delText>
        </w:r>
      </w:del>
      <w:ins w:id="5500" w:author="Administrator" w:date="2018-02-16T22:38:00Z">
        <w:r w:rsidR="00AA7C6E">
          <w:rPr>
            <w:rFonts w:ascii="Times New Roman" w:hAnsi="Times New Roman" w:hint="eastAsia"/>
            <w:szCs w:val="21"/>
          </w:rPr>
          <w:t xml:space="preserve">X </w:t>
        </w:r>
      </w:ins>
      <w:del w:id="5501" w:author="Administrator" w:date="2018-02-16T22:38:00Z">
        <w:r w:rsidR="00F574F3" w:rsidDel="00AA7C6E">
          <w:rPr>
            <w:rFonts w:ascii="Times New Roman" w:hAnsi="Times New Roman" w:hint="eastAsia"/>
            <w:szCs w:val="21"/>
          </w:rPr>
          <w:delText>d</w:delText>
        </w:r>
      </w:del>
      <w:ins w:id="5502" w:author="Administrator" w:date="2018-02-16T22:38:00Z">
        <w:r w:rsidR="00AA7C6E">
          <w:rPr>
            <w:rFonts w:ascii="Times New Roman" w:hAnsi="Times New Roman" w:hint="eastAsia"/>
            <w:szCs w:val="21"/>
          </w:rPr>
          <w:t xml:space="preserve">X </w:t>
        </w:r>
      </w:ins>
      <w:del w:id="5503" w:author="Administrator" w:date="2018-02-16T22:38:00Z">
        <w:r w:rsidR="00F574F3" w:rsidDel="00AA7C6E">
          <w:rPr>
            <w:rFonts w:ascii="Times New Roman" w:hAnsi="Times New Roman" w:hint="eastAsia"/>
            <w:szCs w:val="21"/>
          </w:rPr>
          <w:delText>e</w:delText>
        </w:r>
      </w:del>
      <w:ins w:id="5504" w:author="Administrator" w:date="2018-02-16T22:38:00Z">
        <w:r w:rsidR="00AA7C6E">
          <w:rPr>
            <w:rFonts w:ascii="Times New Roman" w:hAnsi="Times New Roman" w:hint="eastAsia"/>
            <w:szCs w:val="21"/>
          </w:rPr>
          <w:t xml:space="preserve">X </w:t>
        </w:r>
      </w:ins>
      <w:del w:id="5505" w:author="Administrator" w:date="2018-02-16T22:38:00Z">
        <w:r w:rsidR="00F574F3" w:rsidDel="00AA7C6E">
          <w:rPr>
            <w:rFonts w:ascii="Times New Roman" w:hAnsi="Times New Roman" w:hint="eastAsia"/>
            <w:szCs w:val="21"/>
          </w:rPr>
          <w:delText>n</w:delText>
        </w:r>
      </w:del>
      <w:ins w:id="5506" w:author="Administrator" w:date="2018-02-16T22:38:00Z">
        <w:r w:rsidR="00AA7C6E">
          <w:rPr>
            <w:rFonts w:ascii="Times New Roman" w:hAnsi="Times New Roman" w:hint="eastAsia"/>
            <w:szCs w:val="21"/>
          </w:rPr>
          <w:t xml:space="preserve">X </w:t>
        </w:r>
      </w:ins>
      <w:del w:id="5507" w:author="Administrator" w:date="2018-02-16T22:38:00Z">
        <w:r w:rsidR="00F574F3" w:rsidDel="00AA7C6E">
          <w:rPr>
            <w:rFonts w:ascii="Times New Roman" w:hAnsi="Times New Roman" w:hint="eastAsia"/>
            <w:szCs w:val="21"/>
          </w:rPr>
          <w:delText>c</w:delText>
        </w:r>
      </w:del>
      <w:ins w:id="5508" w:author="Administrator" w:date="2018-02-16T22:38:00Z">
        <w:r w:rsidR="00AA7C6E">
          <w:rPr>
            <w:rFonts w:ascii="Times New Roman" w:hAnsi="Times New Roman" w:hint="eastAsia"/>
            <w:szCs w:val="21"/>
          </w:rPr>
          <w:t xml:space="preserve">X </w:t>
        </w:r>
      </w:ins>
      <w:del w:id="5509" w:author="Administrator" w:date="2018-02-16T22:38:00Z">
        <w:r w:rsidR="00F574F3" w:rsidDel="00AA7C6E">
          <w:rPr>
            <w:rFonts w:ascii="Times New Roman" w:hAnsi="Times New Roman" w:hint="eastAsia"/>
            <w:szCs w:val="21"/>
          </w:rPr>
          <w:lastRenderedPageBreak/>
          <w:delText>m</w:delText>
        </w:r>
      </w:del>
      <w:ins w:id="5510" w:author="Administrator" w:date="2018-02-16T22:38:00Z">
        <w:r w:rsidR="00AA7C6E">
          <w:rPr>
            <w:rFonts w:ascii="Times New Roman" w:hAnsi="Times New Roman" w:hint="eastAsia"/>
            <w:szCs w:val="21"/>
          </w:rPr>
          <w:t xml:space="preserve">X </w:t>
        </w:r>
      </w:ins>
      <w:del w:id="5511" w:author="Administrator" w:date="2018-02-16T22:38:00Z">
        <w:r w:rsidR="00F574F3" w:rsidDel="00AA7C6E">
          <w:rPr>
            <w:rFonts w:ascii="Times New Roman" w:hAnsi="Times New Roman" w:hint="eastAsia"/>
            <w:szCs w:val="21"/>
          </w:rPr>
          <w:delText>p</w:delText>
        </w:r>
      </w:del>
      <w:ins w:id="5512" w:author="Administrator" w:date="2018-02-16T22:38:00Z">
        <w:r w:rsidR="00AA7C6E">
          <w:rPr>
            <w:rFonts w:ascii="Times New Roman" w:hAnsi="Times New Roman" w:hint="eastAsia"/>
            <w:szCs w:val="21"/>
          </w:rPr>
          <w:t xml:space="preserve">X </w:t>
        </w:r>
      </w:ins>
      <w:del w:id="5513" w:author="Administrator" w:date="2018-02-16T22:38:00Z">
        <w:r w:rsidR="00F574F3" w:rsidDel="00AA7C6E">
          <w:rPr>
            <w:rFonts w:ascii="Times New Roman" w:hAnsi="Times New Roman" w:hint="eastAsia"/>
            <w:szCs w:val="21"/>
          </w:rPr>
          <w:delText>(</w:delText>
        </w:r>
      </w:del>
      <w:ins w:id="5514" w:author="Administrator" w:date="2018-02-16T22:38:00Z">
        <w:r w:rsidR="00AA7C6E">
          <w:rPr>
            <w:rFonts w:ascii="Times New Roman" w:hAnsi="Times New Roman" w:hint="eastAsia"/>
            <w:szCs w:val="21"/>
          </w:rPr>
          <w:t xml:space="preserve">X </w:t>
        </w:r>
      </w:ins>
      <w:del w:id="5515" w:author="Administrator" w:date="2018-02-16T22:38:00Z">
        <w:r w:rsidR="00F574F3" w:rsidDel="00AA7C6E">
          <w:rPr>
            <w:rFonts w:ascii="Times New Roman" w:hAnsi="Times New Roman" w:hint="eastAsia"/>
            <w:szCs w:val="21"/>
          </w:rPr>
          <w:delText>'</w:delText>
        </w:r>
      </w:del>
      <w:ins w:id="5516" w:author="Administrator" w:date="2018-02-16T22:38:00Z">
        <w:r w:rsidR="00AA7C6E">
          <w:rPr>
            <w:rFonts w:ascii="Times New Roman" w:hAnsi="Times New Roman" w:hint="eastAsia"/>
            <w:szCs w:val="21"/>
          </w:rPr>
          <w:t xml:space="preserve">X </w:t>
        </w:r>
      </w:ins>
      <w:del w:id="5517" w:author="Administrator" w:date="2018-02-16T22:38:00Z">
        <w:r w:rsidR="00F574F3" w:rsidDel="00AA7C6E">
          <w:rPr>
            <w:rFonts w:ascii="Times New Roman" w:hAnsi="Times New Roman" w:hint="eastAsia"/>
            <w:szCs w:val="21"/>
          </w:rPr>
          <w:delText>d</w:delText>
        </w:r>
      </w:del>
      <w:ins w:id="5518" w:author="Administrator" w:date="2018-02-16T22:38:00Z">
        <w:r w:rsidR="00AA7C6E">
          <w:rPr>
            <w:rFonts w:ascii="Times New Roman" w:hAnsi="Times New Roman" w:hint="eastAsia"/>
            <w:szCs w:val="21"/>
          </w:rPr>
          <w:t xml:space="preserve">X </w:t>
        </w:r>
      </w:ins>
      <w:del w:id="5519" w:author="Administrator" w:date="2018-02-16T22:38:00Z">
        <w:r w:rsidR="00F574F3" w:rsidDel="00AA7C6E">
          <w:rPr>
            <w:rFonts w:ascii="Times New Roman" w:hAnsi="Times New Roman" w:hint="eastAsia"/>
            <w:szCs w:val="21"/>
          </w:rPr>
          <w:delText>e</w:delText>
        </w:r>
      </w:del>
      <w:ins w:id="5520" w:author="Administrator" w:date="2018-02-16T22:38:00Z">
        <w:r w:rsidR="00AA7C6E">
          <w:rPr>
            <w:rFonts w:ascii="Times New Roman" w:hAnsi="Times New Roman" w:hint="eastAsia"/>
            <w:szCs w:val="21"/>
          </w:rPr>
          <w:t xml:space="preserve">X </w:t>
        </w:r>
      </w:ins>
      <w:del w:id="5521" w:author="Administrator" w:date="2018-02-16T22:38:00Z">
        <w:r w:rsidR="00F574F3" w:rsidDel="00AA7C6E">
          <w:rPr>
            <w:rFonts w:ascii="Times New Roman" w:hAnsi="Times New Roman" w:hint="eastAsia"/>
            <w:szCs w:val="21"/>
          </w:rPr>
          <w:delText>n</w:delText>
        </w:r>
      </w:del>
      <w:ins w:id="5522" w:author="Administrator" w:date="2018-02-16T22:38:00Z">
        <w:r w:rsidR="00AA7C6E">
          <w:rPr>
            <w:rFonts w:ascii="Times New Roman" w:hAnsi="Times New Roman" w:hint="eastAsia"/>
            <w:szCs w:val="21"/>
          </w:rPr>
          <w:t xml:space="preserve">X </w:t>
        </w:r>
      </w:ins>
      <w:del w:id="5523" w:author="Administrator" w:date="2018-02-16T22:38:00Z">
        <w:r w:rsidR="00F574F3" w:rsidDel="00AA7C6E">
          <w:rPr>
            <w:rFonts w:ascii="Times New Roman" w:hAnsi="Times New Roman" w:hint="eastAsia"/>
            <w:szCs w:val="21"/>
          </w:rPr>
          <w:delText>'</w:delText>
        </w:r>
      </w:del>
      <w:ins w:id="5524" w:author="Administrator" w:date="2018-02-16T22:38:00Z">
        <w:r w:rsidR="00AA7C6E">
          <w:rPr>
            <w:rFonts w:ascii="Times New Roman" w:hAnsi="Times New Roman" w:hint="eastAsia"/>
            <w:szCs w:val="21"/>
          </w:rPr>
          <w:t xml:space="preserve">X </w:t>
        </w:r>
      </w:ins>
      <w:del w:id="5525" w:author="Administrator" w:date="2018-02-16T22:38:00Z">
        <w:r w:rsidR="00F574F3" w:rsidDel="00AA7C6E">
          <w:rPr>
            <w:rFonts w:ascii="Times New Roman" w:hAnsi="Times New Roman" w:hint="eastAsia"/>
            <w:szCs w:val="21"/>
          </w:rPr>
          <w:delText>,</w:delText>
        </w:r>
      </w:del>
      <w:ins w:id="5526" w:author="Administrator" w:date="2018-02-16T22:38:00Z">
        <w:r w:rsidR="00AA7C6E">
          <w:rPr>
            <w:rFonts w:ascii="Times New Roman" w:hAnsi="Times New Roman" w:hint="eastAsia"/>
            <w:szCs w:val="21"/>
          </w:rPr>
          <w:t xml:space="preserve">X </w:t>
        </w:r>
      </w:ins>
      <w:del w:id="5527" w:author="Administrator" w:date="2018-02-16T22:38:00Z">
        <w:r w:rsidR="00F574F3" w:rsidDel="00AA7C6E">
          <w:rPr>
            <w:rFonts w:ascii="Times New Roman" w:hAnsi="Times New Roman" w:hint="eastAsia"/>
            <w:szCs w:val="21"/>
          </w:rPr>
          <w:delText>'</w:delText>
        </w:r>
      </w:del>
      <w:ins w:id="5528" w:author="Administrator" w:date="2018-02-16T22:38:00Z">
        <w:r w:rsidR="00AA7C6E">
          <w:rPr>
            <w:rFonts w:ascii="Times New Roman" w:hAnsi="Times New Roman" w:hint="eastAsia"/>
            <w:szCs w:val="21"/>
          </w:rPr>
          <w:t xml:space="preserve">X </w:t>
        </w:r>
      </w:ins>
      <w:del w:id="5529" w:author="Administrator" w:date="2018-02-16T22:38:00Z">
        <w:r w:rsidR="00F574F3" w:rsidDel="00AA7C6E">
          <w:rPr>
            <w:rFonts w:ascii="Times New Roman" w:hAnsi="Times New Roman" w:hint="eastAsia"/>
            <w:szCs w:val="21"/>
          </w:rPr>
          <w:delText>w</w:delText>
        </w:r>
      </w:del>
      <w:ins w:id="5530" w:author="Administrator" w:date="2018-02-16T22:38:00Z">
        <w:r w:rsidR="00AA7C6E">
          <w:rPr>
            <w:rFonts w:ascii="Times New Roman" w:hAnsi="Times New Roman" w:hint="eastAsia"/>
            <w:szCs w:val="21"/>
          </w:rPr>
          <w:t xml:space="preserve">X </w:t>
        </w:r>
      </w:ins>
      <w:del w:id="5531" w:author="Administrator" w:date="2018-02-16T22:38:00Z">
        <w:r w:rsidR="00F574F3" w:rsidDel="00AA7C6E">
          <w:rPr>
            <w:rFonts w:ascii="Times New Roman" w:hAnsi="Times New Roman" w:hint="eastAsia"/>
            <w:szCs w:val="21"/>
          </w:rPr>
          <w:delText>v</w:delText>
        </w:r>
      </w:del>
      <w:ins w:id="5532" w:author="Administrator" w:date="2018-02-16T22:38:00Z">
        <w:r w:rsidR="00AA7C6E">
          <w:rPr>
            <w:rFonts w:ascii="Times New Roman" w:hAnsi="Times New Roman" w:hint="eastAsia"/>
            <w:szCs w:val="21"/>
          </w:rPr>
          <w:t xml:space="preserve">X </w:t>
        </w:r>
      </w:ins>
      <w:del w:id="5533" w:author="Administrator" w:date="2018-02-16T22:38:00Z">
        <w:r w:rsidR="00F574F3" w:rsidDel="00AA7C6E">
          <w:rPr>
            <w:rFonts w:ascii="Times New Roman" w:hAnsi="Times New Roman" w:hint="eastAsia"/>
            <w:szCs w:val="21"/>
          </w:rPr>
          <w:delText>'</w:delText>
        </w:r>
      </w:del>
      <w:ins w:id="5534" w:author="Administrator" w:date="2018-02-16T22:38:00Z">
        <w:r w:rsidR="00AA7C6E">
          <w:rPr>
            <w:rFonts w:ascii="Times New Roman" w:hAnsi="Times New Roman" w:hint="eastAsia"/>
            <w:szCs w:val="21"/>
          </w:rPr>
          <w:t xml:space="preserve">X </w:t>
        </w:r>
      </w:ins>
      <w:del w:id="5535" w:author="Administrator" w:date="2018-02-16T22:38:00Z">
        <w:r w:rsidR="00F574F3" w:rsidDel="00AA7C6E">
          <w:rPr>
            <w:rFonts w:ascii="Times New Roman" w:hAnsi="Times New Roman" w:hint="eastAsia"/>
            <w:szCs w:val="21"/>
          </w:rPr>
          <w:delText>,</w:delText>
        </w:r>
      </w:del>
      <w:ins w:id="5536" w:author="Administrator" w:date="2018-02-16T22:38:00Z">
        <w:r w:rsidR="00AA7C6E">
          <w:rPr>
            <w:rFonts w:ascii="Times New Roman" w:hAnsi="Times New Roman" w:hint="eastAsia"/>
            <w:szCs w:val="21"/>
          </w:rPr>
          <w:t xml:space="preserve">X </w:t>
        </w:r>
      </w:ins>
      <w:del w:id="5537" w:author="Administrator" w:date="2018-02-16T22:38:00Z">
        <w:r w:rsidR="00F574F3" w:rsidDel="00AA7C6E">
          <w:rPr>
            <w:rFonts w:ascii="Times New Roman" w:hAnsi="Times New Roman" w:hint="eastAsia"/>
            <w:szCs w:val="21"/>
          </w:rPr>
          <w:delText>h</w:delText>
        </w:r>
      </w:del>
      <w:ins w:id="5538" w:author="Administrator" w:date="2018-02-16T22:38:00Z">
        <w:r w:rsidR="00AA7C6E">
          <w:rPr>
            <w:rFonts w:ascii="Times New Roman" w:hAnsi="Times New Roman" w:hint="eastAsia"/>
            <w:szCs w:val="21"/>
          </w:rPr>
          <w:t xml:space="preserve">X </w:t>
        </w:r>
      </w:ins>
      <w:del w:id="5539" w:author="Administrator" w:date="2018-02-16T22:38:00Z">
        <w:r w:rsidR="00F574F3" w:rsidDel="00AA7C6E">
          <w:rPr>
            <w:rFonts w:ascii="Times New Roman" w:hAnsi="Times New Roman" w:hint="eastAsia"/>
            <w:szCs w:val="21"/>
          </w:rPr>
          <w:delText>1</w:delText>
        </w:r>
      </w:del>
      <w:ins w:id="5540" w:author="Administrator" w:date="2018-02-16T22:38:00Z">
        <w:r w:rsidR="00AA7C6E">
          <w:rPr>
            <w:rFonts w:ascii="Times New Roman" w:hAnsi="Times New Roman" w:hint="eastAsia"/>
            <w:szCs w:val="21"/>
          </w:rPr>
          <w:t xml:space="preserve">X </w:t>
        </w:r>
      </w:ins>
      <w:del w:id="5541" w:author="Administrator" w:date="2018-02-16T22:38:00Z">
        <w:r w:rsidR="00F574F3" w:rsidDel="00AA7C6E">
          <w:rPr>
            <w:rFonts w:ascii="Times New Roman" w:hAnsi="Times New Roman" w:hint="eastAsia"/>
            <w:szCs w:val="21"/>
          </w:rPr>
          <w:delText>)</w:delText>
        </w:r>
      </w:del>
      <w:ins w:id="5542" w:author="Administrator" w:date="2018-02-16T22:38:00Z">
        <w:r w:rsidR="00AA7C6E">
          <w:rPr>
            <w:rFonts w:ascii="Times New Roman" w:hAnsi="Times New Roman" w:hint="eastAsia"/>
            <w:szCs w:val="21"/>
          </w:rPr>
          <w:t xml:space="preserve">X </w:t>
        </w:r>
      </w:ins>
      <w:del w:id="5543" w:author="Administrator" w:date="2018-02-16T22:38:00Z">
        <w:r w:rsidR="00F574F3" w:rsidDel="00AA7C6E">
          <w:rPr>
            <w:rFonts w:ascii="Times New Roman" w:hAnsi="Times New Roman" w:hint="eastAsia"/>
            <w:szCs w:val="21"/>
          </w:rPr>
          <w:delText>;</w:delText>
        </w:r>
      </w:del>
      <w:ins w:id="5544" w:author="Administrator" w:date="2018-02-16T22:38:00Z">
        <w:r w:rsidR="00AA7C6E">
          <w:rPr>
            <w:rFonts w:ascii="Times New Roman" w:hAnsi="Times New Roman" w:hint="eastAsia"/>
            <w:szCs w:val="21"/>
          </w:rPr>
          <w:t xml:space="preserve">X </w:t>
        </w:r>
      </w:ins>
    </w:p>
    <w:p w:rsidR="00F574F3" w:rsidRDefault="00AA7C6E" w:rsidP="00F574F3">
      <w:pPr>
        <w:ind w:firstLine="420"/>
        <w:rPr>
          <w:rFonts w:ascii="Times New Roman" w:hAnsi="Times New Roman"/>
          <w:szCs w:val="21"/>
        </w:rPr>
      </w:pPr>
      <w:ins w:id="5545" w:author="Administrator" w:date="2018-02-16T22:38:00Z">
        <w:r>
          <w:rPr>
            <w:rFonts w:ascii="Times New Roman" w:hAnsi="Times New Roman"/>
            <w:szCs w:val="21"/>
          </w:rPr>
          <w:t xml:space="preserve">X </w:t>
        </w:r>
      </w:ins>
      <w:del w:id="5546" w:author="Administrator" w:date="2018-02-16T22:38:00Z">
        <w:r w:rsidR="00F574F3" w:rsidDel="00AA7C6E">
          <w:rPr>
            <w:rFonts w:ascii="Times New Roman" w:hAnsi="Times New Roman" w:hint="eastAsia"/>
            <w:szCs w:val="21"/>
          </w:rPr>
          <w:delText>阈</w:delText>
        </w:r>
      </w:del>
      <w:ins w:id="5547" w:author="Administrator" w:date="2018-02-16T22:38:00Z">
        <w:r>
          <w:rPr>
            <w:rFonts w:ascii="Times New Roman" w:hAnsi="Times New Roman" w:hint="eastAsia"/>
            <w:szCs w:val="21"/>
          </w:rPr>
          <w:t xml:space="preserve">X </w:t>
        </w:r>
      </w:ins>
      <w:del w:id="5548" w:author="Administrator" w:date="2018-02-16T22:38:00Z">
        <w:r w:rsidR="00F574F3" w:rsidDel="00AA7C6E">
          <w:rPr>
            <w:rFonts w:ascii="Times New Roman" w:hAnsi="Times New Roman" w:hint="eastAsia"/>
            <w:szCs w:val="21"/>
          </w:rPr>
          <w:delText>值</w:delText>
        </w:r>
      </w:del>
      <w:ins w:id="5549" w:author="Administrator" w:date="2018-02-16T22:38:00Z">
        <w:r>
          <w:rPr>
            <w:rFonts w:ascii="Times New Roman" w:hAnsi="Times New Roman" w:hint="eastAsia"/>
            <w:szCs w:val="21"/>
          </w:rPr>
          <w:t xml:space="preserve">X </w:t>
        </w:r>
      </w:ins>
      <w:del w:id="5550" w:author="Administrator" w:date="2018-02-16T22:38:00Z">
        <w:r w:rsidR="00F574F3" w:rsidDel="00AA7C6E">
          <w:rPr>
            <w:rFonts w:ascii="Times New Roman" w:hAnsi="Times New Roman" w:hint="eastAsia"/>
            <w:szCs w:val="21"/>
          </w:rPr>
          <w:delText>降</w:delText>
        </w:r>
      </w:del>
      <w:ins w:id="5551" w:author="Administrator" w:date="2018-02-16T22:38:00Z">
        <w:r>
          <w:rPr>
            <w:rFonts w:ascii="Times New Roman" w:hAnsi="Times New Roman" w:hint="eastAsia"/>
            <w:szCs w:val="21"/>
          </w:rPr>
          <w:t xml:space="preserve">X </w:t>
        </w:r>
      </w:ins>
      <w:del w:id="5552" w:author="Administrator" w:date="2018-02-16T22:38:00Z">
        <w:r w:rsidR="00F574F3" w:rsidDel="00AA7C6E">
          <w:rPr>
            <w:rFonts w:ascii="Times New Roman" w:hAnsi="Times New Roman" w:hint="eastAsia"/>
            <w:szCs w:val="21"/>
          </w:rPr>
          <w:delText>噪</w:delText>
        </w:r>
      </w:del>
      <w:ins w:id="5553" w:author="Administrator" w:date="2018-02-16T22:38:00Z">
        <w:r>
          <w:rPr>
            <w:rFonts w:ascii="Times New Roman" w:hAnsi="Times New Roman" w:hint="eastAsia"/>
            <w:szCs w:val="21"/>
          </w:rPr>
          <w:t xml:space="preserve">X </w:t>
        </w:r>
      </w:ins>
      <w:del w:id="5554" w:author="Administrator" w:date="2018-02-16T22:38:00Z">
        <w:r w:rsidR="00F574F3" w:rsidDel="00AA7C6E">
          <w:rPr>
            <w:rFonts w:ascii="Times New Roman" w:hAnsi="Times New Roman" w:hint="eastAsia"/>
            <w:szCs w:val="21"/>
          </w:rPr>
          <w:delText>函</w:delText>
        </w:r>
      </w:del>
      <w:ins w:id="5555" w:author="Administrator" w:date="2018-02-16T22:38:00Z">
        <w:r>
          <w:rPr>
            <w:rFonts w:ascii="Times New Roman" w:hAnsi="Times New Roman" w:hint="eastAsia"/>
            <w:szCs w:val="21"/>
          </w:rPr>
          <w:t xml:space="preserve">X </w:t>
        </w:r>
      </w:ins>
      <w:del w:id="5556" w:author="Administrator" w:date="2018-02-16T22:38:00Z">
        <w:r w:rsidR="00F574F3" w:rsidDel="00AA7C6E">
          <w:rPr>
            <w:rFonts w:ascii="Times New Roman" w:hAnsi="Times New Roman" w:hint="eastAsia"/>
            <w:szCs w:val="21"/>
          </w:rPr>
          <w:delText>数</w:delText>
        </w:r>
      </w:del>
      <w:ins w:id="5557" w:author="Administrator" w:date="2018-02-16T22:38:00Z">
        <w:r>
          <w:rPr>
            <w:rFonts w:ascii="Times New Roman" w:hAnsi="Times New Roman" w:hint="eastAsia"/>
            <w:szCs w:val="21"/>
          </w:rPr>
          <w:t xml:space="preserve">X </w:t>
        </w:r>
      </w:ins>
      <w:del w:id="5558" w:author="Administrator" w:date="2018-02-16T22:38:00Z">
        <w:r w:rsidR="00F574F3" w:rsidDel="00AA7C6E">
          <w:rPr>
            <w:rFonts w:ascii="Times New Roman" w:hAnsi="Times New Roman" w:hint="eastAsia"/>
            <w:szCs w:val="21"/>
          </w:rPr>
          <w:delText>语</w:delText>
        </w:r>
      </w:del>
      <w:ins w:id="5559" w:author="Administrator" w:date="2018-02-16T22:38:00Z">
        <w:r>
          <w:rPr>
            <w:rFonts w:ascii="Times New Roman" w:hAnsi="Times New Roman" w:hint="eastAsia"/>
            <w:szCs w:val="21"/>
          </w:rPr>
          <w:t xml:space="preserve">X </w:t>
        </w:r>
      </w:ins>
      <w:del w:id="5560" w:author="Administrator" w:date="2018-02-16T22:38:00Z">
        <w:r w:rsidR="00F574F3" w:rsidDel="00AA7C6E">
          <w:rPr>
            <w:rFonts w:ascii="Times New Roman" w:hAnsi="Times New Roman" w:hint="eastAsia"/>
            <w:szCs w:val="21"/>
          </w:rPr>
          <w:delText>法</w:delText>
        </w:r>
      </w:del>
      <w:ins w:id="5561" w:author="Administrator" w:date="2018-02-16T22:38:00Z">
        <w:r>
          <w:rPr>
            <w:rFonts w:ascii="Times New Roman" w:hAnsi="Times New Roman" w:hint="eastAsia"/>
            <w:szCs w:val="21"/>
          </w:rPr>
          <w:t xml:space="preserve">X </w:t>
        </w:r>
      </w:ins>
      <w:del w:id="5562" w:author="Administrator" w:date="2018-02-16T22:38:00Z">
        <w:r w:rsidR="00F574F3" w:rsidDel="00AA7C6E">
          <w:rPr>
            <w:rFonts w:ascii="Times New Roman" w:hAnsi="Times New Roman" w:hint="eastAsia"/>
            <w:szCs w:val="21"/>
          </w:rPr>
          <w:delText>格</w:delText>
        </w:r>
      </w:del>
      <w:ins w:id="5563" w:author="Administrator" w:date="2018-02-16T22:38:00Z">
        <w:r>
          <w:rPr>
            <w:rFonts w:ascii="Times New Roman" w:hAnsi="Times New Roman" w:hint="eastAsia"/>
            <w:szCs w:val="21"/>
          </w:rPr>
          <w:t xml:space="preserve">X </w:t>
        </w:r>
      </w:ins>
      <w:del w:id="5564" w:author="Administrator" w:date="2018-02-16T22:38:00Z">
        <w:r w:rsidR="00F574F3" w:rsidDel="00AA7C6E">
          <w:rPr>
            <w:rFonts w:ascii="Times New Roman" w:hAnsi="Times New Roman" w:hint="eastAsia"/>
            <w:szCs w:val="21"/>
          </w:rPr>
          <w:delText>式</w:delText>
        </w:r>
      </w:del>
      <w:ins w:id="5565" w:author="Administrator" w:date="2018-02-16T22:38:00Z">
        <w:r>
          <w:rPr>
            <w:rFonts w:ascii="Times New Roman" w:hAnsi="Times New Roman" w:hint="eastAsia"/>
            <w:szCs w:val="21"/>
          </w:rPr>
          <w:t xml:space="preserve">X </w:t>
        </w:r>
      </w:ins>
      <w:del w:id="5566" w:author="Administrator" w:date="2018-02-16T22:38:00Z">
        <w:r w:rsidR="00F574F3" w:rsidDel="00AA7C6E">
          <w:rPr>
            <w:rFonts w:ascii="Times New Roman" w:hAnsi="Times New Roman" w:hint="eastAsia"/>
            <w:szCs w:val="21"/>
          </w:rPr>
          <w:delText>为</w:delText>
        </w:r>
      </w:del>
      <w:ins w:id="5567" w:author="Administrator" w:date="2018-02-16T22:38:00Z">
        <w:r>
          <w:rPr>
            <w:rFonts w:ascii="Times New Roman" w:hAnsi="Times New Roman" w:hint="eastAsia"/>
            <w:szCs w:val="21"/>
          </w:rPr>
          <w:t xml:space="preserve">X </w:t>
        </w:r>
      </w:ins>
      <w:r w:rsidR="00F574F3">
        <w:rPr>
          <w:rFonts w:ascii="Times New Roman" w:hAnsi="Times New Roman" w:hint="eastAsia"/>
          <w:szCs w:val="21"/>
        </w:rPr>
        <w:t>：</w:t>
      </w:r>
      <w:r w:rsidR="00F574F3">
        <w:rPr>
          <w:rFonts w:ascii="Times New Roman" w:hAnsi="Times New Roman" w:hint="eastAsia"/>
          <w:szCs w:val="21"/>
        </w:rPr>
        <w:t>z1=wdencmp('lvd',c,l,'db1',1,thr,sorh);</w:t>
      </w:r>
      <w:commentRangeEnd w:id="4849"/>
      <w:r w:rsidR="00B5392D">
        <w:rPr>
          <w:rStyle w:val="ab"/>
        </w:rPr>
        <w:commentReference w:id="4849"/>
      </w:r>
      <w:r w:rsidR="00F574F3">
        <w:rPr>
          <w:rFonts w:ascii="Times New Roman" w:hAnsi="Times New Roman" w:hint="eastAsia"/>
          <w:szCs w:val="21"/>
        </w:rPr>
        <w:t xml:space="preserve"> </w:t>
      </w:r>
    </w:p>
    <w:p w:rsidR="00F574F3" w:rsidRDefault="00F574F3" w:rsidP="00F574F3">
      <w:pPr>
        <w:rPr>
          <w:rFonts w:ascii="黑体" w:eastAsia="黑体" w:hAnsi="黑体" w:cs="黑体"/>
          <w:szCs w:val="21"/>
        </w:rPr>
      </w:pPr>
      <w:commentRangeStart w:id="5568"/>
      <w:r>
        <w:rPr>
          <w:rFonts w:ascii="黑体" w:eastAsia="黑体" w:hAnsi="黑体" w:cs="黑体" w:hint="eastAsia"/>
          <w:szCs w:val="21"/>
        </w:rPr>
        <w:t>2.3</w:t>
      </w:r>
      <w:commentRangeEnd w:id="5568"/>
      <w:r w:rsidR="00B5392D">
        <w:rPr>
          <w:rStyle w:val="ab"/>
        </w:rPr>
        <w:commentReference w:id="5568"/>
      </w:r>
      <w:r>
        <w:rPr>
          <w:rFonts w:ascii="黑体" w:eastAsia="黑体" w:hAnsi="黑体" w:cs="黑体" w:hint="eastAsia"/>
          <w:szCs w:val="21"/>
        </w:rPr>
        <w:t xml:space="preserve"> </w:t>
      </w:r>
      <w:commentRangeStart w:id="5569"/>
      <w:r>
        <w:rPr>
          <w:rFonts w:ascii="黑体" w:eastAsia="黑体" w:hAnsi="黑体" w:cs="黑体" w:hint="eastAsia"/>
          <w:szCs w:val="21"/>
        </w:rPr>
        <w:t>MATLAB</w:t>
      </w:r>
      <w:r w:rsidR="007B4F29">
        <w:rPr>
          <w:rFonts w:ascii="黑体" w:eastAsia="黑体" w:hAnsi="黑体" w:cs="黑体" w:hint="eastAsia"/>
          <w:szCs w:val="21"/>
        </w:rPr>
        <w:t>仿真</w:t>
      </w:r>
      <w:commentRangeEnd w:id="5569"/>
      <w:r w:rsidR="00B5392D">
        <w:rPr>
          <w:rStyle w:val="ab"/>
        </w:rPr>
        <w:commentReference w:id="5569"/>
      </w:r>
    </w:p>
    <w:p w:rsidR="00F574F3" w:rsidRDefault="004675FA" w:rsidP="00380A43">
      <w:pPr>
        <w:ind w:firstLineChars="200" w:firstLine="420"/>
        <w:rPr>
          <w:rFonts w:ascii="Times New Roman" w:hAnsi="Times New Roman"/>
          <w:szCs w:val="21"/>
        </w:rPr>
      </w:pPr>
      <w:commentRangeStart w:id="5570"/>
      <w:r>
        <w:rPr>
          <w:rFonts w:ascii="Times New Roman" w:hAnsi="Times New Roman" w:hint="eastAsia"/>
          <w:szCs w:val="21"/>
        </w:rPr>
        <w:t>CWT</w:t>
      </w:r>
      <w:r>
        <w:rPr>
          <w:rFonts w:ascii="Times New Roman" w:hAnsi="Times New Roman" w:hint="eastAsia"/>
          <w:szCs w:val="21"/>
        </w:rPr>
        <w:t>方法可保留脉搏信号的特征尖峰点，</w:t>
      </w:r>
      <w:r w:rsidR="008C09FE">
        <w:rPr>
          <w:rFonts w:ascii="Times New Roman" w:hAnsi="Times New Roman" w:hint="eastAsia"/>
          <w:szCs w:val="21"/>
        </w:rPr>
        <w:t>为生物医学信号分析提供有力的帮助。</w:t>
      </w:r>
      <w:r>
        <w:rPr>
          <w:rFonts w:ascii="Times New Roman" w:hAnsi="Times New Roman" w:hint="eastAsia"/>
          <w:szCs w:val="21"/>
        </w:rPr>
        <w:t>为验证其去噪效果，利用仿真实验</w:t>
      </w:r>
      <w:r w:rsidR="008C09FE">
        <w:rPr>
          <w:rFonts w:ascii="Times New Roman" w:hAnsi="Times New Roman" w:hint="eastAsia"/>
          <w:szCs w:val="21"/>
        </w:rPr>
        <w:t>证明其在均方误差意义下阈值法能得到原信号的近似度</w:t>
      </w:r>
      <w:r>
        <w:rPr>
          <w:rFonts w:ascii="Times New Roman" w:hAnsi="Times New Roman" w:hint="eastAsia"/>
          <w:szCs w:val="21"/>
        </w:rPr>
        <w:t>。图</w:t>
      </w:r>
      <w:r w:rsidR="00204C73">
        <w:rPr>
          <w:rFonts w:ascii="Times New Roman" w:hAnsi="Times New Roman" w:hint="eastAsia"/>
          <w:szCs w:val="21"/>
        </w:rPr>
        <w:t>4</w:t>
      </w:r>
      <w:r>
        <w:rPr>
          <w:rFonts w:ascii="Times New Roman" w:hAnsi="Times New Roman" w:hint="eastAsia"/>
          <w:szCs w:val="21"/>
        </w:rPr>
        <w:t>为</w:t>
      </w:r>
      <w:r>
        <w:rPr>
          <w:rFonts w:ascii="Times New Roman" w:hAnsi="Times New Roman" w:hint="eastAsia"/>
          <w:szCs w:val="21"/>
        </w:rPr>
        <w:t>MATLAB</w:t>
      </w:r>
      <w:r>
        <w:rPr>
          <w:rFonts w:ascii="Times New Roman" w:hAnsi="Times New Roman" w:hint="eastAsia"/>
          <w:szCs w:val="21"/>
        </w:rPr>
        <w:t>仿真下的典型平脉波形，其采样频率是</w:t>
      </w:r>
      <w:r>
        <w:rPr>
          <w:rFonts w:ascii="Times New Roman" w:hAnsi="Times New Roman" w:hint="eastAsia"/>
          <w:szCs w:val="21"/>
        </w:rPr>
        <w:t>200</w:t>
      </w:r>
      <w:ins w:id="5571" w:author="hnj2288" w:date="2016-05-16T08:45:00Z">
        <w:r w:rsidR="000840FE">
          <w:rPr>
            <w:rFonts w:ascii="Times New Roman" w:hAnsi="Times New Roman" w:hint="eastAsia"/>
            <w:szCs w:val="21"/>
          </w:rPr>
          <w:t xml:space="preserve"> </w:t>
        </w:r>
      </w:ins>
      <w:r>
        <w:rPr>
          <w:rFonts w:ascii="Times New Roman" w:hAnsi="Times New Roman"/>
          <w:szCs w:val="21"/>
        </w:rPr>
        <w:t>H</w:t>
      </w:r>
      <w:r>
        <w:rPr>
          <w:rFonts w:ascii="Times New Roman" w:hAnsi="Times New Roman" w:hint="eastAsia"/>
          <w:szCs w:val="21"/>
        </w:rPr>
        <w:t>z</w:t>
      </w:r>
      <w:r>
        <w:rPr>
          <w:rFonts w:ascii="Times New Roman" w:hAnsi="Times New Roman" w:hint="eastAsia"/>
          <w:szCs w:val="21"/>
        </w:rPr>
        <w:t>。</w:t>
      </w:r>
      <w:commentRangeEnd w:id="5570"/>
      <w:r w:rsidR="00B5392D">
        <w:rPr>
          <w:rStyle w:val="ab"/>
        </w:rPr>
        <w:commentReference w:id="5570"/>
      </w:r>
    </w:p>
    <w:commentRangeStart w:id="5572"/>
    <w:commentRangeStart w:id="5573"/>
    <w:p w:rsidR="00F574F3" w:rsidRDefault="00686E4C" w:rsidP="00627DE3">
      <w:pPr>
        <w:spacing w:beforeLines="50" w:afterLines="50"/>
        <w:ind w:firstLine="480"/>
        <w:jc w:val="center"/>
        <w:rPr>
          <w:rFonts w:ascii="Times New Roman" w:hAnsi="Times New Roman"/>
          <w:szCs w:val="21"/>
        </w:rPr>
      </w:pPr>
      <w:r>
        <w:object w:dxaOrig="3276" w:dyaOrig="2460">
          <v:shape id="_x0000_i1027" type="#_x0000_t75" style="width:163.25pt;height:123.05pt" o:ole="">
            <v:imagedata r:id="rId21" o:title=""/>
          </v:shape>
          <o:OLEObject Type="Embed" ProgID="Visio.Drawing.15" ShapeID="_x0000_i1027" DrawAspect="Content" ObjectID="_1580326128" r:id="rId22"/>
        </w:object>
      </w:r>
      <w:commentRangeEnd w:id="5572"/>
      <w:commentRangeEnd w:id="5573"/>
      <w:r w:rsidR="00440A33">
        <w:rPr>
          <w:rStyle w:val="ab"/>
        </w:rPr>
        <w:commentReference w:id="5572"/>
      </w:r>
      <w:r w:rsidR="000840FE">
        <w:rPr>
          <w:rStyle w:val="ab"/>
        </w:rPr>
        <w:commentReference w:id="5573"/>
      </w:r>
    </w:p>
    <w:p w:rsidR="00F574F3" w:rsidRPr="00042515" w:rsidRDefault="00D031DF" w:rsidP="00F574F3">
      <w:pPr>
        <w:jc w:val="center"/>
        <w:rPr>
          <w:rFonts w:ascii="黑体" w:eastAsia="黑体" w:hAnsi="黑体"/>
          <w:sz w:val="15"/>
          <w:szCs w:val="15"/>
        </w:rPr>
      </w:pPr>
      <w:r>
        <w:rPr>
          <w:rFonts w:ascii="黑体" w:eastAsia="黑体" w:hAnsi="黑体" w:hint="eastAsia"/>
          <w:sz w:val="15"/>
          <w:szCs w:val="15"/>
        </w:rPr>
        <w:t xml:space="preserve">       </w:t>
      </w:r>
      <w:commentRangeStart w:id="5574"/>
      <w:r w:rsidR="00F574F3" w:rsidRPr="00042515">
        <w:rPr>
          <w:rFonts w:ascii="黑体" w:eastAsia="黑体" w:hAnsi="黑体" w:hint="eastAsia"/>
          <w:sz w:val="15"/>
          <w:szCs w:val="15"/>
        </w:rPr>
        <w:t>图</w:t>
      </w:r>
      <w:r w:rsidR="00204C73">
        <w:rPr>
          <w:rFonts w:ascii="黑体" w:eastAsia="黑体" w:hAnsi="黑体" w:hint="eastAsia"/>
          <w:sz w:val="15"/>
          <w:szCs w:val="15"/>
        </w:rPr>
        <w:t>4</w:t>
      </w:r>
      <w:commentRangeEnd w:id="5574"/>
      <w:r w:rsidR="00440A33">
        <w:rPr>
          <w:rStyle w:val="ab"/>
        </w:rPr>
        <w:commentReference w:id="5574"/>
      </w:r>
      <w:r w:rsidR="00F574F3" w:rsidRPr="00042515">
        <w:rPr>
          <w:rFonts w:ascii="黑体" w:eastAsia="黑体" w:hAnsi="黑体"/>
          <w:sz w:val="15"/>
          <w:szCs w:val="15"/>
        </w:rPr>
        <w:t xml:space="preserve"> </w:t>
      </w:r>
      <w:commentRangeStart w:id="5575"/>
      <w:r w:rsidR="00F574F3" w:rsidRPr="00042515">
        <w:rPr>
          <w:rFonts w:ascii="黑体" w:eastAsia="黑体" w:hAnsi="黑体" w:hint="eastAsia"/>
          <w:sz w:val="15"/>
          <w:szCs w:val="15"/>
        </w:rPr>
        <w:t>人体</w:t>
      </w:r>
      <w:del w:id="5576" w:author="Administrator" w:date="2018-02-16T22:39:00Z">
        <w:r w:rsidR="00F574F3" w:rsidRPr="00042515" w:rsidDel="00AA7C6E">
          <w:rPr>
            <w:rFonts w:ascii="黑体" w:eastAsia="黑体" w:hAnsi="黑体" w:hint="eastAsia"/>
            <w:sz w:val="15"/>
            <w:szCs w:val="15"/>
          </w:rPr>
          <w:delText>脉</w:delText>
        </w:r>
      </w:del>
      <w:ins w:id="5577" w:author="Administrator" w:date="2018-02-16T22:39:00Z">
        <w:r w:rsidR="00AA7C6E">
          <w:rPr>
            <w:rFonts w:ascii="黑体" w:eastAsia="黑体" w:hAnsi="黑体" w:hint="eastAsia"/>
            <w:sz w:val="15"/>
            <w:szCs w:val="15"/>
          </w:rPr>
          <w:t xml:space="preserve">X </w:t>
        </w:r>
      </w:ins>
      <w:del w:id="5578" w:author="Administrator" w:date="2018-02-16T22:39:00Z">
        <w:r w:rsidR="00F574F3" w:rsidRPr="00042515" w:rsidDel="00AA7C6E">
          <w:rPr>
            <w:rFonts w:ascii="黑体" w:eastAsia="黑体" w:hAnsi="黑体" w:hint="eastAsia"/>
            <w:sz w:val="15"/>
            <w:szCs w:val="15"/>
          </w:rPr>
          <w:delText>搏</w:delText>
        </w:r>
      </w:del>
      <w:ins w:id="5579" w:author="Administrator" w:date="2018-02-16T22:39:00Z">
        <w:r w:rsidR="00AA7C6E">
          <w:rPr>
            <w:rFonts w:ascii="黑体" w:eastAsia="黑体" w:hAnsi="黑体" w:hint="eastAsia"/>
            <w:sz w:val="15"/>
            <w:szCs w:val="15"/>
          </w:rPr>
          <w:t xml:space="preserve">X </w:t>
        </w:r>
      </w:ins>
      <w:del w:id="5580" w:author="Administrator" w:date="2018-02-16T22:39:00Z">
        <w:r w:rsidR="00F574F3" w:rsidRPr="00042515" w:rsidDel="00AA7C6E">
          <w:rPr>
            <w:rFonts w:ascii="黑体" w:eastAsia="黑体" w:hAnsi="黑体" w:hint="eastAsia"/>
            <w:sz w:val="15"/>
            <w:szCs w:val="15"/>
          </w:rPr>
          <w:delText>信</w:delText>
        </w:r>
      </w:del>
      <w:ins w:id="5581" w:author="Administrator" w:date="2018-02-16T22:39:00Z">
        <w:r w:rsidR="00AA7C6E">
          <w:rPr>
            <w:rFonts w:ascii="黑体" w:eastAsia="黑体" w:hAnsi="黑体" w:hint="eastAsia"/>
            <w:sz w:val="15"/>
            <w:szCs w:val="15"/>
          </w:rPr>
          <w:t xml:space="preserve">X </w:t>
        </w:r>
      </w:ins>
      <w:del w:id="5582" w:author="Administrator" w:date="2018-02-16T22:39:00Z">
        <w:r w:rsidR="00F574F3" w:rsidRPr="00042515" w:rsidDel="00AA7C6E">
          <w:rPr>
            <w:rFonts w:ascii="黑体" w:eastAsia="黑体" w:hAnsi="黑体" w:hint="eastAsia"/>
            <w:sz w:val="15"/>
            <w:szCs w:val="15"/>
          </w:rPr>
          <w:delText>号</w:delText>
        </w:r>
      </w:del>
      <w:ins w:id="5583" w:author="Administrator" w:date="2018-02-16T22:39:00Z">
        <w:r w:rsidR="00AA7C6E">
          <w:rPr>
            <w:rFonts w:ascii="黑体" w:eastAsia="黑体" w:hAnsi="黑体" w:hint="eastAsia"/>
            <w:sz w:val="15"/>
            <w:szCs w:val="15"/>
          </w:rPr>
          <w:t xml:space="preserve">X </w:t>
        </w:r>
      </w:ins>
      <w:del w:id="5584" w:author="Administrator" w:date="2018-02-16T22:39:00Z">
        <w:r w:rsidR="00F574F3" w:rsidRPr="00042515" w:rsidDel="00AA7C6E">
          <w:rPr>
            <w:rFonts w:ascii="黑体" w:eastAsia="黑体" w:hAnsi="黑体" w:hint="eastAsia"/>
            <w:sz w:val="15"/>
            <w:szCs w:val="15"/>
          </w:rPr>
          <w:delText>波</w:delText>
        </w:r>
      </w:del>
      <w:ins w:id="5585" w:author="Administrator" w:date="2018-02-16T22:39:00Z">
        <w:r w:rsidR="00AA7C6E">
          <w:rPr>
            <w:rFonts w:ascii="黑体" w:eastAsia="黑体" w:hAnsi="黑体" w:hint="eastAsia"/>
            <w:sz w:val="15"/>
            <w:szCs w:val="15"/>
          </w:rPr>
          <w:t xml:space="preserve">X </w:t>
        </w:r>
      </w:ins>
      <w:del w:id="5586" w:author="Administrator" w:date="2018-02-16T22:39:00Z">
        <w:r w:rsidR="00F574F3" w:rsidRPr="00042515" w:rsidDel="00AA7C6E">
          <w:rPr>
            <w:rFonts w:ascii="黑体" w:eastAsia="黑体" w:hAnsi="黑体" w:hint="eastAsia"/>
            <w:sz w:val="15"/>
            <w:szCs w:val="15"/>
          </w:rPr>
          <w:delText>形</w:delText>
        </w:r>
      </w:del>
      <w:commentRangeEnd w:id="5575"/>
      <w:ins w:id="5587" w:author="Administrator" w:date="2018-02-16T22:39:00Z">
        <w:r w:rsidR="00AA7C6E">
          <w:rPr>
            <w:rFonts w:ascii="黑体" w:eastAsia="黑体" w:hAnsi="黑体" w:hint="eastAsia"/>
            <w:sz w:val="15"/>
            <w:szCs w:val="15"/>
          </w:rPr>
          <w:t xml:space="preserve">X </w:t>
        </w:r>
      </w:ins>
      <w:r w:rsidR="00440A33">
        <w:rPr>
          <w:rStyle w:val="ab"/>
        </w:rPr>
        <w:commentReference w:id="5575"/>
      </w:r>
    </w:p>
    <w:p w:rsidR="00F574F3" w:rsidRDefault="00F574F3" w:rsidP="00F574F3">
      <w:pPr>
        <w:rPr>
          <w:rFonts w:ascii="Times New Roman" w:hAnsi="Times New Roman"/>
          <w:szCs w:val="21"/>
        </w:rPr>
      </w:pPr>
      <w:r>
        <w:rPr>
          <w:rFonts w:ascii="Times New Roman" w:hAnsi="Times New Roman" w:hint="eastAsia"/>
          <w:szCs w:val="21"/>
        </w:rPr>
        <w:t xml:space="preserve">    </w:t>
      </w:r>
      <w:commentRangeStart w:id="5588"/>
      <w:r>
        <w:rPr>
          <w:rFonts w:ascii="Times New Roman" w:hAnsi="Times New Roman" w:hint="eastAsia"/>
          <w:szCs w:val="21"/>
        </w:rPr>
        <w:t>人体</w:t>
      </w:r>
      <w:del w:id="5589" w:author="Administrator" w:date="2018-02-16T22:39:00Z">
        <w:r w:rsidDel="00AA7C6E">
          <w:rPr>
            <w:rFonts w:ascii="Times New Roman" w:hAnsi="Times New Roman" w:hint="eastAsia"/>
            <w:szCs w:val="21"/>
          </w:rPr>
          <w:delText>的</w:delText>
        </w:r>
      </w:del>
      <w:ins w:id="5590" w:author="Administrator" w:date="2018-02-16T22:39:00Z">
        <w:r w:rsidR="00AA7C6E">
          <w:rPr>
            <w:rFonts w:ascii="Times New Roman" w:hAnsi="Times New Roman" w:hint="eastAsia"/>
            <w:szCs w:val="21"/>
          </w:rPr>
          <w:t xml:space="preserve">X </w:t>
        </w:r>
      </w:ins>
      <w:del w:id="5591" w:author="Administrator" w:date="2018-02-16T22:39:00Z">
        <w:r w:rsidDel="00AA7C6E">
          <w:rPr>
            <w:rFonts w:ascii="Times New Roman" w:hAnsi="Times New Roman" w:hint="eastAsia"/>
            <w:szCs w:val="21"/>
          </w:rPr>
          <w:delText>脉</w:delText>
        </w:r>
      </w:del>
      <w:ins w:id="5592" w:author="Administrator" w:date="2018-02-16T22:39:00Z">
        <w:r w:rsidR="00AA7C6E">
          <w:rPr>
            <w:rFonts w:ascii="Times New Roman" w:hAnsi="Times New Roman" w:hint="eastAsia"/>
            <w:szCs w:val="21"/>
          </w:rPr>
          <w:t xml:space="preserve">X </w:t>
        </w:r>
      </w:ins>
      <w:del w:id="5593" w:author="Administrator" w:date="2018-02-16T22:39:00Z">
        <w:r w:rsidDel="00AA7C6E">
          <w:rPr>
            <w:rFonts w:ascii="Times New Roman" w:hAnsi="Times New Roman" w:hint="eastAsia"/>
            <w:szCs w:val="21"/>
          </w:rPr>
          <w:delText>搏</w:delText>
        </w:r>
      </w:del>
      <w:ins w:id="5594" w:author="Administrator" w:date="2018-02-16T22:39:00Z">
        <w:r w:rsidR="00AA7C6E">
          <w:rPr>
            <w:rFonts w:ascii="Times New Roman" w:hAnsi="Times New Roman" w:hint="eastAsia"/>
            <w:szCs w:val="21"/>
          </w:rPr>
          <w:t xml:space="preserve">X </w:t>
        </w:r>
      </w:ins>
      <w:del w:id="5595" w:author="Administrator" w:date="2018-02-16T22:39:00Z">
        <w:r w:rsidDel="00AA7C6E">
          <w:rPr>
            <w:rFonts w:ascii="Times New Roman" w:hAnsi="Times New Roman" w:hint="eastAsia"/>
            <w:szCs w:val="21"/>
          </w:rPr>
          <w:delText>信</w:delText>
        </w:r>
      </w:del>
      <w:ins w:id="5596" w:author="Administrator" w:date="2018-02-16T22:39:00Z">
        <w:r w:rsidR="00AA7C6E">
          <w:rPr>
            <w:rFonts w:ascii="Times New Roman" w:hAnsi="Times New Roman" w:hint="eastAsia"/>
            <w:szCs w:val="21"/>
          </w:rPr>
          <w:t xml:space="preserve">X </w:t>
        </w:r>
      </w:ins>
      <w:del w:id="5597" w:author="Administrator" w:date="2018-02-16T22:39:00Z">
        <w:r w:rsidDel="00AA7C6E">
          <w:rPr>
            <w:rFonts w:ascii="Times New Roman" w:hAnsi="Times New Roman" w:hint="eastAsia"/>
            <w:szCs w:val="21"/>
          </w:rPr>
          <w:delText>号</w:delText>
        </w:r>
      </w:del>
      <w:ins w:id="5598" w:author="Administrator" w:date="2018-02-16T22:39:00Z">
        <w:r w:rsidR="00AA7C6E">
          <w:rPr>
            <w:rFonts w:ascii="Times New Roman" w:hAnsi="Times New Roman" w:hint="eastAsia"/>
            <w:szCs w:val="21"/>
          </w:rPr>
          <w:t xml:space="preserve">X </w:t>
        </w:r>
      </w:ins>
      <w:del w:id="5599" w:author="Administrator" w:date="2018-02-16T22:39:00Z">
        <w:r w:rsidDel="00AA7C6E">
          <w:rPr>
            <w:rFonts w:ascii="Times New Roman" w:hAnsi="Times New Roman" w:hint="eastAsia"/>
            <w:szCs w:val="21"/>
          </w:rPr>
          <w:delText>由</w:delText>
        </w:r>
      </w:del>
      <w:ins w:id="5600" w:author="Administrator" w:date="2018-02-16T22:39:00Z">
        <w:r w:rsidR="00AA7C6E">
          <w:rPr>
            <w:rFonts w:ascii="Times New Roman" w:hAnsi="Times New Roman" w:hint="eastAsia"/>
            <w:szCs w:val="21"/>
          </w:rPr>
          <w:t xml:space="preserve">X </w:t>
        </w:r>
      </w:ins>
      <w:del w:id="5601" w:author="Administrator" w:date="2018-02-16T22:39:00Z">
        <w:r w:rsidDel="00AA7C6E">
          <w:rPr>
            <w:rFonts w:ascii="Times New Roman" w:hAnsi="Times New Roman" w:hint="eastAsia"/>
            <w:szCs w:val="21"/>
          </w:rPr>
          <w:delText>升</w:delText>
        </w:r>
      </w:del>
      <w:ins w:id="5602" w:author="Administrator" w:date="2018-02-16T22:39:00Z">
        <w:r w:rsidR="00AA7C6E">
          <w:rPr>
            <w:rFonts w:ascii="Times New Roman" w:hAnsi="Times New Roman" w:hint="eastAsia"/>
            <w:szCs w:val="21"/>
          </w:rPr>
          <w:t xml:space="preserve">X </w:t>
        </w:r>
      </w:ins>
      <w:del w:id="5603" w:author="Administrator" w:date="2018-02-16T22:39:00Z">
        <w:r w:rsidDel="00AA7C6E">
          <w:rPr>
            <w:rFonts w:ascii="Times New Roman" w:hAnsi="Times New Roman" w:hint="eastAsia"/>
            <w:szCs w:val="21"/>
          </w:rPr>
          <w:delText>支</w:delText>
        </w:r>
      </w:del>
      <w:ins w:id="5604" w:author="Administrator" w:date="2018-02-16T22:39:00Z">
        <w:r w:rsidR="00AA7C6E">
          <w:rPr>
            <w:rFonts w:ascii="Times New Roman" w:hAnsi="Times New Roman" w:hint="eastAsia"/>
            <w:szCs w:val="21"/>
          </w:rPr>
          <w:t xml:space="preserve">X </w:t>
        </w:r>
      </w:ins>
      <w:del w:id="5605" w:author="Administrator" w:date="2018-02-16T22:39:00Z">
        <w:r w:rsidDel="00AA7C6E">
          <w:rPr>
            <w:rFonts w:ascii="Times New Roman" w:hAnsi="Times New Roman" w:hint="eastAsia"/>
            <w:szCs w:val="21"/>
          </w:rPr>
          <w:delText>和</w:delText>
        </w:r>
      </w:del>
      <w:ins w:id="5606" w:author="Administrator" w:date="2018-02-16T22:39:00Z">
        <w:r w:rsidR="00AA7C6E">
          <w:rPr>
            <w:rFonts w:ascii="Times New Roman" w:hAnsi="Times New Roman" w:hint="eastAsia"/>
            <w:szCs w:val="21"/>
          </w:rPr>
          <w:t xml:space="preserve">X </w:t>
        </w:r>
      </w:ins>
      <w:del w:id="5607" w:author="Administrator" w:date="2018-02-16T22:39:00Z">
        <w:r w:rsidDel="00AA7C6E">
          <w:rPr>
            <w:rFonts w:ascii="Times New Roman" w:hAnsi="Times New Roman" w:hint="eastAsia"/>
            <w:szCs w:val="21"/>
          </w:rPr>
          <w:delText>降</w:delText>
        </w:r>
      </w:del>
      <w:ins w:id="5608" w:author="Administrator" w:date="2018-02-16T22:39:00Z">
        <w:r w:rsidR="00AA7C6E">
          <w:rPr>
            <w:rFonts w:ascii="Times New Roman" w:hAnsi="Times New Roman" w:hint="eastAsia"/>
            <w:szCs w:val="21"/>
          </w:rPr>
          <w:t xml:space="preserve">X </w:t>
        </w:r>
      </w:ins>
      <w:del w:id="5609" w:author="Administrator" w:date="2018-02-16T22:39:00Z">
        <w:r w:rsidDel="00AA7C6E">
          <w:rPr>
            <w:rFonts w:ascii="Times New Roman" w:hAnsi="Times New Roman" w:hint="eastAsia"/>
            <w:szCs w:val="21"/>
          </w:rPr>
          <w:delText>支</w:delText>
        </w:r>
      </w:del>
      <w:ins w:id="5610" w:author="Administrator" w:date="2018-02-16T22:39:00Z">
        <w:r w:rsidR="00AA7C6E">
          <w:rPr>
            <w:rFonts w:ascii="Times New Roman" w:hAnsi="Times New Roman" w:hint="eastAsia"/>
            <w:szCs w:val="21"/>
          </w:rPr>
          <w:t xml:space="preserve">X </w:t>
        </w:r>
      </w:ins>
      <w:del w:id="5611" w:author="Administrator" w:date="2018-02-16T22:39:00Z">
        <w:r w:rsidDel="00AA7C6E">
          <w:rPr>
            <w:rFonts w:ascii="Times New Roman" w:hAnsi="Times New Roman" w:hint="eastAsia"/>
            <w:szCs w:val="21"/>
          </w:rPr>
          <w:delText>组</w:delText>
        </w:r>
      </w:del>
      <w:ins w:id="5612" w:author="Administrator" w:date="2018-02-16T22:39:00Z">
        <w:r w:rsidR="00AA7C6E">
          <w:rPr>
            <w:rFonts w:ascii="Times New Roman" w:hAnsi="Times New Roman" w:hint="eastAsia"/>
            <w:szCs w:val="21"/>
          </w:rPr>
          <w:t xml:space="preserve">X </w:t>
        </w:r>
      </w:ins>
      <w:del w:id="5613" w:author="Administrator" w:date="2018-02-16T22:39:00Z">
        <w:r w:rsidDel="00AA7C6E">
          <w:rPr>
            <w:rFonts w:ascii="Times New Roman" w:hAnsi="Times New Roman" w:hint="eastAsia"/>
            <w:szCs w:val="21"/>
          </w:rPr>
          <w:delText>成</w:delText>
        </w:r>
      </w:del>
      <w:ins w:id="5614" w:author="Administrator" w:date="2018-02-16T22:39:00Z">
        <w:r w:rsidR="00AA7C6E">
          <w:rPr>
            <w:rFonts w:ascii="Times New Roman" w:hAnsi="Times New Roman" w:hint="eastAsia"/>
            <w:szCs w:val="21"/>
          </w:rPr>
          <w:t xml:space="preserve">X </w:t>
        </w:r>
      </w:ins>
      <w:del w:id="5615" w:author="Administrator" w:date="2018-02-16T22:39:00Z">
        <w:r w:rsidDel="00AA7C6E">
          <w:rPr>
            <w:rFonts w:ascii="Times New Roman" w:hAnsi="Times New Roman" w:hint="eastAsia"/>
            <w:szCs w:val="21"/>
          </w:rPr>
          <w:delText>，</w:delText>
        </w:r>
      </w:del>
      <w:ins w:id="5616" w:author="Administrator" w:date="2018-02-16T22:39:00Z">
        <w:r w:rsidR="00AA7C6E">
          <w:rPr>
            <w:rFonts w:ascii="Times New Roman" w:hAnsi="Times New Roman" w:hint="eastAsia"/>
            <w:szCs w:val="21"/>
          </w:rPr>
          <w:t xml:space="preserve">X </w:t>
        </w:r>
      </w:ins>
      <w:del w:id="5617" w:author="Administrator" w:date="2018-02-16T22:39:00Z">
        <w:r w:rsidDel="00AA7C6E">
          <w:rPr>
            <w:rFonts w:ascii="Times New Roman" w:hAnsi="Times New Roman" w:hint="eastAsia"/>
            <w:szCs w:val="21"/>
          </w:rPr>
          <w:delText>信</w:delText>
        </w:r>
      </w:del>
      <w:ins w:id="5618" w:author="Administrator" w:date="2018-02-16T22:39:00Z">
        <w:r w:rsidR="00AA7C6E">
          <w:rPr>
            <w:rFonts w:ascii="Times New Roman" w:hAnsi="Times New Roman" w:hint="eastAsia"/>
            <w:szCs w:val="21"/>
          </w:rPr>
          <w:t xml:space="preserve">X </w:t>
        </w:r>
      </w:ins>
      <w:del w:id="5619" w:author="Administrator" w:date="2018-02-16T22:39:00Z">
        <w:r w:rsidDel="00AA7C6E">
          <w:rPr>
            <w:rFonts w:ascii="Times New Roman" w:hAnsi="Times New Roman" w:hint="eastAsia"/>
            <w:szCs w:val="21"/>
          </w:rPr>
          <w:delText>号</w:delText>
        </w:r>
      </w:del>
      <w:ins w:id="5620" w:author="Administrator" w:date="2018-02-16T22:39:00Z">
        <w:r w:rsidR="00AA7C6E">
          <w:rPr>
            <w:rFonts w:ascii="Times New Roman" w:hAnsi="Times New Roman" w:hint="eastAsia"/>
            <w:szCs w:val="21"/>
          </w:rPr>
          <w:t xml:space="preserve">X </w:t>
        </w:r>
      </w:ins>
      <w:del w:id="5621" w:author="Administrator" w:date="2018-02-16T22:39:00Z">
        <w:r w:rsidDel="00AA7C6E">
          <w:rPr>
            <w:rFonts w:ascii="Times New Roman" w:hAnsi="Times New Roman" w:hint="eastAsia"/>
            <w:szCs w:val="21"/>
          </w:rPr>
          <w:delText>采</w:delText>
        </w:r>
      </w:del>
      <w:ins w:id="5622" w:author="Administrator" w:date="2018-02-16T22:39:00Z">
        <w:r w:rsidR="00AA7C6E">
          <w:rPr>
            <w:rFonts w:ascii="Times New Roman" w:hAnsi="Times New Roman" w:hint="eastAsia"/>
            <w:szCs w:val="21"/>
          </w:rPr>
          <w:t xml:space="preserve">X </w:t>
        </w:r>
      </w:ins>
      <w:del w:id="5623" w:author="Administrator" w:date="2018-02-16T22:39:00Z">
        <w:r w:rsidDel="00AA7C6E">
          <w:rPr>
            <w:rFonts w:ascii="Times New Roman" w:hAnsi="Times New Roman" w:hint="eastAsia"/>
            <w:szCs w:val="21"/>
          </w:rPr>
          <w:delText>集</w:delText>
        </w:r>
      </w:del>
      <w:ins w:id="5624" w:author="Administrator" w:date="2018-02-16T22:39:00Z">
        <w:r w:rsidR="00AA7C6E">
          <w:rPr>
            <w:rFonts w:ascii="Times New Roman" w:hAnsi="Times New Roman" w:hint="eastAsia"/>
            <w:szCs w:val="21"/>
          </w:rPr>
          <w:t xml:space="preserve">X </w:t>
        </w:r>
      </w:ins>
      <w:del w:id="5625" w:author="Administrator" w:date="2018-02-16T22:39:00Z">
        <w:r w:rsidDel="00AA7C6E">
          <w:rPr>
            <w:rFonts w:ascii="Times New Roman" w:hAnsi="Times New Roman" w:hint="eastAsia"/>
            <w:szCs w:val="21"/>
          </w:rPr>
          <w:delText>过</w:delText>
        </w:r>
      </w:del>
      <w:ins w:id="5626" w:author="Administrator" w:date="2018-02-16T22:39:00Z">
        <w:r w:rsidR="00AA7C6E">
          <w:rPr>
            <w:rFonts w:ascii="Times New Roman" w:hAnsi="Times New Roman" w:hint="eastAsia"/>
            <w:szCs w:val="21"/>
          </w:rPr>
          <w:t xml:space="preserve">X </w:t>
        </w:r>
      </w:ins>
      <w:del w:id="5627" w:author="Administrator" w:date="2018-02-16T22:39:00Z">
        <w:r w:rsidDel="00AA7C6E">
          <w:rPr>
            <w:rFonts w:ascii="Times New Roman" w:hAnsi="Times New Roman" w:hint="eastAsia"/>
            <w:szCs w:val="21"/>
          </w:rPr>
          <w:delText>程</w:delText>
        </w:r>
      </w:del>
      <w:ins w:id="5628" w:author="Administrator" w:date="2018-02-16T22:39:00Z">
        <w:r w:rsidR="00AA7C6E">
          <w:rPr>
            <w:rFonts w:ascii="Times New Roman" w:hAnsi="Times New Roman" w:hint="eastAsia"/>
            <w:szCs w:val="21"/>
          </w:rPr>
          <w:t xml:space="preserve">X </w:t>
        </w:r>
      </w:ins>
      <w:del w:id="5629" w:author="Administrator" w:date="2018-02-16T22:39:00Z">
        <w:r w:rsidDel="00AA7C6E">
          <w:rPr>
            <w:rFonts w:ascii="Times New Roman" w:hAnsi="Times New Roman" w:hint="eastAsia"/>
            <w:szCs w:val="21"/>
          </w:rPr>
          <w:delText>中</w:delText>
        </w:r>
      </w:del>
      <w:ins w:id="5630" w:author="Administrator" w:date="2018-02-16T22:39:00Z">
        <w:r w:rsidR="00AA7C6E">
          <w:rPr>
            <w:rFonts w:ascii="Times New Roman" w:hAnsi="Times New Roman" w:hint="eastAsia"/>
            <w:szCs w:val="21"/>
          </w:rPr>
          <w:t xml:space="preserve">X </w:t>
        </w:r>
      </w:ins>
      <w:del w:id="5631" w:author="Administrator" w:date="2018-02-16T22:39:00Z">
        <w:r w:rsidDel="00AA7C6E">
          <w:rPr>
            <w:rFonts w:ascii="Times New Roman" w:hAnsi="Times New Roman" w:hint="eastAsia"/>
            <w:szCs w:val="21"/>
          </w:rPr>
          <w:delText>主</w:delText>
        </w:r>
      </w:del>
      <w:ins w:id="5632" w:author="Administrator" w:date="2018-02-16T22:39:00Z">
        <w:r w:rsidR="00AA7C6E">
          <w:rPr>
            <w:rFonts w:ascii="Times New Roman" w:hAnsi="Times New Roman" w:hint="eastAsia"/>
            <w:szCs w:val="21"/>
          </w:rPr>
          <w:t xml:space="preserve">X </w:t>
        </w:r>
      </w:ins>
      <w:del w:id="5633" w:author="Administrator" w:date="2018-02-16T22:39:00Z">
        <w:r w:rsidDel="00AA7C6E">
          <w:rPr>
            <w:rFonts w:ascii="Times New Roman" w:hAnsi="Times New Roman" w:hint="eastAsia"/>
            <w:szCs w:val="21"/>
          </w:rPr>
          <w:delText>要</w:delText>
        </w:r>
      </w:del>
      <w:ins w:id="5634" w:author="Administrator" w:date="2018-02-16T22:39:00Z">
        <w:r w:rsidR="00AA7C6E">
          <w:rPr>
            <w:rFonts w:ascii="Times New Roman" w:hAnsi="Times New Roman" w:hint="eastAsia"/>
            <w:szCs w:val="21"/>
          </w:rPr>
          <w:t xml:space="preserve">X </w:t>
        </w:r>
      </w:ins>
      <w:del w:id="5635" w:author="Administrator" w:date="2018-02-16T22:39:00Z">
        <w:r w:rsidDel="00AA7C6E">
          <w:rPr>
            <w:rFonts w:ascii="Times New Roman" w:hAnsi="Times New Roman" w:hint="eastAsia"/>
            <w:szCs w:val="21"/>
          </w:rPr>
          <w:delText>利</w:delText>
        </w:r>
      </w:del>
      <w:ins w:id="5636" w:author="Administrator" w:date="2018-02-16T22:39:00Z">
        <w:r w:rsidR="00AA7C6E">
          <w:rPr>
            <w:rFonts w:ascii="Times New Roman" w:hAnsi="Times New Roman" w:hint="eastAsia"/>
            <w:szCs w:val="21"/>
          </w:rPr>
          <w:t xml:space="preserve">X </w:t>
        </w:r>
      </w:ins>
      <w:del w:id="5637" w:author="Administrator" w:date="2018-02-16T22:39:00Z">
        <w:r w:rsidDel="00AA7C6E">
          <w:rPr>
            <w:rFonts w:ascii="Times New Roman" w:hAnsi="Times New Roman" w:hint="eastAsia"/>
            <w:szCs w:val="21"/>
          </w:rPr>
          <w:delText>用</w:delText>
        </w:r>
      </w:del>
      <w:ins w:id="5638" w:author="Administrator" w:date="2018-02-16T22:39:00Z">
        <w:r w:rsidR="00AA7C6E">
          <w:rPr>
            <w:rFonts w:ascii="Times New Roman" w:hAnsi="Times New Roman" w:hint="eastAsia"/>
            <w:szCs w:val="21"/>
          </w:rPr>
          <w:t xml:space="preserve">X </w:t>
        </w:r>
      </w:ins>
      <w:del w:id="5639" w:author="Administrator" w:date="2018-02-16T22:39:00Z">
        <w:r w:rsidDel="00AA7C6E">
          <w:rPr>
            <w:rFonts w:ascii="Times New Roman" w:hAnsi="Times New Roman" w:hint="eastAsia"/>
            <w:szCs w:val="21"/>
          </w:rPr>
          <w:delText>升</w:delText>
        </w:r>
      </w:del>
      <w:ins w:id="5640" w:author="Administrator" w:date="2018-02-16T22:39:00Z">
        <w:r w:rsidR="00AA7C6E">
          <w:rPr>
            <w:rFonts w:ascii="Times New Roman" w:hAnsi="Times New Roman" w:hint="eastAsia"/>
            <w:szCs w:val="21"/>
          </w:rPr>
          <w:t xml:space="preserve">X </w:t>
        </w:r>
      </w:ins>
      <w:del w:id="5641" w:author="Administrator" w:date="2018-02-16T22:39:00Z">
        <w:r w:rsidDel="00AA7C6E">
          <w:rPr>
            <w:rFonts w:ascii="Times New Roman" w:hAnsi="Times New Roman" w:hint="eastAsia"/>
            <w:szCs w:val="21"/>
          </w:rPr>
          <w:delText>支</w:delText>
        </w:r>
      </w:del>
      <w:ins w:id="5642" w:author="Administrator" w:date="2018-02-16T22:39:00Z">
        <w:r w:rsidR="00AA7C6E">
          <w:rPr>
            <w:rFonts w:ascii="Times New Roman" w:hAnsi="Times New Roman" w:hint="eastAsia"/>
            <w:szCs w:val="21"/>
          </w:rPr>
          <w:t xml:space="preserve">X </w:t>
        </w:r>
      </w:ins>
      <w:del w:id="5643" w:author="Administrator" w:date="2018-02-16T22:39:00Z">
        <w:r w:rsidDel="00AA7C6E">
          <w:rPr>
            <w:rFonts w:ascii="Times New Roman" w:hAnsi="Times New Roman" w:hint="eastAsia"/>
            <w:szCs w:val="21"/>
          </w:rPr>
          <w:delText>中</w:delText>
        </w:r>
      </w:del>
      <w:ins w:id="5644" w:author="Administrator" w:date="2018-02-16T22:39:00Z">
        <w:r w:rsidR="00AA7C6E">
          <w:rPr>
            <w:rFonts w:ascii="Times New Roman" w:hAnsi="Times New Roman" w:hint="eastAsia"/>
            <w:szCs w:val="21"/>
          </w:rPr>
          <w:t xml:space="preserve">X </w:t>
        </w:r>
      </w:ins>
      <w:del w:id="5645" w:author="Administrator" w:date="2018-02-16T22:39:00Z">
        <w:r w:rsidDel="00AA7C6E">
          <w:rPr>
            <w:rFonts w:ascii="Times New Roman" w:hAnsi="Times New Roman" w:hint="eastAsia"/>
            <w:szCs w:val="21"/>
          </w:rPr>
          <w:delText>的</w:delText>
        </w:r>
      </w:del>
      <w:ins w:id="5646" w:author="Administrator" w:date="2018-02-16T22:39:00Z">
        <w:r w:rsidR="00AA7C6E">
          <w:rPr>
            <w:rFonts w:ascii="Times New Roman" w:hAnsi="Times New Roman" w:hint="eastAsia"/>
            <w:szCs w:val="21"/>
          </w:rPr>
          <w:t xml:space="preserve">X </w:t>
        </w:r>
      </w:ins>
      <w:del w:id="5647" w:author="Administrator" w:date="2018-02-16T22:39:00Z">
        <w:r w:rsidDel="00AA7C6E">
          <w:rPr>
            <w:rFonts w:ascii="Times New Roman" w:hAnsi="Times New Roman" w:hint="eastAsia"/>
            <w:szCs w:val="21"/>
          </w:rPr>
          <w:delText>信</w:delText>
        </w:r>
      </w:del>
      <w:ins w:id="5648" w:author="Administrator" w:date="2018-02-16T22:39:00Z">
        <w:r w:rsidR="00AA7C6E">
          <w:rPr>
            <w:rFonts w:ascii="Times New Roman" w:hAnsi="Times New Roman" w:hint="eastAsia"/>
            <w:szCs w:val="21"/>
          </w:rPr>
          <w:t xml:space="preserve">X </w:t>
        </w:r>
      </w:ins>
      <w:del w:id="5649" w:author="Administrator" w:date="2018-02-16T22:39:00Z">
        <w:r w:rsidDel="00AA7C6E">
          <w:rPr>
            <w:rFonts w:ascii="Times New Roman" w:hAnsi="Times New Roman" w:hint="eastAsia"/>
            <w:szCs w:val="21"/>
          </w:rPr>
          <w:delText>息</w:delText>
        </w:r>
      </w:del>
      <w:ins w:id="5650" w:author="Administrator" w:date="2018-02-16T22:39:00Z">
        <w:r w:rsidR="00AA7C6E">
          <w:rPr>
            <w:rFonts w:ascii="Times New Roman" w:hAnsi="Times New Roman" w:hint="eastAsia"/>
            <w:szCs w:val="21"/>
          </w:rPr>
          <w:t xml:space="preserve">X </w:t>
        </w:r>
      </w:ins>
      <w:del w:id="5651" w:author="Administrator" w:date="2018-02-16T22:39:00Z">
        <w:r w:rsidDel="00AA7C6E">
          <w:rPr>
            <w:rFonts w:ascii="Times New Roman" w:hAnsi="Times New Roman" w:hint="eastAsia"/>
            <w:szCs w:val="21"/>
          </w:rPr>
          <w:delText>。</w:delText>
        </w:r>
      </w:del>
      <w:ins w:id="5652" w:author="Administrator" w:date="2018-02-16T22:39:00Z">
        <w:r w:rsidR="00AA7C6E">
          <w:rPr>
            <w:rFonts w:ascii="Times New Roman" w:hAnsi="Times New Roman" w:hint="eastAsia"/>
            <w:szCs w:val="21"/>
          </w:rPr>
          <w:t xml:space="preserve">X </w:t>
        </w:r>
      </w:ins>
      <w:del w:id="5653" w:author="Administrator" w:date="2018-02-16T22:39:00Z">
        <w:r w:rsidR="00A1795A" w:rsidDel="00AA7C6E">
          <w:rPr>
            <w:rFonts w:ascii="Times New Roman" w:hAnsi="Times New Roman" w:hint="eastAsia"/>
            <w:szCs w:val="21"/>
          </w:rPr>
          <w:delText>对</w:delText>
        </w:r>
      </w:del>
      <w:ins w:id="5654" w:author="Administrator" w:date="2018-02-16T22:39:00Z">
        <w:r w:rsidR="00AA7C6E">
          <w:rPr>
            <w:rFonts w:ascii="Times New Roman" w:hAnsi="Times New Roman" w:hint="eastAsia"/>
            <w:szCs w:val="21"/>
          </w:rPr>
          <w:t xml:space="preserve">X </w:t>
        </w:r>
      </w:ins>
      <w:del w:id="5655" w:author="Administrator" w:date="2018-02-16T22:39:00Z">
        <w:r w:rsidR="00A1795A" w:rsidDel="00AA7C6E">
          <w:rPr>
            <w:rFonts w:ascii="Times New Roman" w:hAnsi="Times New Roman" w:hint="eastAsia"/>
            <w:szCs w:val="21"/>
          </w:rPr>
          <w:delText>脉</w:delText>
        </w:r>
      </w:del>
      <w:ins w:id="5656" w:author="Administrator" w:date="2018-02-16T22:39:00Z">
        <w:r w:rsidR="00AA7C6E">
          <w:rPr>
            <w:rFonts w:ascii="Times New Roman" w:hAnsi="Times New Roman" w:hint="eastAsia"/>
            <w:szCs w:val="21"/>
          </w:rPr>
          <w:t xml:space="preserve">X </w:t>
        </w:r>
      </w:ins>
      <w:del w:id="5657" w:author="Administrator" w:date="2018-02-16T22:39:00Z">
        <w:r w:rsidR="00A1795A" w:rsidDel="00AA7C6E">
          <w:rPr>
            <w:rFonts w:ascii="Times New Roman" w:hAnsi="Times New Roman" w:hint="eastAsia"/>
            <w:szCs w:val="21"/>
          </w:rPr>
          <w:delText>图</w:delText>
        </w:r>
      </w:del>
      <w:ins w:id="5658" w:author="Administrator" w:date="2018-02-16T22:39:00Z">
        <w:r w:rsidR="00AA7C6E">
          <w:rPr>
            <w:rFonts w:ascii="Times New Roman" w:hAnsi="Times New Roman" w:hint="eastAsia"/>
            <w:szCs w:val="21"/>
          </w:rPr>
          <w:t xml:space="preserve">X </w:t>
        </w:r>
      </w:ins>
      <w:del w:id="5659" w:author="Administrator" w:date="2018-02-16T22:39:00Z">
        <w:r w:rsidR="00A1795A" w:rsidDel="00AA7C6E">
          <w:rPr>
            <w:rFonts w:ascii="Times New Roman" w:hAnsi="Times New Roman" w:hint="eastAsia"/>
            <w:szCs w:val="21"/>
          </w:rPr>
          <w:delText>的</w:delText>
        </w:r>
      </w:del>
      <w:ins w:id="5660" w:author="Administrator" w:date="2018-02-16T22:39:00Z">
        <w:r w:rsidR="00AA7C6E">
          <w:rPr>
            <w:rFonts w:ascii="Times New Roman" w:hAnsi="Times New Roman" w:hint="eastAsia"/>
            <w:szCs w:val="21"/>
          </w:rPr>
          <w:t xml:space="preserve">X </w:t>
        </w:r>
      </w:ins>
      <w:del w:id="5661" w:author="Administrator" w:date="2018-02-16T22:39:00Z">
        <w:r w:rsidR="00A1795A" w:rsidDel="00AA7C6E">
          <w:rPr>
            <w:rFonts w:ascii="Times New Roman" w:hAnsi="Times New Roman" w:hint="eastAsia"/>
            <w:szCs w:val="21"/>
          </w:rPr>
          <w:delText>分</w:delText>
        </w:r>
      </w:del>
      <w:ins w:id="5662" w:author="Administrator" w:date="2018-02-16T22:39:00Z">
        <w:r w:rsidR="00AA7C6E">
          <w:rPr>
            <w:rFonts w:ascii="Times New Roman" w:hAnsi="Times New Roman" w:hint="eastAsia"/>
            <w:szCs w:val="21"/>
          </w:rPr>
          <w:t xml:space="preserve">X </w:t>
        </w:r>
      </w:ins>
      <w:del w:id="5663" w:author="Administrator" w:date="2018-02-16T22:39:00Z">
        <w:r w:rsidR="00A1795A" w:rsidDel="00AA7C6E">
          <w:rPr>
            <w:rFonts w:ascii="Times New Roman" w:hAnsi="Times New Roman" w:hint="eastAsia"/>
            <w:szCs w:val="21"/>
          </w:rPr>
          <w:delText>析</w:delText>
        </w:r>
      </w:del>
      <w:ins w:id="5664" w:author="Administrator" w:date="2018-02-16T22:39:00Z">
        <w:r w:rsidR="00AA7C6E">
          <w:rPr>
            <w:rFonts w:ascii="Times New Roman" w:hAnsi="Times New Roman" w:hint="eastAsia"/>
            <w:szCs w:val="21"/>
          </w:rPr>
          <w:t xml:space="preserve">X </w:t>
        </w:r>
      </w:ins>
      <w:del w:id="5665" w:author="Administrator" w:date="2018-02-16T22:39:00Z">
        <w:r w:rsidR="00A1795A" w:rsidDel="00AA7C6E">
          <w:rPr>
            <w:rFonts w:ascii="Times New Roman" w:hAnsi="Times New Roman" w:hint="eastAsia"/>
            <w:szCs w:val="21"/>
          </w:rPr>
          <w:delText>主</w:delText>
        </w:r>
      </w:del>
      <w:ins w:id="5666" w:author="Administrator" w:date="2018-02-16T22:39:00Z">
        <w:r w:rsidR="00AA7C6E">
          <w:rPr>
            <w:rFonts w:ascii="Times New Roman" w:hAnsi="Times New Roman" w:hint="eastAsia"/>
            <w:szCs w:val="21"/>
          </w:rPr>
          <w:t xml:space="preserve">X </w:t>
        </w:r>
      </w:ins>
      <w:del w:id="5667" w:author="Administrator" w:date="2018-02-16T22:39:00Z">
        <w:r w:rsidR="00A1795A" w:rsidDel="00AA7C6E">
          <w:rPr>
            <w:rFonts w:ascii="Times New Roman" w:hAnsi="Times New Roman" w:hint="eastAsia"/>
            <w:szCs w:val="21"/>
          </w:rPr>
          <w:delText>要</w:delText>
        </w:r>
      </w:del>
      <w:ins w:id="5668" w:author="Administrator" w:date="2018-02-16T22:39:00Z">
        <w:r w:rsidR="00AA7C6E">
          <w:rPr>
            <w:rFonts w:ascii="Times New Roman" w:hAnsi="Times New Roman" w:hint="eastAsia"/>
            <w:szCs w:val="21"/>
          </w:rPr>
          <w:t xml:space="preserve">X </w:t>
        </w:r>
      </w:ins>
      <w:del w:id="5669" w:author="Administrator" w:date="2018-02-16T22:39:00Z">
        <w:r w:rsidR="00A1795A" w:rsidDel="00AA7C6E">
          <w:rPr>
            <w:rFonts w:ascii="Times New Roman" w:hAnsi="Times New Roman" w:hint="eastAsia"/>
            <w:szCs w:val="21"/>
          </w:rPr>
          <w:delText>是</w:delText>
        </w:r>
      </w:del>
      <w:ins w:id="5670" w:author="Administrator" w:date="2018-02-16T22:39:00Z">
        <w:r w:rsidR="00AA7C6E">
          <w:rPr>
            <w:rFonts w:ascii="Times New Roman" w:hAnsi="Times New Roman" w:hint="eastAsia"/>
            <w:szCs w:val="21"/>
          </w:rPr>
          <w:t xml:space="preserve">X </w:t>
        </w:r>
      </w:ins>
      <w:del w:id="5671" w:author="Administrator" w:date="2018-02-16T22:39:00Z">
        <w:r w:rsidR="00A1795A" w:rsidDel="00AA7C6E">
          <w:rPr>
            <w:rFonts w:ascii="Times New Roman" w:hAnsi="Times New Roman" w:hint="eastAsia"/>
            <w:szCs w:val="21"/>
          </w:rPr>
          <w:delText>从</w:delText>
        </w:r>
      </w:del>
      <w:ins w:id="5672" w:author="Administrator" w:date="2018-02-16T22:39:00Z">
        <w:r w:rsidR="00AA7C6E">
          <w:rPr>
            <w:rFonts w:ascii="Times New Roman" w:hAnsi="Times New Roman" w:hint="eastAsia"/>
            <w:szCs w:val="21"/>
          </w:rPr>
          <w:t xml:space="preserve">X </w:t>
        </w:r>
      </w:ins>
      <w:del w:id="5673" w:author="Administrator" w:date="2018-02-16T22:39:00Z">
        <w:r w:rsidR="00A1795A" w:rsidDel="00AA7C6E">
          <w:rPr>
            <w:rFonts w:ascii="Times New Roman" w:hAnsi="Times New Roman" w:hint="eastAsia"/>
            <w:szCs w:val="21"/>
          </w:rPr>
          <w:delText>脉</w:delText>
        </w:r>
      </w:del>
      <w:ins w:id="5674" w:author="Administrator" w:date="2018-02-16T22:39:00Z">
        <w:r w:rsidR="00AA7C6E">
          <w:rPr>
            <w:rFonts w:ascii="Times New Roman" w:hAnsi="Times New Roman" w:hint="eastAsia"/>
            <w:szCs w:val="21"/>
          </w:rPr>
          <w:t xml:space="preserve">X </w:t>
        </w:r>
      </w:ins>
      <w:del w:id="5675" w:author="Administrator" w:date="2018-02-16T22:39:00Z">
        <w:r w:rsidR="00A1795A" w:rsidDel="00AA7C6E">
          <w:rPr>
            <w:rFonts w:ascii="Times New Roman" w:hAnsi="Times New Roman" w:hint="eastAsia"/>
            <w:szCs w:val="21"/>
          </w:rPr>
          <w:delText>图</w:delText>
        </w:r>
      </w:del>
      <w:ins w:id="5676" w:author="Administrator" w:date="2018-02-16T22:39:00Z">
        <w:r w:rsidR="00AA7C6E">
          <w:rPr>
            <w:rFonts w:ascii="Times New Roman" w:hAnsi="Times New Roman" w:hint="eastAsia"/>
            <w:szCs w:val="21"/>
          </w:rPr>
          <w:t xml:space="preserve">X </w:t>
        </w:r>
      </w:ins>
      <w:del w:id="5677" w:author="Administrator" w:date="2018-02-16T22:39:00Z">
        <w:r w:rsidR="00A1795A" w:rsidDel="00AA7C6E">
          <w:rPr>
            <w:rFonts w:ascii="Times New Roman" w:hAnsi="Times New Roman" w:hint="eastAsia"/>
            <w:szCs w:val="21"/>
          </w:rPr>
          <w:delText>的</w:delText>
        </w:r>
      </w:del>
      <w:ins w:id="5678" w:author="Administrator" w:date="2018-02-16T22:39:00Z">
        <w:r w:rsidR="00AA7C6E">
          <w:rPr>
            <w:rFonts w:ascii="Times New Roman" w:hAnsi="Times New Roman" w:hint="eastAsia"/>
            <w:szCs w:val="21"/>
          </w:rPr>
          <w:t xml:space="preserve">X </w:t>
        </w:r>
      </w:ins>
      <w:del w:id="5679" w:author="Administrator" w:date="2018-02-16T22:39:00Z">
        <w:r w:rsidR="00A1795A" w:rsidDel="00AA7C6E">
          <w:rPr>
            <w:rFonts w:ascii="Times New Roman" w:hAnsi="Times New Roman" w:hint="eastAsia"/>
            <w:szCs w:val="21"/>
          </w:rPr>
          <w:delText>时</w:delText>
        </w:r>
      </w:del>
      <w:ins w:id="5680" w:author="Administrator" w:date="2018-02-16T22:39:00Z">
        <w:r w:rsidR="00AA7C6E">
          <w:rPr>
            <w:rFonts w:ascii="Times New Roman" w:hAnsi="Times New Roman" w:hint="eastAsia"/>
            <w:szCs w:val="21"/>
          </w:rPr>
          <w:t xml:space="preserve">X </w:t>
        </w:r>
      </w:ins>
      <w:del w:id="5681" w:author="Administrator" w:date="2018-02-16T22:39:00Z">
        <w:r w:rsidR="00A1795A" w:rsidDel="00AA7C6E">
          <w:rPr>
            <w:rFonts w:ascii="Times New Roman" w:hAnsi="Times New Roman" w:hint="eastAsia"/>
            <w:szCs w:val="21"/>
          </w:rPr>
          <w:delText>间</w:delText>
        </w:r>
      </w:del>
      <w:ins w:id="5682" w:author="Administrator" w:date="2018-02-16T22:39:00Z">
        <w:r w:rsidR="00AA7C6E">
          <w:rPr>
            <w:rFonts w:ascii="Times New Roman" w:hAnsi="Times New Roman" w:hint="eastAsia"/>
            <w:szCs w:val="21"/>
          </w:rPr>
          <w:t xml:space="preserve">X </w:t>
        </w:r>
      </w:ins>
      <w:del w:id="5683" w:author="Administrator" w:date="2018-02-16T22:39:00Z">
        <w:r w:rsidR="00A1795A" w:rsidDel="00AA7C6E">
          <w:rPr>
            <w:rFonts w:ascii="Times New Roman" w:hAnsi="Times New Roman" w:hint="eastAsia"/>
            <w:szCs w:val="21"/>
          </w:rPr>
          <w:delText>、</w:delText>
        </w:r>
      </w:del>
      <w:ins w:id="5684" w:author="Administrator" w:date="2018-02-16T22:39:00Z">
        <w:r w:rsidR="00AA7C6E">
          <w:rPr>
            <w:rFonts w:ascii="Times New Roman" w:hAnsi="Times New Roman" w:hint="eastAsia"/>
            <w:szCs w:val="21"/>
          </w:rPr>
          <w:t xml:space="preserve">X </w:t>
        </w:r>
      </w:ins>
      <w:del w:id="5685" w:author="Administrator" w:date="2018-02-16T22:39:00Z">
        <w:r w:rsidR="00A1795A" w:rsidDel="00AA7C6E">
          <w:rPr>
            <w:rFonts w:ascii="Times New Roman" w:hAnsi="Times New Roman" w:hint="eastAsia"/>
            <w:szCs w:val="21"/>
          </w:rPr>
          <w:delText>振</w:delText>
        </w:r>
      </w:del>
      <w:ins w:id="5686" w:author="Administrator" w:date="2018-02-16T22:39:00Z">
        <w:r w:rsidR="00AA7C6E">
          <w:rPr>
            <w:rFonts w:ascii="Times New Roman" w:hAnsi="Times New Roman" w:hint="eastAsia"/>
            <w:szCs w:val="21"/>
          </w:rPr>
          <w:t xml:space="preserve">X </w:t>
        </w:r>
      </w:ins>
      <w:del w:id="5687" w:author="Administrator" w:date="2018-02-16T22:39:00Z">
        <w:r w:rsidR="00A1795A" w:rsidDel="00AA7C6E">
          <w:rPr>
            <w:rFonts w:ascii="Times New Roman" w:hAnsi="Times New Roman" w:hint="eastAsia"/>
            <w:szCs w:val="21"/>
          </w:rPr>
          <w:delText>幅</w:delText>
        </w:r>
      </w:del>
      <w:ins w:id="5688" w:author="Administrator" w:date="2018-02-16T22:39:00Z">
        <w:r w:rsidR="00AA7C6E">
          <w:rPr>
            <w:rFonts w:ascii="Times New Roman" w:hAnsi="Times New Roman" w:hint="eastAsia"/>
            <w:szCs w:val="21"/>
          </w:rPr>
          <w:t xml:space="preserve">X </w:t>
        </w:r>
      </w:ins>
      <w:del w:id="5689" w:author="Administrator" w:date="2018-02-16T22:39:00Z">
        <w:r w:rsidR="00A1795A" w:rsidDel="00AA7C6E">
          <w:rPr>
            <w:rFonts w:ascii="Times New Roman" w:hAnsi="Times New Roman" w:hint="eastAsia"/>
            <w:szCs w:val="21"/>
          </w:rPr>
          <w:delText>、</w:delText>
        </w:r>
      </w:del>
      <w:ins w:id="5690" w:author="Administrator" w:date="2018-02-16T22:39:00Z">
        <w:r w:rsidR="00AA7C6E">
          <w:rPr>
            <w:rFonts w:ascii="Times New Roman" w:hAnsi="Times New Roman" w:hint="eastAsia"/>
            <w:szCs w:val="21"/>
          </w:rPr>
          <w:t xml:space="preserve">X </w:t>
        </w:r>
      </w:ins>
      <w:del w:id="5691" w:author="Administrator" w:date="2018-02-16T22:39:00Z">
        <w:r w:rsidR="00A1795A" w:rsidDel="00AA7C6E">
          <w:rPr>
            <w:rFonts w:ascii="Times New Roman" w:hAnsi="Times New Roman" w:hint="eastAsia"/>
            <w:szCs w:val="21"/>
          </w:rPr>
          <w:delText>角</w:delText>
        </w:r>
      </w:del>
      <w:ins w:id="5692" w:author="Administrator" w:date="2018-02-16T22:39:00Z">
        <w:r w:rsidR="00AA7C6E">
          <w:rPr>
            <w:rFonts w:ascii="Times New Roman" w:hAnsi="Times New Roman" w:hint="eastAsia"/>
            <w:szCs w:val="21"/>
          </w:rPr>
          <w:t xml:space="preserve">X </w:t>
        </w:r>
      </w:ins>
      <w:del w:id="5693" w:author="Administrator" w:date="2018-02-16T22:39:00Z">
        <w:r w:rsidR="00A1795A" w:rsidDel="00AA7C6E">
          <w:rPr>
            <w:rFonts w:ascii="Times New Roman" w:hAnsi="Times New Roman" w:hint="eastAsia"/>
            <w:szCs w:val="21"/>
          </w:rPr>
          <w:delText>度</w:delText>
        </w:r>
      </w:del>
      <w:ins w:id="5694" w:author="Administrator" w:date="2018-02-16T22:39:00Z">
        <w:r w:rsidR="00AA7C6E">
          <w:rPr>
            <w:rFonts w:ascii="Times New Roman" w:hAnsi="Times New Roman" w:hint="eastAsia"/>
            <w:szCs w:val="21"/>
          </w:rPr>
          <w:t xml:space="preserve">X </w:t>
        </w:r>
      </w:ins>
      <w:del w:id="5695" w:author="Administrator" w:date="2018-02-16T22:39:00Z">
        <w:r w:rsidR="00A1795A" w:rsidDel="00AA7C6E">
          <w:rPr>
            <w:rFonts w:ascii="Times New Roman" w:hAnsi="Times New Roman" w:hint="eastAsia"/>
            <w:szCs w:val="21"/>
          </w:rPr>
          <w:delText>、</w:delText>
        </w:r>
      </w:del>
      <w:ins w:id="5696" w:author="Administrator" w:date="2018-02-16T22:39:00Z">
        <w:r w:rsidR="00AA7C6E">
          <w:rPr>
            <w:rFonts w:ascii="Times New Roman" w:hAnsi="Times New Roman" w:hint="eastAsia"/>
            <w:szCs w:val="21"/>
          </w:rPr>
          <w:t xml:space="preserve">X </w:t>
        </w:r>
      </w:ins>
      <w:del w:id="5697" w:author="Administrator" w:date="2018-02-16T22:39:00Z">
        <w:r w:rsidR="00A1795A" w:rsidDel="00AA7C6E">
          <w:rPr>
            <w:rFonts w:ascii="Times New Roman" w:hAnsi="Times New Roman" w:hint="eastAsia"/>
            <w:szCs w:val="21"/>
          </w:rPr>
          <w:delText>形</w:delText>
        </w:r>
      </w:del>
      <w:ins w:id="5698" w:author="Administrator" w:date="2018-02-16T22:39:00Z">
        <w:r w:rsidR="00AA7C6E">
          <w:rPr>
            <w:rFonts w:ascii="Times New Roman" w:hAnsi="Times New Roman" w:hint="eastAsia"/>
            <w:szCs w:val="21"/>
          </w:rPr>
          <w:t xml:space="preserve">X </w:t>
        </w:r>
      </w:ins>
      <w:del w:id="5699" w:author="Administrator" w:date="2018-02-16T22:39:00Z">
        <w:r w:rsidR="00A1795A" w:rsidDel="00AA7C6E">
          <w:rPr>
            <w:rFonts w:ascii="Times New Roman" w:hAnsi="Times New Roman" w:hint="eastAsia"/>
            <w:szCs w:val="21"/>
          </w:rPr>
          <w:delText>态</w:delText>
        </w:r>
      </w:del>
      <w:ins w:id="5700" w:author="Administrator" w:date="2018-02-16T22:39:00Z">
        <w:r w:rsidR="00AA7C6E">
          <w:rPr>
            <w:rFonts w:ascii="Times New Roman" w:hAnsi="Times New Roman" w:hint="eastAsia"/>
            <w:szCs w:val="21"/>
          </w:rPr>
          <w:t xml:space="preserve">X </w:t>
        </w:r>
      </w:ins>
      <w:del w:id="5701" w:author="Administrator" w:date="2018-02-16T22:39:00Z">
        <w:r w:rsidR="00A1795A" w:rsidDel="00AA7C6E">
          <w:rPr>
            <w:rFonts w:ascii="Times New Roman" w:hAnsi="Times New Roman" w:hint="eastAsia"/>
            <w:szCs w:val="21"/>
          </w:rPr>
          <w:delText>上</w:delText>
        </w:r>
      </w:del>
      <w:ins w:id="5702" w:author="Administrator" w:date="2018-02-16T22:39:00Z">
        <w:r w:rsidR="00AA7C6E">
          <w:rPr>
            <w:rFonts w:ascii="Times New Roman" w:hAnsi="Times New Roman" w:hint="eastAsia"/>
            <w:szCs w:val="21"/>
          </w:rPr>
          <w:t xml:space="preserve">X </w:t>
        </w:r>
      </w:ins>
      <w:del w:id="5703" w:author="Administrator" w:date="2018-02-16T22:39:00Z">
        <w:r w:rsidR="00A1795A" w:rsidDel="00AA7C6E">
          <w:rPr>
            <w:rFonts w:ascii="Times New Roman" w:hAnsi="Times New Roman" w:hint="eastAsia"/>
            <w:szCs w:val="21"/>
          </w:rPr>
          <w:delText>分</w:delText>
        </w:r>
      </w:del>
      <w:ins w:id="5704" w:author="Administrator" w:date="2018-02-16T22:39:00Z">
        <w:r w:rsidR="00AA7C6E">
          <w:rPr>
            <w:rFonts w:ascii="Times New Roman" w:hAnsi="Times New Roman" w:hint="eastAsia"/>
            <w:szCs w:val="21"/>
          </w:rPr>
          <w:t xml:space="preserve">X </w:t>
        </w:r>
      </w:ins>
      <w:del w:id="5705" w:author="Administrator" w:date="2018-02-16T22:39:00Z">
        <w:r w:rsidR="00A1795A" w:rsidDel="00AA7C6E">
          <w:rPr>
            <w:rFonts w:ascii="Times New Roman" w:hAnsi="Times New Roman" w:hint="eastAsia"/>
            <w:szCs w:val="21"/>
          </w:rPr>
          <w:delText>析</w:delText>
        </w:r>
      </w:del>
      <w:ins w:id="5706" w:author="Administrator" w:date="2018-02-16T22:39:00Z">
        <w:r w:rsidR="00AA7C6E">
          <w:rPr>
            <w:rFonts w:ascii="Times New Roman" w:hAnsi="Times New Roman" w:hint="eastAsia"/>
            <w:szCs w:val="21"/>
          </w:rPr>
          <w:t xml:space="preserve">X </w:t>
        </w:r>
      </w:ins>
      <w:del w:id="5707" w:author="Administrator" w:date="2018-02-16T22:39:00Z">
        <w:r w:rsidR="00A1795A" w:rsidDel="00AA7C6E">
          <w:rPr>
            <w:rFonts w:ascii="Times New Roman" w:hAnsi="Times New Roman" w:hint="eastAsia"/>
            <w:szCs w:val="21"/>
          </w:rPr>
          <w:delText>升</w:delText>
        </w:r>
      </w:del>
      <w:ins w:id="5708" w:author="Administrator" w:date="2018-02-16T22:39:00Z">
        <w:r w:rsidR="00AA7C6E">
          <w:rPr>
            <w:rFonts w:ascii="Times New Roman" w:hAnsi="Times New Roman" w:hint="eastAsia"/>
            <w:szCs w:val="21"/>
          </w:rPr>
          <w:t xml:space="preserve">X </w:t>
        </w:r>
      </w:ins>
      <w:del w:id="5709" w:author="Administrator" w:date="2018-02-16T22:39:00Z">
        <w:r w:rsidR="00A1795A" w:rsidDel="00AA7C6E">
          <w:rPr>
            <w:rFonts w:ascii="Times New Roman" w:hAnsi="Times New Roman" w:hint="eastAsia"/>
            <w:szCs w:val="21"/>
          </w:rPr>
          <w:delText>支</w:delText>
        </w:r>
      </w:del>
      <w:ins w:id="5710" w:author="Administrator" w:date="2018-02-16T22:39:00Z">
        <w:r w:rsidR="00AA7C6E">
          <w:rPr>
            <w:rFonts w:ascii="Times New Roman" w:hAnsi="Times New Roman" w:hint="eastAsia"/>
            <w:szCs w:val="21"/>
          </w:rPr>
          <w:t xml:space="preserve">X </w:t>
        </w:r>
      </w:ins>
      <w:del w:id="5711" w:author="Administrator" w:date="2018-02-16T22:39:00Z">
        <w:r w:rsidR="00A1795A" w:rsidDel="00AA7C6E">
          <w:rPr>
            <w:rFonts w:ascii="Times New Roman" w:hAnsi="Times New Roman" w:hint="eastAsia"/>
            <w:szCs w:val="21"/>
          </w:rPr>
          <w:delText>的</w:delText>
        </w:r>
      </w:del>
      <w:ins w:id="5712" w:author="Administrator" w:date="2018-02-16T22:39:00Z">
        <w:r w:rsidR="00AA7C6E">
          <w:rPr>
            <w:rFonts w:ascii="Times New Roman" w:hAnsi="Times New Roman" w:hint="eastAsia"/>
            <w:szCs w:val="21"/>
          </w:rPr>
          <w:t xml:space="preserve">X </w:t>
        </w:r>
      </w:ins>
      <w:del w:id="5713" w:author="Administrator" w:date="2018-02-16T22:39:00Z">
        <w:r w:rsidR="00A1795A" w:rsidDel="00AA7C6E">
          <w:rPr>
            <w:rFonts w:ascii="Times New Roman" w:hAnsi="Times New Roman" w:hint="eastAsia"/>
            <w:szCs w:val="21"/>
          </w:rPr>
          <w:delText>高</w:delText>
        </w:r>
      </w:del>
      <w:ins w:id="5714" w:author="Administrator" w:date="2018-02-16T22:39:00Z">
        <w:r w:rsidR="00AA7C6E">
          <w:rPr>
            <w:rFonts w:ascii="Times New Roman" w:hAnsi="Times New Roman" w:hint="eastAsia"/>
            <w:szCs w:val="21"/>
          </w:rPr>
          <w:t xml:space="preserve">X </w:t>
        </w:r>
      </w:ins>
      <w:del w:id="5715" w:author="Administrator" w:date="2018-02-16T22:39:00Z">
        <w:r w:rsidR="00A1795A" w:rsidDel="00AA7C6E">
          <w:rPr>
            <w:rFonts w:ascii="Times New Roman" w:hAnsi="Times New Roman" w:hint="eastAsia"/>
            <w:szCs w:val="21"/>
          </w:rPr>
          <w:delText>度</w:delText>
        </w:r>
      </w:del>
      <w:ins w:id="5716" w:author="Administrator" w:date="2018-02-16T22:39:00Z">
        <w:r w:rsidR="00AA7C6E">
          <w:rPr>
            <w:rFonts w:ascii="Times New Roman" w:hAnsi="Times New Roman" w:hint="eastAsia"/>
            <w:szCs w:val="21"/>
          </w:rPr>
          <w:t xml:space="preserve">X </w:t>
        </w:r>
      </w:ins>
      <w:del w:id="5717" w:author="Administrator" w:date="2018-02-16T22:39:00Z">
        <w:r w:rsidR="00A1795A" w:rsidDel="00AA7C6E">
          <w:rPr>
            <w:rFonts w:ascii="Times New Roman" w:hAnsi="Times New Roman" w:hint="eastAsia"/>
            <w:szCs w:val="21"/>
          </w:rPr>
          <w:delText>、</w:delText>
        </w:r>
      </w:del>
      <w:ins w:id="5718" w:author="Administrator" w:date="2018-02-16T22:39:00Z">
        <w:r w:rsidR="00AA7C6E">
          <w:rPr>
            <w:rFonts w:ascii="Times New Roman" w:hAnsi="Times New Roman" w:hint="eastAsia"/>
            <w:szCs w:val="21"/>
          </w:rPr>
          <w:t xml:space="preserve">X </w:t>
        </w:r>
      </w:ins>
      <w:del w:id="5719" w:author="Administrator" w:date="2018-02-16T22:39:00Z">
        <w:r w:rsidR="00A1795A" w:rsidDel="00AA7C6E">
          <w:rPr>
            <w:rFonts w:ascii="Times New Roman" w:hAnsi="Times New Roman" w:hint="eastAsia"/>
            <w:szCs w:val="21"/>
          </w:rPr>
          <w:delText>比</w:delText>
        </w:r>
      </w:del>
      <w:ins w:id="5720" w:author="Administrator" w:date="2018-02-16T22:39:00Z">
        <w:r w:rsidR="00AA7C6E">
          <w:rPr>
            <w:rFonts w:ascii="Times New Roman" w:hAnsi="Times New Roman" w:hint="eastAsia"/>
            <w:szCs w:val="21"/>
          </w:rPr>
          <w:t xml:space="preserve">X </w:t>
        </w:r>
      </w:ins>
      <w:del w:id="5721" w:author="Administrator" w:date="2018-02-16T22:39:00Z">
        <w:r w:rsidR="00A1795A" w:rsidDel="00AA7C6E">
          <w:rPr>
            <w:rFonts w:ascii="Times New Roman" w:hAnsi="Times New Roman" w:hint="eastAsia"/>
            <w:szCs w:val="21"/>
          </w:rPr>
          <w:delText>值</w:delText>
        </w:r>
      </w:del>
      <w:ins w:id="5722" w:author="Administrator" w:date="2018-02-16T22:39:00Z">
        <w:r w:rsidR="00AA7C6E">
          <w:rPr>
            <w:rFonts w:ascii="Times New Roman" w:hAnsi="Times New Roman" w:hint="eastAsia"/>
            <w:szCs w:val="21"/>
          </w:rPr>
          <w:t xml:space="preserve">X </w:t>
        </w:r>
      </w:ins>
      <w:del w:id="5723" w:author="Administrator" w:date="2018-02-16T22:39:00Z">
        <w:r w:rsidR="00A1795A" w:rsidDel="00AA7C6E">
          <w:rPr>
            <w:rFonts w:ascii="Times New Roman" w:hAnsi="Times New Roman" w:hint="eastAsia"/>
            <w:szCs w:val="21"/>
          </w:rPr>
          <w:delText>、</w:delText>
        </w:r>
      </w:del>
      <w:ins w:id="5724" w:author="Administrator" w:date="2018-02-16T22:39:00Z">
        <w:r w:rsidR="00AA7C6E">
          <w:rPr>
            <w:rFonts w:ascii="Times New Roman" w:hAnsi="Times New Roman" w:hint="eastAsia"/>
            <w:szCs w:val="21"/>
          </w:rPr>
          <w:t xml:space="preserve">X </w:t>
        </w:r>
      </w:ins>
      <w:del w:id="5725" w:author="Administrator" w:date="2018-02-16T22:39:00Z">
        <w:r w:rsidR="00A1795A" w:rsidDel="00AA7C6E">
          <w:rPr>
            <w:rFonts w:ascii="Times New Roman" w:hAnsi="Times New Roman" w:hint="eastAsia"/>
            <w:szCs w:val="21"/>
          </w:rPr>
          <w:delText>面</w:delText>
        </w:r>
      </w:del>
      <w:ins w:id="5726" w:author="Administrator" w:date="2018-02-16T22:39:00Z">
        <w:r w:rsidR="00AA7C6E">
          <w:rPr>
            <w:rFonts w:ascii="Times New Roman" w:hAnsi="Times New Roman" w:hint="eastAsia"/>
            <w:szCs w:val="21"/>
          </w:rPr>
          <w:t xml:space="preserve">X </w:t>
        </w:r>
      </w:ins>
      <w:del w:id="5727" w:author="Administrator" w:date="2018-02-16T22:39:00Z">
        <w:r w:rsidR="00A1795A" w:rsidDel="00AA7C6E">
          <w:rPr>
            <w:rFonts w:ascii="Times New Roman" w:hAnsi="Times New Roman" w:hint="eastAsia"/>
            <w:szCs w:val="21"/>
          </w:rPr>
          <w:delText>积</w:delText>
        </w:r>
      </w:del>
      <w:ins w:id="5728" w:author="Administrator" w:date="2018-02-16T22:39:00Z">
        <w:r w:rsidR="00AA7C6E">
          <w:rPr>
            <w:rFonts w:ascii="Times New Roman" w:hAnsi="Times New Roman" w:hint="eastAsia"/>
            <w:szCs w:val="21"/>
          </w:rPr>
          <w:t xml:space="preserve">X </w:t>
        </w:r>
      </w:ins>
      <w:del w:id="5729" w:author="Administrator" w:date="2018-02-16T22:39:00Z">
        <w:r w:rsidR="00A1795A" w:rsidDel="00AA7C6E">
          <w:rPr>
            <w:rFonts w:ascii="Times New Roman" w:hAnsi="Times New Roman" w:hint="eastAsia"/>
            <w:szCs w:val="21"/>
          </w:rPr>
          <w:delText>夹</w:delText>
        </w:r>
      </w:del>
      <w:ins w:id="5730" w:author="Administrator" w:date="2018-02-16T22:39:00Z">
        <w:r w:rsidR="00AA7C6E">
          <w:rPr>
            <w:rFonts w:ascii="Times New Roman" w:hAnsi="Times New Roman" w:hint="eastAsia"/>
            <w:szCs w:val="21"/>
          </w:rPr>
          <w:t xml:space="preserve">X </w:t>
        </w:r>
      </w:ins>
      <w:del w:id="5731" w:author="Administrator" w:date="2018-02-16T22:39:00Z">
        <w:r w:rsidR="00A1795A" w:rsidDel="00AA7C6E">
          <w:rPr>
            <w:rFonts w:ascii="Times New Roman" w:hAnsi="Times New Roman" w:hint="eastAsia"/>
            <w:szCs w:val="21"/>
          </w:rPr>
          <w:delText>角</w:delText>
        </w:r>
      </w:del>
      <w:ins w:id="5732" w:author="Administrator" w:date="2018-02-16T22:39:00Z">
        <w:r w:rsidR="00AA7C6E">
          <w:rPr>
            <w:rFonts w:ascii="Times New Roman" w:hAnsi="Times New Roman" w:hint="eastAsia"/>
            <w:szCs w:val="21"/>
          </w:rPr>
          <w:t xml:space="preserve">X </w:t>
        </w:r>
      </w:ins>
      <w:del w:id="5733" w:author="Administrator" w:date="2018-02-16T22:39:00Z">
        <w:r w:rsidR="00A1795A" w:rsidDel="00AA7C6E">
          <w:rPr>
            <w:rFonts w:ascii="Times New Roman" w:hAnsi="Times New Roman" w:hint="eastAsia"/>
            <w:szCs w:val="21"/>
          </w:rPr>
          <w:delText>等</w:delText>
        </w:r>
      </w:del>
      <w:ins w:id="5734" w:author="Administrator" w:date="2018-02-16T22:39:00Z">
        <w:r w:rsidR="00AA7C6E">
          <w:rPr>
            <w:rFonts w:ascii="Times New Roman" w:hAnsi="Times New Roman" w:hint="eastAsia"/>
            <w:szCs w:val="21"/>
          </w:rPr>
          <w:t xml:space="preserve">X </w:t>
        </w:r>
      </w:ins>
      <w:del w:id="5735" w:author="Administrator" w:date="2018-02-16T22:39:00Z">
        <w:r w:rsidR="00A1795A" w:rsidDel="00AA7C6E">
          <w:rPr>
            <w:rFonts w:ascii="Times New Roman" w:hAnsi="Times New Roman" w:hint="eastAsia"/>
            <w:szCs w:val="21"/>
          </w:rPr>
          <w:delText>，</w:delText>
        </w:r>
      </w:del>
      <w:ins w:id="5736" w:author="Administrator" w:date="2018-02-16T22:39:00Z">
        <w:r w:rsidR="00AA7C6E">
          <w:rPr>
            <w:rFonts w:ascii="Times New Roman" w:hAnsi="Times New Roman" w:hint="eastAsia"/>
            <w:szCs w:val="21"/>
          </w:rPr>
          <w:t xml:space="preserve">X </w:t>
        </w:r>
      </w:ins>
      <w:del w:id="5737" w:author="Administrator" w:date="2018-02-16T22:39:00Z">
        <w:r w:rsidR="00A1795A" w:rsidDel="00AA7C6E">
          <w:rPr>
            <w:rFonts w:ascii="Times New Roman" w:hAnsi="Times New Roman" w:hint="eastAsia"/>
            <w:szCs w:val="21"/>
          </w:rPr>
          <w:delText>而</w:delText>
        </w:r>
      </w:del>
      <w:ins w:id="5738" w:author="Administrator" w:date="2018-02-16T22:39:00Z">
        <w:r w:rsidR="00AA7C6E">
          <w:rPr>
            <w:rFonts w:ascii="Times New Roman" w:hAnsi="Times New Roman" w:hint="eastAsia"/>
            <w:szCs w:val="21"/>
          </w:rPr>
          <w:t xml:space="preserve">X </w:t>
        </w:r>
      </w:ins>
      <w:del w:id="5739" w:author="Administrator" w:date="2018-02-16T22:39:00Z">
        <w:r w:rsidR="00A1795A" w:rsidDel="00AA7C6E">
          <w:rPr>
            <w:rFonts w:ascii="Times New Roman" w:hAnsi="Times New Roman" w:hint="eastAsia"/>
            <w:szCs w:val="21"/>
          </w:rPr>
          <w:delText>计</w:delText>
        </w:r>
      </w:del>
      <w:ins w:id="5740" w:author="Administrator" w:date="2018-02-16T22:39:00Z">
        <w:r w:rsidR="00AA7C6E">
          <w:rPr>
            <w:rFonts w:ascii="Times New Roman" w:hAnsi="Times New Roman" w:hint="eastAsia"/>
            <w:szCs w:val="21"/>
          </w:rPr>
          <w:t xml:space="preserve">X </w:t>
        </w:r>
      </w:ins>
      <w:del w:id="5741" w:author="Administrator" w:date="2018-02-16T22:39:00Z">
        <w:r w:rsidR="00A1795A" w:rsidDel="00AA7C6E">
          <w:rPr>
            <w:rFonts w:ascii="Times New Roman" w:hAnsi="Times New Roman" w:hint="eastAsia"/>
            <w:szCs w:val="21"/>
          </w:rPr>
          <w:delText>量</w:delText>
        </w:r>
      </w:del>
      <w:ins w:id="5742" w:author="Administrator" w:date="2018-02-16T22:39:00Z">
        <w:r w:rsidR="00AA7C6E">
          <w:rPr>
            <w:rFonts w:ascii="Times New Roman" w:hAnsi="Times New Roman" w:hint="eastAsia"/>
            <w:szCs w:val="21"/>
          </w:rPr>
          <w:t xml:space="preserve">X </w:t>
        </w:r>
      </w:ins>
      <w:del w:id="5743" w:author="Administrator" w:date="2018-02-16T22:39:00Z">
        <w:r w:rsidR="00A1795A" w:rsidDel="00AA7C6E">
          <w:rPr>
            <w:rFonts w:ascii="Times New Roman" w:hAnsi="Times New Roman" w:hint="eastAsia"/>
            <w:szCs w:val="21"/>
          </w:rPr>
          <w:delText>脉</w:delText>
        </w:r>
      </w:del>
      <w:ins w:id="5744" w:author="Administrator" w:date="2018-02-16T22:39:00Z">
        <w:r w:rsidR="00AA7C6E">
          <w:rPr>
            <w:rFonts w:ascii="Times New Roman" w:hAnsi="Times New Roman" w:hint="eastAsia"/>
            <w:szCs w:val="21"/>
          </w:rPr>
          <w:t xml:space="preserve">X </w:t>
        </w:r>
      </w:ins>
      <w:del w:id="5745" w:author="Administrator" w:date="2018-02-16T22:39:00Z">
        <w:r w:rsidR="00A1795A" w:rsidDel="00AA7C6E">
          <w:rPr>
            <w:rFonts w:ascii="Times New Roman" w:hAnsi="Times New Roman" w:hint="eastAsia"/>
            <w:szCs w:val="21"/>
          </w:rPr>
          <w:delText>搏</w:delText>
        </w:r>
      </w:del>
      <w:ins w:id="5746" w:author="Administrator" w:date="2018-02-16T22:39:00Z">
        <w:r w:rsidR="00AA7C6E">
          <w:rPr>
            <w:rFonts w:ascii="Times New Roman" w:hAnsi="Times New Roman" w:hint="eastAsia"/>
            <w:szCs w:val="21"/>
          </w:rPr>
          <w:t xml:space="preserve">X </w:t>
        </w:r>
      </w:ins>
      <w:del w:id="5747" w:author="Administrator" w:date="2018-02-16T22:39:00Z">
        <w:r w:rsidR="00A1795A" w:rsidDel="00AA7C6E">
          <w:rPr>
            <w:rFonts w:ascii="Times New Roman" w:hAnsi="Times New Roman" w:hint="eastAsia"/>
            <w:szCs w:val="21"/>
          </w:rPr>
          <w:delText>次</w:delText>
        </w:r>
      </w:del>
      <w:ins w:id="5748" w:author="Administrator" w:date="2018-02-16T22:39:00Z">
        <w:r w:rsidR="00AA7C6E">
          <w:rPr>
            <w:rFonts w:ascii="Times New Roman" w:hAnsi="Times New Roman" w:hint="eastAsia"/>
            <w:szCs w:val="21"/>
          </w:rPr>
          <w:t xml:space="preserve">X </w:t>
        </w:r>
      </w:ins>
      <w:del w:id="5749" w:author="Administrator" w:date="2018-02-16T22:39:00Z">
        <w:r w:rsidR="00A1795A" w:rsidDel="00AA7C6E">
          <w:rPr>
            <w:rFonts w:ascii="Times New Roman" w:hAnsi="Times New Roman" w:hint="eastAsia"/>
            <w:szCs w:val="21"/>
          </w:rPr>
          <w:delText>数</w:delText>
        </w:r>
      </w:del>
      <w:ins w:id="5750" w:author="Administrator" w:date="2018-02-16T22:39:00Z">
        <w:r w:rsidR="00AA7C6E">
          <w:rPr>
            <w:rFonts w:ascii="Times New Roman" w:hAnsi="Times New Roman" w:hint="eastAsia"/>
            <w:szCs w:val="21"/>
          </w:rPr>
          <w:t xml:space="preserve">X </w:t>
        </w:r>
      </w:ins>
      <w:del w:id="5751" w:author="Administrator" w:date="2018-02-16T22:39:00Z">
        <w:r w:rsidR="00A1795A" w:rsidDel="00AA7C6E">
          <w:rPr>
            <w:rFonts w:ascii="Times New Roman" w:hAnsi="Times New Roman" w:hint="eastAsia"/>
            <w:szCs w:val="21"/>
          </w:rPr>
          <w:delText>也</w:delText>
        </w:r>
      </w:del>
      <w:ins w:id="5752" w:author="Administrator" w:date="2018-02-16T22:39:00Z">
        <w:r w:rsidR="00AA7C6E">
          <w:rPr>
            <w:rFonts w:ascii="Times New Roman" w:hAnsi="Times New Roman" w:hint="eastAsia"/>
            <w:szCs w:val="21"/>
          </w:rPr>
          <w:t xml:space="preserve">X </w:t>
        </w:r>
      </w:ins>
      <w:del w:id="5753" w:author="Administrator" w:date="2018-02-16T22:39:00Z">
        <w:r w:rsidR="00A1795A" w:rsidDel="00AA7C6E">
          <w:rPr>
            <w:rFonts w:ascii="Times New Roman" w:hAnsi="Times New Roman" w:hint="eastAsia"/>
            <w:szCs w:val="21"/>
          </w:rPr>
          <w:delText>是</w:delText>
        </w:r>
      </w:del>
      <w:ins w:id="5754" w:author="Administrator" w:date="2018-02-16T22:39:00Z">
        <w:r w:rsidR="00AA7C6E">
          <w:rPr>
            <w:rFonts w:ascii="Times New Roman" w:hAnsi="Times New Roman" w:hint="eastAsia"/>
            <w:szCs w:val="21"/>
          </w:rPr>
          <w:t xml:space="preserve">X </w:t>
        </w:r>
      </w:ins>
      <w:del w:id="5755" w:author="Administrator" w:date="2018-02-16T22:39:00Z">
        <w:r w:rsidR="00A1795A" w:rsidDel="00AA7C6E">
          <w:rPr>
            <w:rFonts w:ascii="Times New Roman" w:hAnsi="Times New Roman" w:hint="eastAsia"/>
            <w:szCs w:val="21"/>
          </w:rPr>
          <w:delText>用</w:delText>
        </w:r>
      </w:del>
      <w:ins w:id="5756" w:author="Administrator" w:date="2018-02-16T22:39:00Z">
        <w:r w:rsidR="00AA7C6E">
          <w:rPr>
            <w:rFonts w:ascii="Times New Roman" w:hAnsi="Times New Roman" w:hint="eastAsia"/>
            <w:szCs w:val="21"/>
          </w:rPr>
          <w:t xml:space="preserve">X </w:t>
        </w:r>
      </w:ins>
      <w:del w:id="5757" w:author="Administrator" w:date="2018-02-16T22:39:00Z">
        <w:r w:rsidR="00A1795A" w:rsidDel="00AA7C6E">
          <w:rPr>
            <w:rFonts w:ascii="Times New Roman" w:hAnsi="Times New Roman" w:hint="eastAsia"/>
            <w:szCs w:val="21"/>
          </w:rPr>
          <w:delText>到</w:delText>
        </w:r>
      </w:del>
      <w:ins w:id="5758" w:author="Administrator" w:date="2018-02-16T22:39:00Z">
        <w:r w:rsidR="00AA7C6E">
          <w:rPr>
            <w:rFonts w:ascii="Times New Roman" w:hAnsi="Times New Roman" w:hint="eastAsia"/>
            <w:szCs w:val="21"/>
          </w:rPr>
          <w:t xml:space="preserve">X </w:t>
        </w:r>
      </w:ins>
      <w:del w:id="5759" w:author="Administrator" w:date="2018-02-16T22:39:00Z">
        <w:r w:rsidR="00A1795A" w:rsidDel="00AA7C6E">
          <w:rPr>
            <w:rFonts w:ascii="Times New Roman" w:hAnsi="Times New Roman" w:hint="eastAsia"/>
            <w:szCs w:val="21"/>
          </w:rPr>
          <w:delText>升</w:delText>
        </w:r>
      </w:del>
      <w:ins w:id="5760" w:author="Administrator" w:date="2018-02-16T22:39:00Z">
        <w:r w:rsidR="00AA7C6E">
          <w:rPr>
            <w:rFonts w:ascii="Times New Roman" w:hAnsi="Times New Roman" w:hint="eastAsia"/>
            <w:szCs w:val="21"/>
          </w:rPr>
          <w:t xml:space="preserve">X </w:t>
        </w:r>
      </w:ins>
      <w:del w:id="5761" w:author="Administrator" w:date="2018-02-16T22:39:00Z">
        <w:r w:rsidR="00A1795A" w:rsidDel="00AA7C6E">
          <w:rPr>
            <w:rFonts w:ascii="Times New Roman" w:hAnsi="Times New Roman" w:hint="eastAsia"/>
            <w:szCs w:val="21"/>
          </w:rPr>
          <w:delText>支</w:delText>
        </w:r>
      </w:del>
      <w:ins w:id="5762" w:author="Administrator" w:date="2018-02-16T22:39:00Z">
        <w:r w:rsidR="00AA7C6E">
          <w:rPr>
            <w:rFonts w:ascii="Times New Roman" w:hAnsi="Times New Roman" w:hint="eastAsia"/>
            <w:szCs w:val="21"/>
          </w:rPr>
          <w:t xml:space="preserve">X </w:t>
        </w:r>
      </w:ins>
      <w:del w:id="5763" w:author="Administrator" w:date="2018-02-16T22:39:00Z">
        <w:r w:rsidR="00A1795A" w:rsidDel="00AA7C6E">
          <w:rPr>
            <w:rFonts w:ascii="Times New Roman" w:hAnsi="Times New Roman" w:hint="eastAsia"/>
            <w:szCs w:val="21"/>
          </w:rPr>
          <w:delText>的</w:delText>
        </w:r>
      </w:del>
      <w:ins w:id="5764" w:author="Administrator" w:date="2018-02-16T22:39:00Z">
        <w:r w:rsidR="00AA7C6E">
          <w:rPr>
            <w:rFonts w:ascii="Times New Roman" w:hAnsi="Times New Roman" w:hint="eastAsia"/>
            <w:szCs w:val="21"/>
          </w:rPr>
          <w:t xml:space="preserve">X </w:t>
        </w:r>
      </w:ins>
      <w:del w:id="5765" w:author="Administrator" w:date="2018-02-16T22:39:00Z">
        <w:r w:rsidR="00A1795A" w:rsidDel="00AA7C6E">
          <w:rPr>
            <w:rFonts w:ascii="Times New Roman" w:hAnsi="Times New Roman" w:hint="eastAsia"/>
            <w:szCs w:val="21"/>
          </w:rPr>
          <w:delText>信</w:delText>
        </w:r>
      </w:del>
      <w:ins w:id="5766" w:author="Administrator" w:date="2018-02-16T22:39:00Z">
        <w:r w:rsidR="00AA7C6E">
          <w:rPr>
            <w:rFonts w:ascii="Times New Roman" w:hAnsi="Times New Roman" w:hint="eastAsia"/>
            <w:szCs w:val="21"/>
          </w:rPr>
          <w:t xml:space="preserve">X </w:t>
        </w:r>
      </w:ins>
      <w:del w:id="5767" w:author="Administrator" w:date="2018-02-16T22:39:00Z">
        <w:r w:rsidR="00A1795A" w:rsidDel="00AA7C6E">
          <w:rPr>
            <w:rFonts w:ascii="Times New Roman" w:hAnsi="Times New Roman" w:hint="eastAsia"/>
            <w:szCs w:val="21"/>
          </w:rPr>
          <w:delText>息</w:delText>
        </w:r>
      </w:del>
      <w:ins w:id="5768" w:author="Administrator" w:date="2018-02-16T22:39:00Z">
        <w:r w:rsidR="00AA7C6E">
          <w:rPr>
            <w:rFonts w:ascii="Times New Roman" w:hAnsi="Times New Roman" w:hint="eastAsia"/>
            <w:szCs w:val="21"/>
          </w:rPr>
          <w:t xml:space="preserve">X </w:t>
        </w:r>
      </w:ins>
      <w:del w:id="5769" w:author="Administrator" w:date="2018-02-16T22:39:00Z">
        <w:r w:rsidR="00A1795A" w:rsidDel="00AA7C6E">
          <w:rPr>
            <w:rFonts w:ascii="Times New Roman" w:hAnsi="Times New Roman" w:hint="eastAsia"/>
            <w:szCs w:val="21"/>
          </w:rPr>
          <w:delText>。</w:delText>
        </w:r>
      </w:del>
      <w:ins w:id="5770" w:author="Administrator" w:date="2018-02-16T22:39:00Z">
        <w:r w:rsidR="00AA7C6E">
          <w:rPr>
            <w:rFonts w:ascii="Times New Roman" w:hAnsi="Times New Roman" w:hint="eastAsia"/>
            <w:szCs w:val="21"/>
          </w:rPr>
          <w:t xml:space="preserve">X </w:t>
        </w:r>
      </w:ins>
      <w:del w:id="5771" w:author="Administrator" w:date="2018-02-16T22:39:00Z">
        <w:r w:rsidDel="00AA7C6E">
          <w:rPr>
            <w:rFonts w:ascii="Times New Roman" w:hAnsi="Times New Roman" w:hint="eastAsia"/>
            <w:szCs w:val="21"/>
          </w:rPr>
          <w:delText>采</w:delText>
        </w:r>
      </w:del>
      <w:ins w:id="5772" w:author="Administrator" w:date="2018-02-16T22:39:00Z">
        <w:r w:rsidR="00AA7C6E">
          <w:rPr>
            <w:rFonts w:ascii="Times New Roman" w:hAnsi="Times New Roman" w:hint="eastAsia"/>
            <w:szCs w:val="21"/>
          </w:rPr>
          <w:t xml:space="preserve">X </w:t>
        </w:r>
      </w:ins>
      <w:del w:id="5773" w:author="Administrator" w:date="2018-02-16T22:39:00Z">
        <w:r w:rsidDel="00AA7C6E">
          <w:rPr>
            <w:rFonts w:ascii="Times New Roman" w:hAnsi="Times New Roman" w:hint="eastAsia"/>
            <w:szCs w:val="21"/>
          </w:rPr>
          <w:delText>集</w:delText>
        </w:r>
      </w:del>
      <w:ins w:id="5774" w:author="Administrator" w:date="2018-02-16T22:39:00Z">
        <w:r w:rsidR="00AA7C6E">
          <w:rPr>
            <w:rFonts w:ascii="Times New Roman" w:hAnsi="Times New Roman" w:hint="eastAsia"/>
            <w:szCs w:val="21"/>
          </w:rPr>
          <w:t xml:space="preserve">X </w:t>
        </w:r>
      </w:ins>
      <w:del w:id="5775" w:author="Administrator" w:date="2018-02-16T22:39:00Z">
        <w:r w:rsidDel="00AA7C6E">
          <w:rPr>
            <w:rFonts w:ascii="Times New Roman" w:hAnsi="Times New Roman" w:hint="eastAsia"/>
            <w:szCs w:val="21"/>
          </w:rPr>
          <w:delText>到</w:delText>
        </w:r>
      </w:del>
      <w:ins w:id="5776" w:author="Administrator" w:date="2018-02-16T22:39:00Z">
        <w:r w:rsidR="00AA7C6E">
          <w:rPr>
            <w:rFonts w:ascii="Times New Roman" w:hAnsi="Times New Roman" w:hint="eastAsia"/>
            <w:szCs w:val="21"/>
          </w:rPr>
          <w:t xml:space="preserve">X </w:t>
        </w:r>
      </w:ins>
      <w:del w:id="5777" w:author="Administrator" w:date="2018-02-16T22:39:00Z">
        <w:r w:rsidDel="00AA7C6E">
          <w:rPr>
            <w:rFonts w:ascii="Times New Roman" w:hAnsi="Times New Roman" w:hint="eastAsia"/>
            <w:szCs w:val="21"/>
          </w:rPr>
          <w:delText>的</w:delText>
        </w:r>
      </w:del>
      <w:ins w:id="5778" w:author="Administrator" w:date="2018-02-16T22:39:00Z">
        <w:r w:rsidR="00AA7C6E">
          <w:rPr>
            <w:rFonts w:ascii="Times New Roman" w:hAnsi="Times New Roman" w:hint="eastAsia"/>
            <w:szCs w:val="21"/>
          </w:rPr>
          <w:t xml:space="preserve">X </w:t>
        </w:r>
      </w:ins>
      <w:del w:id="5779" w:author="Administrator" w:date="2018-02-16T22:39:00Z">
        <w:r w:rsidDel="00AA7C6E">
          <w:rPr>
            <w:rFonts w:ascii="Times New Roman" w:hAnsi="Times New Roman" w:hint="eastAsia"/>
            <w:szCs w:val="21"/>
          </w:rPr>
          <w:delText>脉</w:delText>
        </w:r>
      </w:del>
      <w:ins w:id="5780" w:author="Administrator" w:date="2018-02-16T22:39:00Z">
        <w:r w:rsidR="00AA7C6E">
          <w:rPr>
            <w:rFonts w:ascii="Times New Roman" w:hAnsi="Times New Roman" w:hint="eastAsia"/>
            <w:szCs w:val="21"/>
          </w:rPr>
          <w:t xml:space="preserve">X </w:t>
        </w:r>
      </w:ins>
      <w:del w:id="5781" w:author="Administrator" w:date="2018-02-16T22:39:00Z">
        <w:r w:rsidDel="00AA7C6E">
          <w:rPr>
            <w:rFonts w:ascii="Times New Roman" w:hAnsi="Times New Roman" w:hint="eastAsia"/>
            <w:szCs w:val="21"/>
          </w:rPr>
          <w:delText>搏</w:delText>
        </w:r>
      </w:del>
      <w:ins w:id="5782" w:author="Administrator" w:date="2018-02-16T22:39:00Z">
        <w:r w:rsidR="00AA7C6E">
          <w:rPr>
            <w:rFonts w:ascii="Times New Roman" w:hAnsi="Times New Roman" w:hint="eastAsia"/>
            <w:szCs w:val="21"/>
          </w:rPr>
          <w:t xml:space="preserve">X </w:t>
        </w:r>
      </w:ins>
      <w:del w:id="5783" w:author="Administrator" w:date="2018-02-16T22:39:00Z">
        <w:r w:rsidDel="00AA7C6E">
          <w:rPr>
            <w:rFonts w:ascii="Times New Roman" w:hAnsi="Times New Roman" w:hint="eastAsia"/>
            <w:szCs w:val="21"/>
          </w:rPr>
          <w:delText>信</w:delText>
        </w:r>
      </w:del>
      <w:ins w:id="5784" w:author="Administrator" w:date="2018-02-16T22:39:00Z">
        <w:r w:rsidR="00AA7C6E">
          <w:rPr>
            <w:rFonts w:ascii="Times New Roman" w:hAnsi="Times New Roman" w:hint="eastAsia"/>
            <w:szCs w:val="21"/>
          </w:rPr>
          <w:t xml:space="preserve">X </w:t>
        </w:r>
      </w:ins>
      <w:del w:id="5785" w:author="Administrator" w:date="2018-02-16T22:39:00Z">
        <w:r w:rsidDel="00AA7C6E">
          <w:rPr>
            <w:rFonts w:ascii="Times New Roman" w:hAnsi="Times New Roman" w:hint="eastAsia"/>
            <w:szCs w:val="21"/>
          </w:rPr>
          <w:delText>号</w:delText>
        </w:r>
      </w:del>
      <w:ins w:id="5786" w:author="Administrator" w:date="2018-02-16T22:39:00Z">
        <w:r w:rsidR="00AA7C6E">
          <w:rPr>
            <w:rFonts w:ascii="Times New Roman" w:hAnsi="Times New Roman" w:hint="eastAsia"/>
            <w:szCs w:val="21"/>
          </w:rPr>
          <w:t xml:space="preserve">X </w:t>
        </w:r>
      </w:ins>
      <w:del w:id="5787" w:author="Administrator" w:date="2018-02-16T22:39:00Z">
        <w:r w:rsidDel="00AA7C6E">
          <w:rPr>
            <w:rFonts w:ascii="Times New Roman" w:hAnsi="Times New Roman" w:hint="eastAsia"/>
            <w:szCs w:val="21"/>
          </w:rPr>
          <w:delText>中</w:delText>
        </w:r>
      </w:del>
      <w:ins w:id="5788" w:author="Administrator" w:date="2018-02-16T22:39:00Z">
        <w:r w:rsidR="00AA7C6E">
          <w:rPr>
            <w:rFonts w:ascii="Times New Roman" w:hAnsi="Times New Roman" w:hint="eastAsia"/>
            <w:szCs w:val="21"/>
          </w:rPr>
          <w:t xml:space="preserve">X </w:t>
        </w:r>
      </w:ins>
      <w:del w:id="5789" w:author="Administrator" w:date="2018-02-16T22:39:00Z">
        <w:r w:rsidDel="00AA7C6E">
          <w:rPr>
            <w:rFonts w:ascii="Times New Roman" w:hAnsi="Times New Roman" w:hint="eastAsia"/>
            <w:szCs w:val="21"/>
          </w:rPr>
          <w:delText>的</w:delText>
        </w:r>
      </w:del>
      <w:ins w:id="5790" w:author="Administrator" w:date="2018-02-16T22:39:00Z">
        <w:r w:rsidR="00AA7C6E">
          <w:rPr>
            <w:rFonts w:ascii="Times New Roman" w:hAnsi="Times New Roman" w:hint="eastAsia"/>
            <w:szCs w:val="21"/>
          </w:rPr>
          <w:t xml:space="preserve">X </w:t>
        </w:r>
      </w:ins>
      <w:del w:id="5791" w:author="Administrator" w:date="2018-02-16T22:39:00Z">
        <w:r w:rsidDel="00AA7C6E">
          <w:rPr>
            <w:rFonts w:ascii="Times New Roman" w:hAnsi="Times New Roman" w:hint="eastAsia"/>
            <w:szCs w:val="21"/>
          </w:rPr>
          <w:delText>噪</w:delText>
        </w:r>
      </w:del>
      <w:ins w:id="5792" w:author="Administrator" w:date="2018-02-16T22:39:00Z">
        <w:r w:rsidR="00AA7C6E">
          <w:rPr>
            <w:rFonts w:ascii="Times New Roman" w:hAnsi="Times New Roman" w:hint="eastAsia"/>
            <w:szCs w:val="21"/>
          </w:rPr>
          <w:t xml:space="preserve">X </w:t>
        </w:r>
      </w:ins>
      <w:del w:id="5793" w:author="Administrator" w:date="2018-02-16T22:39:00Z">
        <w:r w:rsidDel="00AA7C6E">
          <w:rPr>
            <w:rFonts w:ascii="Times New Roman" w:hAnsi="Times New Roman" w:hint="eastAsia"/>
            <w:szCs w:val="21"/>
          </w:rPr>
          <w:delText>声</w:delText>
        </w:r>
      </w:del>
      <w:ins w:id="5794" w:author="Administrator" w:date="2018-02-16T22:39:00Z">
        <w:r w:rsidR="00AA7C6E">
          <w:rPr>
            <w:rFonts w:ascii="Times New Roman" w:hAnsi="Times New Roman" w:hint="eastAsia"/>
            <w:szCs w:val="21"/>
          </w:rPr>
          <w:t xml:space="preserve">X </w:t>
        </w:r>
      </w:ins>
      <w:del w:id="5795" w:author="Administrator" w:date="2018-02-16T22:39:00Z">
        <w:r w:rsidDel="00AA7C6E">
          <w:rPr>
            <w:rFonts w:ascii="Times New Roman" w:hAnsi="Times New Roman" w:hint="eastAsia"/>
            <w:szCs w:val="21"/>
          </w:rPr>
          <w:delText>主</w:delText>
        </w:r>
      </w:del>
      <w:ins w:id="5796" w:author="Administrator" w:date="2018-02-16T22:39:00Z">
        <w:r w:rsidR="00AA7C6E">
          <w:rPr>
            <w:rFonts w:ascii="Times New Roman" w:hAnsi="Times New Roman" w:hint="eastAsia"/>
            <w:szCs w:val="21"/>
          </w:rPr>
          <w:t xml:space="preserve">X </w:t>
        </w:r>
      </w:ins>
      <w:del w:id="5797" w:author="Administrator" w:date="2018-02-16T22:39:00Z">
        <w:r w:rsidDel="00AA7C6E">
          <w:rPr>
            <w:rFonts w:ascii="Times New Roman" w:hAnsi="Times New Roman" w:hint="eastAsia"/>
            <w:szCs w:val="21"/>
          </w:rPr>
          <w:delText>要</w:delText>
        </w:r>
      </w:del>
      <w:ins w:id="5798" w:author="Administrator" w:date="2018-02-16T22:39:00Z">
        <w:r w:rsidR="00AA7C6E">
          <w:rPr>
            <w:rFonts w:ascii="Times New Roman" w:hAnsi="Times New Roman" w:hint="eastAsia"/>
            <w:szCs w:val="21"/>
          </w:rPr>
          <w:t xml:space="preserve">X </w:t>
        </w:r>
      </w:ins>
      <w:del w:id="5799" w:author="Administrator" w:date="2018-02-16T22:39:00Z">
        <w:r w:rsidDel="00AA7C6E">
          <w:rPr>
            <w:rFonts w:ascii="Times New Roman" w:hAnsi="Times New Roman" w:hint="eastAsia"/>
            <w:szCs w:val="21"/>
          </w:rPr>
          <w:delText>是</w:delText>
        </w:r>
      </w:del>
      <w:ins w:id="5800" w:author="Administrator" w:date="2018-02-16T22:39:00Z">
        <w:r w:rsidR="00AA7C6E">
          <w:rPr>
            <w:rFonts w:ascii="Times New Roman" w:hAnsi="Times New Roman" w:hint="eastAsia"/>
            <w:szCs w:val="21"/>
          </w:rPr>
          <w:t xml:space="preserve">X </w:t>
        </w:r>
      </w:ins>
      <w:del w:id="5801" w:author="Administrator" w:date="2018-02-16T22:39:00Z">
        <w:r w:rsidDel="00AA7C6E">
          <w:rPr>
            <w:rFonts w:ascii="Times New Roman" w:hAnsi="Times New Roman" w:hint="eastAsia"/>
            <w:szCs w:val="21"/>
          </w:rPr>
          <w:delText>由</w:delText>
        </w:r>
      </w:del>
      <w:ins w:id="5802" w:author="Administrator" w:date="2018-02-16T22:39:00Z">
        <w:r w:rsidR="00AA7C6E">
          <w:rPr>
            <w:rFonts w:ascii="Times New Roman" w:hAnsi="Times New Roman" w:hint="eastAsia"/>
            <w:szCs w:val="21"/>
          </w:rPr>
          <w:t xml:space="preserve">X </w:t>
        </w:r>
      </w:ins>
      <w:del w:id="5803" w:author="Administrator" w:date="2018-02-16T22:39:00Z">
        <w:r w:rsidDel="00AA7C6E">
          <w:rPr>
            <w:rFonts w:ascii="Times New Roman" w:hAnsi="Times New Roman" w:hint="eastAsia"/>
            <w:szCs w:val="21"/>
          </w:rPr>
          <w:delText>工</w:delText>
        </w:r>
      </w:del>
      <w:ins w:id="5804" w:author="Administrator" w:date="2018-02-16T22:39:00Z">
        <w:r w:rsidR="00AA7C6E">
          <w:rPr>
            <w:rFonts w:ascii="Times New Roman" w:hAnsi="Times New Roman" w:hint="eastAsia"/>
            <w:szCs w:val="21"/>
          </w:rPr>
          <w:t xml:space="preserve">X </w:t>
        </w:r>
      </w:ins>
      <w:del w:id="5805" w:author="Administrator" w:date="2018-02-16T22:39:00Z">
        <w:r w:rsidDel="00AA7C6E">
          <w:rPr>
            <w:rFonts w:ascii="Times New Roman" w:hAnsi="Times New Roman" w:hint="eastAsia"/>
            <w:szCs w:val="21"/>
          </w:rPr>
          <w:delText>频</w:delText>
        </w:r>
      </w:del>
      <w:ins w:id="5806" w:author="Administrator" w:date="2018-02-16T22:39:00Z">
        <w:r w:rsidR="00AA7C6E">
          <w:rPr>
            <w:rFonts w:ascii="Times New Roman" w:hAnsi="Times New Roman" w:hint="eastAsia"/>
            <w:szCs w:val="21"/>
          </w:rPr>
          <w:t xml:space="preserve">X </w:t>
        </w:r>
      </w:ins>
      <w:del w:id="5807" w:author="Administrator" w:date="2018-02-16T22:39:00Z">
        <w:r w:rsidDel="00AA7C6E">
          <w:rPr>
            <w:rFonts w:ascii="Times New Roman" w:hAnsi="Times New Roman" w:hint="eastAsia"/>
            <w:szCs w:val="21"/>
          </w:rPr>
          <w:delText>、</w:delText>
        </w:r>
      </w:del>
      <w:ins w:id="5808" w:author="Administrator" w:date="2018-02-16T22:39:00Z">
        <w:r w:rsidR="00AA7C6E">
          <w:rPr>
            <w:rFonts w:ascii="Times New Roman" w:hAnsi="Times New Roman" w:hint="eastAsia"/>
            <w:szCs w:val="21"/>
          </w:rPr>
          <w:t xml:space="preserve">X </w:t>
        </w:r>
      </w:ins>
      <w:del w:id="5809" w:author="Administrator" w:date="2018-02-16T22:39:00Z">
        <w:r w:rsidDel="00AA7C6E">
          <w:rPr>
            <w:rFonts w:ascii="Times New Roman" w:hAnsi="Times New Roman" w:hint="eastAsia"/>
            <w:szCs w:val="21"/>
          </w:rPr>
          <w:delText>高</w:delText>
        </w:r>
      </w:del>
      <w:ins w:id="5810" w:author="Administrator" w:date="2018-02-16T22:39:00Z">
        <w:r w:rsidR="00AA7C6E">
          <w:rPr>
            <w:rFonts w:ascii="Times New Roman" w:hAnsi="Times New Roman" w:hint="eastAsia"/>
            <w:szCs w:val="21"/>
          </w:rPr>
          <w:t xml:space="preserve">X </w:t>
        </w:r>
      </w:ins>
      <w:del w:id="5811" w:author="Administrator" w:date="2018-02-16T22:39:00Z">
        <w:r w:rsidDel="00AA7C6E">
          <w:rPr>
            <w:rFonts w:ascii="Times New Roman" w:hAnsi="Times New Roman" w:hint="eastAsia"/>
            <w:szCs w:val="21"/>
          </w:rPr>
          <w:delText>频</w:delText>
        </w:r>
      </w:del>
      <w:ins w:id="5812" w:author="Administrator" w:date="2018-02-16T22:39:00Z">
        <w:r w:rsidR="00AA7C6E">
          <w:rPr>
            <w:rFonts w:ascii="Times New Roman" w:hAnsi="Times New Roman" w:hint="eastAsia"/>
            <w:szCs w:val="21"/>
          </w:rPr>
          <w:t xml:space="preserve">X </w:t>
        </w:r>
      </w:ins>
      <w:del w:id="5813" w:author="Administrator" w:date="2018-02-16T22:39:00Z">
        <w:r w:rsidDel="00AA7C6E">
          <w:rPr>
            <w:rFonts w:ascii="Times New Roman" w:hAnsi="Times New Roman" w:hint="eastAsia"/>
            <w:szCs w:val="21"/>
          </w:rPr>
          <w:delText>以</w:delText>
        </w:r>
      </w:del>
      <w:ins w:id="5814" w:author="Administrator" w:date="2018-02-16T22:39:00Z">
        <w:r w:rsidR="00AA7C6E">
          <w:rPr>
            <w:rFonts w:ascii="Times New Roman" w:hAnsi="Times New Roman" w:hint="eastAsia"/>
            <w:szCs w:val="21"/>
          </w:rPr>
          <w:t xml:space="preserve">X </w:t>
        </w:r>
      </w:ins>
      <w:del w:id="5815" w:author="Administrator" w:date="2018-02-16T22:39:00Z">
        <w:r w:rsidDel="00AA7C6E">
          <w:rPr>
            <w:rFonts w:ascii="Times New Roman" w:hAnsi="Times New Roman" w:hint="eastAsia"/>
            <w:szCs w:val="21"/>
          </w:rPr>
          <w:delText>及</w:delText>
        </w:r>
      </w:del>
      <w:ins w:id="5816" w:author="Administrator" w:date="2018-02-16T22:39:00Z">
        <w:r w:rsidR="00AA7C6E">
          <w:rPr>
            <w:rFonts w:ascii="Times New Roman" w:hAnsi="Times New Roman" w:hint="eastAsia"/>
            <w:szCs w:val="21"/>
          </w:rPr>
          <w:t xml:space="preserve">X </w:t>
        </w:r>
      </w:ins>
      <w:del w:id="5817" w:author="Administrator" w:date="2018-02-16T22:39:00Z">
        <w:r w:rsidDel="00AA7C6E">
          <w:rPr>
            <w:rFonts w:ascii="Times New Roman" w:hAnsi="Times New Roman" w:hint="eastAsia"/>
            <w:szCs w:val="21"/>
          </w:rPr>
          <w:delText>人</w:delText>
        </w:r>
      </w:del>
      <w:ins w:id="5818" w:author="Administrator" w:date="2018-02-16T22:39:00Z">
        <w:r w:rsidR="00AA7C6E">
          <w:rPr>
            <w:rFonts w:ascii="Times New Roman" w:hAnsi="Times New Roman" w:hint="eastAsia"/>
            <w:szCs w:val="21"/>
          </w:rPr>
          <w:t xml:space="preserve">X </w:t>
        </w:r>
      </w:ins>
      <w:del w:id="5819" w:author="Administrator" w:date="2018-02-16T22:39:00Z">
        <w:r w:rsidDel="00AA7C6E">
          <w:rPr>
            <w:rFonts w:ascii="Times New Roman" w:hAnsi="Times New Roman" w:hint="eastAsia"/>
            <w:szCs w:val="21"/>
          </w:rPr>
          <w:delText>体</w:delText>
        </w:r>
      </w:del>
      <w:ins w:id="5820" w:author="Administrator" w:date="2018-02-16T22:39:00Z">
        <w:r w:rsidR="00AA7C6E">
          <w:rPr>
            <w:rFonts w:ascii="Times New Roman" w:hAnsi="Times New Roman" w:hint="eastAsia"/>
            <w:szCs w:val="21"/>
          </w:rPr>
          <w:t xml:space="preserve">X </w:t>
        </w:r>
      </w:ins>
      <w:del w:id="5821" w:author="Administrator" w:date="2018-02-16T22:39:00Z">
        <w:r w:rsidDel="00AA7C6E">
          <w:rPr>
            <w:rFonts w:ascii="Times New Roman" w:hAnsi="Times New Roman" w:hint="eastAsia"/>
            <w:szCs w:val="21"/>
          </w:rPr>
          <w:delText>的</w:delText>
        </w:r>
      </w:del>
      <w:ins w:id="5822" w:author="Administrator" w:date="2018-02-16T22:39:00Z">
        <w:r w:rsidR="00AA7C6E">
          <w:rPr>
            <w:rFonts w:ascii="Times New Roman" w:hAnsi="Times New Roman" w:hint="eastAsia"/>
            <w:szCs w:val="21"/>
          </w:rPr>
          <w:t xml:space="preserve">X </w:t>
        </w:r>
      </w:ins>
      <w:del w:id="5823" w:author="Administrator" w:date="2018-02-16T22:39:00Z">
        <w:r w:rsidDel="00AA7C6E">
          <w:rPr>
            <w:rFonts w:ascii="Times New Roman" w:hAnsi="Times New Roman" w:hint="eastAsia"/>
            <w:szCs w:val="21"/>
          </w:rPr>
          <w:delText>呼</w:delText>
        </w:r>
      </w:del>
      <w:ins w:id="5824" w:author="Administrator" w:date="2018-02-16T22:39:00Z">
        <w:r w:rsidR="00AA7C6E">
          <w:rPr>
            <w:rFonts w:ascii="Times New Roman" w:hAnsi="Times New Roman" w:hint="eastAsia"/>
            <w:szCs w:val="21"/>
          </w:rPr>
          <w:t xml:space="preserve">X </w:t>
        </w:r>
      </w:ins>
      <w:del w:id="5825" w:author="Administrator" w:date="2018-02-16T22:39:00Z">
        <w:r w:rsidDel="00AA7C6E">
          <w:rPr>
            <w:rFonts w:ascii="Times New Roman" w:hAnsi="Times New Roman" w:hint="eastAsia"/>
            <w:szCs w:val="21"/>
          </w:rPr>
          <w:delText>吸</w:delText>
        </w:r>
      </w:del>
      <w:ins w:id="5826" w:author="Administrator" w:date="2018-02-16T22:39:00Z">
        <w:r w:rsidR="00AA7C6E">
          <w:rPr>
            <w:rFonts w:ascii="Times New Roman" w:hAnsi="Times New Roman" w:hint="eastAsia"/>
            <w:szCs w:val="21"/>
          </w:rPr>
          <w:t xml:space="preserve">X </w:t>
        </w:r>
      </w:ins>
      <w:del w:id="5827" w:author="Administrator" w:date="2018-02-16T22:39:00Z">
        <w:r w:rsidDel="00AA7C6E">
          <w:rPr>
            <w:rFonts w:ascii="Times New Roman" w:hAnsi="Times New Roman" w:hint="eastAsia"/>
            <w:szCs w:val="21"/>
          </w:rPr>
          <w:delText>和</w:delText>
        </w:r>
      </w:del>
      <w:ins w:id="5828" w:author="Administrator" w:date="2018-02-16T22:39:00Z">
        <w:r w:rsidR="00AA7C6E">
          <w:rPr>
            <w:rFonts w:ascii="Times New Roman" w:hAnsi="Times New Roman" w:hint="eastAsia"/>
            <w:szCs w:val="21"/>
          </w:rPr>
          <w:t xml:space="preserve">X </w:t>
        </w:r>
      </w:ins>
      <w:del w:id="5829" w:author="Administrator" w:date="2018-02-16T22:39:00Z">
        <w:r w:rsidDel="00AA7C6E">
          <w:rPr>
            <w:rFonts w:ascii="Times New Roman" w:hAnsi="Times New Roman" w:hint="eastAsia"/>
            <w:szCs w:val="21"/>
          </w:rPr>
          <w:delText>移</w:delText>
        </w:r>
      </w:del>
      <w:ins w:id="5830" w:author="Administrator" w:date="2018-02-16T22:39:00Z">
        <w:r w:rsidR="00AA7C6E">
          <w:rPr>
            <w:rFonts w:ascii="Times New Roman" w:hAnsi="Times New Roman" w:hint="eastAsia"/>
            <w:szCs w:val="21"/>
          </w:rPr>
          <w:t xml:space="preserve">X </w:t>
        </w:r>
      </w:ins>
      <w:del w:id="5831" w:author="Administrator" w:date="2018-02-16T22:39:00Z">
        <w:r w:rsidDel="00AA7C6E">
          <w:rPr>
            <w:rFonts w:ascii="Times New Roman" w:hAnsi="Times New Roman" w:hint="eastAsia"/>
            <w:szCs w:val="21"/>
          </w:rPr>
          <w:delText>动</w:delText>
        </w:r>
      </w:del>
      <w:ins w:id="5832" w:author="Administrator" w:date="2018-02-16T22:39:00Z">
        <w:r w:rsidR="00AA7C6E">
          <w:rPr>
            <w:rFonts w:ascii="Times New Roman" w:hAnsi="Times New Roman" w:hint="eastAsia"/>
            <w:szCs w:val="21"/>
          </w:rPr>
          <w:t xml:space="preserve">X </w:t>
        </w:r>
      </w:ins>
      <w:del w:id="5833" w:author="Administrator" w:date="2018-02-16T22:39:00Z">
        <w:r w:rsidDel="00AA7C6E">
          <w:rPr>
            <w:rFonts w:ascii="Times New Roman" w:hAnsi="Times New Roman" w:hint="eastAsia"/>
            <w:szCs w:val="21"/>
          </w:rPr>
          <w:delText>所</w:delText>
        </w:r>
      </w:del>
      <w:ins w:id="5834" w:author="Administrator" w:date="2018-02-16T22:39:00Z">
        <w:r w:rsidR="00AA7C6E">
          <w:rPr>
            <w:rFonts w:ascii="Times New Roman" w:hAnsi="Times New Roman" w:hint="eastAsia"/>
            <w:szCs w:val="21"/>
          </w:rPr>
          <w:t xml:space="preserve">X </w:t>
        </w:r>
      </w:ins>
      <w:del w:id="5835" w:author="Administrator" w:date="2018-02-16T22:39:00Z">
        <w:r w:rsidDel="00AA7C6E">
          <w:rPr>
            <w:rFonts w:ascii="Times New Roman" w:hAnsi="Times New Roman" w:hint="eastAsia"/>
            <w:szCs w:val="21"/>
          </w:rPr>
          <w:delText>造</w:delText>
        </w:r>
      </w:del>
      <w:ins w:id="5836" w:author="Administrator" w:date="2018-02-16T22:39:00Z">
        <w:r w:rsidR="00AA7C6E">
          <w:rPr>
            <w:rFonts w:ascii="Times New Roman" w:hAnsi="Times New Roman" w:hint="eastAsia"/>
            <w:szCs w:val="21"/>
          </w:rPr>
          <w:t xml:space="preserve">X </w:t>
        </w:r>
      </w:ins>
      <w:del w:id="5837" w:author="Administrator" w:date="2018-02-16T22:39:00Z">
        <w:r w:rsidDel="00AA7C6E">
          <w:rPr>
            <w:rFonts w:ascii="Times New Roman" w:hAnsi="Times New Roman" w:hint="eastAsia"/>
            <w:szCs w:val="21"/>
          </w:rPr>
          <w:delText>成</w:delText>
        </w:r>
      </w:del>
      <w:ins w:id="5838" w:author="Administrator" w:date="2018-02-16T22:39:00Z">
        <w:r w:rsidR="00AA7C6E">
          <w:rPr>
            <w:rFonts w:ascii="Times New Roman" w:hAnsi="Times New Roman" w:hint="eastAsia"/>
            <w:szCs w:val="21"/>
          </w:rPr>
          <w:t xml:space="preserve">X </w:t>
        </w:r>
      </w:ins>
      <w:del w:id="5839" w:author="Administrator" w:date="2018-02-16T22:39:00Z">
        <w:r w:rsidDel="00AA7C6E">
          <w:rPr>
            <w:rFonts w:ascii="Times New Roman" w:hAnsi="Times New Roman"/>
            <w:szCs w:val="21"/>
            <w:vertAlign w:val="superscript"/>
          </w:rPr>
          <w:delText>[</w:delText>
        </w:r>
      </w:del>
      <w:ins w:id="5840" w:author="Administrator" w:date="2018-02-16T22:39:00Z">
        <w:r w:rsidR="00AA7C6E">
          <w:rPr>
            <w:rFonts w:ascii="Times New Roman" w:hAnsi="Times New Roman"/>
            <w:szCs w:val="21"/>
            <w:vertAlign w:val="superscript"/>
          </w:rPr>
          <w:t xml:space="preserve">X </w:t>
        </w:r>
      </w:ins>
      <w:del w:id="5841" w:author="Administrator" w:date="2018-02-16T22:39:00Z">
        <w:r w:rsidR="00BA5F82" w:rsidDel="00AA7C6E">
          <w:rPr>
            <w:rFonts w:ascii="Times New Roman" w:hAnsi="Times New Roman" w:hint="eastAsia"/>
            <w:szCs w:val="21"/>
            <w:vertAlign w:val="superscript"/>
          </w:rPr>
          <w:delText>1</w:delText>
        </w:r>
      </w:del>
      <w:ins w:id="5842" w:author="Administrator" w:date="2018-02-16T22:39:00Z">
        <w:r w:rsidR="00AA7C6E">
          <w:rPr>
            <w:rFonts w:ascii="Times New Roman" w:hAnsi="Times New Roman" w:hint="eastAsia"/>
            <w:szCs w:val="21"/>
            <w:vertAlign w:val="superscript"/>
          </w:rPr>
          <w:t xml:space="preserve">X </w:t>
        </w:r>
      </w:ins>
      <w:del w:id="5843" w:author="Administrator" w:date="2018-02-16T22:39:00Z">
        <w:r w:rsidR="00BA5F82" w:rsidDel="00AA7C6E">
          <w:rPr>
            <w:rFonts w:ascii="Times New Roman" w:hAnsi="Times New Roman" w:hint="eastAsia"/>
            <w:szCs w:val="21"/>
            <w:vertAlign w:val="superscript"/>
          </w:rPr>
          <w:delText>3</w:delText>
        </w:r>
      </w:del>
      <w:ins w:id="5844" w:author="Administrator" w:date="2018-02-16T22:39:00Z">
        <w:r w:rsidR="00AA7C6E">
          <w:rPr>
            <w:rFonts w:ascii="Times New Roman" w:hAnsi="Times New Roman" w:hint="eastAsia"/>
            <w:szCs w:val="21"/>
            <w:vertAlign w:val="superscript"/>
          </w:rPr>
          <w:t xml:space="preserve">X </w:t>
        </w:r>
      </w:ins>
      <w:del w:id="5845" w:author="Administrator" w:date="2018-02-16T22:39:00Z">
        <w:r w:rsidDel="00AA7C6E">
          <w:rPr>
            <w:rFonts w:ascii="Times New Roman" w:hAnsi="Times New Roman"/>
            <w:szCs w:val="21"/>
            <w:vertAlign w:val="superscript"/>
          </w:rPr>
          <w:delText>]</w:delText>
        </w:r>
      </w:del>
      <w:ins w:id="5846" w:author="Administrator" w:date="2018-02-16T22:39:00Z">
        <w:r w:rsidR="00AA7C6E">
          <w:rPr>
            <w:rFonts w:ascii="Times New Roman" w:hAnsi="Times New Roman"/>
            <w:szCs w:val="21"/>
            <w:vertAlign w:val="superscript"/>
          </w:rPr>
          <w:t xml:space="preserve">X </w:t>
        </w:r>
      </w:ins>
      <w:del w:id="5847" w:author="Administrator" w:date="2018-02-16T22:39:00Z">
        <w:r w:rsidR="00BA5F82" w:rsidDel="00AA7C6E">
          <w:rPr>
            <w:rFonts w:ascii="Times New Roman" w:hAnsi="Times New Roman" w:hint="eastAsia"/>
            <w:szCs w:val="21"/>
          </w:rPr>
          <w:delText>。</w:delText>
        </w:r>
      </w:del>
      <w:ins w:id="5848" w:author="Administrator" w:date="2018-02-16T22:39:00Z">
        <w:r w:rsidR="00AA7C6E">
          <w:rPr>
            <w:rFonts w:ascii="Times New Roman" w:hAnsi="Times New Roman" w:hint="eastAsia"/>
            <w:szCs w:val="21"/>
          </w:rPr>
          <w:t xml:space="preserve">X </w:t>
        </w:r>
      </w:ins>
      <w:del w:id="5849" w:author="hnj2288" w:date="2016-05-16T08:49:00Z">
        <w:r w:rsidR="00BA5F82" w:rsidDel="000840FE">
          <w:rPr>
            <w:rFonts w:ascii="Times New Roman" w:hAnsi="Times New Roman" w:hint="eastAsia"/>
            <w:szCs w:val="21"/>
          </w:rPr>
          <w:delText>如图</w:delText>
        </w:r>
        <w:r w:rsidR="00204C73" w:rsidDel="000840FE">
          <w:rPr>
            <w:rFonts w:ascii="Times New Roman" w:hAnsi="Times New Roman" w:hint="eastAsia"/>
            <w:szCs w:val="21"/>
          </w:rPr>
          <w:delText>5</w:delText>
        </w:r>
        <w:r w:rsidR="00BA5F82" w:rsidDel="000840FE">
          <w:rPr>
            <w:rFonts w:ascii="Times New Roman" w:hAnsi="Times New Roman" w:hint="eastAsia"/>
            <w:szCs w:val="21"/>
          </w:rPr>
          <w:delText>所示，</w:delText>
        </w:r>
      </w:del>
      <w:ins w:id="5850" w:author="hnj2288" w:date="2016-05-16T08:49:00Z">
        <w:del w:id="5851" w:author="Administrator" w:date="2018-02-16T22:39:00Z">
          <w:r w:rsidR="000840FE" w:rsidDel="00AA7C6E">
            <w:rPr>
              <w:rFonts w:ascii="Times New Roman" w:hAnsi="Times New Roman" w:hint="eastAsia"/>
              <w:szCs w:val="21"/>
            </w:rPr>
            <w:delText>在</w:delText>
          </w:r>
        </w:del>
      </w:ins>
      <w:ins w:id="5852" w:author="Administrator" w:date="2018-02-16T22:39:00Z">
        <w:r w:rsidR="00AA7C6E">
          <w:rPr>
            <w:rFonts w:ascii="Times New Roman" w:hAnsi="Times New Roman" w:hint="eastAsia"/>
            <w:szCs w:val="21"/>
          </w:rPr>
          <w:t xml:space="preserve">X </w:t>
        </w:r>
      </w:ins>
      <w:del w:id="5853" w:author="Administrator" w:date="2018-02-16T22:39:00Z">
        <w:r w:rsidR="00BA5F82" w:rsidDel="00AA7C6E">
          <w:rPr>
            <w:rFonts w:ascii="Times New Roman" w:hAnsi="Times New Roman" w:hint="eastAsia"/>
            <w:szCs w:val="21"/>
          </w:rPr>
          <w:delText>实</w:delText>
        </w:r>
      </w:del>
      <w:ins w:id="5854" w:author="Administrator" w:date="2018-02-16T22:39:00Z">
        <w:r w:rsidR="00AA7C6E">
          <w:rPr>
            <w:rFonts w:ascii="Times New Roman" w:hAnsi="Times New Roman" w:hint="eastAsia"/>
            <w:szCs w:val="21"/>
          </w:rPr>
          <w:t xml:space="preserve">X </w:t>
        </w:r>
      </w:ins>
      <w:del w:id="5855" w:author="Administrator" w:date="2018-02-16T22:39:00Z">
        <w:r w:rsidR="00BA5F82" w:rsidDel="00AA7C6E">
          <w:rPr>
            <w:rFonts w:ascii="Times New Roman" w:hAnsi="Times New Roman" w:hint="eastAsia"/>
            <w:szCs w:val="21"/>
          </w:rPr>
          <w:delText>验</w:delText>
        </w:r>
      </w:del>
      <w:ins w:id="5856" w:author="Administrator" w:date="2018-02-16T22:39:00Z">
        <w:r w:rsidR="00AA7C6E">
          <w:rPr>
            <w:rFonts w:ascii="Times New Roman" w:hAnsi="Times New Roman" w:hint="eastAsia"/>
            <w:szCs w:val="21"/>
          </w:rPr>
          <w:t xml:space="preserve">X </w:t>
        </w:r>
      </w:ins>
      <w:ins w:id="5857" w:author="hnj2288" w:date="2016-05-16T08:49:00Z">
        <w:del w:id="5858" w:author="Administrator" w:date="2018-02-16T22:39:00Z">
          <w:r w:rsidR="000840FE" w:rsidDel="00AA7C6E">
            <w:rPr>
              <w:rFonts w:ascii="Times New Roman" w:hAnsi="Times New Roman" w:hint="eastAsia"/>
              <w:szCs w:val="21"/>
            </w:rPr>
            <w:delText>中</w:delText>
          </w:r>
        </w:del>
      </w:ins>
      <w:ins w:id="5859" w:author="Administrator" w:date="2018-02-16T22:39:00Z">
        <w:r w:rsidR="00AA7C6E">
          <w:rPr>
            <w:rFonts w:ascii="Times New Roman" w:hAnsi="Times New Roman" w:hint="eastAsia"/>
            <w:szCs w:val="21"/>
          </w:rPr>
          <w:t xml:space="preserve">X </w:t>
        </w:r>
      </w:ins>
      <w:ins w:id="5860" w:author="hnj2288" w:date="2016-05-16T08:49:00Z">
        <w:del w:id="5861" w:author="Administrator" w:date="2018-02-16T22:39:00Z">
          <w:r w:rsidR="000840FE" w:rsidDel="00AA7C6E">
            <w:rPr>
              <w:rFonts w:ascii="Times New Roman" w:hAnsi="Times New Roman" w:hint="eastAsia"/>
              <w:szCs w:val="21"/>
            </w:rPr>
            <w:delText>，</w:delText>
          </w:r>
        </w:del>
      </w:ins>
      <w:ins w:id="5862" w:author="Administrator" w:date="2018-02-16T22:39:00Z">
        <w:r w:rsidR="00AA7C6E">
          <w:rPr>
            <w:rFonts w:ascii="Times New Roman" w:hAnsi="Times New Roman" w:hint="eastAsia"/>
            <w:szCs w:val="21"/>
          </w:rPr>
          <w:t xml:space="preserve">X </w:t>
        </w:r>
      </w:ins>
      <w:ins w:id="5863" w:author="hnj2288" w:date="2016-05-16T08:49:00Z">
        <w:del w:id="5864" w:author="Administrator" w:date="2018-02-16T22:39:00Z">
          <w:r w:rsidR="000840FE" w:rsidDel="00AA7C6E">
            <w:rPr>
              <w:rFonts w:ascii="Times New Roman" w:hAnsi="Times New Roman" w:hint="eastAsia"/>
              <w:szCs w:val="21"/>
            </w:rPr>
            <w:delText>笔</w:delText>
          </w:r>
        </w:del>
      </w:ins>
      <w:ins w:id="5865" w:author="Administrator" w:date="2018-02-16T22:39:00Z">
        <w:r w:rsidR="00AA7C6E">
          <w:rPr>
            <w:rFonts w:ascii="Times New Roman" w:hAnsi="Times New Roman" w:hint="eastAsia"/>
            <w:szCs w:val="21"/>
          </w:rPr>
          <w:t xml:space="preserve">X </w:t>
        </w:r>
      </w:ins>
      <w:ins w:id="5866" w:author="hnj2288" w:date="2016-05-16T08:49:00Z">
        <w:del w:id="5867" w:author="Administrator" w:date="2018-02-16T22:39:00Z">
          <w:r w:rsidR="000840FE" w:rsidDel="00AA7C6E">
            <w:rPr>
              <w:rFonts w:ascii="Times New Roman" w:hAnsi="Times New Roman" w:hint="eastAsia"/>
              <w:szCs w:val="21"/>
            </w:rPr>
            <w:delText>者</w:delText>
          </w:r>
        </w:del>
      </w:ins>
      <w:ins w:id="5868" w:author="Administrator" w:date="2018-02-16T22:39:00Z">
        <w:r w:rsidR="00AA7C6E">
          <w:rPr>
            <w:rFonts w:ascii="Times New Roman" w:hAnsi="Times New Roman" w:hint="eastAsia"/>
            <w:szCs w:val="21"/>
          </w:rPr>
          <w:t xml:space="preserve">X </w:t>
        </w:r>
      </w:ins>
      <w:del w:id="5869" w:author="Administrator" w:date="2018-02-16T22:39:00Z">
        <w:r w:rsidR="00BA5F82" w:rsidDel="00AA7C6E">
          <w:rPr>
            <w:rFonts w:ascii="Times New Roman" w:hAnsi="Times New Roman" w:hint="eastAsia"/>
            <w:szCs w:val="21"/>
          </w:rPr>
          <w:delText>通</w:delText>
        </w:r>
      </w:del>
      <w:ins w:id="5870" w:author="Administrator" w:date="2018-02-16T22:39:00Z">
        <w:r w:rsidR="00AA7C6E">
          <w:rPr>
            <w:rFonts w:ascii="Times New Roman" w:hAnsi="Times New Roman" w:hint="eastAsia"/>
            <w:szCs w:val="21"/>
          </w:rPr>
          <w:t xml:space="preserve">X </w:t>
        </w:r>
      </w:ins>
      <w:del w:id="5871" w:author="Administrator" w:date="2018-02-16T22:39:00Z">
        <w:r w:rsidR="00BA5F82" w:rsidDel="00AA7C6E">
          <w:rPr>
            <w:rFonts w:ascii="Times New Roman" w:hAnsi="Times New Roman" w:hint="eastAsia"/>
            <w:szCs w:val="21"/>
          </w:rPr>
          <w:delText>过</w:delText>
        </w:r>
      </w:del>
      <w:ins w:id="5872" w:author="Administrator" w:date="2018-02-16T22:39:00Z">
        <w:r w:rsidR="00AA7C6E">
          <w:rPr>
            <w:rFonts w:ascii="Times New Roman" w:hAnsi="Times New Roman" w:hint="eastAsia"/>
            <w:szCs w:val="21"/>
          </w:rPr>
          <w:t xml:space="preserve">X </w:t>
        </w:r>
      </w:ins>
      <w:del w:id="5873" w:author="Administrator" w:date="2018-02-16T22:39:00Z">
        <w:r w:rsidR="00BA5F82" w:rsidDel="00AA7C6E">
          <w:rPr>
            <w:rFonts w:ascii="Times New Roman" w:hAnsi="Times New Roman" w:hint="eastAsia"/>
            <w:szCs w:val="21"/>
          </w:rPr>
          <w:delText>人</w:delText>
        </w:r>
      </w:del>
      <w:ins w:id="5874" w:author="Administrator" w:date="2018-02-16T22:39:00Z">
        <w:r w:rsidR="00AA7C6E">
          <w:rPr>
            <w:rFonts w:ascii="Times New Roman" w:hAnsi="Times New Roman" w:hint="eastAsia"/>
            <w:szCs w:val="21"/>
          </w:rPr>
          <w:t xml:space="preserve">X </w:t>
        </w:r>
      </w:ins>
      <w:del w:id="5875" w:author="Administrator" w:date="2018-02-16T22:39:00Z">
        <w:r w:rsidR="00BA5F82" w:rsidDel="00AA7C6E">
          <w:rPr>
            <w:rFonts w:ascii="Times New Roman" w:hAnsi="Times New Roman" w:hint="eastAsia"/>
            <w:szCs w:val="21"/>
          </w:rPr>
          <w:delText>工</w:delText>
        </w:r>
      </w:del>
      <w:ins w:id="5876" w:author="Administrator" w:date="2018-02-16T22:39:00Z">
        <w:r w:rsidR="00AA7C6E">
          <w:rPr>
            <w:rFonts w:ascii="Times New Roman" w:hAnsi="Times New Roman" w:hint="eastAsia"/>
            <w:szCs w:val="21"/>
          </w:rPr>
          <w:t xml:space="preserve">X </w:t>
        </w:r>
      </w:ins>
      <w:del w:id="5877" w:author="Administrator" w:date="2018-02-16T22:39:00Z">
        <w:r w:rsidDel="00AA7C6E">
          <w:rPr>
            <w:rFonts w:ascii="Times New Roman" w:hAnsi="Times New Roman" w:hint="eastAsia"/>
            <w:szCs w:val="21"/>
          </w:rPr>
          <w:delText>加</w:delText>
        </w:r>
      </w:del>
      <w:ins w:id="5878" w:author="Administrator" w:date="2018-02-16T22:39:00Z">
        <w:r w:rsidR="00AA7C6E">
          <w:rPr>
            <w:rFonts w:ascii="Times New Roman" w:hAnsi="Times New Roman" w:hint="eastAsia"/>
            <w:szCs w:val="21"/>
          </w:rPr>
          <w:t xml:space="preserve">X </w:t>
        </w:r>
      </w:ins>
      <w:del w:id="5879" w:author="Administrator" w:date="2018-02-16T22:39:00Z">
        <w:r w:rsidDel="00AA7C6E">
          <w:rPr>
            <w:rFonts w:ascii="Times New Roman" w:hAnsi="Times New Roman" w:hint="eastAsia"/>
            <w:szCs w:val="21"/>
          </w:rPr>
          <w:delText>噪</w:delText>
        </w:r>
      </w:del>
      <w:ins w:id="5880" w:author="Administrator" w:date="2018-02-16T22:39:00Z">
        <w:r w:rsidR="00AA7C6E">
          <w:rPr>
            <w:rFonts w:ascii="Times New Roman" w:hAnsi="Times New Roman" w:hint="eastAsia"/>
            <w:szCs w:val="21"/>
          </w:rPr>
          <w:t xml:space="preserve">X </w:t>
        </w:r>
      </w:ins>
      <w:del w:id="5881" w:author="Administrator" w:date="2018-02-16T22:39:00Z">
        <w:r w:rsidR="00BA5F82" w:rsidDel="00AA7C6E">
          <w:rPr>
            <w:rFonts w:ascii="Times New Roman" w:hAnsi="Times New Roman" w:hint="eastAsia"/>
            <w:szCs w:val="21"/>
          </w:rPr>
          <w:delText>的</w:delText>
        </w:r>
      </w:del>
      <w:ins w:id="5882" w:author="Administrator" w:date="2018-02-16T22:39:00Z">
        <w:r w:rsidR="00AA7C6E">
          <w:rPr>
            <w:rFonts w:ascii="Times New Roman" w:hAnsi="Times New Roman" w:hint="eastAsia"/>
            <w:szCs w:val="21"/>
          </w:rPr>
          <w:t xml:space="preserve">X </w:t>
        </w:r>
      </w:ins>
      <w:del w:id="5883" w:author="Administrator" w:date="2018-02-16T22:39:00Z">
        <w:r w:rsidR="00BA5F82" w:rsidDel="00AA7C6E">
          <w:rPr>
            <w:rFonts w:ascii="Times New Roman" w:hAnsi="Times New Roman" w:hint="eastAsia"/>
            <w:szCs w:val="21"/>
          </w:rPr>
          <w:delText>方</w:delText>
        </w:r>
      </w:del>
      <w:ins w:id="5884" w:author="Administrator" w:date="2018-02-16T22:39:00Z">
        <w:r w:rsidR="00AA7C6E">
          <w:rPr>
            <w:rFonts w:ascii="Times New Roman" w:hAnsi="Times New Roman" w:hint="eastAsia"/>
            <w:szCs w:val="21"/>
          </w:rPr>
          <w:t xml:space="preserve">X </w:t>
        </w:r>
      </w:ins>
      <w:del w:id="5885" w:author="Administrator" w:date="2018-02-16T22:39:00Z">
        <w:r w:rsidR="00BA5F82" w:rsidDel="00AA7C6E">
          <w:rPr>
            <w:rFonts w:ascii="Times New Roman" w:hAnsi="Times New Roman" w:hint="eastAsia"/>
            <w:szCs w:val="21"/>
          </w:rPr>
          <w:delText>式</w:delText>
        </w:r>
      </w:del>
      <w:ins w:id="5886" w:author="Administrator" w:date="2018-02-16T22:39:00Z">
        <w:r w:rsidR="00AA7C6E">
          <w:rPr>
            <w:rFonts w:ascii="Times New Roman" w:hAnsi="Times New Roman" w:hint="eastAsia"/>
            <w:szCs w:val="21"/>
          </w:rPr>
          <w:t xml:space="preserve">X </w:t>
        </w:r>
      </w:ins>
      <w:del w:id="5887" w:author="Administrator" w:date="2018-02-16T22:39:00Z">
        <w:r w:rsidDel="00AA7C6E">
          <w:rPr>
            <w:rFonts w:ascii="Times New Roman" w:hAnsi="Times New Roman" w:hint="eastAsia"/>
            <w:szCs w:val="21"/>
          </w:rPr>
          <w:delText>模</w:delText>
        </w:r>
      </w:del>
      <w:ins w:id="5888" w:author="Administrator" w:date="2018-02-16T22:39:00Z">
        <w:r w:rsidR="00AA7C6E">
          <w:rPr>
            <w:rFonts w:ascii="Times New Roman" w:hAnsi="Times New Roman" w:hint="eastAsia"/>
            <w:szCs w:val="21"/>
          </w:rPr>
          <w:t xml:space="preserve">X </w:t>
        </w:r>
      </w:ins>
      <w:del w:id="5889" w:author="Administrator" w:date="2018-02-16T22:39:00Z">
        <w:r w:rsidDel="00AA7C6E">
          <w:rPr>
            <w:rFonts w:ascii="Times New Roman" w:hAnsi="Times New Roman" w:hint="eastAsia"/>
            <w:szCs w:val="21"/>
          </w:rPr>
          <w:delText>拟</w:delText>
        </w:r>
      </w:del>
      <w:ins w:id="5890" w:author="Administrator" w:date="2018-02-16T22:39:00Z">
        <w:r w:rsidR="00AA7C6E">
          <w:rPr>
            <w:rFonts w:ascii="Times New Roman" w:hAnsi="Times New Roman" w:hint="eastAsia"/>
            <w:szCs w:val="21"/>
          </w:rPr>
          <w:t xml:space="preserve">X </w:t>
        </w:r>
      </w:ins>
      <w:del w:id="5891" w:author="Administrator" w:date="2018-02-16T22:39:00Z">
        <w:r w:rsidDel="00AA7C6E">
          <w:rPr>
            <w:rFonts w:ascii="Times New Roman" w:hAnsi="Times New Roman" w:hint="eastAsia"/>
            <w:szCs w:val="21"/>
          </w:rPr>
          <w:delText>实</w:delText>
        </w:r>
      </w:del>
      <w:ins w:id="5892" w:author="Administrator" w:date="2018-02-16T22:39:00Z">
        <w:r w:rsidR="00AA7C6E">
          <w:rPr>
            <w:rFonts w:ascii="Times New Roman" w:hAnsi="Times New Roman" w:hint="eastAsia"/>
            <w:szCs w:val="21"/>
          </w:rPr>
          <w:t xml:space="preserve">X </w:t>
        </w:r>
      </w:ins>
      <w:del w:id="5893" w:author="Administrator" w:date="2018-02-16T22:39:00Z">
        <w:r w:rsidDel="00AA7C6E">
          <w:rPr>
            <w:rFonts w:ascii="Times New Roman" w:hAnsi="Times New Roman" w:hint="eastAsia"/>
            <w:szCs w:val="21"/>
          </w:rPr>
          <w:delText>际</w:delText>
        </w:r>
      </w:del>
      <w:ins w:id="5894" w:author="Administrator" w:date="2018-02-16T22:39:00Z">
        <w:r w:rsidR="00AA7C6E">
          <w:rPr>
            <w:rFonts w:ascii="Times New Roman" w:hAnsi="Times New Roman" w:hint="eastAsia"/>
            <w:szCs w:val="21"/>
          </w:rPr>
          <w:t xml:space="preserve">X </w:t>
        </w:r>
      </w:ins>
      <w:del w:id="5895" w:author="Administrator" w:date="2018-02-16T22:39:00Z">
        <w:r w:rsidDel="00AA7C6E">
          <w:rPr>
            <w:rFonts w:ascii="Times New Roman" w:hAnsi="Times New Roman" w:hint="eastAsia"/>
            <w:szCs w:val="21"/>
          </w:rPr>
          <w:delText>检</w:delText>
        </w:r>
      </w:del>
      <w:ins w:id="5896" w:author="Administrator" w:date="2018-02-16T22:39:00Z">
        <w:r w:rsidR="00AA7C6E">
          <w:rPr>
            <w:rFonts w:ascii="Times New Roman" w:hAnsi="Times New Roman" w:hint="eastAsia"/>
            <w:szCs w:val="21"/>
          </w:rPr>
          <w:t xml:space="preserve">X </w:t>
        </w:r>
      </w:ins>
      <w:del w:id="5897" w:author="Administrator" w:date="2018-02-16T22:39:00Z">
        <w:r w:rsidDel="00AA7C6E">
          <w:rPr>
            <w:rFonts w:ascii="Times New Roman" w:hAnsi="Times New Roman" w:hint="eastAsia"/>
            <w:szCs w:val="21"/>
          </w:rPr>
          <w:delText>测</w:delText>
        </w:r>
      </w:del>
      <w:ins w:id="5898" w:author="Administrator" w:date="2018-02-16T22:39:00Z">
        <w:r w:rsidR="00AA7C6E">
          <w:rPr>
            <w:rFonts w:ascii="Times New Roman" w:hAnsi="Times New Roman" w:hint="eastAsia"/>
            <w:szCs w:val="21"/>
          </w:rPr>
          <w:t xml:space="preserve">X </w:t>
        </w:r>
      </w:ins>
      <w:del w:id="5899" w:author="Administrator" w:date="2018-02-16T22:39:00Z">
        <w:r w:rsidR="00BA5F82" w:rsidDel="00AA7C6E">
          <w:rPr>
            <w:rFonts w:ascii="Times New Roman" w:hAnsi="Times New Roman" w:hint="eastAsia"/>
            <w:szCs w:val="21"/>
          </w:rPr>
          <w:delText>中</w:delText>
        </w:r>
      </w:del>
      <w:ins w:id="5900" w:author="Administrator" w:date="2018-02-16T22:39:00Z">
        <w:r w:rsidR="00AA7C6E">
          <w:rPr>
            <w:rFonts w:ascii="Times New Roman" w:hAnsi="Times New Roman" w:hint="eastAsia"/>
            <w:szCs w:val="21"/>
          </w:rPr>
          <w:t xml:space="preserve">X </w:t>
        </w:r>
      </w:ins>
      <w:del w:id="5901" w:author="Administrator" w:date="2018-02-16T22:39:00Z">
        <w:r w:rsidR="00BA5F82" w:rsidDel="00AA7C6E">
          <w:rPr>
            <w:rFonts w:ascii="Times New Roman" w:hAnsi="Times New Roman" w:hint="eastAsia"/>
            <w:szCs w:val="21"/>
          </w:rPr>
          <w:delText>获</w:delText>
        </w:r>
      </w:del>
      <w:ins w:id="5902" w:author="Administrator" w:date="2018-02-16T22:39:00Z">
        <w:r w:rsidR="00AA7C6E">
          <w:rPr>
            <w:rFonts w:ascii="Times New Roman" w:hAnsi="Times New Roman" w:hint="eastAsia"/>
            <w:szCs w:val="21"/>
          </w:rPr>
          <w:t xml:space="preserve">X </w:t>
        </w:r>
      </w:ins>
      <w:del w:id="5903" w:author="Administrator" w:date="2018-02-16T22:39:00Z">
        <w:r w:rsidR="00BA5F82" w:rsidDel="00AA7C6E">
          <w:rPr>
            <w:rFonts w:ascii="Times New Roman" w:hAnsi="Times New Roman" w:hint="eastAsia"/>
            <w:szCs w:val="21"/>
          </w:rPr>
          <w:delText>取</w:delText>
        </w:r>
      </w:del>
      <w:ins w:id="5904" w:author="Administrator" w:date="2018-02-16T22:39:00Z">
        <w:r w:rsidR="00AA7C6E">
          <w:rPr>
            <w:rFonts w:ascii="Times New Roman" w:hAnsi="Times New Roman" w:hint="eastAsia"/>
            <w:szCs w:val="21"/>
          </w:rPr>
          <w:t xml:space="preserve">X </w:t>
        </w:r>
      </w:ins>
      <w:del w:id="5905" w:author="Administrator" w:date="2018-02-16T22:39:00Z">
        <w:r w:rsidDel="00AA7C6E">
          <w:rPr>
            <w:rFonts w:ascii="Times New Roman" w:hAnsi="Times New Roman" w:hint="eastAsia"/>
            <w:szCs w:val="21"/>
          </w:rPr>
          <w:delText>的</w:delText>
        </w:r>
      </w:del>
      <w:ins w:id="5906" w:author="Administrator" w:date="2018-02-16T22:39:00Z">
        <w:r w:rsidR="00AA7C6E">
          <w:rPr>
            <w:rFonts w:ascii="Times New Roman" w:hAnsi="Times New Roman" w:hint="eastAsia"/>
            <w:szCs w:val="21"/>
          </w:rPr>
          <w:t xml:space="preserve">X </w:t>
        </w:r>
      </w:ins>
      <w:del w:id="5907" w:author="Administrator" w:date="2018-02-16T22:39:00Z">
        <w:r w:rsidDel="00AA7C6E">
          <w:rPr>
            <w:rFonts w:ascii="Times New Roman" w:hAnsi="Times New Roman" w:hint="eastAsia"/>
            <w:szCs w:val="21"/>
          </w:rPr>
          <w:delText>原</w:delText>
        </w:r>
      </w:del>
      <w:ins w:id="5908" w:author="Administrator" w:date="2018-02-16T22:39:00Z">
        <w:r w:rsidR="00AA7C6E">
          <w:rPr>
            <w:rFonts w:ascii="Times New Roman" w:hAnsi="Times New Roman" w:hint="eastAsia"/>
            <w:szCs w:val="21"/>
          </w:rPr>
          <w:t xml:space="preserve">X </w:t>
        </w:r>
      </w:ins>
      <w:del w:id="5909" w:author="Administrator" w:date="2018-02-16T22:39:00Z">
        <w:r w:rsidDel="00AA7C6E">
          <w:rPr>
            <w:rFonts w:ascii="Times New Roman" w:hAnsi="Times New Roman" w:hint="eastAsia"/>
            <w:szCs w:val="21"/>
          </w:rPr>
          <w:delText>信</w:delText>
        </w:r>
      </w:del>
      <w:ins w:id="5910" w:author="Administrator" w:date="2018-02-16T22:39:00Z">
        <w:r w:rsidR="00AA7C6E">
          <w:rPr>
            <w:rFonts w:ascii="Times New Roman" w:hAnsi="Times New Roman" w:hint="eastAsia"/>
            <w:szCs w:val="21"/>
          </w:rPr>
          <w:t xml:space="preserve">X </w:t>
        </w:r>
      </w:ins>
      <w:del w:id="5911" w:author="Administrator" w:date="2018-02-16T22:39:00Z">
        <w:r w:rsidDel="00AA7C6E">
          <w:rPr>
            <w:rFonts w:ascii="Times New Roman" w:hAnsi="Times New Roman" w:hint="eastAsia"/>
            <w:szCs w:val="21"/>
          </w:rPr>
          <w:delText>号</w:delText>
        </w:r>
      </w:del>
      <w:ins w:id="5912" w:author="Administrator" w:date="2018-02-16T22:39:00Z">
        <w:r w:rsidR="00AA7C6E">
          <w:rPr>
            <w:rFonts w:ascii="Times New Roman" w:hAnsi="Times New Roman" w:hint="eastAsia"/>
            <w:szCs w:val="21"/>
          </w:rPr>
          <w:t xml:space="preserve">X </w:t>
        </w:r>
      </w:ins>
      <w:ins w:id="5913" w:author="hnj2288" w:date="2016-05-16T08:49:00Z">
        <w:del w:id="5914" w:author="Administrator" w:date="2018-02-16T22:39:00Z">
          <w:r w:rsidR="000840FE" w:rsidDel="00AA7C6E">
            <w:rPr>
              <w:rFonts w:ascii="Times New Roman" w:hAnsi="Times New Roman" w:hint="eastAsia"/>
              <w:szCs w:val="21"/>
            </w:rPr>
            <w:delText>，</w:delText>
          </w:r>
        </w:del>
      </w:ins>
      <w:ins w:id="5915" w:author="Administrator" w:date="2018-02-16T22:39:00Z">
        <w:r w:rsidR="00AA7C6E">
          <w:rPr>
            <w:rFonts w:ascii="Times New Roman" w:hAnsi="Times New Roman" w:hint="eastAsia"/>
            <w:szCs w:val="21"/>
          </w:rPr>
          <w:t xml:space="preserve">X </w:t>
        </w:r>
      </w:ins>
      <w:ins w:id="5916" w:author="hnj2288" w:date="2016-05-16T08:50:00Z">
        <w:del w:id="5917" w:author="Administrator" w:date="2018-02-16T22:39:00Z">
          <w:r w:rsidR="00181407" w:rsidRPr="00181407" w:rsidDel="00AA7C6E">
            <w:rPr>
              <w:rFonts w:ascii="Times New Roman" w:hAnsi="Times New Roman" w:hint="eastAsia"/>
              <w:szCs w:val="21"/>
              <w:rPrChange w:id="5918" w:author="hnj2288" w:date="2016-05-16T08:50:00Z">
                <w:rPr>
                  <w:rFonts w:ascii="黑体" w:eastAsia="黑体" w:hAnsi="黑体" w:hint="eastAsia"/>
                  <w:sz w:val="15"/>
                  <w:szCs w:val="15"/>
                </w:rPr>
              </w:rPrChange>
            </w:rPr>
            <w:delText>加</w:delText>
          </w:r>
        </w:del>
      </w:ins>
      <w:ins w:id="5919" w:author="Administrator" w:date="2018-02-16T22:39:00Z">
        <w:r w:rsidR="00AA7C6E">
          <w:rPr>
            <w:rFonts w:ascii="Times New Roman" w:hAnsi="Times New Roman" w:hint="eastAsia"/>
            <w:szCs w:val="21"/>
          </w:rPr>
          <w:t xml:space="preserve">X </w:t>
        </w:r>
      </w:ins>
      <w:ins w:id="5920" w:author="hnj2288" w:date="2016-05-16T08:50:00Z">
        <w:del w:id="5921" w:author="Administrator" w:date="2018-02-16T22:39:00Z">
          <w:r w:rsidR="00181407" w:rsidRPr="00181407" w:rsidDel="00AA7C6E">
            <w:rPr>
              <w:rFonts w:ascii="Times New Roman" w:hAnsi="Times New Roman" w:hint="eastAsia"/>
              <w:szCs w:val="21"/>
              <w:rPrChange w:id="5922" w:author="hnj2288" w:date="2016-05-16T08:50:00Z">
                <w:rPr>
                  <w:rFonts w:ascii="黑体" w:eastAsia="黑体" w:hAnsi="黑体" w:hint="eastAsia"/>
                  <w:sz w:val="15"/>
                  <w:szCs w:val="15"/>
                </w:rPr>
              </w:rPrChange>
            </w:rPr>
            <w:delText>噪</w:delText>
          </w:r>
        </w:del>
      </w:ins>
      <w:ins w:id="5923" w:author="Administrator" w:date="2018-02-16T22:39:00Z">
        <w:r w:rsidR="00AA7C6E">
          <w:rPr>
            <w:rFonts w:ascii="Times New Roman" w:hAnsi="Times New Roman" w:hint="eastAsia"/>
            <w:szCs w:val="21"/>
          </w:rPr>
          <w:t xml:space="preserve">X </w:t>
        </w:r>
      </w:ins>
      <w:ins w:id="5924" w:author="hnj2288" w:date="2016-05-16T08:50:00Z">
        <w:del w:id="5925" w:author="Administrator" w:date="2018-02-16T22:39:00Z">
          <w:r w:rsidR="00181407" w:rsidRPr="00181407" w:rsidDel="00AA7C6E">
            <w:rPr>
              <w:rFonts w:ascii="Times New Roman" w:hAnsi="Times New Roman" w:hint="eastAsia"/>
              <w:szCs w:val="21"/>
              <w:rPrChange w:id="5926" w:author="hnj2288" w:date="2016-05-16T08:50:00Z">
                <w:rPr>
                  <w:rFonts w:ascii="黑体" w:eastAsia="黑体" w:hAnsi="黑体" w:hint="eastAsia"/>
                  <w:sz w:val="15"/>
                  <w:szCs w:val="15"/>
                </w:rPr>
              </w:rPrChange>
            </w:rPr>
            <w:delText>后</w:delText>
          </w:r>
        </w:del>
      </w:ins>
      <w:ins w:id="5927" w:author="Administrator" w:date="2018-02-16T22:39:00Z">
        <w:r w:rsidR="00AA7C6E">
          <w:rPr>
            <w:rFonts w:ascii="Times New Roman" w:hAnsi="Times New Roman" w:hint="eastAsia"/>
            <w:szCs w:val="21"/>
          </w:rPr>
          <w:t xml:space="preserve">X </w:t>
        </w:r>
      </w:ins>
      <w:ins w:id="5928" w:author="hnj2288" w:date="2016-05-16T08:50:00Z">
        <w:del w:id="5929" w:author="Administrator" w:date="2018-02-16T22:39:00Z">
          <w:r w:rsidR="00181407" w:rsidRPr="00181407" w:rsidDel="00AA7C6E">
            <w:rPr>
              <w:rFonts w:ascii="Times New Roman" w:hAnsi="Times New Roman" w:hint="eastAsia"/>
              <w:szCs w:val="21"/>
              <w:rPrChange w:id="5930" w:author="hnj2288" w:date="2016-05-16T08:50:00Z">
                <w:rPr>
                  <w:rFonts w:ascii="黑体" w:eastAsia="黑体" w:hAnsi="黑体" w:hint="eastAsia"/>
                  <w:sz w:val="15"/>
                  <w:szCs w:val="15"/>
                </w:rPr>
              </w:rPrChange>
            </w:rPr>
            <w:delText>脉</w:delText>
          </w:r>
        </w:del>
      </w:ins>
      <w:ins w:id="5931" w:author="Administrator" w:date="2018-02-16T22:39:00Z">
        <w:r w:rsidR="00AA7C6E">
          <w:rPr>
            <w:rFonts w:ascii="Times New Roman" w:hAnsi="Times New Roman" w:hint="eastAsia"/>
            <w:szCs w:val="21"/>
          </w:rPr>
          <w:t xml:space="preserve">X </w:t>
        </w:r>
      </w:ins>
      <w:ins w:id="5932" w:author="hnj2288" w:date="2016-05-16T08:50:00Z">
        <w:del w:id="5933" w:author="Administrator" w:date="2018-02-16T22:39:00Z">
          <w:r w:rsidR="00181407" w:rsidRPr="00181407" w:rsidDel="00AA7C6E">
            <w:rPr>
              <w:rFonts w:ascii="Times New Roman" w:hAnsi="Times New Roman" w:hint="eastAsia"/>
              <w:szCs w:val="21"/>
              <w:rPrChange w:id="5934" w:author="hnj2288" w:date="2016-05-16T08:50:00Z">
                <w:rPr>
                  <w:rFonts w:ascii="黑体" w:eastAsia="黑体" w:hAnsi="黑体" w:hint="eastAsia"/>
                  <w:sz w:val="15"/>
                  <w:szCs w:val="15"/>
                </w:rPr>
              </w:rPrChange>
            </w:rPr>
            <w:delText>搏</w:delText>
          </w:r>
        </w:del>
      </w:ins>
      <w:ins w:id="5935" w:author="Administrator" w:date="2018-02-16T22:39:00Z">
        <w:r w:rsidR="00AA7C6E">
          <w:rPr>
            <w:rFonts w:ascii="Times New Roman" w:hAnsi="Times New Roman" w:hint="eastAsia"/>
            <w:szCs w:val="21"/>
          </w:rPr>
          <w:t xml:space="preserve">X </w:t>
        </w:r>
      </w:ins>
      <w:ins w:id="5936" w:author="hnj2288" w:date="2016-05-16T08:50:00Z">
        <w:del w:id="5937" w:author="Administrator" w:date="2018-02-16T22:39:00Z">
          <w:r w:rsidR="00181407" w:rsidRPr="00181407" w:rsidDel="00AA7C6E">
            <w:rPr>
              <w:rFonts w:ascii="Times New Roman" w:hAnsi="Times New Roman" w:hint="eastAsia"/>
              <w:szCs w:val="21"/>
              <w:rPrChange w:id="5938" w:author="hnj2288" w:date="2016-05-16T08:50:00Z">
                <w:rPr>
                  <w:rFonts w:ascii="黑体" w:eastAsia="黑体" w:hAnsi="黑体" w:hint="eastAsia"/>
                  <w:sz w:val="15"/>
                  <w:szCs w:val="15"/>
                </w:rPr>
              </w:rPrChange>
            </w:rPr>
            <w:delText>波</w:delText>
          </w:r>
        </w:del>
      </w:ins>
      <w:ins w:id="5939" w:author="Administrator" w:date="2018-02-16T22:39:00Z">
        <w:r w:rsidR="00AA7C6E">
          <w:rPr>
            <w:rFonts w:ascii="Times New Roman" w:hAnsi="Times New Roman" w:hint="eastAsia"/>
            <w:szCs w:val="21"/>
          </w:rPr>
          <w:t xml:space="preserve">X </w:t>
        </w:r>
      </w:ins>
      <w:ins w:id="5940" w:author="hnj2288" w:date="2016-05-16T08:50:00Z">
        <w:del w:id="5941" w:author="Administrator" w:date="2018-02-16T22:39:00Z">
          <w:r w:rsidR="00181407" w:rsidRPr="00181407" w:rsidDel="00AA7C6E">
            <w:rPr>
              <w:rFonts w:ascii="Times New Roman" w:hAnsi="Times New Roman" w:hint="eastAsia"/>
              <w:szCs w:val="21"/>
              <w:rPrChange w:id="5942" w:author="hnj2288" w:date="2016-05-16T08:50:00Z">
                <w:rPr>
                  <w:rFonts w:ascii="黑体" w:eastAsia="黑体" w:hAnsi="黑体" w:hint="eastAsia"/>
                  <w:sz w:val="15"/>
                  <w:szCs w:val="15"/>
                </w:rPr>
              </w:rPrChange>
            </w:rPr>
            <w:delText>形</w:delText>
          </w:r>
        </w:del>
      </w:ins>
      <w:ins w:id="5943" w:author="Administrator" w:date="2018-02-16T22:39:00Z">
        <w:r w:rsidR="00AA7C6E">
          <w:rPr>
            <w:rFonts w:ascii="Times New Roman" w:hAnsi="Times New Roman" w:hint="eastAsia"/>
            <w:szCs w:val="21"/>
          </w:rPr>
          <w:t xml:space="preserve">X </w:t>
        </w:r>
      </w:ins>
      <w:ins w:id="5944" w:author="hnj2288" w:date="2016-05-16T08:49:00Z">
        <w:del w:id="5945" w:author="Administrator" w:date="2018-02-16T22:39:00Z">
          <w:r w:rsidR="000840FE" w:rsidDel="00AA7C6E">
            <w:rPr>
              <w:rFonts w:ascii="Times New Roman" w:hAnsi="Times New Roman" w:hint="eastAsia"/>
              <w:szCs w:val="21"/>
            </w:rPr>
            <w:delText>如</w:delText>
          </w:r>
        </w:del>
      </w:ins>
      <w:ins w:id="5946" w:author="Administrator" w:date="2018-02-16T22:39:00Z">
        <w:r w:rsidR="00AA7C6E">
          <w:rPr>
            <w:rFonts w:ascii="Times New Roman" w:hAnsi="Times New Roman" w:hint="eastAsia"/>
            <w:szCs w:val="21"/>
          </w:rPr>
          <w:t xml:space="preserve">X </w:t>
        </w:r>
      </w:ins>
      <w:ins w:id="5947" w:author="hnj2288" w:date="2016-05-16T08:49:00Z">
        <w:del w:id="5948" w:author="Administrator" w:date="2018-02-16T22:39:00Z">
          <w:r w:rsidR="000840FE" w:rsidDel="00AA7C6E">
            <w:rPr>
              <w:rFonts w:ascii="Times New Roman" w:hAnsi="Times New Roman" w:hint="eastAsia"/>
              <w:szCs w:val="21"/>
            </w:rPr>
            <w:delText>图</w:delText>
          </w:r>
        </w:del>
      </w:ins>
      <w:ins w:id="5949" w:author="Administrator" w:date="2018-02-16T22:39:00Z">
        <w:r w:rsidR="00AA7C6E">
          <w:rPr>
            <w:rFonts w:ascii="Times New Roman" w:hAnsi="Times New Roman" w:hint="eastAsia"/>
            <w:szCs w:val="21"/>
          </w:rPr>
          <w:t xml:space="preserve">X </w:t>
        </w:r>
      </w:ins>
      <w:ins w:id="5950" w:author="hnj2288" w:date="2016-05-16T08:49:00Z">
        <w:del w:id="5951" w:author="Administrator" w:date="2018-02-16T22:39:00Z">
          <w:r w:rsidR="000840FE" w:rsidDel="00AA7C6E">
            <w:rPr>
              <w:rFonts w:ascii="Times New Roman" w:hAnsi="Times New Roman" w:hint="eastAsia"/>
              <w:szCs w:val="21"/>
            </w:rPr>
            <w:delText>5</w:delText>
          </w:r>
        </w:del>
      </w:ins>
      <w:ins w:id="5952" w:author="Administrator" w:date="2018-02-16T22:39:00Z">
        <w:r w:rsidR="00AA7C6E">
          <w:rPr>
            <w:rFonts w:ascii="Times New Roman" w:hAnsi="Times New Roman" w:hint="eastAsia"/>
            <w:szCs w:val="21"/>
          </w:rPr>
          <w:t xml:space="preserve">X </w:t>
        </w:r>
      </w:ins>
      <w:ins w:id="5953" w:author="hnj2288" w:date="2016-05-16T08:49:00Z">
        <w:del w:id="5954" w:author="Administrator" w:date="2018-02-16T22:39:00Z">
          <w:r w:rsidR="000840FE" w:rsidDel="00AA7C6E">
            <w:rPr>
              <w:rFonts w:ascii="Times New Roman" w:hAnsi="Times New Roman" w:hint="eastAsia"/>
              <w:szCs w:val="21"/>
            </w:rPr>
            <w:delText>所</w:delText>
          </w:r>
        </w:del>
      </w:ins>
      <w:ins w:id="5955" w:author="Administrator" w:date="2018-02-16T22:39:00Z">
        <w:r w:rsidR="00AA7C6E">
          <w:rPr>
            <w:rFonts w:ascii="Times New Roman" w:hAnsi="Times New Roman" w:hint="eastAsia"/>
            <w:szCs w:val="21"/>
          </w:rPr>
          <w:t xml:space="preserve">X </w:t>
        </w:r>
      </w:ins>
      <w:ins w:id="5956" w:author="hnj2288" w:date="2016-05-16T08:49:00Z">
        <w:del w:id="5957" w:author="Administrator" w:date="2018-02-16T22:39:00Z">
          <w:r w:rsidR="000840FE" w:rsidDel="00AA7C6E">
            <w:rPr>
              <w:rFonts w:ascii="Times New Roman" w:hAnsi="Times New Roman" w:hint="eastAsia"/>
              <w:szCs w:val="21"/>
            </w:rPr>
            <w:delText>示</w:delText>
          </w:r>
        </w:del>
      </w:ins>
      <w:ins w:id="5958" w:author="Administrator" w:date="2018-02-16T22:39:00Z">
        <w:r w:rsidR="00AA7C6E">
          <w:rPr>
            <w:rFonts w:ascii="Times New Roman" w:hAnsi="Times New Roman" w:hint="eastAsia"/>
            <w:szCs w:val="21"/>
          </w:rPr>
          <w:t xml:space="preserve">X </w:t>
        </w:r>
      </w:ins>
      <w:del w:id="5959" w:author="Administrator" w:date="2018-02-16T22:39:00Z">
        <w:r w:rsidDel="00AA7C6E">
          <w:rPr>
            <w:rFonts w:ascii="Times New Roman" w:hAnsi="Times New Roman" w:hint="eastAsia"/>
            <w:szCs w:val="21"/>
          </w:rPr>
          <w:delText>。</w:delText>
        </w:r>
      </w:del>
      <w:ins w:id="5960" w:author="Administrator" w:date="2018-02-16T22:39:00Z">
        <w:r w:rsidR="00AA7C6E">
          <w:rPr>
            <w:rFonts w:ascii="Times New Roman" w:hAnsi="Times New Roman" w:hint="eastAsia"/>
            <w:szCs w:val="21"/>
          </w:rPr>
          <w:t xml:space="preserve">X </w:t>
        </w:r>
      </w:ins>
      <w:del w:id="5961" w:author="Administrator" w:date="2018-02-16T22:39:00Z">
        <w:r w:rsidR="00BA5F82" w:rsidDel="00AA7C6E">
          <w:rPr>
            <w:rFonts w:ascii="Times New Roman" w:hAnsi="Times New Roman" w:hint="eastAsia"/>
            <w:szCs w:val="21"/>
          </w:rPr>
          <w:delText>然</w:delText>
        </w:r>
      </w:del>
      <w:ins w:id="5962" w:author="Administrator" w:date="2018-02-16T22:39:00Z">
        <w:r w:rsidR="00AA7C6E">
          <w:rPr>
            <w:rFonts w:ascii="Times New Roman" w:hAnsi="Times New Roman" w:hint="eastAsia"/>
            <w:szCs w:val="21"/>
          </w:rPr>
          <w:t xml:space="preserve">X </w:t>
        </w:r>
      </w:ins>
      <w:del w:id="5963" w:author="Administrator" w:date="2018-02-16T22:39:00Z">
        <w:r w:rsidR="00BA5F82" w:rsidDel="00AA7C6E">
          <w:rPr>
            <w:rFonts w:ascii="Times New Roman" w:hAnsi="Times New Roman" w:hint="eastAsia"/>
            <w:szCs w:val="21"/>
          </w:rPr>
          <w:delText>后</w:delText>
        </w:r>
      </w:del>
      <w:ins w:id="5964" w:author="Administrator" w:date="2018-02-16T22:39:00Z">
        <w:r w:rsidR="00AA7C6E">
          <w:rPr>
            <w:rFonts w:ascii="Times New Roman" w:hAnsi="Times New Roman" w:hint="eastAsia"/>
            <w:szCs w:val="21"/>
          </w:rPr>
          <w:t xml:space="preserve">X </w:t>
        </w:r>
      </w:ins>
      <w:del w:id="5965" w:author="Administrator" w:date="2018-02-16T22:39:00Z">
        <w:r w:rsidR="00BA5F82" w:rsidDel="00AA7C6E">
          <w:rPr>
            <w:rFonts w:ascii="Times New Roman" w:hAnsi="Times New Roman" w:hint="eastAsia"/>
            <w:szCs w:val="21"/>
          </w:rPr>
          <w:delText>对</w:delText>
        </w:r>
      </w:del>
      <w:ins w:id="5966" w:author="Administrator" w:date="2018-02-16T22:39:00Z">
        <w:r w:rsidR="00AA7C6E">
          <w:rPr>
            <w:rFonts w:ascii="Times New Roman" w:hAnsi="Times New Roman" w:hint="eastAsia"/>
            <w:szCs w:val="21"/>
          </w:rPr>
          <w:t xml:space="preserve">X </w:t>
        </w:r>
      </w:ins>
      <w:del w:id="5967" w:author="Administrator" w:date="2018-02-16T22:39:00Z">
        <w:r w:rsidR="00BA5F82" w:rsidDel="00AA7C6E">
          <w:rPr>
            <w:rFonts w:ascii="Times New Roman" w:hAnsi="Times New Roman" w:hint="eastAsia"/>
            <w:szCs w:val="21"/>
          </w:rPr>
          <w:delText>该</w:delText>
        </w:r>
      </w:del>
      <w:ins w:id="5968" w:author="Administrator" w:date="2018-02-16T22:39:00Z">
        <w:r w:rsidR="00AA7C6E">
          <w:rPr>
            <w:rFonts w:ascii="Times New Roman" w:hAnsi="Times New Roman" w:hint="eastAsia"/>
            <w:szCs w:val="21"/>
          </w:rPr>
          <w:t xml:space="preserve">X </w:t>
        </w:r>
      </w:ins>
      <w:del w:id="5969" w:author="Administrator" w:date="2018-02-16T22:39:00Z">
        <w:r w:rsidR="00BA5F82" w:rsidDel="00AA7C6E">
          <w:rPr>
            <w:rFonts w:ascii="Times New Roman" w:hAnsi="Times New Roman" w:hint="eastAsia"/>
            <w:szCs w:val="21"/>
          </w:rPr>
          <w:delText>原</w:delText>
        </w:r>
      </w:del>
      <w:ins w:id="5970" w:author="Administrator" w:date="2018-02-16T22:39:00Z">
        <w:r w:rsidR="00AA7C6E">
          <w:rPr>
            <w:rFonts w:ascii="Times New Roman" w:hAnsi="Times New Roman" w:hint="eastAsia"/>
            <w:szCs w:val="21"/>
          </w:rPr>
          <w:t xml:space="preserve">X </w:t>
        </w:r>
      </w:ins>
      <w:del w:id="5971" w:author="Administrator" w:date="2018-02-16T22:39:00Z">
        <w:r w:rsidR="00BA5F82" w:rsidDel="00AA7C6E">
          <w:rPr>
            <w:rFonts w:ascii="Times New Roman" w:hAnsi="Times New Roman" w:hint="eastAsia"/>
            <w:szCs w:val="21"/>
          </w:rPr>
          <w:delText>始</w:delText>
        </w:r>
      </w:del>
      <w:ins w:id="5972" w:author="Administrator" w:date="2018-02-16T22:39:00Z">
        <w:r w:rsidR="00AA7C6E">
          <w:rPr>
            <w:rFonts w:ascii="Times New Roman" w:hAnsi="Times New Roman" w:hint="eastAsia"/>
            <w:szCs w:val="21"/>
          </w:rPr>
          <w:t xml:space="preserve">X </w:t>
        </w:r>
      </w:ins>
      <w:del w:id="5973" w:author="Administrator" w:date="2018-02-16T22:39:00Z">
        <w:r w:rsidR="00BA5F82" w:rsidDel="00AA7C6E">
          <w:rPr>
            <w:rFonts w:ascii="Times New Roman" w:hAnsi="Times New Roman" w:hint="eastAsia"/>
            <w:szCs w:val="21"/>
          </w:rPr>
          <w:delText>信</w:delText>
        </w:r>
      </w:del>
      <w:ins w:id="5974" w:author="Administrator" w:date="2018-02-16T22:39:00Z">
        <w:r w:rsidR="00AA7C6E">
          <w:rPr>
            <w:rFonts w:ascii="Times New Roman" w:hAnsi="Times New Roman" w:hint="eastAsia"/>
            <w:szCs w:val="21"/>
          </w:rPr>
          <w:t xml:space="preserve">X </w:t>
        </w:r>
      </w:ins>
      <w:del w:id="5975" w:author="Administrator" w:date="2018-02-16T22:39:00Z">
        <w:r w:rsidR="00BA5F82" w:rsidDel="00AA7C6E">
          <w:rPr>
            <w:rFonts w:ascii="Times New Roman" w:hAnsi="Times New Roman" w:hint="eastAsia"/>
            <w:szCs w:val="21"/>
          </w:rPr>
          <w:delText>号</w:delText>
        </w:r>
      </w:del>
      <w:ins w:id="5976" w:author="Administrator" w:date="2018-02-16T22:39:00Z">
        <w:r w:rsidR="00AA7C6E">
          <w:rPr>
            <w:rFonts w:ascii="Times New Roman" w:hAnsi="Times New Roman" w:hint="eastAsia"/>
            <w:szCs w:val="21"/>
          </w:rPr>
          <w:t xml:space="preserve">X </w:t>
        </w:r>
      </w:ins>
      <w:del w:id="5977" w:author="Administrator" w:date="2018-02-16T22:39:00Z">
        <w:r w:rsidR="00BA5F82" w:rsidDel="00AA7C6E">
          <w:rPr>
            <w:rFonts w:ascii="Times New Roman" w:hAnsi="Times New Roman" w:hint="eastAsia"/>
            <w:szCs w:val="21"/>
          </w:rPr>
          <w:delText>进</w:delText>
        </w:r>
      </w:del>
      <w:ins w:id="5978" w:author="Administrator" w:date="2018-02-16T22:39:00Z">
        <w:r w:rsidR="00AA7C6E">
          <w:rPr>
            <w:rFonts w:ascii="Times New Roman" w:hAnsi="Times New Roman" w:hint="eastAsia"/>
            <w:szCs w:val="21"/>
          </w:rPr>
          <w:t xml:space="preserve">X </w:t>
        </w:r>
      </w:ins>
      <w:del w:id="5979" w:author="Administrator" w:date="2018-02-16T22:39:00Z">
        <w:r w:rsidR="00BA5F82" w:rsidDel="00AA7C6E">
          <w:rPr>
            <w:rFonts w:ascii="Times New Roman" w:hAnsi="Times New Roman" w:hint="eastAsia"/>
            <w:szCs w:val="21"/>
          </w:rPr>
          <w:delText>行</w:delText>
        </w:r>
      </w:del>
      <w:ins w:id="5980" w:author="Administrator" w:date="2018-02-16T22:39:00Z">
        <w:r w:rsidR="00AA7C6E">
          <w:rPr>
            <w:rFonts w:ascii="Times New Roman" w:hAnsi="Times New Roman" w:hint="eastAsia"/>
            <w:szCs w:val="21"/>
          </w:rPr>
          <w:t xml:space="preserve">X </w:t>
        </w:r>
      </w:ins>
      <w:del w:id="5981" w:author="Administrator" w:date="2018-02-16T22:39:00Z">
        <w:r w:rsidR="00BA5F82" w:rsidDel="00AA7C6E">
          <w:rPr>
            <w:rFonts w:ascii="Times New Roman" w:hAnsi="Times New Roman" w:hint="eastAsia"/>
            <w:szCs w:val="21"/>
          </w:rPr>
          <w:delText>低</w:delText>
        </w:r>
      </w:del>
      <w:ins w:id="5982" w:author="Administrator" w:date="2018-02-16T22:39:00Z">
        <w:r w:rsidR="00AA7C6E">
          <w:rPr>
            <w:rFonts w:ascii="Times New Roman" w:hAnsi="Times New Roman" w:hint="eastAsia"/>
            <w:szCs w:val="21"/>
          </w:rPr>
          <w:t xml:space="preserve">X </w:t>
        </w:r>
      </w:ins>
      <w:del w:id="5983" w:author="Administrator" w:date="2018-02-16T22:39:00Z">
        <w:r w:rsidR="00BA5F82" w:rsidDel="00AA7C6E">
          <w:rPr>
            <w:rFonts w:ascii="Times New Roman" w:hAnsi="Times New Roman" w:hint="eastAsia"/>
            <w:szCs w:val="21"/>
          </w:rPr>
          <w:delText>通</w:delText>
        </w:r>
      </w:del>
      <w:ins w:id="5984" w:author="Administrator" w:date="2018-02-16T22:39:00Z">
        <w:r w:rsidR="00AA7C6E">
          <w:rPr>
            <w:rFonts w:ascii="Times New Roman" w:hAnsi="Times New Roman" w:hint="eastAsia"/>
            <w:szCs w:val="21"/>
          </w:rPr>
          <w:t xml:space="preserve">X </w:t>
        </w:r>
      </w:ins>
      <w:del w:id="5985" w:author="Administrator" w:date="2018-02-16T22:39:00Z">
        <w:r w:rsidR="00BA5F82" w:rsidDel="00AA7C6E">
          <w:rPr>
            <w:rFonts w:ascii="Times New Roman" w:hAnsi="Times New Roman" w:hint="eastAsia"/>
            <w:szCs w:val="21"/>
          </w:rPr>
          <w:delText>滤</w:delText>
        </w:r>
      </w:del>
      <w:ins w:id="5986" w:author="Administrator" w:date="2018-02-16T22:39:00Z">
        <w:r w:rsidR="00AA7C6E">
          <w:rPr>
            <w:rFonts w:ascii="Times New Roman" w:hAnsi="Times New Roman" w:hint="eastAsia"/>
            <w:szCs w:val="21"/>
          </w:rPr>
          <w:t xml:space="preserve">X </w:t>
        </w:r>
      </w:ins>
      <w:del w:id="5987" w:author="Administrator" w:date="2018-02-16T22:39:00Z">
        <w:r w:rsidR="00BA5F82" w:rsidDel="00AA7C6E">
          <w:rPr>
            <w:rFonts w:ascii="Times New Roman" w:hAnsi="Times New Roman" w:hint="eastAsia"/>
            <w:szCs w:val="21"/>
          </w:rPr>
          <w:delText>波</w:delText>
        </w:r>
      </w:del>
      <w:ins w:id="5988" w:author="Administrator" w:date="2018-02-16T22:39:00Z">
        <w:r w:rsidR="00AA7C6E">
          <w:rPr>
            <w:rFonts w:ascii="Times New Roman" w:hAnsi="Times New Roman" w:hint="eastAsia"/>
            <w:szCs w:val="21"/>
          </w:rPr>
          <w:t xml:space="preserve">X </w:t>
        </w:r>
      </w:ins>
      <w:del w:id="5989" w:author="Administrator" w:date="2018-02-16T22:39:00Z">
        <w:r w:rsidR="00BA5F82" w:rsidDel="00AA7C6E">
          <w:rPr>
            <w:rFonts w:ascii="Times New Roman" w:hAnsi="Times New Roman" w:hint="eastAsia"/>
            <w:szCs w:val="21"/>
          </w:rPr>
          <w:delText>和</w:delText>
        </w:r>
      </w:del>
      <w:ins w:id="5990" w:author="Administrator" w:date="2018-02-16T22:39:00Z">
        <w:r w:rsidR="00AA7C6E">
          <w:rPr>
            <w:rFonts w:ascii="Times New Roman" w:hAnsi="Times New Roman" w:hint="eastAsia"/>
            <w:szCs w:val="21"/>
          </w:rPr>
          <w:t xml:space="preserve">X </w:t>
        </w:r>
      </w:ins>
      <w:del w:id="5991" w:author="Administrator" w:date="2018-02-16T22:39:00Z">
        <w:r w:rsidR="00BA5F82" w:rsidDel="00AA7C6E">
          <w:rPr>
            <w:rFonts w:ascii="Times New Roman" w:hAnsi="Times New Roman" w:hint="eastAsia"/>
            <w:szCs w:val="21"/>
          </w:rPr>
          <w:delText>小</w:delText>
        </w:r>
      </w:del>
      <w:ins w:id="5992" w:author="Administrator" w:date="2018-02-16T22:39:00Z">
        <w:r w:rsidR="00AA7C6E">
          <w:rPr>
            <w:rFonts w:ascii="Times New Roman" w:hAnsi="Times New Roman" w:hint="eastAsia"/>
            <w:szCs w:val="21"/>
          </w:rPr>
          <w:t xml:space="preserve">X </w:t>
        </w:r>
      </w:ins>
      <w:del w:id="5993" w:author="Administrator" w:date="2018-02-16T22:39:00Z">
        <w:r w:rsidR="00BA5F82" w:rsidDel="00AA7C6E">
          <w:rPr>
            <w:rFonts w:ascii="Times New Roman" w:hAnsi="Times New Roman" w:hint="eastAsia"/>
            <w:szCs w:val="21"/>
          </w:rPr>
          <w:delText>波</w:delText>
        </w:r>
      </w:del>
      <w:ins w:id="5994" w:author="Administrator" w:date="2018-02-16T22:39:00Z">
        <w:r w:rsidR="00AA7C6E">
          <w:rPr>
            <w:rFonts w:ascii="Times New Roman" w:hAnsi="Times New Roman" w:hint="eastAsia"/>
            <w:szCs w:val="21"/>
          </w:rPr>
          <w:t xml:space="preserve">X </w:t>
        </w:r>
      </w:ins>
      <w:del w:id="5995" w:author="Administrator" w:date="2018-02-16T22:39:00Z">
        <w:r w:rsidR="00BA5F82" w:rsidDel="00AA7C6E">
          <w:rPr>
            <w:rFonts w:ascii="Times New Roman" w:hAnsi="Times New Roman" w:hint="eastAsia"/>
            <w:szCs w:val="21"/>
          </w:rPr>
          <w:delText>变</w:delText>
        </w:r>
      </w:del>
      <w:ins w:id="5996" w:author="Administrator" w:date="2018-02-16T22:39:00Z">
        <w:r w:rsidR="00AA7C6E">
          <w:rPr>
            <w:rFonts w:ascii="Times New Roman" w:hAnsi="Times New Roman" w:hint="eastAsia"/>
            <w:szCs w:val="21"/>
          </w:rPr>
          <w:t xml:space="preserve">X </w:t>
        </w:r>
      </w:ins>
      <w:del w:id="5997" w:author="Administrator" w:date="2018-02-16T22:39:00Z">
        <w:r w:rsidR="00BA5F82" w:rsidDel="00AA7C6E">
          <w:rPr>
            <w:rFonts w:ascii="Times New Roman" w:hAnsi="Times New Roman" w:hint="eastAsia"/>
            <w:szCs w:val="21"/>
          </w:rPr>
          <w:delText>换</w:delText>
        </w:r>
      </w:del>
      <w:ins w:id="5998" w:author="Administrator" w:date="2018-02-16T22:39:00Z">
        <w:r w:rsidR="00AA7C6E">
          <w:rPr>
            <w:rFonts w:ascii="Times New Roman" w:hAnsi="Times New Roman" w:hint="eastAsia"/>
            <w:szCs w:val="21"/>
          </w:rPr>
          <w:t xml:space="preserve">X </w:t>
        </w:r>
      </w:ins>
      <w:del w:id="5999" w:author="Administrator" w:date="2018-02-16T22:39:00Z">
        <w:r w:rsidDel="00AA7C6E">
          <w:rPr>
            <w:rFonts w:ascii="Times New Roman" w:hAnsi="Times New Roman" w:hint="eastAsia"/>
            <w:szCs w:val="21"/>
          </w:rPr>
          <w:delText>，</w:delText>
        </w:r>
      </w:del>
      <w:ins w:id="6000" w:author="Administrator" w:date="2018-02-16T22:39:00Z">
        <w:r w:rsidR="00AA7C6E">
          <w:rPr>
            <w:rFonts w:ascii="Times New Roman" w:hAnsi="Times New Roman" w:hint="eastAsia"/>
            <w:szCs w:val="21"/>
          </w:rPr>
          <w:t xml:space="preserve">X </w:t>
        </w:r>
      </w:ins>
      <w:ins w:id="6001" w:author="hnj2288" w:date="2016-05-16T08:50:00Z">
        <w:del w:id="6002" w:author="Administrator" w:date="2018-02-16T22:39:00Z">
          <w:r w:rsidR="00181407" w:rsidRPr="00181407" w:rsidDel="00AA7C6E">
            <w:rPr>
              <w:rFonts w:ascii="Times New Roman" w:hAnsi="Times New Roman" w:hint="eastAsia"/>
              <w:szCs w:val="21"/>
              <w:rPrChange w:id="6003" w:author="hnj2288" w:date="2016-05-16T08:50:00Z">
                <w:rPr>
                  <w:rFonts w:ascii="黑体" w:eastAsia="黑体" w:hAnsi="黑体" w:hint="eastAsia"/>
                  <w:sz w:val="15"/>
                  <w:szCs w:val="15"/>
                </w:rPr>
              </w:rPrChange>
            </w:rPr>
            <w:delText>处</w:delText>
          </w:r>
        </w:del>
      </w:ins>
      <w:ins w:id="6004" w:author="Administrator" w:date="2018-02-16T22:39:00Z">
        <w:r w:rsidR="00AA7C6E">
          <w:rPr>
            <w:rFonts w:ascii="Times New Roman" w:hAnsi="Times New Roman" w:hint="eastAsia"/>
            <w:szCs w:val="21"/>
          </w:rPr>
          <w:t xml:space="preserve">X </w:t>
        </w:r>
      </w:ins>
      <w:ins w:id="6005" w:author="hnj2288" w:date="2016-05-16T08:50:00Z">
        <w:del w:id="6006" w:author="Administrator" w:date="2018-02-16T22:39:00Z">
          <w:r w:rsidR="00181407" w:rsidRPr="00181407" w:rsidDel="00AA7C6E">
            <w:rPr>
              <w:rFonts w:ascii="Times New Roman" w:hAnsi="Times New Roman" w:hint="eastAsia"/>
              <w:szCs w:val="21"/>
              <w:rPrChange w:id="6007" w:author="hnj2288" w:date="2016-05-16T08:50:00Z">
                <w:rPr>
                  <w:rFonts w:ascii="黑体" w:eastAsia="黑体" w:hAnsi="黑体" w:hint="eastAsia"/>
                  <w:sz w:val="15"/>
                  <w:szCs w:val="15"/>
                </w:rPr>
              </w:rPrChange>
            </w:rPr>
            <w:delText>理</w:delText>
          </w:r>
        </w:del>
      </w:ins>
      <w:ins w:id="6008" w:author="Administrator" w:date="2018-02-16T22:39:00Z">
        <w:r w:rsidR="00AA7C6E">
          <w:rPr>
            <w:rFonts w:ascii="Times New Roman" w:hAnsi="Times New Roman" w:hint="eastAsia"/>
            <w:szCs w:val="21"/>
          </w:rPr>
          <w:t xml:space="preserve">X </w:t>
        </w:r>
      </w:ins>
      <w:ins w:id="6009" w:author="hnj2288" w:date="2016-05-16T08:50:00Z">
        <w:del w:id="6010" w:author="Administrator" w:date="2018-02-16T22:39:00Z">
          <w:r w:rsidR="00181407" w:rsidRPr="00181407" w:rsidDel="00AA7C6E">
            <w:rPr>
              <w:rFonts w:ascii="Times New Roman" w:hAnsi="Times New Roman" w:hint="eastAsia"/>
              <w:szCs w:val="21"/>
              <w:rPrChange w:id="6011" w:author="hnj2288" w:date="2016-05-16T08:50:00Z">
                <w:rPr>
                  <w:rFonts w:ascii="黑体" w:eastAsia="黑体" w:hAnsi="黑体" w:hint="eastAsia"/>
                  <w:sz w:val="15"/>
                  <w:szCs w:val="15"/>
                </w:rPr>
              </w:rPrChange>
            </w:rPr>
            <w:delText>后</w:delText>
          </w:r>
        </w:del>
      </w:ins>
      <w:ins w:id="6012" w:author="Administrator" w:date="2018-02-16T22:39:00Z">
        <w:r w:rsidR="00AA7C6E">
          <w:rPr>
            <w:rFonts w:ascii="Times New Roman" w:hAnsi="Times New Roman" w:hint="eastAsia"/>
            <w:szCs w:val="21"/>
          </w:rPr>
          <w:t xml:space="preserve">X </w:t>
        </w:r>
      </w:ins>
      <w:ins w:id="6013" w:author="hnj2288" w:date="2016-05-16T08:50:00Z">
        <w:del w:id="6014" w:author="Administrator" w:date="2018-02-16T22:39:00Z">
          <w:r w:rsidR="00181407" w:rsidRPr="00181407" w:rsidDel="00AA7C6E">
            <w:rPr>
              <w:rFonts w:ascii="Times New Roman" w:hAnsi="Times New Roman" w:hint="eastAsia"/>
              <w:szCs w:val="21"/>
              <w:rPrChange w:id="6015" w:author="hnj2288" w:date="2016-05-16T08:50:00Z">
                <w:rPr>
                  <w:rFonts w:ascii="黑体" w:eastAsia="黑体" w:hAnsi="黑体" w:hint="eastAsia"/>
                  <w:sz w:val="15"/>
                  <w:szCs w:val="15"/>
                </w:rPr>
              </w:rPrChange>
            </w:rPr>
            <w:delText>脉</w:delText>
          </w:r>
        </w:del>
      </w:ins>
      <w:ins w:id="6016" w:author="Administrator" w:date="2018-02-16T22:39:00Z">
        <w:r w:rsidR="00AA7C6E">
          <w:rPr>
            <w:rFonts w:ascii="Times New Roman" w:hAnsi="Times New Roman" w:hint="eastAsia"/>
            <w:szCs w:val="21"/>
          </w:rPr>
          <w:t xml:space="preserve">X </w:t>
        </w:r>
      </w:ins>
      <w:ins w:id="6017" w:author="hnj2288" w:date="2016-05-16T08:50:00Z">
        <w:del w:id="6018" w:author="Administrator" w:date="2018-02-16T22:39:00Z">
          <w:r w:rsidR="00181407" w:rsidRPr="00181407" w:rsidDel="00AA7C6E">
            <w:rPr>
              <w:rFonts w:ascii="Times New Roman" w:hAnsi="Times New Roman" w:hint="eastAsia"/>
              <w:szCs w:val="21"/>
              <w:rPrChange w:id="6019" w:author="hnj2288" w:date="2016-05-16T08:50:00Z">
                <w:rPr>
                  <w:rFonts w:ascii="黑体" w:eastAsia="黑体" w:hAnsi="黑体" w:hint="eastAsia"/>
                  <w:sz w:val="15"/>
                  <w:szCs w:val="15"/>
                </w:rPr>
              </w:rPrChange>
            </w:rPr>
            <w:delText>搏</w:delText>
          </w:r>
        </w:del>
      </w:ins>
      <w:ins w:id="6020" w:author="Administrator" w:date="2018-02-16T22:39:00Z">
        <w:r w:rsidR="00AA7C6E">
          <w:rPr>
            <w:rFonts w:ascii="Times New Roman" w:hAnsi="Times New Roman" w:hint="eastAsia"/>
            <w:szCs w:val="21"/>
          </w:rPr>
          <w:t xml:space="preserve">X </w:t>
        </w:r>
      </w:ins>
      <w:ins w:id="6021" w:author="hnj2288" w:date="2016-05-16T08:50:00Z">
        <w:del w:id="6022" w:author="Administrator" w:date="2018-02-16T22:39:00Z">
          <w:r w:rsidR="00181407" w:rsidRPr="00181407" w:rsidDel="00AA7C6E">
            <w:rPr>
              <w:rFonts w:ascii="Times New Roman" w:hAnsi="Times New Roman" w:hint="eastAsia"/>
              <w:szCs w:val="21"/>
              <w:rPrChange w:id="6023" w:author="hnj2288" w:date="2016-05-16T08:50:00Z">
                <w:rPr>
                  <w:rFonts w:ascii="黑体" w:eastAsia="黑体" w:hAnsi="黑体" w:hint="eastAsia"/>
                  <w:sz w:val="15"/>
                  <w:szCs w:val="15"/>
                </w:rPr>
              </w:rPrChange>
            </w:rPr>
            <w:delText>波</w:delText>
          </w:r>
        </w:del>
      </w:ins>
      <w:ins w:id="6024" w:author="Administrator" w:date="2018-02-16T22:39:00Z">
        <w:r w:rsidR="00AA7C6E">
          <w:rPr>
            <w:rFonts w:ascii="Times New Roman" w:hAnsi="Times New Roman" w:hint="eastAsia"/>
            <w:szCs w:val="21"/>
          </w:rPr>
          <w:t xml:space="preserve">X </w:t>
        </w:r>
      </w:ins>
      <w:ins w:id="6025" w:author="hnj2288" w:date="2016-05-16T08:50:00Z">
        <w:del w:id="6026" w:author="Administrator" w:date="2018-02-16T22:39:00Z">
          <w:r w:rsidR="00181407" w:rsidRPr="00181407" w:rsidDel="00AA7C6E">
            <w:rPr>
              <w:rFonts w:ascii="Times New Roman" w:hAnsi="Times New Roman" w:hint="eastAsia"/>
              <w:szCs w:val="21"/>
              <w:rPrChange w:id="6027" w:author="hnj2288" w:date="2016-05-16T08:50:00Z">
                <w:rPr>
                  <w:rFonts w:ascii="黑体" w:eastAsia="黑体" w:hAnsi="黑体" w:hint="eastAsia"/>
                  <w:sz w:val="15"/>
                  <w:szCs w:val="15"/>
                </w:rPr>
              </w:rPrChange>
            </w:rPr>
            <w:delText>形</w:delText>
          </w:r>
        </w:del>
      </w:ins>
      <w:ins w:id="6028" w:author="Administrator" w:date="2018-02-16T22:39:00Z">
        <w:r w:rsidR="00AA7C6E">
          <w:rPr>
            <w:rFonts w:ascii="Times New Roman" w:hAnsi="Times New Roman" w:hint="eastAsia"/>
            <w:szCs w:val="21"/>
          </w:rPr>
          <w:t xml:space="preserve">X </w:t>
        </w:r>
      </w:ins>
      <w:del w:id="6029" w:author="hnj2288" w:date="2016-05-16T08:50:00Z">
        <w:r w:rsidR="00BA5F82" w:rsidDel="000840FE">
          <w:rPr>
            <w:rFonts w:ascii="Times New Roman" w:hAnsi="Times New Roman" w:hint="eastAsia"/>
            <w:szCs w:val="21"/>
          </w:rPr>
          <w:delText>得到</w:delText>
        </w:r>
        <w:r w:rsidDel="000840FE">
          <w:rPr>
            <w:rFonts w:ascii="Times New Roman" w:hAnsi="Times New Roman" w:hint="eastAsia"/>
            <w:szCs w:val="21"/>
          </w:rPr>
          <w:delText>结果</w:delText>
        </w:r>
      </w:del>
      <w:r w:rsidR="00BA5F82">
        <w:rPr>
          <w:rFonts w:ascii="Times New Roman" w:hAnsi="Times New Roman" w:hint="eastAsia"/>
          <w:szCs w:val="21"/>
        </w:rPr>
        <w:t>如</w:t>
      </w:r>
      <w:r>
        <w:rPr>
          <w:rFonts w:ascii="Times New Roman" w:hAnsi="Times New Roman" w:hint="eastAsia"/>
          <w:szCs w:val="21"/>
        </w:rPr>
        <w:t>图</w:t>
      </w:r>
      <w:r w:rsidR="00204C73">
        <w:rPr>
          <w:rFonts w:ascii="Times New Roman" w:hAnsi="Times New Roman" w:hint="eastAsia"/>
          <w:szCs w:val="21"/>
        </w:rPr>
        <w:t>6</w:t>
      </w:r>
      <w:r>
        <w:rPr>
          <w:rFonts w:ascii="Times New Roman" w:hAnsi="Times New Roman" w:hint="eastAsia"/>
          <w:szCs w:val="21"/>
        </w:rPr>
        <w:t>所示。</w:t>
      </w:r>
      <w:commentRangeEnd w:id="5588"/>
      <w:r w:rsidR="00440A33">
        <w:rPr>
          <w:rStyle w:val="ab"/>
        </w:rPr>
        <w:commentReference w:id="5588"/>
      </w:r>
    </w:p>
    <w:commentRangeStart w:id="6030"/>
    <w:p w:rsidR="00F574F3" w:rsidRDefault="00686E4C" w:rsidP="00F574F3">
      <w:pPr>
        <w:ind w:firstLine="420"/>
        <w:jc w:val="center"/>
        <w:rPr>
          <w:rFonts w:ascii="Times New Roman" w:hAnsi="Times New Roman"/>
          <w:szCs w:val="21"/>
        </w:rPr>
      </w:pPr>
      <w:r>
        <w:object w:dxaOrig="3013" w:dyaOrig="2388">
          <v:shape id="_x0000_i1028" type="#_x0000_t75" style="width:150.7pt;height:119.7pt" o:ole="">
            <v:imagedata r:id="rId23" o:title=""/>
          </v:shape>
          <o:OLEObject Type="Embed" ProgID="Visio.Drawing.15" ShapeID="_x0000_i1028" DrawAspect="Content" ObjectID="_1580326129" r:id="rId24"/>
        </w:object>
      </w:r>
      <w:commentRangeEnd w:id="6030"/>
      <w:r w:rsidR="00440A33">
        <w:rPr>
          <w:rStyle w:val="ab"/>
        </w:rPr>
        <w:commentReference w:id="6030"/>
      </w:r>
    </w:p>
    <w:p w:rsidR="00F574F3" w:rsidRPr="00042515" w:rsidRDefault="00D031DF" w:rsidP="00F574F3">
      <w:pPr>
        <w:jc w:val="center"/>
        <w:rPr>
          <w:rFonts w:ascii="黑体" w:eastAsia="黑体" w:hAnsi="黑体"/>
          <w:sz w:val="15"/>
          <w:szCs w:val="15"/>
        </w:rPr>
      </w:pPr>
      <w:r>
        <w:rPr>
          <w:rFonts w:ascii="黑体" w:eastAsia="黑体" w:hAnsi="黑体" w:hint="eastAsia"/>
          <w:sz w:val="15"/>
          <w:szCs w:val="15"/>
        </w:rPr>
        <w:t xml:space="preserve">      </w:t>
      </w:r>
      <w:commentRangeStart w:id="6031"/>
      <w:r>
        <w:rPr>
          <w:rFonts w:ascii="黑体" w:eastAsia="黑体" w:hAnsi="黑体" w:hint="eastAsia"/>
          <w:sz w:val="15"/>
          <w:szCs w:val="15"/>
        </w:rPr>
        <w:t xml:space="preserve"> </w:t>
      </w:r>
      <w:r w:rsidR="00F574F3" w:rsidRPr="00042515">
        <w:rPr>
          <w:rFonts w:ascii="黑体" w:eastAsia="黑体" w:hAnsi="黑体" w:hint="eastAsia"/>
          <w:sz w:val="15"/>
          <w:szCs w:val="15"/>
        </w:rPr>
        <w:t>图</w:t>
      </w:r>
      <w:r w:rsidR="00204C73">
        <w:rPr>
          <w:rFonts w:ascii="黑体" w:eastAsia="黑体" w:hAnsi="黑体" w:hint="eastAsia"/>
          <w:sz w:val="15"/>
          <w:szCs w:val="15"/>
        </w:rPr>
        <w:t>5</w:t>
      </w:r>
      <w:commentRangeEnd w:id="6031"/>
      <w:r w:rsidR="00440A33">
        <w:rPr>
          <w:rStyle w:val="ab"/>
        </w:rPr>
        <w:commentReference w:id="6031"/>
      </w:r>
      <w:r w:rsidR="00F574F3" w:rsidRPr="00042515">
        <w:rPr>
          <w:rFonts w:ascii="黑体" w:eastAsia="黑体" w:hAnsi="黑体"/>
          <w:sz w:val="15"/>
          <w:szCs w:val="15"/>
        </w:rPr>
        <w:t xml:space="preserve"> </w:t>
      </w:r>
      <w:commentRangeStart w:id="6032"/>
      <w:r w:rsidR="00F574F3" w:rsidRPr="00042515">
        <w:rPr>
          <w:rFonts w:ascii="黑体" w:eastAsia="黑体" w:hAnsi="黑体" w:hint="eastAsia"/>
          <w:sz w:val="15"/>
          <w:szCs w:val="15"/>
        </w:rPr>
        <w:t>加噪</w:t>
      </w:r>
      <w:del w:id="6033" w:author="Administrator" w:date="2018-02-16T22:39:00Z">
        <w:r w:rsidR="00F574F3" w:rsidRPr="00042515" w:rsidDel="00AA7C6E">
          <w:rPr>
            <w:rFonts w:ascii="黑体" w:eastAsia="黑体" w:hAnsi="黑体" w:hint="eastAsia"/>
            <w:sz w:val="15"/>
            <w:szCs w:val="15"/>
          </w:rPr>
          <w:delText>后</w:delText>
        </w:r>
      </w:del>
      <w:ins w:id="6034" w:author="Administrator" w:date="2018-02-16T22:39:00Z">
        <w:r w:rsidR="00AA7C6E">
          <w:rPr>
            <w:rFonts w:ascii="黑体" w:eastAsia="黑体" w:hAnsi="黑体" w:hint="eastAsia"/>
            <w:sz w:val="15"/>
            <w:szCs w:val="15"/>
          </w:rPr>
          <w:t xml:space="preserve">X </w:t>
        </w:r>
      </w:ins>
      <w:del w:id="6035" w:author="Administrator" w:date="2018-02-16T22:39:00Z">
        <w:r w:rsidR="00F574F3" w:rsidRPr="00042515" w:rsidDel="00AA7C6E">
          <w:rPr>
            <w:rFonts w:ascii="黑体" w:eastAsia="黑体" w:hAnsi="黑体" w:hint="eastAsia"/>
            <w:sz w:val="15"/>
            <w:szCs w:val="15"/>
          </w:rPr>
          <w:delText>脉</w:delText>
        </w:r>
      </w:del>
      <w:ins w:id="6036" w:author="Administrator" w:date="2018-02-16T22:39:00Z">
        <w:r w:rsidR="00AA7C6E">
          <w:rPr>
            <w:rFonts w:ascii="黑体" w:eastAsia="黑体" w:hAnsi="黑体" w:hint="eastAsia"/>
            <w:sz w:val="15"/>
            <w:szCs w:val="15"/>
          </w:rPr>
          <w:t xml:space="preserve">X </w:t>
        </w:r>
      </w:ins>
      <w:del w:id="6037" w:author="Administrator" w:date="2018-02-16T22:39:00Z">
        <w:r w:rsidR="00F574F3" w:rsidRPr="00042515" w:rsidDel="00AA7C6E">
          <w:rPr>
            <w:rFonts w:ascii="黑体" w:eastAsia="黑体" w:hAnsi="黑体" w:hint="eastAsia"/>
            <w:sz w:val="15"/>
            <w:szCs w:val="15"/>
          </w:rPr>
          <w:delText>搏</w:delText>
        </w:r>
      </w:del>
      <w:ins w:id="6038" w:author="Administrator" w:date="2018-02-16T22:39:00Z">
        <w:r w:rsidR="00AA7C6E">
          <w:rPr>
            <w:rFonts w:ascii="黑体" w:eastAsia="黑体" w:hAnsi="黑体" w:hint="eastAsia"/>
            <w:sz w:val="15"/>
            <w:szCs w:val="15"/>
          </w:rPr>
          <w:t xml:space="preserve">X </w:t>
        </w:r>
      </w:ins>
      <w:del w:id="6039" w:author="Administrator" w:date="2018-02-16T22:39:00Z">
        <w:r w:rsidR="00F574F3" w:rsidRPr="00042515" w:rsidDel="00AA7C6E">
          <w:rPr>
            <w:rFonts w:ascii="黑体" w:eastAsia="黑体" w:hAnsi="黑体" w:hint="eastAsia"/>
            <w:sz w:val="15"/>
            <w:szCs w:val="15"/>
          </w:rPr>
          <w:delText>波</w:delText>
        </w:r>
      </w:del>
      <w:ins w:id="6040" w:author="Administrator" w:date="2018-02-16T22:39:00Z">
        <w:r w:rsidR="00AA7C6E">
          <w:rPr>
            <w:rFonts w:ascii="黑体" w:eastAsia="黑体" w:hAnsi="黑体" w:hint="eastAsia"/>
            <w:sz w:val="15"/>
            <w:szCs w:val="15"/>
          </w:rPr>
          <w:t xml:space="preserve">X </w:t>
        </w:r>
      </w:ins>
      <w:del w:id="6041" w:author="Administrator" w:date="2018-02-16T22:39:00Z">
        <w:r w:rsidR="00F574F3" w:rsidRPr="00042515" w:rsidDel="00AA7C6E">
          <w:rPr>
            <w:rFonts w:ascii="黑体" w:eastAsia="黑体" w:hAnsi="黑体" w:hint="eastAsia"/>
            <w:sz w:val="15"/>
            <w:szCs w:val="15"/>
          </w:rPr>
          <w:delText>形</w:delText>
        </w:r>
      </w:del>
      <w:commentRangeEnd w:id="6032"/>
      <w:ins w:id="6042" w:author="Administrator" w:date="2018-02-16T22:39:00Z">
        <w:r w:rsidR="00AA7C6E">
          <w:rPr>
            <w:rFonts w:ascii="黑体" w:eastAsia="黑体" w:hAnsi="黑体" w:hint="eastAsia"/>
            <w:sz w:val="15"/>
            <w:szCs w:val="15"/>
          </w:rPr>
          <w:t xml:space="preserve">X </w:t>
        </w:r>
      </w:ins>
      <w:r w:rsidR="00440A33">
        <w:rPr>
          <w:rStyle w:val="ab"/>
        </w:rPr>
        <w:commentReference w:id="6032"/>
      </w:r>
    </w:p>
    <w:p w:rsidR="00F574F3" w:rsidRDefault="00D031DF" w:rsidP="00F574F3">
      <w:pPr>
        <w:jc w:val="center"/>
        <w:rPr>
          <w:rFonts w:ascii="Times New Roman" w:hAnsi="Times New Roman"/>
          <w:sz w:val="15"/>
          <w:szCs w:val="15"/>
        </w:rPr>
      </w:pPr>
      <w:r>
        <w:lastRenderedPageBreak/>
        <w:t xml:space="preserve">      </w:t>
      </w:r>
      <w:commentRangeStart w:id="6043"/>
      <w:r w:rsidR="00686E4C">
        <w:object w:dxaOrig="2988" w:dyaOrig="2509">
          <v:shape id="_x0000_i1029" type="#_x0000_t75" style="width:149.85pt;height:124.75pt" o:ole="">
            <v:imagedata r:id="rId25" o:title=""/>
          </v:shape>
          <o:OLEObject Type="Embed" ProgID="Visio.Drawing.15" ShapeID="_x0000_i1029" DrawAspect="Content" ObjectID="_1580326130" r:id="rId26"/>
        </w:object>
      </w:r>
      <w:commentRangeEnd w:id="6043"/>
      <w:r w:rsidR="00440A33">
        <w:rPr>
          <w:rStyle w:val="ab"/>
        </w:rPr>
        <w:commentReference w:id="6043"/>
      </w:r>
    </w:p>
    <w:p w:rsidR="00F574F3" w:rsidRPr="00042515" w:rsidRDefault="00D031DF" w:rsidP="00F574F3">
      <w:pPr>
        <w:jc w:val="center"/>
        <w:rPr>
          <w:rFonts w:ascii="黑体" w:eastAsia="黑体" w:hAnsi="黑体"/>
          <w:sz w:val="15"/>
          <w:szCs w:val="15"/>
        </w:rPr>
      </w:pPr>
      <w:r>
        <w:rPr>
          <w:rFonts w:ascii="黑体" w:eastAsia="黑体" w:hAnsi="黑体"/>
          <w:sz w:val="15"/>
          <w:szCs w:val="15"/>
        </w:rPr>
        <w:t xml:space="preserve">     </w:t>
      </w:r>
      <w:commentRangeStart w:id="6044"/>
      <w:r>
        <w:rPr>
          <w:rFonts w:ascii="黑体" w:eastAsia="黑体" w:hAnsi="黑体"/>
          <w:sz w:val="15"/>
          <w:szCs w:val="15"/>
        </w:rPr>
        <w:t xml:space="preserve"> </w:t>
      </w:r>
      <w:r w:rsidR="00F574F3" w:rsidRPr="00042515">
        <w:rPr>
          <w:rFonts w:ascii="黑体" w:eastAsia="黑体" w:hAnsi="黑体" w:hint="eastAsia"/>
          <w:sz w:val="15"/>
          <w:szCs w:val="15"/>
        </w:rPr>
        <w:t>图</w:t>
      </w:r>
      <w:r w:rsidR="00204C73">
        <w:rPr>
          <w:rFonts w:ascii="黑体" w:eastAsia="黑体" w:hAnsi="黑体" w:hint="eastAsia"/>
          <w:sz w:val="15"/>
          <w:szCs w:val="15"/>
        </w:rPr>
        <w:t>6</w:t>
      </w:r>
      <w:r w:rsidR="00F574F3" w:rsidRPr="00042515">
        <w:rPr>
          <w:rFonts w:ascii="黑体" w:eastAsia="黑体" w:hAnsi="黑体"/>
          <w:sz w:val="15"/>
          <w:szCs w:val="15"/>
        </w:rPr>
        <w:t xml:space="preserve"> </w:t>
      </w:r>
      <w:commentRangeEnd w:id="6044"/>
      <w:r w:rsidR="00440A33">
        <w:rPr>
          <w:rStyle w:val="ab"/>
        </w:rPr>
        <w:commentReference w:id="6044"/>
      </w:r>
      <w:commentRangeStart w:id="6045"/>
      <w:r w:rsidR="00F574F3" w:rsidRPr="00042515">
        <w:rPr>
          <w:rFonts w:ascii="黑体" w:eastAsia="黑体" w:hAnsi="黑体" w:hint="eastAsia"/>
          <w:sz w:val="15"/>
          <w:szCs w:val="15"/>
        </w:rPr>
        <w:t>处理后</w:t>
      </w:r>
      <w:del w:id="6046" w:author="Administrator" w:date="2018-02-16T22:39:00Z">
        <w:r w:rsidR="00F574F3" w:rsidRPr="00042515" w:rsidDel="00AA7C6E">
          <w:rPr>
            <w:rFonts w:ascii="黑体" w:eastAsia="黑体" w:hAnsi="黑体" w:hint="eastAsia"/>
            <w:sz w:val="15"/>
            <w:szCs w:val="15"/>
          </w:rPr>
          <w:delText>脉</w:delText>
        </w:r>
      </w:del>
      <w:ins w:id="6047" w:author="Administrator" w:date="2018-02-16T22:39:00Z">
        <w:r w:rsidR="00AA7C6E">
          <w:rPr>
            <w:rFonts w:ascii="黑体" w:eastAsia="黑体" w:hAnsi="黑体" w:hint="eastAsia"/>
            <w:sz w:val="15"/>
            <w:szCs w:val="15"/>
          </w:rPr>
          <w:t xml:space="preserve">X </w:t>
        </w:r>
      </w:ins>
      <w:del w:id="6048" w:author="Administrator" w:date="2018-02-16T22:39:00Z">
        <w:r w:rsidR="00F574F3" w:rsidRPr="00042515" w:rsidDel="00AA7C6E">
          <w:rPr>
            <w:rFonts w:ascii="黑体" w:eastAsia="黑体" w:hAnsi="黑体" w:hint="eastAsia"/>
            <w:sz w:val="15"/>
            <w:szCs w:val="15"/>
          </w:rPr>
          <w:delText>搏</w:delText>
        </w:r>
      </w:del>
      <w:ins w:id="6049" w:author="Administrator" w:date="2018-02-16T22:39:00Z">
        <w:r w:rsidR="00AA7C6E">
          <w:rPr>
            <w:rFonts w:ascii="黑体" w:eastAsia="黑体" w:hAnsi="黑体" w:hint="eastAsia"/>
            <w:sz w:val="15"/>
            <w:szCs w:val="15"/>
          </w:rPr>
          <w:t xml:space="preserve">X </w:t>
        </w:r>
      </w:ins>
      <w:del w:id="6050" w:author="Administrator" w:date="2018-02-16T22:39:00Z">
        <w:r w:rsidR="00F574F3" w:rsidRPr="00042515" w:rsidDel="00AA7C6E">
          <w:rPr>
            <w:rFonts w:ascii="黑体" w:eastAsia="黑体" w:hAnsi="黑体" w:hint="eastAsia"/>
            <w:sz w:val="15"/>
            <w:szCs w:val="15"/>
          </w:rPr>
          <w:delText>波</w:delText>
        </w:r>
      </w:del>
      <w:ins w:id="6051" w:author="Administrator" w:date="2018-02-16T22:39:00Z">
        <w:r w:rsidR="00AA7C6E">
          <w:rPr>
            <w:rFonts w:ascii="黑体" w:eastAsia="黑体" w:hAnsi="黑体" w:hint="eastAsia"/>
            <w:sz w:val="15"/>
            <w:szCs w:val="15"/>
          </w:rPr>
          <w:t xml:space="preserve">X </w:t>
        </w:r>
      </w:ins>
      <w:del w:id="6052" w:author="Administrator" w:date="2018-02-16T22:39:00Z">
        <w:r w:rsidR="00F574F3" w:rsidRPr="00042515" w:rsidDel="00AA7C6E">
          <w:rPr>
            <w:rFonts w:ascii="黑体" w:eastAsia="黑体" w:hAnsi="黑体" w:hint="eastAsia"/>
            <w:sz w:val="15"/>
            <w:szCs w:val="15"/>
          </w:rPr>
          <w:delText>形</w:delText>
        </w:r>
      </w:del>
      <w:commentRangeEnd w:id="6045"/>
      <w:ins w:id="6053" w:author="Administrator" w:date="2018-02-16T22:39:00Z">
        <w:r w:rsidR="00AA7C6E">
          <w:rPr>
            <w:rFonts w:ascii="黑体" w:eastAsia="黑体" w:hAnsi="黑体" w:hint="eastAsia"/>
            <w:sz w:val="15"/>
            <w:szCs w:val="15"/>
          </w:rPr>
          <w:t xml:space="preserve">X </w:t>
        </w:r>
      </w:ins>
      <w:r w:rsidR="00440A33">
        <w:rPr>
          <w:rStyle w:val="ab"/>
        </w:rPr>
        <w:commentReference w:id="6045"/>
      </w:r>
    </w:p>
    <w:p w:rsidR="00F574F3" w:rsidRDefault="000840FE" w:rsidP="00F574F3">
      <w:pPr>
        <w:ind w:firstLine="420"/>
        <w:rPr>
          <w:rFonts w:ascii="Times New Roman" w:hAnsi="Times New Roman"/>
          <w:szCs w:val="21"/>
        </w:rPr>
      </w:pPr>
      <w:commentRangeStart w:id="6054"/>
      <w:ins w:id="6055" w:author="hnj2288" w:date="2016-05-16T08:51:00Z">
        <w:r>
          <w:rPr>
            <w:rFonts w:ascii="Times New Roman" w:hAnsi="Times New Roman" w:hint="eastAsia"/>
            <w:szCs w:val="21"/>
          </w:rPr>
          <w:t>从</w:t>
        </w:r>
      </w:ins>
      <w:commentRangeStart w:id="6056"/>
      <w:r w:rsidR="0075442E">
        <w:rPr>
          <w:rFonts w:ascii="Times New Roman" w:hAnsi="Times New Roman" w:hint="eastAsia"/>
          <w:szCs w:val="21"/>
        </w:rPr>
        <w:t>图</w:t>
      </w:r>
      <w:ins w:id="6057" w:author="安安" w:date="2016-05-16T10:39:00Z">
        <w:r w:rsidR="00CF405A">
          <w:rPr>
            <w:rFonts w:ascii="Times New Roman" w:hAnsi="Times New Roman" w:hint="eastAsia"/>
            <w:szCs w:val="21"/>
          </w:rPr>
          <w:t>6</w:t>
        </w:r>
      </w:ins>
      <w:del w:id="6058" w:author="安安" w:date="2016-05-16T10:39:00Z">
        <w:r w:rsidR="0075442E" w:rsidDel="00686E4C">
          <w:rPr>
            <w:rFonts w:ascii="Times New Roman" w:hAnsi="Times New Roman" w:hint="eastAsia"/>
            <w:szCs w:val="21"/>
          </w:rPr>
          <w:delText>5</w:delText>
        </w:r>
      </w:del>
      <w:commentRangeEnd w:id="6056"/>
      <w:ins w:id="6059" w:author="hnj2288" w:date="2016-05-16T08:51:00Z">
        <w:r>
          <w:rPr>
            <w:rFonts w:ascii="Times New Roman" w:hAnsi="Times New Roman" w:hint="eastAsia"/>
            <w:szCs w:val="21"/>
          </w:rPr>
          <w:t>中</w:t>
        </w:r>
        <w:del w:id="6060" w:author="Administrator" w:date="2018-02-16T22:39:00Z">
          <w:r w:rsidDel="00AA7C6E">
            <w:rPr>
              <w:rFonts w:ascii="Times New Roman" w:hAnsi="Times New Roman" w:hint="eastAsia"/>
              <w:szCs w:val="21"/>
            </w:rPr>
            <w:delText>可</w:delText>
          </w:r>
        </w:del>
      </w:ins>
      <w:ins w:id="6061" w:author="Administrator" w:date="2018-02-16T22:39:00Z">
        <w:r w:rsidR="00AA7C6E">
          <w:rPr>
            <w:rFonts w:ascii="Times New Roman" w:hAnsi="Times New Roman" w:hint="eastAsia"/>
            <w:szCs w:val="21"/>
          </w:rPr>
          <w:t xml:space="preserve">X </w:t>
        </w:r>
      </w:ins>
      <w:ins w:id="6062" w:author="hnj2288" w:date="2016-05-16T08:51:00Z">
        <w:del w:id="6063" w:author="Administrator" w:date="2018-02-16T22:39:00Z">
          <w:r w:rsidDel="00AA7C6E">
            <w:rPr>
              <w:rFonts w:ascii="Times New Roman" w:hAnsi="Times New Roman" w:hint="eastAsia"/>
              <w:szCs w:val="21"/>
            </w:rPr>
            <w:delText>看</w:delText>
          </w:r>
        </w:del>
      </w:ins>
      <w:ins w:id="6064" w:author="Administrator" w:date="2018-02-16T22:39:00Z">
        <w:r w:rsidR="00AA7C6E">
          <w:rPr>
            <w:rFonts w:ascii="Times New Roman" w:hAnsi="Times New Roman" w:hint="eastAsia"/>
            <w:szCs w:val="21"/>
          </w:rPr>
          <w:t xml:space="preserve">X </w:t>
        </w:r>
      </w:ins>
      <w:ins w:id="6065" w:author="hnj2288" w:date="2016-05-16T08:51:00Z">
        <w:del w:id="6066" w:author="Administrator" w:date="2018-02-16T22:39:00Z">
          <w:r w:rsidDel="00AA7C6E">
            <w:rPr>
              <w:rFonts w:ascii="Times New Roman" w:hAnsi="Times New Roman" w:hint="eastAsia"/>
              <w:szCs w:val="21"/>
            </w:rPr>
            <w:delText>出</w:delText>
          </w:r>
        </w:del>
      </w:ins>
      <w:ins w:id="6067" w:author="Administrator" w:date="2018-02-16T22:39:00Z">
        <w:r w:rsidR="00AA7C6E">
          <w:rPr>
            <w:rFonts w:ascii="Times New Roman" w:hAnsi="Times New Roman" w:hint="eastAsia"/>
            <w:szCs w:val="21"/>
          </w:rPr>
          <w:t xml:space="preserve">X </w:t>
        </w:r>
      </w:ins>
      <w:ins w:id="6068" w:author="hnj2288" w:date="2016-05-16T08:51:00Z">
        <w:del w:id="6069" w:author="Administrator" w:date="2018-02-16T22:39:00Z">
          <w:r w:rsidDel="00AA7C6E">
            <w:rPr>
              <w:rFonts w:ascii="Times New Roman" w:hAnsi="Times New Roman" w:hint="eastAsia"/>
              <w:szCs w:val="21"/>
            </w:rPr>
            <w:delText>，</w:delText>
          </w:r>
        </w:del>
      </w:ins>
      <w:ins w:id="6070" w:author="Administrator" w:date="2018-02-16T22:39:00Z">
        <w:r w:rsidR="00AA7C6E">
          <w:rPr>
            <w:rFonts w:ascii="Times New Roman" w:hAnsi="Times New Roman" w:hint="eastAsia"/>
            <w:szCs w:val="21"/>
          </w:rPr>
          <w:t xml:space="preserve">X </w:t>
        </w:r>
      </w:ins>
      <w:r>
        <w:rPr>
          <w:rStyle w:val="ab"/>
        </w:rPr>
        <w:commentReference w:id="6056"/>
      </w:r>
      <w:del w:id="6071" w:author="hnj2288" w:date="2016-05-16T08:51:00Z">
        <w:r w:rsidR="0075442E" w:rsidDel="000840FE">
          <w:rPr>
            <w:rFonts w:ascii="Times New Roman" w:hAnsi="Times New Roman" w:hint="eastAsia"/>
            <w:szCs w:val="21"/>
          </w:rPr>
          <w:delText>仿真结果显示</w:delText>
        </w:r>
        <w:r w:rsidR="00F574F3" w:rsidDel="000840FE">
          <w:rPr>
            <w:rFonts w:ascii="Times New Roman" w:hAnsi="Times New Roman" w:hint="eastAsia"/>
            <w:szCs w:val="21"/>
          </w:rPr>
          <w:delText>，</w:delText>
        </w:r>
      </w:del>
      <w:del w:id="6072" w:author="Administrator" w:date="2018-02-16T22:39:00Z">
        <w:r w:rsidR="0075442E" w:rsidDel="00AA7C6E">
          <w:rPr>
            <w:rFonts w:ascii="Times New Roman" w:hAnsi="Times New Roman" w:hint="eastAsia"/>
            <w:szCs w:val="21"/>
          </w:rPr>
          <w:delText>处</w:delText>
        </w:r>
      </w:del>
      <w:ins w:id="6073" w:author="Administrator" w:date="2018-02-16T22:39:00Z">
        <w:r w:rsidR="00AA7C6E">
          <w:rPr>
            <w:rFonts w:ascii="Times New Roman" w:hAnsi="Times New Roman" w:hint="eastAsia"/>
            <w:szCs w:val="21"/>
          </w:rPr>
          <w:t xml:space="preserve">X </w:t>
        </w:r>
      </w:ins>
      <w:del w:id="6074" w:author="Administrator" w:date="2018-02-16T22:39:00Z">
        <w:r w:rsidR="0075442E" w:rsidDel="00AA7C6E">
          <w:rPr>
            <w:rFonts w:ascii="Times New Roman" w:hAnsi="Times New Roman" w:hint="eastAsia"/>
            <w:szCs w:val="21"/>
          </w:rPr>
          <w:delText>理</w:delText>
        </w:r>
      </w:del>
      <w:ins w:id="6075" w:author="Administrator" w:date="2018-02-16T22:39:00Z">
        <w:r w:rsidR="00AA7C6E">
          <w:rPr>
            <w:rFonts w:ascii="Times New Roman" w:hAnsi="Times New Roman" w:hint="eastAsia"/>
            <w:szCs w:val="21"/>
          </w:rPr>
          <w:t xml:space="preserve">X </w:t>
        </w:r>
      </w:ins>
      <w:del w:id="6076" w:author="Administrator" w:date="2018-02-16T22:39:00Z">
        <w:r w:rsidR="0075442E" w:rsidDel="00AA7C6E">
          <w:rPr>
            <w:rFonts w:ascii="Times New Roman" w:hAnsi="Times New Roman" w:hint="eastAsia"/>
            <w:szCs w:val="21"/>
          </w:rPr>
          <w:delText>后</w:delText>
        </w:r>
      </w:del>
      <w:ins w:id="6077" w:author="Administrator" w:date="2018-02-16T22:39:00Z">
        <w:r w:rsidR="00AA7C6E">
          <w:rPr>
            <w:rFonts w:ascii="Times New Roman" w:hAnsi="Times New Roman" w:hint="eastAsia"/>
            <w:szCs w:val="21"/>
          </w:rPr>
          <w:t xml:space="preserve">X </w:t>
        </w:r>
      </w:ins>
      <w:del w:id="6078" w:author="Administrator" w:date="2018-02-16T22:39:00Z">
        <w:r w:rsidR="0075442E" w:rsidDel="00AA7C6E">
          <w:rPr>
            <w:rFonts w:ascii="Times New Roman" w:hAnsi="Times New Roman" w:hint="eastAsia"/>
            <w:szCs w:val="21"/>
          </w:rPr>
          <w:delText>的</w:delText>
        </w:r>
      </w:del>
      <w:ins w:id="6079" w:author="Administrator" w:date="2018-02-16T22:39:00Z">
        <w:r w:rsidR="00AA7C6E">
          <w:rPr>
            <w:rFonts w:ascii="Times New Roman" w:hAnsi="Times New Roman" w:hint="eastAsia"/>
            <w:szCs w:val="21"/>
          </w:rPr>
          <w:t xml:space="preserve">X </w:t>
        </w:r>
      </w:ins>
      <w:del w:id="6080" w:author="Administrator" w:date="2018-02-16T22:39:00Z">
        <w:r w:rsidR="0075442E" w:rsidDel="00AA7C6E">
          <w:rPr>
            <w:rFonts w:ascii="Times New Roman" w:hAnsi="Times New Roman" w:hint="eastAsia"/>
            <w:szCs w:val="21"/>
          </w:rPr>
          <w:delText>脉</w:delText>
        </w:r>
      </w:del>
      <w:ins w:id="6081" w:author="Administrator" w:date="2018-02-16T22:39:00Z">
        <w:r w:rsidR="00AA7C6E">
          <w:rPr>
            <w:rFonts w:ascii="Times New Roman" w:hAnsi="Times New Roman" w:hint="eastAsia"/>
            <w:szCs w:val="21"/>
          </w:rPr>
          <w:t xml:space="preserve">X </w:t>
        </w:r>
      </w:ins>
      <w:del w:id="6082" w:author="Administrator" w:date="2018-02-16T22:39:00Z">
        <w:r w:rsidR="0075442E" w:rsidDel="00AA7C6E">
          <w:rPr>
            <w:rFonts w:ascii="Times New Roman" w:hAnsi="Times New Roman" w:hint="eastAsia"/>
            <w:szCs w:val="21"/>
          </w:rPr>
          <w:delText>搏</w:delText>
        </w:r>
      </w:del>
      <w:ins w:id="6083" w:author="Administrator" w:date="2018-02-16T22:39:00Z">
        <w:r w:rsidR="00AA7C6E">
          <w:rPr>
            <w:rFonts w:ascii="Times New Roman" w:hAnsi="Times New Roman" w:hint="eastAsia"/>
            <w:szCs w:val="21"/>
          </w:rPr>
          <w:t xml:space="preserve">X </w:t>
        </w:r>
      </w:ins>
      <w:del w:id="6084" w:author="Administrator" w:date="2018-02-16T22:39:00Z">
        <w:r w:rsidR="0075442E" w:rsidDel="00AA7C6E">
          <w:rPr>
            <w:rFonts w:ascii="Times New Roman" w:hAnsi="Times New Roman" w:hint="eastAsia"/>
            <w:szCs w:val="21"/>
          </w:rPr>
          <w:delText>波</w:delText>
        </w:r>
      </w:del>
      <w:ins w:id="6085" w:author="Administrator" w:date="2018-02-16T22:39:00Z">
        <w:r w:rsidR="00AA7C6E">
          <w:rPr>
            <w:rFonts w:ascii="Times New Roman" w:hAnsi="Times New Roman" w:hint="eastAsia"/>
            <w:szCs w:val="21"/>
          </w:rPr>
          <w:t xml:space="preserve">X </w:t>
        </w:r>
      </w:ins>
      <w:del w:id="6086" w:author="Administrator" w:date="2018-02-16T22:39:00Z">
        <w:r w:rsidR="0075442E" w:rsidDel="00AA7C6E">
          <w:rPr>
            <w:rFonts w:ascii="Times New Roman" w:hAnsi="Times New Roman" w:hint="eastAsia"/>
            <w:szCs w:val="21"/>
          </w:rPr>
          <w:delText>形</w:delText>
        </w:r>
      </w:del>
      <w:ins w:id="6087" w:author="Administrator" w:date="2018-02-16T22:39:00Z">
        <w:r w:rsidR="00AA7C6E">
          <w:rPr>
            <w:rFonts w:ascii="Times New Roman" w:hAnsi="Times New Roman" w:hint="eastAsia"/>
            <w:szCs w:val="21"/>
          </w:rPr>
          <w:t xml:space="preserve">X </w:t>
        </w:r>
      </w:ins>
      <w:del w:id="6088" w:author="Administrator" w:date="2018-02-16T22:39:00Z">
        <w:r w:rsidR="0075442E" w:rsidDel="00AA7C6E">
          <w:rPr>
            <w:rFonts w:ascii="Times New Roman" w:hAnsi="Times New Roman" w:hint="eastAsia"/>
            <w:szCs w:val="21"/>
          </w:rPr>
          <w:delText>平</w:delText>
        </w:r>
      </w:del>
      <w:ins w:id="6089" w:author="Administrator" w:date="2018-02-16T22:39:00Z">
        <w:r w:rsidR="00AA7C6E">
          <w:rPr>
            <w:rFonts w:ascii="Times New Roman" w:hAnsi="Times New Roman" w:hint="eastAsia"/>
            <w:szCs w:val="21"/>
          </w:rPr>
          <w:t xml:space="preserve">X </w:t>
        </w:r>
      </w:ins>
      <w:del w:id="6090" w:author="Administrator" w:date="2018-02-16T22:39:00Z">
        <w:r w:rsidR="0075442E" w:rsidDel="00AA7C6E">
          <w:rPr>
            <w:rFonts w:ascii="Times New Roman" w:hAnsi="Times New Roman" w:hint="eastAsia"/>
            <w:szCs w:val="21"/>
          </w:rPr>
          <w:delText>稳</w:delText>
        </w:r>
      </w:del>
      <w:ins w:id="6091" w:author="Administrator" w:date="2018-02-16T22:39:00Z">
        <w:r w:rsidR="00AA7C6E">
          <w:rPr>
            <w:rFonts w:ascii="Times New Roman" w:hAnsi="Times New Roman" w:hint="eastAsia"/>
            <w:szCs w:val="21"/>
          </w:rPr>
          <w:t xml:space="preserve">X </w:t>
        </w:r>
      </w:ins>
      <w:del w:id="6092" w:author="Administrator" w:date="2018-02-16T22:39:00Z">
        <w:r w:rsidR="0075442E" w:rsidDel="00AA7C6E">
          <w:rPr>
            <w:rFonts w:ascii="Times New Roman" w:hAnsi="Times New Roman" w:hint="eastAsia"/>
            <w:szCs w:val="21"/>
          </w:rPr>
          <w:delText>、</w:delText>
        </w:r>
      </w:del>
      <w:ins w:id="6093" w:author="Administrator" w:date="2018-02-16T22:39:00Z">
        <w:r w:rsidR="00AA7C6E">
          <w:rPr>
            <w:rFonts w:ascii="Times New Roman" w:hAnsi="Times New Roman" w:hint="eastAsia"/>
            <w:szCs w:val="21"/>
          </w:rPr>
          <w:t xml:space="preserve">X </w:t>
        </w:r>
      </w:ins>
      <w:del w:id="6094" w:author="Administrator" w:date="2018-02-16T22:39:00Z">
        <w:r w:rsidR="00A1795A" w:rsidDel="00AA7C6E">
          <w:rPr>
            <w:rFonts w:ascii="Times New Roman" w:hAnsi="Times New Roman" w:hint="eastAsia"/>
            <w:szCs w:val="21"/>
          </w:rPr>
          <w:delText>流</w:delText>
        </w:r>
      </w:del>
      <w:ins w:id="6095" w:author="Administrator" w:date="2018-02-16T22:39:00Z">
        <w:r w:rsidR="00AA7C6E">
          <w:rPr>
            <w:rFonts w:ascii="Times New Roman" w:hAnsi="Times New Roman" w:hint="eastAsia"/>
            <w:szCs w:val="21"/>
          </w:rPr>
          <w:t xml:space="preserve">X </w:t>
        </w:r>
      </w:ins>
      <w:del w:id="6096" w:author="Administrator" w:date="2018-02-16T22:39:00Z">
        <w:r w:rsidR="00A1795A" w:rsidDel="00AA7C6E">
          <w:rPr>
            <w:rFonts w:ascii="Times New Roman" w:hAnsi="Times New Roman" w:hint="eastAsia"/>
            <w:szCs w:val="21"/>
          </w:rPr>
          <w:delText>畅</w:delText>
        </w:r>
      </w:del>
      <w:ins w:id="6097" w:author="Administrator" w:date="2018-02-16T22:39:00Z">
        <w:r w:rsidR="00AA7C6E">
          <w:rPr>
            <w:rFonts w:ascii="Times New Roman" w:hAnsi="Times New Roman" w:hint="eastAsia"/>
            <w:szCs w:val="21"/>
          </w:rPr>
          <w:t xml:space="preserve">X </w:t>
        </w:r>
      </w:ins>
      <w:del w:id="6098" w:author="Administrator" w:date="2018-02-16T22:39:00Z">
        <w:r w:rsidR="00A1795A" w:rsidDel="00AA7C6E">
          <w:rPr>
            <w:rFonts w:ascii="Times New Roman" w:hAnsi="Times New Roman" w:hint="eastAsia"/>
            <w:szCs w:val="21"/>
          </w:rPr>
          <w:delText>、</w:delText>
        </w:r>
      </w:del>
      <w:ins w:id="6099" w:author="Administrator" w:date="2018-02-16T22:39:00Z">
        <w:r w:rsidR="00AA7C6E">
          <w:rPr>
            <w:rFonts w:ascii="Times New Roman" w:hAnsi="Times New Roman" w:hint="eastAsia"/>
            <w:szCs w:val="21"/>
          </w:rPr>
          <w:t xml:space="preserve">X </w:t>
        </w:r>
      </w:ins>
      <w:del w:id="6100" w:author="Administrator" w:date="2018-02-16T22:39:00Z">
        <w:r w:rsidR="0075442E" w:rsidDel="00AA7C6E">
          <w:rPr>
            <w:rFonts w:ascii="Times New Roman" w:hAnsi="Times New Roman" w:hint="eastAsia"/>
            <w:szCs w:val="21"/>
          </w:rPr>
          <w:delText>谐</w:delText>
        </w:r>
      </w:del>
      <w:ins w:id="6101" w:author="Administrator" w:date="2018-02-16T22:39:00Z">
        <w:r w:rsidR="00AA7C6E">
          <w:rPr>
            <w:rFonts w:ascii="Times New Roman" w:hAnsi="Times New Roman" w:hint="eastAsia"/>
            <w:szCs w:val="21"/>
          </w:rPr>
          <w:t xml:space="preserve">X </w:t>
        </w:r>
      </w:ins>
      <w:del w:id="6102" w:author="Administrator" w:date="2018-02-16T22:39:00Z">
        <w:r w:rsidR="0075442E" w:rsidDel="00AA7C6E">
          <w:rPr>
            <w:rFonts w:ascii="Times New Roman" w:hAnsi="Times New Roman" w:hint="eastAsia"/>
            <w:szCs w:val="21"/>
          </w:rPr>
          <w:delText>波</w:delText>
        </w:r>
      </w:del>
      <w:ins w:id="6103" w:author="Administrator" w:date="2018-02-16T22:39:00Z">
        <w:r w:rsidR="00AA7C6E">
          <w:rPr>
            <w:rFonts w:ascii="Times New Roman" w:hAnsi="Times New Roman" w:hint="eastAsia"/>
            <w:szCs w:val="21"/>
          </w:rPr>
          <w:t xml:space="preserve">X </w:t>
        </w:r>
      </w:ins>
      <w:del w:id="6104" w:author="Administrator" w:date="2018-02-16T22:39:00Z">
        <w:r w:rsidR="0075442E" w:rsidDel="00AA7C6E">
          <w:rPr>
            <w:rFonts w:ascii="Times New Roman" w:hAnsi="Times New Roman" w:hint="eastAsia"/>
            <w:szCs w:val="21"/>
          </w:rPr>
          <w:delText>分</w:delText>
        </w:r>
      </w:del>
      <w:ins w:id="6105" w:author="Administrator" w:date="2018-02-16T22:39:00Z">
        <w:r w:rsidR="00AA7C6E">
          <w:rPr>
            <w:rFonts w:ascii="Times New Roman" w:hAnsi="Times New Roman" w:hint="eastAsia"/>
            <w:szCs w:val="21"/>
          </w:rPr>
          <w:t xml:space="preserve">X </w:t>
        </w:r>
      </w:ins>
      <w:del w:id="6106" w:author="Administrator" w:date="2018-02-16T22:39:00Z">
        <w:r w:rsidR="0075442E" w:rsidDel="00AA7C6E">
          <w:rPr>
            <w:rFonts w:ascii="Times New Roman" w:hAnsi="Times New Roman" w:hint="eastAsia"/>
            <w:szCs w:val="21"/>
          </w:rPr>
          <w:delText>量</w:delText>
        </w:r>
      </w:del>
      <w:ins w:id="6107" w:author="Administrator" w:date="2018-02-16T22:39:00Z">
        <w:r w:rsidR="00AA7C6E">
          <w:rPr>
            <w:rFonts w:ascii="Times New Roman" w:hAnsi="Times New Roman" w:hint="eastAsia"/>
            <w:szCs w:val="21"/>
          </w:rPr>
          <w:t xml:space="preserve">X </w:t>
        </w:r>
      </w:ins>
      <w:del w:id="6108" w:author="Administrator" w:date="2018-02-16T22:39:00Z">
        <w:r w:rsidR="0075442E" w:rsidDel="00AA7C6E">
          <w:rPr>
            <w:rFonts w:ascii="Times New Roman" w:hAnsi="Times New Roman" w:hint="eastAsia"/>
            <w:szCs w:val="21"/>
          </w:rPr>
          <w:delText>少</w:delText>
        </w:r>
      </w:del>
      <w:ins w:id="6109" w:author="Administrator" w:date="2018-02-16T22:39:00Z">
        <w:r w:rsidR="00AA7C6E">
          <w:rPr>
            <w:rFonts w:ascii="Times New Roman" w:hAnsi="Times New Roman" w:hint="eastAsia"/>
            <w:szCs w:val="21"/>
          </w:rPr>
          <w:t xml:space="preserve">X </w:t>
        </w:r>
      </w:ins>
      <w:del w:id="6110" w:author="Administrator" w:date="2018-02-16T22:39:00Z">
        <w:r w:rsidR="0075442E" w:rsidDel="00AA7C6E">
          <w:rPr>
            <w:rFonts w:ascii="Times New Roman" w:hAnsi="Times New Roman" w:hint="eastAsia"/>
            <w:szCs w:val="21"/>
          </w:rPr>
          <w:delText>，</w:delText>
        </w:r>
      </w:del>
      <w:ins w:id="6111" w:author="Administrator" w:date="2018-02-16T22:39:00Z">
        <w:r w:rsidR="00AA7C6E">
          <w:rPr>
            <w:rFonts w:ascii="Times New Roman" w:hAnsi="Times New Roman" w:hint="eastAsia"/>
            <w:szCs w:val="21"/>
          </w:rPr>
          <w:t xml:space="preserve">X </w:t>
        </w:r>
      </w:ins>
      <w:del w:id="6112" w:author="Administrator" w:date="2018-02-16T22:39:00Z">
        <w:r w:rsidR="0075442E" w:rsidDel="00AA7C6E">
          <w:rPr>
            <w:rFonts w:ascii="Times New Roman" w:hAnsi="Times New Roman" w:hint="eastAsia"/>
            <w:szCs w:val="21"/>
          </w:rPr>
          <w:delText>噪</w:delText>
        </w:r>
      </w:del>
      <w:ins w:id="6113" w:author="Administrator" w:date="2018-02-16T22:39:00Z">
        <w:r w:rsidR="00AA7C6E">
          <w:rPr>
            <w:rFonts w:ascii="Times New Roman" w:hAnsi="Times New Roman" w:hint="eastAsia"/>
            <w:szCs w:val="21"/>
          </w:rPr>
          <w:t xml:space="preserve">X </w:t>
        </w:r>
      </w:ins>
      <w:del w:id="6114" w:author="Administrator" w:date="2018-02-16T22:39:00Z">
        <w:r w:rsidR="0075442E" w:rsidDel="00AA7C6E">
          <w:rPr>
            <w:rFonts w:ascii="Times New Roman" w:hAnsi="Times New Roman" w:hint="eastAsia"/>
            <w:szCs w:val="21"/>
          </w:rPr>
          <w:delText>声</w:delText>
        </w:r>
      </w:del>
      <w:ins w:id="6115" w:author="Administrator" w:date="2018-02-16T22:39:00Z">
        <w:r w:rsidR="00AA7C6E">
          <w:rPr>
            <w:rFonts w:ascii="Times New Roman" w:hAnsi="Times New Roman" w:hint="eastAsia"/>
            <w:szCs w:val="21"/>
          </w:rPr>
          <w:t xml:space="preserve">X </w:t>
        </w:r>
      </w:ins>
      <w:del w:id="6116" w:author="Administrator" w:date="2018-02-16T22:39:00Z">
        <w:r w:rsidR="0075442E" w:rsidDel="00AA7C6E">
          <w:rPr>
            <w:rFonts w:ascii="Times New Roman" w:hAnsi="Times New Roman" w:hint="eastAsia"/>
            <w:szCs w:val="21"/>
          </w:rPr>
          <w:delText>信</w:delText>
        </w:r>
      </w:del>
      <w:ins w:id="6117" w:author="Administrator" w:date="2018-02-16T22:39:00Z">
        <w:r w:rsidR="00AA7C6E">
          <w:rPr>
            <w:rFonts w:ascii="Times New Roman" w:hAnsi="Times New Roman" w:hint="eastAsia"/>
            <w:szCs w:val="21"/>
          </w:rPr>
          <w:t xml:space="preserve">X </w:t>
        </w:r>
      </w:ins>
      <w:del w:id="6118" w:author="Administrator" w:date="2018-02-16T22:39:00Z">
        <w:r w:rsidR="0075442E" w:rsidDel="00AA7C6E">
          <w:rPr>
            <w:rFonts w:ascii="Times New Roman" w:hAnsi="Times New Roman" w:hint="eastAsia"/>
            <w:szCs w:val="21"/>
          </w:rPr>
          <w:delText>号</w:delText>
        </w:r>
      </w:del>
      <w:ins w:id="6119" w:author="Administrator" w:date="2018-02-16T22:39:00Z">
        <w:r w:rsidR="00AA7C6E">
          <w:rPr>
            <w:rFonts w:ascii="Times New Roman" w:hAnsi="Times New Roman" w:hint="eastAsia"/>
            <w:szCs w:val="21"/>
          </w:rPr>
          <w:t xml:space="preserve">X </w:t>
        </w:r>
      </w:ins>
      <w:del w:id="6120" w:author="Administrator" w:date="2018-02-16T22:39:00Z">
        <w:r w:rsidR="0075442E" w:rsidDel="00AA7C6E">
          <w:rPr>
            <w:rFonts w:ascii="Times New Roman" w:hAnsi="Times New Roman" w:hint="eastAsia"/>
            <w:szCs w:val="21"/>
          </w:rPr>
          <w:delText>的</w:delText>
        </w:r>
      </w:del>
      <w:ins w:id="6121" w:author="Administrator" w:date="2018-02-16T22:39:00Z">
        <w:r w:rsidR="00AA7C6E">
          <w:rPr>
            <w:rFonts w:ascii="Times New Roman" w:hAnsi="Times New Roman" w:hint="eastAsia"/>
            <w:szCs w:val="21"/>
          </w:rPr>
          <w:t xml:space="preserve">X </w:t>
        </w:r>
      </w:ins>
      <w:del w:id="6122" w:author="Administrator" w:date="2018-02-16T22:39:00Z">
        <w:r w:rsidR="0075442E" w:rsidDel="00AA7C6E">
          <w:rPr>
            <w:rFonts w:ascii="Times New Roman" w:hAnsi="Times New Roman" w:hint="eastAsia"/>
            <w:szCs w:val="21"/>
          </w:rPr>
          <w:delText>滤</w:delText>
        </w:r>
      </w:del>
      <w:ins w:id="6123" w:author="Administrator" w:date="2018-02-16T22:39:00Z">
        <w:r w:rsidR="00AA7C6E">
          <w:rPr>
            <w:rFonts w:ascii="Times New Roman" w:hAnsi="Times New Roman" w:hint="eastAsia"/>
            <w:szCs w:val="21"/>
          </w:rPr>
          <w:t xml:space="preserve">X </w:t>
        </w:r>
      </w:ins>
      <w:del w:id="6124" w:author="Administrator" w:date="2018-02-16T22:39:00Z">
        <w:r w:rsidR="0075442E" w:rsidDel="00AA7C6E">
          <w:rPr>
            <w:rFonts w:ascii="Times New Roman" w:hAnsi="Times New Roman" w:hint="eastAsia"/>
            <w:szCs w:val="21"/>
          </w:rPr>
          <w:delText>除</w:delText>
        </w:r>
      </w:del>
      <w:ins w:id="6125" w:author="Administrator" w:date="2018-02-16T22:39:00Z">
        <w:r w:rsidR="00AA7C6E">
          <w:rPr>
            <w:rFonts w:ascii="Times New Roman" w:hAnsi="Times New Roman" w:hint="eastAsia"/>
            <w:szCs w:val="21"/>
          </w:rPr>
          <w:t xml:space="preserve">X </w:t>
        </w:r>
      </w:ins>
      <w:del w:id="6126" w:author="Administrator" w:date="2018-02-16T22:39:00Z">
        <w:r w:rsidR="0075442E" w:rsidDel="00AA7C6E">
          <w:rPr>
            <w:rFonts w:ascii="Times New Roman" w:hAnsi="Times New Roman" w:hint="eastAsia"/>
            <w:szCs w:val="21"/>
          </w:rPr>
          <w:delText>达</w:delText>
        </w:r>
      </w:del>
      <w:ins w:id="6127" w:author="Administrator" w:date="2018-02-16T22:39:00Z">
        <w:r w:rsidR="00AA7C6E">
          <w:rPr>
            <w:rFonts w:ascii="Times New Roman" w:hAnsi="Times New Roman" w:hint="eastAsia"/>
            <w:szCs w:val="21"/>
          </w:rPr>
          <w:t xml:space="preserve">X </w:t>
        </w:r>
      </w:ins>
      <w:del w:id="6128" w:author="Administrator" w:date="2018-02-16T22:39:00Z">
        <w:r w:rsidR="0075442E" w:rsidDel="00AA7C6E">
          <w:rPr>
            <w:rFonts w:ascii="Times New Roman" w:hAnsi="Times New Roman" w:hint="eastAsia"/>
            <w:szCs w:val="21"/>
          </w:rPr>
          <w:delText>到</w:delText>
        </w:r>
      </w:del>
      <w:ins w:id="6129" w:author="Administrator" w:date="2018-02-16T22:39:00Z">
        <w:r w:rsidR="00AA7C6E">
          <w:rPr>
            <w:rFonts w:ascii="Times New Roman" w:hAnsi="Times New Roman" w:hint="eastAsia"/>
            <w:szCs w:val="21"/>
          </w:rPr>
          <w:t xml:space="preserve">X </w:t>
        </w:r>
      </w:ins>
      <w:del w:id="6130" w:author="Administrator" w:date="2018-02-16T22:39:00Z">
        <w:r w:rsidR="00F574F3" w:rsidDel="00AA7C6E">
          <w:rPr>
            <w:rFonts w:ascii="Times New Roman" w:hAnsi="Times New Roman" w:hint="eastAsia"/>
            <w:szCs w:val="21"/>
          </w:rPr>
          <w:delText>预</w:delText>
        </w:r>
      </w:del>
      <w:ins w:id="6131" w:author="Administrator" w:date="2018-02-16T22:39:00Z">
        <w:r w:rsidR="00AA7C6E">
          <w:rPr>
            <w:rFonts w:ascii="Times New Roman" w:hAnsi="Times New Roman" w:hint="eastAsia"/>
            <w:szCs w:val="21"/>
          </w:rPr>
          <w:t xml:space="preserve">X </w:t>
        </w:r>
      </w:ins>
      <w:del w:id="6132" w:author="Administrator" w:date="2018-02-16T22:39:00Z">
        <w:r w:rsidR="00F574F3" w:rsidDel="00AA7C6E">
          <w:rPr>
            <w:rFonts w:ascii="Times New Roman" w:hAnsi="Times New Roman" w:hint="eastAsia"/>
            <w:szCs w:val="21"/>
          </w:rPr>
          <w:delText>期</w:delText>
        </w:r>
      </w:del>
      <w:ins w:id="6133" w:author="Administrator" w:date="2018-02-16T22:39:00Z">
        <w:r w:rsidR="00AA7C6E">
          <w:rPr>
            <w:rFonts w:ascii="Times New Roman" w:hAnsi="Times New Roman" w:hint="eastAsia"/>
            <w:szCs w:val="21"/>
          </w:rPr>
          <w:t xml:space="preserve">X </w:t>
        </w:r>
      </w:ins>
      <w:del w:id="6134" w:author="Administrator" w:date="2018-02-16T22:39:00Z">
        <w:r w:rsidR="00F574F3" w:rsidDel="00AA7C6E">
          <w:rPr>
            <w:rFonts w:ascii="Times New Roman" w:hAnsi="Times New Roman" w:hint="eastAsia"/>
            <w:szCs w:val="21"/>
          </w:rPr>
          <w:delText>目</w:delText>
        </w:r>
      </w:del>
      <w:ins w:id="6135" w:author="Administrator" w:date="2018-02-16T22:39:00Z">
        <w:r w:rsidR="00AA7C6E">
          <w:rPr>
            <w:rFonts w:ascii="Times New Roman" w:hAnsi="Times New Roman" w:hint="eastAsia"/>
            <w:szCs w:val="21"/>
          </w:rPr>
          <w:t xml:space="preserve">X </w:t>
        </w:r>
      </w:ins>
      <w:del w:id="6136" w:author="Administrator" w:date="2018-02-16T22:39:00Z">
        <w:r w:rsidR="00F574F3" w:rsidDel="00AA7C6E">
          <w:rPr>
            <w:rFonts w:ascii="Times New Roman" w:hAnsi="Times New Roman" w:hint="eastAsia"/>
            <w:szCs w:val="21"/>
          </w:rPr>
          <w:delText>标</w:delText>
        </w:r>
      </w:del>
      <w:ins w:id="6137" w:author="Administrator" w:date="2018-02-16T22:39:00Z">
        <w:r w:rsidR="00AA7C6E">
          <w:rPr>
            <w:rFonts w:ascii="Times New Roman" w:hAnsi="Times New Roman" w:hint="eastAsia"/>
            <w:szCs w:val="21"/>
          </w:rPr>
          <w:t xml:space="preserve">X </w:t>
        </w:r>
      </w:ins>
      <w:del w:id="6138" w:author="Administrator" w:date="2018-02-16T22:39:00Z">
        <w:r w:rsidR="00F574F3" w:rsidDel="00AA7C6E">
          <w:rPr>
            <w:rFonts w:ascii="Times New Roman" w:hAnsi="Times New Roman" w:hint="eastAsia"/>
            <w:szCs w:val="21"/>
          </w:rPr>
          <w:delText>，</w:delText>
        </w:r>
      </w:del>
      <w:ins w:id="6139" w:author="Administrator" w:date="2018-02-16T22:39:00Z">
        <w:r w:rsidR="00AA7C6E">
          <w:rPr>
            <w:rFonts w:ascii="Times New Roman" w:hAnsi="Times New Roman" w:hint="eastAsia"/>
            <w:szCs w:val="21"/>
          </w:rPr>
          <w:t xml:space="preserve">X </w:t>
        </w:r>
      </w:ins>
      <w:del w:id="6140" w:author="Administrator" w:date="2018-02-16T22:39:00Z">
        <w:r w:rsidR="0075442E" w:rsidDel="00AA7C6E">
          <w:rPr>
            <w:rFonts w:ascii="Times New Roman" w:hAnsi="Times New Roman" w:hint="eastAsia"/>
            <w:szCs w:val="21"/>
          </w:rPr>
          <w:delText>较</w:delText>
        </w:r>
      </w:del>
      <w:ins w:id="6141" w:author="Administrator" w:date="2018-02-16T22:39:00Z">
        <w:r w:rsidR="00AA7C6E">
          <w:rPr>
            <w:rFonts w:ascii="Times New Roman" w:hAnsi="Times New Roman" w:hint="eastAsia"/>
            <w:szCs w:val="21"/>
          </w:rPr>
          <w:t xml:space="preserve">X </w:t>
        </w:r>
      </w:ins>
      <w:del w:id="6142" w:author="Administrator" w:date="2018-02-16T22:39:00Z">
        <w:r w:rsidR="00F574F3" w:rsidDel="00AA7C6E">
          <w:rPr>
            <w:rFonts w:ascii="Times New Roman" w:hAnsi="Times New Roman" w:hint="eastAsia"/>
            <w:szCs w:val="21"/>
          </w:rPr>
          <w:delText>不</w:delText>
        </w:r>
      </w:del>
      <w:ins w:id="6143" w:author="Administrator" w:date="2018-02-16T22:39:00Z">
        <w:r w:rsidR="00AA7C6E">
          <w:rPr>
            <w:rFonts w:ascii="Times New Roman" w:hAnsi="Times New Roman" w:hint="eastAsia"/>
            <w:szCs w:val="21"/>
          </w:rPr>
          <w:t xml:space="preserve">X </w:t>
        </w:r>
      </w:ins>
      <w:del w:id="6144" w:author="Administrator" w:date="2018-02-16T22:39:00Z">
        <w:r w:rsidR="00F574F3" w:rsidDel="00AA7C6E">
          <w:rPr>
            <w:rFonts w:ascii="Times New Roman" w:hAnsi="Times New Roman" w:hint="eastAsia"/>
            <w:szCs w:val="21"/>
          </w:rPr>
          <w:delText>失</w:delText>
        </w:r>
      </w:del>
      <w:ins w:id="6145" w:author="Administrator" w:date="2018-02-16T22:39:00Z">
        <w:r w:rsidR="00AA7C6E">
          <w:rPr>
            <w:rFonts w:ascii="Times New Roman" w:hAnsi="Times New Roman" w:hint="eastAsia"/>
            <w:szCs w:val="21"/>
          </w:rPr>
          <w:t xml:space="preserve">X </w:t>
        </w:r>
      </w:ins>
      <w:del w:id="6146" w:author="Administrator" w:date="2018-02-16T22:39:00Z">
        <w:r w:rsidR="00F574F3" w:rsidDel="00AA7C6E">
          <w:rPr>
            <w:rFonts w:ascii="Times New Roman" w:hAnsi="Times New Roman" w:hint="eastAsia"/>
            <w:szCs w:val="21"/>
          </w:rPr>
          <w:delText>真</w:delText>
        </w:r>
      </w:del>
      <w:ins w:id="6147" w:author="Administrator" w:date="2018-02-16T22:39:00Z">
        <w:r w:rsidR="00AA7C6E">
          <w:rPr>
            <w:rFonts w:ascii="Times New Roman" w:hAnsi="Times New Roman" w:hint="eastAsia"/>
            <w:szCs w:val="21"/>
          </w:rPr>
          <w:t xml:space="preserve">X </w:t>
        </w:r>
      </w:ins>
      <w:del w:id="6148" w:author="Administrator" w:date="2018-02-16T22:39:00Z">
        <w:r w:rsidR="00F574F3" w:rsidDel="00AA7C6E">
          <w:rPr>
            <w:rFonts w:ascii="Times New Roman" w:hAnsi="Times New Roman" w:hint="eastAsia"/>
            <w:szCs w:val="21"/>
          </w:rPr>
          <w:delText>的</w:delText>
        </w:r>
      </w:del>
      <w:ins w:id="6149" w:author="Administrator" w:date="2018-02-16T22:39:00Z">
        <w:r w:rsidR="00AA7C6E">
          <w:rPr>
            <w:rFonts w:ascii="Times New Roman" w:hAnsi="Times New Roman" w:hint="eastAsia"/>
            <w:szCs w:val="21"/>
          </w:rPr>
          <w:t xml:space="preserve">X </w:t>
        </w:r>
      </w:ins>
      <w:del w:id="6150" w:author="Administrator" w:date="2018-02-16T22:39:00Z">
        <w:r w:rsidR="00F574F3" w:rsidDel="00AA7C6E">
          <w:rPr>
            <w:rFonts w:ascii="Times New Roman" w:hAnsi="Times New Roman" w:hint="eastAsia"/>
            <w:szCs w:val="21"/>
          </w:rPr>
          <w:delText>保</w:delText>
        </w:r>
      </w:del>
      <w:ins w:id="6151" w:author="Administrator" w:date="2018-02-16T22:39:00Z">
        <w:r w:rsidR="00AA7C6E">
          <w:rPr>
            <w:rFonts w:ascii="Times New Roman" w:hAnsi="Times New Roman" w:hint="eastAsia"/>
            <w:szCs w:val="21"/>
          </w:rPr>
          <w:t xml:space="preserve">X </w:t>
        </w:r>
      </w:ins>
      <w:del w:id="6152" w:author="Administrator" w:date="2018-02-16T22:39:00Z">
        <w:r w:rsidR="00F574F3" w:rsidDel="00AA7C6E">
          <w:rPr>
            <w:rFonts w:ascii="Times New Roman" w:hAnsi="Times New Roman" w:hint="eastAsia"/>
            <w:szCs w:val="21"/>
          </w:rPr>
          <w:delText>留</w:delText>
        </w:r>
      </w:del>
      <w:ins w:id="6153" w:author="Administrator" w:date="2018-02-16T22:39:00Z">
        <w:r w:rsidR="00AA7C6E">
          <w:rPr>
            <w:rFonts w:ascii="Times New Roman" w:hAnsi="Times New Roman" w:hint="eastAsia"/>
            <w:szCs w:val="21"/>
          </w:rPr>
          <w:t xml:space="preserve">X </w:t>
        </w:r>
      </w:ins>
      <w:del w:id="6154" w:author="Administrator" w:date="2018-02-16T22:39:00Z">
        <w:r w:rsidR="0075442E" w:rsidDel="00AA7C6E">
          <w:rPr>
            <w:rFonts w:ascii="Times New Roman" w:hAnsi="Times New Roman" w:hint="eastAsia"/>
            <w:szCs w:val="21"/>
          </w:rPr>
          <w:delText>了</w:delText>
        </w:r>
      </w:del>
      <w:ins w:id="6155" w:author="Administrator" w:date="2018-02-16T22:39:00Z">
        <w:r w:rsidR="00AA7C6E">
          <w:rPr>
            <w:rFonts w:ascii="Times New Roman" w:hAnsi="Times New Roman" w:hint="eastAsia"/>
            <w:szCs w:val="21"/>
          </w:rPr>
          <w:t xml:space="preserve">X </w:t>
        </w:r>
      </w:ins>
      <w:del w:id="6156" w:author="Administrator" w:date="2018-02-16T22:39:00Z">
        <w:r w:rsidR="0075442E" w:rsidDel="00AA7C6E">
          <w:rPr>
            <w:rFonts w:ascii="Times New Roman" w:hAnsi="Times New Roman" w:hint="eastAsia"/>
            <w:szCs w:val="21"/>
          </w:rPr>
          <w:delText>原</w:delText>
        </w:r>
      </w:del>
      <w:ins w:id="6157" w:author="Administrator" w:date="2018-02-16T22:39:00Z">
        <w:r w:rsidR="00AA7C6E">
          <w:rPr>
            <w:rFonts w:ascii="Times New Roman" w:hAnsi="Times New Roman" w:hint="eastAsia"/>
            <w:szCs w:val="21"/>
          </w:rPr>
          <w:t xml:space="preserve">X </w:t>
        </w:r>
      </w:ins>
      <w:del w:id="6158" w:author="Administrator" w:date="2018-02-16T22:39:00Z">
        <w:r w:rsidR="0075442E" w:rsidDel="00AA7C6E">
          <w:rPr>
            <w:rFonts w:ascii="Times New Roman" w:hAnsi="Times New Roman" w:hint="eastAsia"/>
            <w:szCs w:val="21"/>
          </w:rPr>
          <w:delText>始</w:delText>
        </w:r>
      </w:del>
      <w:ins w:id="6159" w:author="Administrator" w:date="2018-02-16T22:39:00Z">
        <w:r w:rsidR="00AA7C6E">
          <w:rPr>
            <w:rFonts w:ascii="Times New Roman" w:hAnsi="Times New Roman" w:hint="eastAsia"/>
            <w:szCs w:val="21"/>
          </w:rPr>
          <w:t xml:space="preserve">X </w:t>
        </w:r>
      </w:ins>
      <w:del w:id="6160" w:author="Administrator" w:date="2018-02-16T22:39:00Z">
        <w:r w:rsidR="00FB66B3" w:rsidDel="00AA7C6E">
          <w:rPr>
            <w:rFonts w:ascii="Times New Roman" w:hAnsi="Times New Roman" w:hint="eastAsia"/>
            <w:szCs w:val="21"/>
          </w:rPr>
          <w:delText>的</w:delText>
        </w:r>
      </w:del>
      <w:ins w:id="6161" w:author="Administrator" w:date="2018-02-16T22:39:00Z">
        <w:r w:rsidR="00AA7C6E">
          <w:rPr>
            <w:rFonts w:ascii="Times New Roman" w:hAnsi="Times New Roman" w:hint="eastAsia"/>
            <w:szCs w:val="21"/>
          </w:rPr>
          <w:t xml:space="preserve">X </w:t>
        </w:r>
      </w:ins>
      <w:del w:id="6162" w:author="Administrator" w:date="2018-02-16T22:39:00Z">
        <w:r w:rsidR="00FB66B3" w:rsidDel="00AA7C6E">
          <w:rPr>
            <w:rFonts w:ascii="Times New Roman" w:hAnsi="Times New Roman" w:hint="eastAsia"/>
            <w:szCs w:val="21"/>
          </w:rPr>
          <w:delText>脉</w:delText>
        </w:r>
      </w:del>
      <w:ins w:id="6163" w:author="Administrator" w:date="2018-02-16T22:39:00Z">
        <w:r w:rsidR="00AA7C6E">
          <w:rPr>
            <w:rFonts w:ascii="Times New Roman" w:hAnsi="Times New Roman" w:hint="eastAsia"/>
            <w:szCs w:val="21"/>
          </w:rPr>
          <w:t xml:space="preserve">X </w:t>
        </w:r>
      </w:ins>
      <w:del w:id="6164" w:author="Administrator" w:date="2018-02-16T22:39:00Z">
        <w:r w:rsidR="00FB66B3" w:rsidDel="00AA7C6E">
          <w:rPr>
            <w:rFonts w:ascii="Times New Roman" w:hAnsi="Times New Roman" w:hint="eastAsia"/>
            <w:szCs w:val="21"/>
          </w:rPr>
          <w:delText>搏</w:delText>
        </w:r>
      </w:del>
      <w:ins w:id="6165" w:author="Administrator" w:date="2018-02-16T22:39:00Z">
        <w:r w:rsidR="00AA7C6E">
          <w:rPr>
            <w:rFonts w:ascii="Times New Roman" w:hAnsi="Times New Roman" w:hint="eastAsia"/>
            <w:szCs w:val="21"/>
          </w:rPr>
          <w:t xml:space="preserve">X </w:t>
        </w:r>
      </w:ins>
      <w:del w:id="6166" w:author="Administrator" w:date="2018-02-16T22:39:00Z">
        <w:r w:rsidR="00FB66B3" w:rsidDel="00AA7C6E">
          <w:rPr>
            <w:rFonts w:ascii="Times New Roman" w:hAnsi="Times New Roman" w:hint="eastAsia"/>
            <w:szCs w:val="21"/>
          </w:rPr>
          <w:delText>波</w:delText>
        </w:r>
      </w:del>
      <w:ins w:id="6167" w:author="Administrator" w:date="2018-02-16T22:39:00Z">
        <w:r w:rsidR="00AA7C6E">
          <w:rPr>
            <w:rFonts w:ascii="Times New Roman" w:hAnsi="Times New Roman" w:hint="eastAsia"/>
            <w:szCs w:val="21"/>
          </w:rPr>
          <w:t xml:space="preserve">X </w:t>
        </w:r>
      </w:ins>
      <w:del w:id="6168" w:author="Administrator" w:date="2018-02-16T22:39:00Z">
        <w:r w:rsidR="00FB66B3" w:rsidDel="00AA7C6E">
          <w:rPr>
            <w:rFonts w:ascii="Times New Roman" w:hAnsi="Times New Roman" w:hint="eastAsia"/>
            <w:szCs w:val="21"/>
          </w:rPr>
          <w:delText>形</w:delText>
        </w:r>
      </w:del>
      <w:ins w:id="6169" w:author="Administrator" w:date="2018-02-16T22:39:00Z">
        <w:r w:rsidR="00AA7C6E">
          <w:rPr>
            <w:rFonts w:ascii="Times New Roman" w:hAnsi="Times New Roman" w:hint="eastAsia"/>
            <w:szCs w:val="21"/>
          </w:rPr>
          <w:t xml:space="preserve">X </w:t>
        </w:r>
      </w:ins>
      <w:del w:id="6170" w:author="Administrator" w:date="2018-02-16T22:39:00Z">
        <w:r w:rsidR="00FB66B3" w:rsidDel="00AA7C6E">
          <w:rPr>
            <w:rFonts w:ascii="Times New Roman" w:hAnsi="Times New Roman" w:hint="eastAsia"/>
            <w:szCs w:val="21"/>
          </w:rPr>
          <w:delText>。</w:delText>
        </w:r>
      </w:del>
      <w:ins w:id="6171" w:author="Administrator" w:date="2018-02-16T22:39:00Z">
        <w:r w:rsidR="00AA7C6E">
          <w:rPr>
            <w:rFonts w:ascii="Times New Roman" w:hAnsi="Times New Roman" w:hint="eastAsia"/>
            <w:szCs w:val="21"/>
          </w:rPr>
          <w:t xml:space="preserve">X </w:t>
        </w:r>
      </w:ins>
      <w:del w:id="6172" w:author="hnj2288" w:date="2016-05-16T08:52:00Z">
        <w:r w:rsidR="00752C4C" w:rsidDel="005C2BA3">
          <w:rPr>
            <w:rFonts w:ascii="Times New Roman" w:hAnsi="Times New Roman" w:hint="eastAsia"/>
            <w:szCs w:val="21"/>
          </w:rPr>
          <w:delText>可以判断，仿真实验中，</w:delText>
        </w:r>
      </w:del>
      <w:del w:id="6173" w:author="Administrator" w:date="2018-02-16T22:39:00Z">
        <w:r w:rsidR="00752C4C" w:rsidDel="00AA7C6E">
          <w:rPr>
            <w:rFonts w:ascii="Times New Roman" w:hAnsi="Times New Roman" w:hint="eastAsia"/>
            <w:szCs w:val="21"/>
          </w:rPr>
          <w:delText>小</w:delText>
        </w:r>
      </w:del>
      <w:ins w:id="6174" w:author="Administrator" w:date="2018-02-16T22:39:00Z">
        <w:r w:rsidR="00AA7C6E">
          <w:rPr>
            <w:rFonts w:ascii="Times New Roman" w:hAnsi="Times New Roman" w:hint="eastAsia"/>
            <w:szCs w:val="21"/>
          </w:rPr>
          <w:t xml:space="preserve">X </w:t>
        </w:r>
      </w:ins>
      <w:del w:id="6175" w:author="Administrator" w:date="2018-02-16T22:39:00Z">
        <w:r w:rsidR="00752C4C" w:rsidDel="00AA7C6E">
          <w:rPr>
            <w:rFonts w:ascii="Times New Roman" w:hAnsi="Times New Roman" w:hint="eastAsia"/>
            <w:szCs w:val="21"/>
          </w:rPr>
          <w:delText>波</w:delText>
        </w:r>
      </w:del>
      <w:ins w:id="6176" w:author="Administrator" w:date="2018-02-16T22:39:00Z">
        <w:r w:rsidR="00AA7C6E">
          <w:rPr>
            <w:rFonts w:ascii="Times New Roman" w:hAnsi="Times New Roman" w:hint="eastAsia"/>
            <w:szCs w:val="21"/>
          </w:rPr>
          <w:t xml:space="preserve">X </w:t>
        </w:r>
      </w:ins>
      <w:del w:id="6177" w:author="Administrator" w:date="2018-02-16T22:39:00Z">
        <w:r w:rsidR="00752C4C" w:rsidDel="00AA7C6E">
          <w:rPr>
            <w:rFonts w:ascii="Times New Roman" w:hAnsi="Times New Roman" w:hint="eastAsia"/>
            <w:szCs w:val="21"/>
          </w:rPr>
          <w:delText>去</w:delText>
        </w:r>
      </w:del>
      <w:ins w:id="6178" w:author="Administrator" w:date="2018-02-16T22:39:00Z">
        <w:r w:rsidR="00AA7C6E">
          <w:rPr>
            <w:rFonts w:ascii="Times New Roman" w:hAnsi="Times New Roman" w:hint="eastAsia"/>
            <w:szCs w:val="21"/>
          </w:rPr>
          <w:t xml:space="preserve">X </w:t>
        </w:r>
      </w:ins>
      <w:del w:id="6179" w:author="Administrator" w:date="2018-02-16T22:39:00Z">
        <w:r w:rsidR="00752C4C" w:rsidDel="00AA7C6E">
          <w:rPr>
            <w:rFonts w:ascii="Times New Roman" w:hAnsi="Times New Roman" w:hint="eastAsia"/>
            <w:szCs w:val="21"/>
          </w:rPr>
          <w:delText>噪</w:delText>
        </w:r>
      </w:del>
      <w:ins w:id="6180" w:author="Administrator" w:date="2018-02-16T22:39:00Z">
        <w:r w:rsidR="00AA7C6E">
          <w:rPr>
            <w:rFonts w:ascii="Times New Roman" w:hAnsi="Times New Roman" w:hint="eastAsia"/>
            <w:szCs w:val="21"/>
          </w:rPr>
          <w:t xml:space="preserve">X </w:t>
        </w:r>
      </w:ins>
      <w:del w:id="6181" w:author="Administrator" w:date="2018-02-16T22:39:00Z">
        <w:r w:rsidR="00752C4C" w:rsidDel="00AA7C6E">
          <w:rPr>
            <w:rFonts w:ascii="Times New Roman" w:hAnsi="Times New Roman" w:hint="eastAsia"/>
            <w:szCs w:val="21"/>
          </w:rPr>
          <w:delText>在</w:delText>
        </w:r>
      </w:del>
      <w:ins w:id="6182" w:author="Administrator" w:date="2018-02-16T22:39:00Z">
        <w:r w:rsidR="00AA7C6E">
          <w:rPr>
            <w:rFonts w:ascii="Times New Roman" w:hAnsi="Times New Roman" w:hint="eastAsia"/>
            <w:szCs w:val="21"/>
          </w:rPr>
          <w:t xml:space="preserve">X </w:t>
        </w:r>
      </w:ins>
      <w:del w:id="6183" w:author="Administrator" w:date="2018-02-16T22:39:00Z">
        <w:r w:rsidR="00752C4C" w:rsidDel="00AA7C6E">
          <w:rPr>
            <w:rFonts w:ascii="Times New Roman" w:hAnsi="Times New Roman" w:hint="eastAsia"/>
            <w:szCs w:val="21"/>
          </w:rPr>
          <w:delText>对</w:delText>
        </w:r>
      </w:del>
      <w:ins w:id="6184" w:author="Administrator" w:date="2018-02-16T22:39:00Z">
        <w:r w:rsidR="00AA7C6E">
          <w:rPr>
            <w:rFonts w:ascii="Times New Roman" w:hAnsi="Times New Roman" w:hint="eastAsia"/>
            <w:szCs w:val="21"/>
          </w:rPr>
          <w:t xml:space="preserve">X </w:t>
        </w:r>
      </w:ins>
      <w:del w:id="6185" w:author="Administrator" w:date="2018-02-16T22:39:00Z">
        <w:r w:rsidR="00752C4C" w:rsidDel="00AA7C6E">
          <w:rPr>
            <w:rFonts w:ascii="Times New Roman" w:hAnsi="Times New Roman" w:hint="eastAsia"/>
            <w:szCs w:val="21"/>
          </w:rPr>
          <w:delText>脉</w:delText>
        </w:r>
      </w:del>
      <w:ins w:id="6186" w:author="Administrator" w:date="2018-02-16T22:39:00Z">
        <w:r w:rsidR="00AA7C6E">
          <w:rPr>
            <w:rFonts w:ascii="Times New Roman" w:hAnsi="Times New Roman" w:hint="eastAsia"/>
            <w:szCs w:val="21"/>
          </w:rPr>
          <w:t xml:space="preserve">X </w:t>
        </w:r>
      </w:ins>
      <w:del w:id="6187" w:author="Administrator" w:date="2018-02-16T22:39:00Z">
        <w:r w:rsidR="00752C4C" w:rsidDel="00AA7C6E">
          <w:rPr>
            <w:rFonts w:ascii="Times New Roman" w:hAnsi="Times New Roman" w:hint="eastAsia"/>
            <w:szCs w:val="21"/>
          </w:rPr>
          <w:delText>搏</w:delText>
        </w:r>
      </w:del>
      <w:ins w:id="6188" w:author="Administrator" w:date="2018-02-16T22:39:00Z">
        <w:r w:rsidR="00AA7C6E">
          <w:rPr>
            <w:rFonts w:ascii="Times New Roman" w:hAnsi="Times New Roman" w:hint="eastAsia"/>
            <w:szCs w:val="21"/>
          </w:rPr>
          <w:t xml:space="preserve">X </w:t>
        </w:r>
      </w:ins>
      <w:del w:id="6189" w:author="Administrator" w:date="2018-02-16T22:39:00Z">
        <w:r w:rsidR="00752C4C" w:rsidDel="00AA7C6E">
          <w:rPr>
            <w:rFonts w:ascii="Times New Roman" w:hAnsi="Times New Roman" w:hint="eastAsia"/>
            <w:szCs w:val="21"/>
          </w:rPr>
          <w:delText>信</w:delText>
        </w:r>
      </w:del>
      <w:ins w:id="6190" w:author="Administrator" w:date="2018-02-16T22:39:00Z">
        <w:r w:rsidR="00AA7C6E">
          <w:rPr>
            <w:rFonts w:ascii="Times New Roman" w:hAnsi="Times New Roman" w:hint="eastAsia"/>
            <w:szCs w:val="21"/>
          </w:rPr>
          <w:t xml:space="preserve">X </w:t>
        </w:r>
      </w:ins>
      <w:del w:id="6191" w:author="Administrator" w:date="2018-02-16T22:39:00Z">
        <w:r w:rsidR="00752C4C" w:rsidDel="00AA7C6E">
          <w:rPr>
            <w:rFonts w:ascii="Times New Roman" w:hAnsi="Times New Roman" w:hint="eastAsia"/>
            <w:szCs w:val="21"/>
          </w:rPr>
          <w:delText>号</w:delText>
        </w:r>
      </w:del>
      <w:ins w:id="6192" w:author="Administrator" w:date="2018-02-16T22:39:00Z">
        <w:r w:rsidR="00AA7C6E">
          <w:rPr>
            <w:rFonts w:ascii="Times New Roman" w:hAnsi="Times New Roman" w:hint="eastAsia"/>
            <w:szCs w:val="21"/>
          </w:rPr>
          <w:t xml:space="preserve">X </w:t>
        </w:r>
      </w:ins>
      <w:del w:id="6193" w:author="Administrator" w:date="2018-02-16T22:39:00Z">
        <w:r w:rsidR="00752C4C" w:rsidDel="00AA7C6E">
          <w:rPr>
            <w:rFonts w:ascii="Times New Roman" w:hAnsi="Times New Roman" w:hint="eastAsia"/>
            <w:szCs w:val="21"/>
          </w:rPr>
          <w:delText>的</w:delText>
        </w:r>
      </w:del>
      <w:ins w:id="6194" w:author="Administrator" w:date="2018-02-16T22:39:00Z">
        <w:r w:rsidR="00AA7C6E">
          <w:rPr>
            <w:rFonts w:ascii="Times New Roman" w:hAnsi="Times New Roman" w:hint="eastAsia"/>
            <w:szCs w:val="21"/>
          </w:rPr>
          <w:t xml:space="preserve">X </w:t>
        </w:r>
      </w:ins>
      <w:del w:id="6195" w:author="Administrator" w:date="2018-02-16T22:39:00Z">
        <w:r w:rsidR="00752C4C" w:rsidDel="00AA7C6E">
          <w:rPr>
            <w:rFonts w:ascii="Times New Roman" w:hAnsi="Times New Roman" w:hint="eastAsia"/>
            <w:szCs w:val="21"/>
          </w:rPr>
          <w:delText>处</w:delText>
        </w:r>
      </w:del>
      <w:ins w:id="6196" w:author="Administrator" w:date="2018-02-16T22:39:00Z">
        <w:r w:rsidR="00AA7C6E">
          <w:rPr>
            <w:rFonts w:ascii="Times New Roman" w:hAnsi="Times New Roman" w:hint="eastAsia"/>
            <w:szCs w:val="21"/>
          </w:rPr>
          <w:t xml:space="preserve">X </w:t>
        </w:r>
      </w:ins>
      <w:del w:id="6197" w:author="Administrator" w:date="2018-02-16T22:39:00Z">
        <w:r w:rsidR="00752C4C" w:rsidDel="00AA7C6E">
          <w:rPr>
            <w:rFonts w:ascii="Times New Roman" w:hAnsi="Times New Roman" w:hint="eastAsia"/>
            <w:szCs w:val="21"/>
          </w:rPr>
          <w:delText>理</w:delText>
        </w:r>
      </w:del>
      <w:ins w:id="6198" w:author="Administrator" w:date="2018-02-16T22:39:00Z">
        <w:r w:rsidR="00AA7C6E">
          <w:rPr>
            <w:rFonts w:ascii="Times New Roman" w:hAnsi="Times New Roman" w:hint="eastAsia"/>
            <w:szCs w:val="21"/>
          </w:rPr>
          <w:t xml:space="preserve">X </w:t>
        </w:r>
      </w:ins>
      <w:del w:id="6199" w:author="Administrator" w:date="2018-02-16T22:39:00Z">
        <w:r w:rsidR="00752C4C" w:rsidDel="00AA7C6E">
          <w:rPr>
            <w:rFonts w:ascii="Times New Roman" w:hAnsi="Times New Roman" w:hint="eastAsia"/>
            <w:szCs w:val="21"/>
          </w:rPr>
          <w:delText>中</w:delText>
        </w:r>
      </w:del>
      <w:ins w:id="6200" w:author="Administrator" w:date="2018-02-16T22:39:00Z">
        <w:r w:rsidR="00AA7C6E">
          <w:rPr>
            <w:rFonts w:ascii="Times New Roman" w:hAnsi="Times New Roman" w:hint="eastAsia"/>
            <w:szCs w:val="21"/>
          </w:rPr>
          <w:t xml:space="preserve">X </w:t>
        </w:r>
      </w:ins>
      <w:del w:id="6201" w:author="Administrator" w:date="2018-02-16T22:39:00Z">
        <w:r w:rsidR="00752C4C" w:rsidDel="00AA7C6E">
          <w:rPr>
            <w:rFonts w:ascii="Times New Roman" w:hAnsi="Times New Roman" w:hint="eastAsia"/>
            <w:szCs w:val="21"/>
          </w:rPr>
          <w:delText>具</w:delText>
        </w:r>
      </w:del>
      <w:ins w:id="6202" w:author="Administrator" w:date="2018-02-16T22:39:00Z">
        <w:r w:rsidR="00AA7C6E">
          <w:rPr>
            <w:rFonts w:ascii="Times New Roman" w:hAnsi="Times New Roman" w:hint="eastAsia"/>
            <w:szCs w:val="21"/>
          </w:rPr>
          <w:t xml:space="preserve">X </w:t>
        </w:r>
      </w:ins>
      <w:del w:id="6203" w:author="Administrator" w:date="2018-02-16T22:39:00Z">
        <w:r w:rsidR="00752C4C" w:rsidDel="00AA7C6E">
          <w:rPr>
            <w:rFonts w:ascii="Times New Roman" w:hAnsi="Times New Roman" w:hint="eastAsia"/>
            <w:szCs w:val="21"/>
          </w:rPr>
          <w:delText>有</w:delText>
        </w:r>
      </w:del>
      <w:ins w:id="6204" w:author="Administrator" w:date="2018-02-16T22:39:00Z">
        <w:r w:rsidR="00AA7C6E">
          <w:rPr>
            <w:rFonts w:ascii="Times New Roman" w:hAnsi="Times New Roman" w:hint="eastAsia"/>
            <w:szCs w:val="21"/>
          </w:rPr>
          <w:t xml:space="preserve">X </w:t>
        </w:r>
      </w:ins>
      <w:del w:id="6205" w:author="Administrator" w:date="2018-02-16T22:39:00Z">
        <w:r w:rsidR="00752C4C" w:rsidDel="00AA7C6E">
          <w:rPr>
            <w:rFonts w:ascii="Times New Roman" w:hAnsi="Times New Roman" w:hint="eastAsia"/>
            <w:szCs w:val="21"/>
          </w:rPr>
          <w:delText>理</w:delText>
        </w:r>
      </w:del>
      <w:ins w:id="6206" w:author="Administrator" w:date="2018-02-16T22:39:00Z">
        <w:r w:rsidR="00AA7C6E">
          <w:rPr>
            <w:rFonts w:ascii="Times New Roman" w:hAnsi="Times New Roman" w:hint="eastAsia"/>
            <w:szCs w:val="21"/>
          </w:rPr>
          <w:t xml:space="preserve">X </w:t>
        </w:r>
      </w:ins>
      <w:del w:id="6207" w:author="Administrator" w:date="2018-02-16T22:39:00Z">
        <w:r w:rsidR="00752C4C" w:rsidDel="00AA7C6E">
          <w:rPr>
            <w:rFonts w:ascii="Times New Roman" w:hAnsi="Times New Roman" w:hint="eastAsia"/>
            <w:szCs w:val="21"/>
          </w:rPr>
          <w:delText>想</w:delText>
        </w:r>
      </w:del>
      <w:ins w:id="6208" w:author="Administrator" w:date="2018-02-16T22:39:00Z">
        <w:r w:rsidR="00AA7C6E">
          <w:rPr>
            <w:rFonts w:ascii="Times New Roman" w:hAnsi="Times New Roman" w:hint="eastAsia"/>
            <w:szCs w:val="21"/>
          </w:rPr>
          <w:t xml:space="preserve">X </w:t>
        </w:r>
      </w:ins>
      <w:del w:id="6209" w:author="Administrator" w:date="2018-02-16T22:39:00Z">
        <w:r w:rsidR="00752C4C" w:rsidDel="00AA7C6E">
          <w:rPr>
            <w:rFonts w:ascii="Times New Roman" w:hAnsi="Times New Roman" w:hint="eastAsia"/>
            <w:szCs w:val="21"/>
          </w:rPr>
          <w:delText>的</w:delText>
        </w:r>
      </w:del>
      <w:ins w:id="6210" w:author="Administrator" w:date="2018-02-16T22:39:00Z">
        <w:r w:rsidR="00AA7C6E">
          <w:rPr>
            <w:rFonts w:ascii="Times New Roman" w:hAnsi="Times New Roman" w:hint="eastAsia"/>
            <w:szCs w:val="21"/>
          </w:rPr>
          <w:t xml:space="preserve">X </w:t>
        </w:r>
      </w:ins>
      <w:del w:id="6211" w:author="Administrator" w:date="2018-02-16T22:39:00Z">
        <w:r w:rsidR="00752C4C" w:rsidDel="00AA7C6E">
          <w:rPr>
            <w:rFonts w:ascii="Times New Roman" w:hAnsi="Times New Roman" w:hint="eastAsia"/>
            <w:szCs w:val="21"/>
          </w:rPr>
          <w:delText>滤</w:delText>
        </w:r>
      </w:del>
      <w:ins w:id="6212" w:author="Administrator" w:date="2018-02-16T22:39:00Z">
        <w:r w:rsidR="00AA7C6E">
          <w:rPr>
            <w:rFonts w:ascii="Times New Roman" w:hAnsi="Times New Roman" w:hint="eastAsia"/>
            <w:szCs w:val="21"/>
          </w:rPr>
          <w:t xml:space="preserve">X </w:t>
        </w:r>
      </w:ins>
      <w:del w:id="6213" w:author="Administrator" w:date="2018-02-16T22:39:00Z">
        <w:r w:rsidR="00752C4C" w:rsidDel="00AA7C6E">
          <w:rPr>
            <w:rFonts w:ascii="Times New Roman" w:hAnsi="Times New Roman" w:hint="eastAsia"/>
            <w:szCs w:val="21"/>
          </w:rPr>
          <w:delText>波</w:delText>
        </w:r>
      </w:del>
      <w:ins w:id="6214" w:author="Administrator" w:date="2018-02-16T22:39:00Z">
        <w:r w:rsidR="00AA7C6E">
          <w:rPr>
            <w:rFonts w:ascii="Times New Roman" w:hAnsi="Times New Roman" w:hint="eastAsia"/>
            <w:szCs w:val="21"/>
          </w:rPr>
          <w:t xml:space="preserve">X </w:t>
        </w:r>
      </w:ins>
      <w:r w:rsidR="00752C4C">
        <w:rPr>
          <w:rFonts w:ascii="Times New Roman" w:hAnsi="Times New Roman" w:hint="eastAsia"/>
          <w:szCs w:val="21"/>
        </w:rPr>
        <w:t>效果。</w:t>
      </w:r>
      <w:commentRangeEnd w:id="6054"/>
      <w:r w:rsidR="00440A33">
        <w:rPr>
          <w:rStyle w:val="ab"/>
        </w:rPr>
        <w:commentReference w:id="6054"/>
      </w:r>
    </w:p>
    <w:p w:rsidR="00204C73" w:rsidRDefault="00204C73" w:rsidP="00F574F3">
      <w:pPr>
        <w:ind w:firstLine="420"/>
        <w:rPr>
          <w:rFonts w:ascii="Times New Roman" w:hAnsi="Times New Roman"/>
          <w:szCs w:val="21"/>
        </w:rPr>
      </w:pPr>
    </w:p>
    <w:p w:rsidR="00204C73" w:rsidRDefault="00204C73" w:rsidP="00F574F3">
      <w:pPr>
        <w:ind w:firstLine="420"/>
        <w:rPr>
          <w:rFonts w:ascii="Times New Roman" w:hAnsi="Times New Roman"/>
          <w:szCs w:val="21"/>
        </w:rPr>
      </w:pPr>
    </w:p>
    <w:p w:rsidR="00F574F3" w:rsidRPr="00E55426" w:rsidRDefault="00F574F3" w:rsidP="00627DE3">
      <w:pPr>
        <w:spacing w:beforeLines="50" w:afterLines="50"/>
        <w:rPr>
          <w:rFonts w:ascii="黑体" w:eastAsia="黑体" w:hAnsi="Times New Roman"/>
          <w:sz w:val="28"/>
          <w:szCs w:val="28"/>
        </w:rPr>
      </w:pPr>
      <w:commentRangeStart w:id="6215"/>
      <w:r w:rsidRPr="00E55426">
        <w:rPr>
          <w:rFonts w:ascii="黑体" w:eastAsia="黑体" w:hAnsi="Times New Roman"/>
          <w:sz w:val="28"/>
          <w:szCs w:val="28"/>
        </w:rPr>
        <w:t>3</w:t>
      </w:r>
      <w:commentRangeEnd w:id="6215"/>
      <w:r w:rsidR="00440A33">
        <w:rPr>
          <w:rStyle w:val="ab"/>
        </w:rPr>
        <w:commentReference w:id="6215"/>
      </w:r>
      <w:commentRangeStart w:id="6216"/>
      <w:r w:rsidR="004675FA">
        <w:rPr>
          <w:rFonts w:ascii="黑体" w:eastAsia="黑体" w:hAnsi="Times New Roman" w:hint="eastAsia"/>
          <w:sz w:val="28"/>
          <w:szCs w:val="28"/>
        </w:rPr>
        <w:t>检测</w:t>
      </w:r>
      <w:r w:rsidRPr="00E55426">
        <w:rPr>
          <w:rFonts w:ascii="黑体" w:eastAsia="黑体" w:hAnsi="Times New Roman" w:hint="eastAsia"/>
          <w:sz w:val="28"/>
          <w:szCs w:val="28"/>
        </w:rPr>
        <w:t>实验</w:t>
      </w:r>
      <w:commentRangeEnd w:id="6216"/>
      <w:r w:rsidR="00440A33">
        <w:rPr>
          <w:rStyle w:val="ab"/>
        </w:rPr>
        <w:commentReference w:id="6216"/>
      </w:r>
    </w:p>
    <w:p w:rsidR="00F574F3" w:rsidRDefault="00F574F3" w:rsidP="00F574F3">
      <w:pPr>
        <w:rPr>
          <w:rFonts w:ascii="黑体" w:eastAsia="黑体" w:hAnsi="黑体" w:cs="黑体"/>
          <w:szCs w:val="21"/>
        </w:rPr>
      </w:pPr>
      <w:commentRangeStart w:id="6217"/>
      <w:r>
        <w:rPr>
          <w:rFonts w:ascii="黑体" w:eastAsia="黑体" w:hAnsi="黑体" w:cs="黑体" w:hint="eastAsia"/>
          <w:szCs w:val="21"/>
        </w:rPr>
        <w:t>3.1</w:t>
      </w:r>
      <w:commentRangeEnd w:id="6217"/>
      <w:r w:rsidR="00440A33">
        <w:rPr>
          <w:rStyle w:val="ab"/>
        </w:rPr>
        <w:commentReference w:id="6217"/>
      </w:r>
      <w:r>
        <w:rPr>
          <w:rFonts w:ascii="黑体" w:eastAsia="黑体" w:hAnsi="黑体" w:cs="黑体" w:hint="eastAsia"/>
          <w:szCs w:val="21"/>
        </w:rPr>
        <w:t xml:space="preserve"> </w:t>
      </w:r>
      <w:commentRangeStart w:id="6218"/>
      <w:r>
        <w:rPr>
          <w:rFonts w:ascii="黑体" w:eastAsia="黑体" w:hAnsi="黑体" w:cs="黑体" w:hint="eastAsia"/>
          <w:szCs w:val="21"/>
        </w:rPr>
        <w:t>检测结果</w:t>
      </w:r>
      <w:commentRangeEnd w:id="6218"/>
      <w:r w:rsidR="00440A33">
        <w:rPr>
          <w:rStyle w:val="ab"/>
        </w:rPr>
        <w:commentReference w:id="6218"/>
      </w:r>
    </w:p>
    <w:p w:rsidR="0015236D" w:rsidRPr="00204C73" w:rsidRDefault="00F574F3" w:rsidP="00204C73">
      <w:pPr>
        <w:rPr>
          <w:rFonts w:ascii="黑体" w:eastAsia="黑体" w:hAnsi="黑体" w:cs="黑体"/>
          <w:szCs w:val="21"/>
        </w:rPr>
      </w:pPr>
      <w:r>
        <w:rPr>
          <w:rFonts w:ascii="Times New Roman" w:hAnsi="Times New Roman" w:hint="eastAsia"/>
          <w:szCs w:val="21"/>
        </w:rPr>
        <w:t xml:space="preserve">    </w:t>
      </w:r>
      <w:commentRangeStart w:id="6219"/>
      <w:r>
        <w:rPr>
          <w:rFonts w:ascii="Times New Roman" w:hAnsi="Times New Roman" w:hint="eastAsia"/>
          <w:szCs w:val="21"/>
        </w:rPr>
        <w:t>为测试</w:t>
      </w:r>
      <w:del w:id="6220" w:author="Administrator" w:date="2018-02-16T22:39:00Z">
        <w:r w:rsidR="0015236D" w:rsidDel="00AA7C6E">
          <w:rPr>
            <w:rFonts w:ascii="Times New Roman" w:hAnsi="Times New Roman" w:hint="eastAsia"/>
            <w:szCs w:val="21"/>
          </w:rPr>
          <w:delText>笔</w:delText>
        </w:r>
      </w:del>
      <w:ins w:id="6221" w:author="Administrator" w:date="2018-02-16T22:39:00Z">
        <w:r w:rsidR="00AA7C6E">
          <w:rPr>
            <w:rFonts w:ascii="Times New Roman" w:hAnsi="Times New Roman" w:hint="eastAsia"/>
            <w:szCs w:val="21"/>
          </w:rPr>
          <w:t xml:space="preserve">X </w:t>
        </w:r>
      </w:ins>
      <w:del w:id="6222" w:author="Administrator" w:date="2018-02-16T22:39:00Z">
        <w:r w:rsidR="0015236D" w:rsidDel="00AA7C6E">
          <w:rPr>
            <w:rFonts w:ascii="Times New Roman" w:hAnsi="Times New Roman" w:hint="eastAsia"/>
            <w:szCs w:val="21"/>
          </w:rPr>
          <w:delText>者</w:delText>
        </w:r>
      </w:del>
      <w:ins w:id="6223" w:author="Administrator" w:date="2018-02-16T22:39:00Z">
        <w:r w:rsidR="00AA7C6E">
          <w:rPr>
            <w:rFonts w:ascii="Times New Roman" w:hAnsi="Times New Roman" w:hint="eastAsia"/>
            <w:szCs w:val="21"/>
          </w:rPr>
          <w:t xml:space="preserve">X </w:t>
        </w:r>
      </w:ins>
      <w:del w:id="6224" w:author="Administrator" w:date="2018-02-16T22:39:00Z">
        <w:r w:rsidR="0015236D" w:rsidDel="00AA7C6E">
          <w:rPr>
            <w:rFonts w:ascii="Times New Roman" w:hAnsi="Times New Roman" w:hint="eastAsia"/>
            <w:szCs w:val="21"/>
          </w:rPr>
          <w:delText>设</w:delText>
        </w:r>
      </w:del>
      <w:ins w:id="6225" w:author="Administrator" w:date="2018-02-16T22:39:00Z">
        <w:r w:rsidR="00AA7C6E">
          <w:rPr>
            <w:rFonts w:ascii="Times New Roman" w:hAnsi="Times New Roman" w:hint="eastAsia"/>
            <w:szCs w:val="21"/>
          </w:rPr>
          <w:t xml:space="preserve">X </w:t>
        </w:r>
      </w:ins>
      <w:del w:id="6226" w:author="Administrator" w:date="2018-02-16T22:39:00Z">
        <w:r w:rsidR="0015236D" w:rsidDel="00AA7C6E">
          <w:rPr>
            <w:rFonts w:ascii="Times New Roman" w:hAnsi="Times New Roman" w:hint="eastAsia"/>
            <w:szCs w:val="21"/>
          </w:rPr>
          <w:delText>计</w:delText>
        </w:r>
      </w:del>
      <w:ins w:id="6227" w:author="Administrator" w:date="2018-02-16T22:39:00Z">
        <w:r w:rsidR="00AA7C6E">
          <w:rPr>
            <w:rFonts w:ascii="Times New Roman" w:hAnsi="Times New Roman" w:hint="eastAsia"/>
            <w:szCs w:val="21"/>
          </w:rPr>
          <w:t xml:space="preserve">X </w:t>
        </w:r>
      </w:ins>
      <w:del w:id="6228" w:author="Administrator" w:date="2018-02-16T22:39:00Z">
        <w:r w:rsidR="0015236D" w:rsidDel="00AA7C6E">
          <w:rPr>
            <w:rFonts w:ascii="Times New Roman" w:hAnsi="Times New Roman" w:hint="eastAsia"/>
            <w:szCs w:val="21"/>
          </w:rPr>
          <w:delText>的</w:delText>
        </w:r>
      </w:del>
      <w:ins w:id="6229" w:author="Administrator" w:date="2018-02-16T22:39:00Z">
        <w:r w:rsidR="00AA7C6E">
          <w:rPr>
            <w:rFonts w:ascii="Times New Roman" w:hAnsi="Times New Roman" w:hint="eastAsia"/>
            <w:szCs w:val="21"/>
          </w:rPr>
          <w:t xml:space="preserve">X </w:t>
        </w:r>
      </w:ins>
      <w:del w:id="6230" w:author="Administrator" w:date="2018-02-16T22:39:00Z">
        <w:r w:rsidR="0015236D" w:rsidDel="00AA7C6E">
          <w:rPr>
            <w:rFonts w:ascii="Times New Roman" w:hAnsi="Times New Roman" w:hint="eastAsia"/>
            <w:szCs w:val="21"/>
          </w:rPr>
          <w:delText>该</w:delText>
        </w:r>
      </w:del>
      <w:ins w:id="6231" w:author="Administrator" w:date="2018-02-16T22:39:00Z">
        <w:r w:rsidR="00AA7C6E">
          <w:rPr>
            <w:rFonts w:ascii="Times New Roman" w:hAnsi="Times New Roman" w:hint="eastAsia"/>
            <w:szCs w:val="21"/>
          </w:rPr>
          <w:t xml:space="preserve">X </w:t>
        </w:r>
      </w:ins>
      <w:del w:id="6232" w:author="Administrator" w:date="2018-02-16T22:39:00Z">
        <w:r w:rsidDel="00AA7C6E">
          <w:rPr>
            <w:rFonts w:ascii="Times New Roman" w:hAnsi="Times New Roman" w:hint="eastAsia"/>
            <w:szCs w:val="21"/>
          </w:rPr>
          <w:delText>光</w:delText>
        </w:r>
      </w:del>
      <w:ins w:id="6233" w:author="Administrator" w:date="2018-02-16T22:39:00Z">
        <w:r w:rsidR="00AA7C6E">
          <w:rPr>
            <w:rFonts w:ascii="Times New Roman" w:hAnsi="Times New Roman" w:hint="eastAsia"/>
            <w:szCs w:val="21"/>
          </w:rPr>
          <w:t xml:space="preserve">X </w:t>
        </w:r>
      </w:ins>
      <w:del w:id="6234" w:author="Administrator" w:date="2018-02-16T22:39:00Z">
        <w:r w:rsidDel="00AA7C6E">
          <w:rPr>
            <w:rFonts w:ascii="Times New Roman" w:hAnsi="Times New Roman" w:hint="eastAsia"/>
            <w:szCs w:val="21"/>
          </w:rPr>
          <w:delText>电</w:delText>
        </w:r>
      </w:del>
      <w:ins w:id="6235" w:author="Administrator" w:date="2018-02-16T22:39:00Z">
        <w:r w:rsidR="00AA7C6E">
          <w:rPr>
            <w:rFonts w:ascii="Times New Roman" w:hAnsi="Times New Roman" w:hint="eastAsia"/>
            <w:szCs w:val="21"/>
          </w:rPr>
          <w:t xml:space="preserve">X </w:t>
        </w:r>
      </w:ins>
      <w:del w:id="6236" w:author="Administrator" w:date="2018-02-16T22:39:00Z">
        <w:r w:rsidDel="00AA7C6E">
          <w:rPr>
            <w:rFonts w:ascii="Times New Roman" w:hAnsi="Times New Roman" w:hint="eastAsia"/>
            <w:szCs w:val="21"/>
          </w:rPr>
          <w:delText>式</w:delText>
        </w:r>
      </w:del>
      <w:ins w:id="6237" w:author="Administrator" w:date="2018-02-16T22:39:00Z">
        <w:r w:rsidR="00AA7C6E">
          <w:rPr>
            <w:rFonts w:ascii="Times New Roman" w:hAnsi="Times New Roman" w:hint="eastAsia"/>
            <w:szCs w:val="21"/>
          </w:rPr>
          <w:t xml:space="preserve">X </w:t>
        </w:r>
      </w:ins>
      <w:del w:id="6238" w:author="Administrator" w:date="2018-02-16T22:39:00Z">
        <w:r w:rsidDel="00AA7C6E">
          <w:rPr>
            <w:rFonts w:ascii="Times New Roman" w:hAnsi="Times New Roman" w:hint="eastAsia"/>
            <w:szCs w:val="21"/>
          </w:rPr>
          <w:delText>脉</w:delText>
        </w:r>
      </w:del>
      <w:ins w:id="6239" w:author="Administrator" w:date="2018-02-16T22:39:00Z">
        <w:r w:rsidR="00AA7C6E">
          <w:rPr>
            <w:rFonts w:ascii="Times New Roman" w:hAnsi="Times New Roman" w:hint="eastAsia"/>
            <w:szCs w:val="21"/>
          </w:rPr>
          <w:t xml:space="preserve">X </w:t>
        </w:r>
      </w:ins>
      <w:del w:id="6240" w:author="Administrator" w:date="2018-02-16T22:39:00Z">
        <w:r w:rsidDel="00AA7C6E">
          <w:rPr>
            <w:rFonts w:ascii="Times New Roman" w:hAnsi="Times New Roman" w:hint="eastAsia"/>
            <w:szCs w:val="21"/>
          </w:rPr>
          <w:delText>搏</w:delText>
        </w:r>
      </w:del>
      <w:ins w:id="6241" w:author="Administrator" w:date="2018-02-16T22:39:00Z">
        <w:r w:rsidR="00AA7C6E">
          <w:rPr>
            <w:rFonts w:ascii="Times New Roman" w:hAnsi="Times New Roman" w:hint="eastAsia"/>
            <w:szCs w:val="21"/>
          </w:rPr>
          <w:t xml:space="preserve">X </w:t>
        </w:r>
      </w:ins>
      <w:del w:id="6242" w:author="Administrator" w:date="2018-02-16T22:39:00Z">
        <w:r w:rsidDel="00AA7C6E">
          <w:rPr>
            <w:rFonts w:ascii="Times New Roman" w:hAnsi="Times New Roman" w:hint="eastAsia"/>
            <w:szCs w:val="21"/>
          </w:rPr>
          <w:delText>测</w:delText>
        </w:r>
      </w:del>
      <w:ins w:id="6243" w:author="Administrator" w:date="2018-02-16T22:39:00Z">
        <w:r w:rsidR="00AA7C6E">
          <w:rPr>
            <w:rFonts w:ascii="Times New Roman" w:hAnsi="Times New Roman" w:hint="eastAsia"/>
            <w:szCs w:val="21"/>
          </w:rPr>
          <w:t xml:space="preserve">X </w:t>
        </w:r>
      </w:ins>
      <w:del w:id="6244" w:author="Administrator" w:date="2018-02-16T22:39:00Z">
        <w:r w:rsidDel="00AA7C6E">
          <w:rPr>
            <w:rFonts w:ascii="Times New Roman" w:hAnsi="Times New Roman" w:hint="eastAsia"/>
            <w:szCs w:val="21"/>
          </w:rPr>
          <w:delText>量</w:delText>
        </w:r>
      </w:del>
      <w:ins w:id="6245" w:author="Administrator" w:date="2018-02-16T22:39:00Z">
        <w:r w:rsidR="00AA7C6E">
          <w:rPr>
            <w:rFonts w:ascii="Times New Roman" w:hAnsi="Times New Roman" w:hint="eastAsia"/>
            <w:szCs w:val="21"/>
          </w:rPr>
          <w:t xml:space="preserve">X </w:t>
        </w:r>
      </w:ins>
      <w:del w:id="6246" w:author="Administrator" w:date="2018-02-16T22:39:00Z">
        <w:r w:rsidDel="00AA7C6E">
          <w:rPr>
            <w:rFonts w:ascii="Times New Roman" w:hAnsi="Times New Roman" w:hint="eastAsia"/>
            <w:szCs w:val="21"/>
          </w:rPr>
          <w:delText>仪</w:delText>
        </w:r>
      </w:del>
      <w:ins w:id="6247" w:author="Administrator" w:date="2018-02-16T22:39:00Z">
        <w:r w:rsidR="00AA7C6E">
          <w:rPr>
            <w:rFonts w:ascii="Times New Roman" w:hAnsi="Times New Roman" w:hint="eastAsia"/>
            <w:szCs w:val="21"/>
          </w:rPr>
          <w:t xml:space="preserve">X </w:t>
        </w:r>
      </w:ins>
      <w:del w:id="6248" w:author="Administrator" w:date="2018-02-16T22:39:00Z">
        <w:r w:rsidDel="00AA7C6E">
          <w:rPr>
            <w:rFonts w:ascii="Times New Roman" w:hAnsi="Times New Roman" w:hint="eastAsia"/>
            <w:szCs w:val="21"/>
          </w:rPr>
          <w:delText>的</w:delText>
        </w:r>
      </w:del>
      <w:ins w:id="6249" w:author="Administrator" w:date="2018-02-16T22:39:00Z">
        <w:r w:rsidR="00AA7C6E">
          <w:rPr>
            <w:rFonts w:ascii="Times New Roman" w:hAnsi="Times New Roman" w:hint="eastAsia"/>
            <w:szCs w:val="21"/>
          </w:rPr>
          <w:t xml:space="preserve">X </w:t>
        </w:r>
      </w:ins>
      <w:del w:id="6250" w:author="Administrator" w:date="2018-02-16T22:39:00Z">
        <w:r w:rsidDel="00AA7C6E">
          <w:rPr>
            <w:rFonts w:ascii="Times New Roman" w:hAnsi="Times New Roman" w:hint="eastAsia"/>
            <w:szCs w:val="21"/>
          </w:rPr>
          <w:delText>实</w:delText>
        </w:r>
      </w:del>
      <w:ins w:id="6251" w:author="Administrator" w:date="2018-02-16T22:39:00Z">
        <w:r w:rsidR="00AA7C6E">
          <w:rPr>
            <w:rFonts w:ascii="Times New Roman" w:hAnsi="Times New Roman" w:hint="eastAsia"/>
            <w:szCs w:val="21"/>
          </w:rPr>
          <w:t xml:space="preserve">X </w:t>
        </w:r>
      </w:ins>
      <w:del w:id="6252" w:author="Administrator" w:date="2018-02-16T22:39:00Z">
        <w:r w:rsidDel="00AA7C6E">
          <w:rPr>
            <w:rFonts w:ascii="Times New Roman" w:hAnsi="Times New Roman" w:hint="eastAsia"/>
            <w:szCs w:val="21"/>
          </w:rPr>
          <w:delText>际</w:delText>
        </w:r>
      </w:del>
      <w:ins w:id="6253" w:author="Administrator" w:date="2018-02-16T22:39:00Z">
        <w:r w:rsidR="00AA7C6E">
          <w:rPr>
            <w:rFonts w:ascii="Times New Roman" w:hAnsi="Times New Roman" w:hint="eastAsia"/>
            <w:szCs w:val="21"/>
          </w:rPr>
          <w:t xml:space="preserve">X </w:t>
        </w:r>
      </w:ins>
      <w:del w:id="6254" w:author="Administrator" w:date="2018-02-16T22:39:00Z">
        <w:r w:rsidDel="00AA7C6E">
          <w:rPr>
            <w:rFonts w:ascii="Times New Roman" w:hAnsi="Times New Roman" w:hint="eastAsia"/>
            <w:szCs w:val="21"/>
          </w:rPr>
          <w:delText>检</w:delText>
        </w:r>
      </w:del>
      <w:ins w:id="6255" w:author="Administrator" w:date="2018-02-16T22:39:00Z">
        <w:r w:rsidR="00AA7C6E">
          <w:rPr>
            <w:rFonts w:ascii="Times New Roman" w:hAnsi="Times New Roman" w:hint="eastAsia"/>
            <w:szCs w:val="21"/>
          </w:rPr>
          <w:t xml:space="preserve">X </w:t>
        </w:r>
      </w:ins>
      <w:del w:id="6256" w:author="Administrator" w:date="2018-02-16T22:39:00Z">
        <w:r w:rsidDel="00AA7C6E">
          <w:rPr>
            <w:rFonts w:ascii="Times New Roman" w:hAnsi="Times New Roman" w:hint="eastAsia"/>
            <w:szCs w:val="21"/>
          </w:rPr>
          <w:delText>测</w:delText>
        </w:r>
      </w:del>
      <w:ins w:id="6257" w:author="Administrator" w:date="2018-02-16T22:39:00Z">
        <w:r w:rsidR="00AA7C6E">
          <w:rPr>
            <w:rFonts w:ascii="Times New Roman" w:hAnsi="Times New Roman" w:hint="eastAsia"/>
            <w:szCs w:val="21"/>
          </w:rPr>
          <w:t xml:space="preserve">X </w:t>
        </w:r>
      </w:ins>
      <w:del w:id="6258" w:author="Administrator" w:date="2018-02-16T22:39:00Z">
        <w:r w:rsidDel="00AA7C6E">
          <w:rPr>
            <w:rFonts w:ascii="Times New Roman" w:hAnsi="Times New Roman" w:hint="eastAsia"/>
            <w:szCs w:val="21"/>
          </w:rPr>
          <w:delText>精</w:delText>
        </w:r>
      </w:del>
      <w:ins w:id="6259" w:author="Administrator" w:date="2018-02-16T22:39:00Z">
        <w:r w:rsidR="00AA7C6E">
          <w:rPr>
            <w:rFonts w:ascii="Times New Roman" w:hAnsi="Times New Roman" w:hint="eastAsia"/>
            <w:szCs w:val="21"/>
          </w:rPr>
          <w:t xml:space="preserve">X </w:t>
        </w:r>
      </w:ins>
      <w:del w:id="6260" w:author="Administrator" w:date="2018-02-16T22:39:00Z">
        <w:r w:rsidDel="00AA7C6E">
          <w:rPr>
            <w:rFonts w:ascii="Times New Roman" w:hAnsi="Times New Roman" w:hint="eastAsia"/>
            <w:szCs w:val="21"/>
          </w:rPr>
          <w:delText>度</w:delText>
        </w:r>
      </w:del>
      <w:ins w:id="6261" w:author="Administrator" w:date="2018-02-16T22:39:00Z">
        <w:r w:rsidR="00AA7C6E">
          <w:rPr>
            <w:rFonts w:ascii="Times New Roman" w:hAnsi="Times New Roman" w:hint="eastAsia"/>
            <w:szCs w:val="21"/>
          </w:rPr>
          <w:t xml:space="preserve">X </w:t>
        </w:r>
      </w:ins>
      <w:del w:id="6262" w:author="Administrator" w:date="2018-02-16T22:39:00Z">
        <w:r w:rsidDel="00AA7C6E">
          <w:rPr>
            <w:rFonts w:ascii="Times New Roman" w:hAnsi="Times New Roman" w:hint="eastAsia"/>
            <w:szCs w:val="21"/>
          </w:rPr>
          <w:delText>，</w:delText>
        </w:r>
      </w:del>
      <w:ins w:id="6263" w:author="Administrator" w:date="2018-02-16T22:39:00Z">
        <w:r w:rsidR="00AA7C6E">
          <w:rPr>
            <w:rFonts w:ascii="Times New Roman" w:hAnsi="Times New Roman" w:hint="eastAsia"/>
            <w:szCs w:val="21"/>
          </w:rPr>
          <w:t xml:space="preserve">X </w:t>
        </w:r>
      </w:ins>
      <w:del w:id="6264" w:author="Administrator" w:date="2018-02-16T22:39:00Z">
        <w:r w:rsidDel="00AA7C6E">
          <w:rPr>
            <w:rFonts w:ascii="Times New Roman" w:hAnsi="Times New Roman" w:hint="eastAsia"/>
            <w:szCs w:val="21"/>
          </w:rPr>
          <w:delText>将</w:delText>
        </w:r>
      </w:del>
      <w:ins w:id="6265" w:author="Administrator" w:date="2018-02-16T22:39:00Z">
        <w:r w:rsidR="00AA7C6E">
          <w:rPr>
            <w:rFonts w:ascii="Times New Roman" w:hAnsi="Times New Roman" w:hint="eastAsia"/>
            <w:szCs w:val="21"/>
          </w:rPr>
          <w:t xml:space="preserve">X </w:t>
        </w:r>
      </w:ins>
      <w:del w:id="6266" w:author="Administrator" w:date="2018-02-16T22:39:00Z">
        <w:r w:rsidDel="00AA7C6E">
          <w:rPr>
            <w:rFonts w:ascii="Times New Roman" w:hAnsi="Times New Roman" w:hint="eastAsia"/>
            <w:szCs w:val="21"/>
          </w:rPr>
          <w:delText>被</w:delText>
        </w:r>
      </w:del>
      <w:ins w:id="6267" w:author="Administrator" w:date="2018-02-16T22:39:00Z">
        <w:r w:rsidR="00AA7C6E">
          <w:rPr>
            <w:rFonts w:ascii="Times New Roman" w:hAnsi="Times New Roman" w:hint="eastAsia"/>
            <w:szCs w:val="21"/>
          </w:rPr>
          <w:t xml:space="preserve">X </w:t>
        </w:r>
      </w:ins>
      <w:del w:id="6268" w:author="Administrator" w:date="2018-02-16T22:39:00Z">
        <w:r w:rsidDel="00AA7C6E">
          <w:rPr>
            <w:rFonts w:ascii="Times New Roman" w:hAnsi="Times New Roman" w:hint="eastAsia"/>
            <w:szCs w:val="21"/>
          </w:rPr>
          <w:delText>测</w:delText>
        </w:r>
      </w:del>
      <w:ins w:id="6269" w:author="Administrator" w:date="2018-02-16T22:39:00Z">
        <w:r w:rsidR="00AA7C6E">
          <w:rPr>
            <w:rFonts w:ascii="Times New Roman" w:hAnsi="Times New Roman" w:hint="eastAsia"/>
            <w:szCs w:val="21"/>
          </w:rPr>
          <w:t xml:space="preserve">X </w:t>
        </w:r>
      </w:ins>
      <w:del w:id="6270" w:author="Administrator" w:date="2018-02-16T22:39:00Z">
        <w:r w:rsidDel="00AA7C6E">
          <w:rPr>
            <w:rFonts w:ascii="Times New Roman" w:hAnsi="Times New Roman" w:hint="eastAsia"/>
            <w:szCs w:val="21"/>
          </w:rPr>
          <w:delText>试</w:delText>
        </w:r>
      </w:del>
      <w:ins w:id="6271" w:author="Administrator" w:date="2018-02-16T22:39:00Z">
        <w:r w:rsidR="00AA7C6E">
          <w:rPr>
            <w:rFonts w:ascii="Times New Roman" w:hAnsi="Times New Roman" w:hint="eastAsia"/>
            <w:szCs w:val="21"/>
          </w:rPr>
          <w:t xml:space="preserve">X </w:t>
        </w:r>
      </w:ins>
      <w:del w:id="6272" w:author="Administrator" w:date="2018-02-16T22:39:00Z">
        <w:r w:rsidDel="00AA7C6E">
          <w:rPr>
            <w:rFonts w:ascii="Times New Roman" w:hAnsi="Times New Roman" w:hint="eastAsia"/>
            <w:szCs w:val="21"/>
          </w:rPr>
          <w:delText>者</w:delText>
        </w:r>
      </w:del>
      <w:ins w:id="6273" w:author="Administrator" w:date="2018-02-16T22:39:00Z">
        <w:r w:rsidR="00AA7C6E">
          <w:rPr>
            <w:rFonts w:ascii="Times New Roman" w:hAnsi="Times New Roman" w:hint="eastAsia"/>
            <w:szCs w:val="21"/>
          </w:rPr>
          <w:t xml:space="preserve">X </w:t>
        </w:r>
      </w:ins>
      <w:del w:id="6274" w:author="Administrator" w:date="2018-02-16T22:39:00Z">
        <w:r w:rsidDel="00AA7C6E">
          <w:rPr>
            <w:rFonts w:ascii="Times New Roman" w:hAnsi="Times New Roman" w:hint="eastAsia"/>
            <w:szCs w:val="21"/>
          </w:rPr>
          <w:delText>实</w:delText>
        </w:r>
      </w:del>
      <w:ins w:id="6275" w:author="Administrator" w:date="2018-02-16T22:39:00Z">
        <w:r w:rsidR="00AA7C6E">
          <w:rPr>
            <w:rFonts w:ascii="Times New Roman" w:hAnsi="Times New Roman" w:hint="eastAsia"/>
            <w:szCs w:val="21"/>
          </w:rPr>
          <w:t xml:space="preserve">X </w:t>
        </w:r>
      </w:ins>
      <w:del w:id="6276" w:author="Administrator" w:date="2018-02-16T22:39:00Z">
        <w:r w:rsidDel="00AA7C6E">
          <w:rPr>
            <w:rFonts w:ascii="Times New Roman" w:hAnsi="Times New Roman" w:hint="eastAsia"/>
            <w:szCs w:val="21"/>
          </w:rPr>
          <w:delText>际</w:delText>
        </w:r>
      </w:del>
      <w:ins w:id="6277" w:author="Administrator" w:date="2018-02-16T22:39:00Z">
        <w:r w:rsidR="00AA7C6E">
          <w:rPr>
            <w:rFonts w:ascii="Times New Roman" w:hAnsi="Times New Roman" w:hint="eastAsia"/>
            <w:szCs w:val="21"/>
          </w:rPr>
          <w:t xml:space="preserve">X </w:t>
        </w:r>
      </w:ins>
      <w:del w:id="6278" w:author="Administrator" w:date="2018-02-16T22:39:00Z">
        <w:r w:rsidDel="00AA7C6E">
          <w:rPr>
            <w:rFonts w:ascii="Times New Roman" w:hAnsi="Times New Roman" w:hint="eastAsia"/>
            <w:szCs w:val="21"/>
          </w:rPr>
          <w:delText>的</w:delText>
        </w:r>
      </w:del>
      <w:ins w:id="6279" w:author="Administrator" w:date="2018-02-16T22:39:00Z">
        <w:r w:rsidR="00AA7C6E">
          <w:rPr>
            <w:rFonts w:ascii="Times New Roman" w:hAnsi="Times New Roman" w:hint="eastAsia"/>
            <w:szCs w:val="21"/>
          </w:rPr>
          <w:t xml:space="preserve">X </w:t>
        </w:r>
      </w:ins>
      <w:del w:id="6280" w:author="Administrator" w:date="2018-02-16T22:39:00Z">
        <w:r w:rsidDel="00AA7C6E">
          <w:rPr>
            <w:rFonts w:ascii="Times New Roman" w:hAnsi="Times New Roman" w:hint="eastAsia"/>
            <w:szCs w:val="21"/>
          </w:rPr>
          <w:delText>脉</w:delText>
        </w:r>
      </w:del>
      <w:ins w:id="6281" w:author="Administrator" w:date="2018-02-16T22:39:00Z">
        <w:r w:rsidR="00AA7C6E">
          <w:rPr>
            <w:rFonts w:ascii="Times New Roman" w:hAnsi="Times New Roman" w:hint="eastAsia"/>
            <w:szCs w:val="21"/>
          </w:rPr>
          <w:t xml:space="preserve">X </w:t>
        </w:r>
      </w:ins>
      <w:del w:id="6282" w:author="Administrator" w:date="2018-02-16T22:39:00Z">
        <w:r w:rsidDel="00AA7C6E">
          <w:rPr>
            <w:rFonts w:ascii="Times New Roman" w:hAnsi="Times New Roman" w:hint="eastAsia"/>
            <w:szCs w:val="21"/>
          </w:rPr>
          <w:delText>搏</w:delText>
        </w:r>
      </w:del>
      <w:ins w:id="6283" w:author="Administrator" w:date="2018-02-16T22:39:00Z">
        <w:r w:rsidR="00AA7C6E">
          <w:rPr>
            <w:rFonts w:ascii="Times New Roman" w:hAnsi="Times New Roman" w:hint="eastAsia"/>
            <w:szCs w:val="21"/>
          </w:rPr>
          <w:t xml:space="preserve">X </w:t>
        </w:r>
      </w:ins>
      <w:del w:id="6284" w:author="Administrator" w:date="2018-02-16T22:39:00Z">
        <w:r w:rsidDel="00AA7C6E">
          <w:rPr>
            <w:rFonts w:ascii="Times New Roman" w:hAnsi="Times New Roman" w:hint="eastAsia"/>
            <w:szCs w:val="21"/>
          </w:rPr>
          <w:delText>次</w:delText>
        </w:r>
      </w:del>
      <w:ins w:id="6285" w:author="Administrator" w:date="2018-02-16T22:39:00Z">
        <w:r w:rsidR="00AA7C6E">
          <w:rPr>
            <w:rFonts w:ascii="Times New Roman" w:hAnsi="Times New Roman" w:hint="eastAsia"/>
            <w:szCs w:val="21"/>
          </w:rPr>
          <w:t xml:space="preserve">X </w:t>
        </w:r>
      </w:ins>
      <w:del w:id="6286" w:author="Administrator" w:date="2018-02-16T22:39:00Z">
        <w:r w:rsidDel="00AA7C6E">
          <w:rPr>
            <w:rFonts w:ascii="Times New Roman" w:hAnsi="Times New Roman" w:hint="eastAsia"/>
            <w:szCs w:val="21"/>
          </w:rPr>
          <w:delText>数</w:delText>
        </w:r>
      </w:del>
      <w:ins w:id="6287" w:author="Administrator" w:date="2018-02-16T22:39:00Z">
        <w:r w:rsidR="00AA7C6E">
          <w:rPr>
            <w:rFonts w:ascii="Times New Roman" w:hAnsi="Times New Roman" w:hint="eastAsia"/>
            <w:szCs w:val="21"/>
          </w:rPr>
          <w:t xml:space="preserve">X </w:t>
        </w:r>
      </w:ins>
      <w:del w:id="6288" w:author="Administrator" w:date="2018-02-16T22:39:00Z">
        <w:r w:rsidDel="00AA7C6E">
          <w:rPr>
            <w:rFonts w:ascii="Times New Roman" w:hAnsi="Times New Roman" w:hint="eastAsia"/>
            <w:szCs w:val="21"/>
          </w:rPr>
          <w:delText>以</w:delText>
        </w:r>
      </w:del>
      <w:ins w:id="6289" w:author="Administrator" w:date="2018-02-16T22:39:00Z">
        <w:r w:rsidR="00AA7C6E">
          <w:rPr>
            <w:rFonts w:ascii="Times New Roman" w:hAnsi="Times New Roman" w:hint="eastAsia"/>
            <w:szCs w:val="21"/>
          </w:rPr>
          <w:t xml:space="preserve">X </w:t>
        </w:r>
      </w:ins>
      <w:del w:id="6290" w:author="Administrator" w:date="2018-02-16T22:39:00Z">
        <w:r w:rsidDel="00AA7C6E">
          <w:rPr>
            <w:rFonts w:ascii="Times New Roman" w:hAnsi="Times New Roman" w:hint="eastAsia"/>
            <w:szCs w:val="21"/>
          </w:rPr>
          <w:delText>听</w:delText>
        </w:r>
      </w:del>
      <w:ins w:id="6291" w:author="Administrator" w:date="2018-02-16T22:39:00Z">
        <w:r w:rsidR="00AA7C6E">
          <w:rPr>
            <w:rFonts w:ascii="Times New Roman" w:hAnsi="Times New Roman" w:hint="eastAsia"/>
            <w:szCs w:val="21"/>
          </w:rPr>
          <w:t xml:space="preserve">X </w:t>
        </w:r>
      </w:ins>
      <w:del w:id="6292" w:author="Administrator" w:date="2018-02-16T22:39:00Z">
        <w:r w:rsidDel="00AA7C6E">
          <w:rPr>
            <w:rFonts w:ascii="Times New Roman" w:hAnsi="Times New Roman" w:hint="eastAsia"/>
            <w:szCs w:val="21"/>
          </w:rPr>
          <w:delText>诊</w:delText>
        </w:r>
      </w:del>
      <w:ins w:id="6293" w:author="Administrator" w:date="2018-02-16T22:39:00Z">
        <w:r w:rsidR="00AA7C6E">
          <w:rPr>
            <w:rFonts w:ascii="Times New Roman" w:hAnsi="Times New Roman" w:hint="eastAsia"/>
            <w:szCs w:val="21"/>
          </w:rPr>
          <w:t xml:space="preserve">X </w:t>
        </w:r>
      </w:ins>
      <w:del w:id="6294" w:author="Administrator" w:date="2018-02-16T22:39:00Z">
        <w:r w:rsidDel="00AA7C6E">
          <w:rPr>
            <w:rFonts w:ascii="Times New Roman" w:hAnsi="Times New Roman" w:hint="eastAsia"/>
            <w:szCs w:val="21"/>
          </w:rPr>
          <w:delText>器</w:delText>
        </w:r>
      </w:del>
      <w:ins w:id="6295" w:author="Administrator" w:date="2018-02-16T22:39:00Z">
        <w:r w:rsidR="00AA7C6E">
          <w:rPr>
            <w:rFonts w:ascii="Times New Roman" w:hAnsi="Times New Roman" w:hint="eastAsia"/>
            <w:szCs w:val="21"/>
          </w:rPr>
          <w:t xml:space="preserve">X </w:t>
        </w:r>
      </w:ins>
      <w:del w:id="6296" w:author="Administrator" w:date="2018-02-16T22:39:00Z">
        <w:r w:rsidDel="00AA7C6E">
          <w:rPr>
            <w:rFonts w:ascii="Times New Roman" w:hAnsi="Times New Roman" w:hint="eastAsia"/>
            <w:szCs w:val="21"/>
          </w:rPr>
          <w:delText>测</w:delText>
        </w:r>
      </w:del>
      <w:ins w:id="6297" w:author="Administrator" w:date="2018-02-16T22:39:00Z">
        <w:r w:rsidR="00AA7C6E">
          <w:rPr>
            <w:rFonts w:ascii="Times New Roman" w:hAnsi="Times New Roman" w:hint="eastAsia"/>
            <w:szCs w:val="21"/>
          </w:rPr>
          <w:t xml:space="preserve">X </w:t>
        </w:r>
      </w:ins>
      <w:del w:id="6298" w:author="Administrator" w:date="2018-02-16T22:39:00Z">
        <w:r w:rsidDel="00AA7C6E">
          <w:rPr>
            <w:rFonts w:ascii="Times New Roman" w:hAnsi="Times New Roman" w:hint="eastAsia"/>
            <w:szCs w:val="21"/>
          </w:rPr>
          <w:delText>出</w:delText>
        </w:r>
      </w:del>
      <w:ins w:id="6299" w:author="Administrator" w:date="2018-02-16T22:39:00Z">
        <w:r w:rsidR="00AA7C6E">
          <w:rPr>
            <w:rFonts w:ascii="Times New Roman" w:hAnsi="Times New Roman" w:hint="eastAsia"/>
            <w:szCs w:val="21"/>
          </w:rPr>
          <w:t xml:space="preserve">X </w:t>
        </w:r>
      </w:ins>
      <w:del w:id="6300" w:author="Administrator" w:date="2018-02-16T22:39:00Z">
        <w:r w:rsidDel="00AA7C6E">
          <w:rPr>
            <w:rFonts w:ascii="Times New Roman" w:hAnsi="Times New Roman" w:hint="eastAsia"/>
            <w:szCs w:val="21"/>
          </w:rPr>
          <w:delText>的</w:delText>
        </w:r>
      </w:del>
      <w:ins w:id="6301" w:author="Administrator" w:date="2018-02-16T22:39:00Z">
        <w:r w:rsidR="00AA7C6E">
          <w:rPr>
            <w:rFonts w:ascii="Times New Roman" w:hAnsi="Times New Roman" w:hint="eastAsia"/>
            <w:szCs w:val="21"/>
          </w:rPr>
          <w:t xml:space="preserve">X </w:t>
        </w:r>
      </w:ins>
      <w:del w:id="6302" w:author="Administrator" w:date="2018-02-16T22:39:00Z">
        <w:r w:rsidDel="00AA7C6E">
          <w:rPr>
            <w:rFonts w:ascii="Times New Roman" w:hAnsi="Times New Roman" w:hint="eastAsia"/>
            <w:szCs w:val="21"/>
          </w:rPr>
          <w:delText>脉</w:delText>
        </w:r>
      </w:del>
      <w:ins w:id="6303" w:author="Administrator" w:date="2018-02-16T22:39:00Z">
        <w:r w:rsidR="00AA7C6E">
          <w:rPr>
            <w:rFonts w:ascii="Times New Roman" w:hAnsi="Times New Roman" w:hint="eastAsia"/>
            <w:szCs w:val="21"/>
          </w:rPr>
          <w:t xml:space="preserve">X </w:t>
        </w:r>
      </w:ins>
      <w:del w:id="6304" w:author="Administrator" w:date="2018-02-16T22:39:00Z">
        <w:r w:rsidDel="00AA7C6E">
          <w:rPr>
            <w:rFonts w:ascii="Times New Roman" w:hAnsi="Times New Roman" w:hint="eastAsia"/>
            <w:szCs w:val="21"/>
          </w:rPr>
          <w:delText>搏</w:delText>
        </w:r>
      </w:del>
      <w:ins w:id="6305" w:author="Administrator" w:date="2018-02-16T22:39:00Z">
        <w:r w:rsidR="00AA7C6E">
          <w:rPr>
            <w:rFonts w:ascii="Times New Roman" w:hAnsi="Times New Roman" w:hint="eastAsia"/>
            <w:szCs w:val="21"/>
          </w:rPr>
          <w:t xml:space="preserve">X </w:t>
        </w:r>
      </w:ins>
      <w:del w:id="6306" w:author="Administrator" w:date="2018-02-16T22:39:00Z">
        <w:r w:rsidDel="00AA7C6E">
          <w:rPr>
            <w:rFonts w:ascii="Times New Roman" w:hAnsi="Times New Roman" w:hint="eastAsia"/>
            <w:szCs w:val="21"/>
          </w:rPr>
          <w:delText>次</w:delText>
        </w:r>
      </w:del>
      <w:ins w:id="6307" w:author="Administrator" w:date="2018-02-16T22:39:00Z">
        <w:r w:rsidR="00AA7C6E">
          <w:rPr>
            <w:rFonts w:ascii="Times New Roman" w:hAnsi="Times New Roman" w:hint="eastAsia"/>
            <w:szCs w:val="21"/>
          </w:rPr>
          <w:t xml:space="preserve">X </w:t>
        </w:r>
      </w:ins>
      <w:del w:id="6308" w:author="Administrator" w:date="2018-02-16T22:39:00Z">
        <w:r w:rsidDel="00AA7C6E">
          <w:rPr>
            <w:rFonts w:ascii="Times New Roman" w:hAnsi="Times New Roman" w:hint="eastAsia"/>
            <w:szCs w:val="21"/>
          </w:rPr>
          <w:delText>数</w:delText>
        </w:r>
      </w:del>
      <w:ins w:id="6309" w:author="Administrator" w:date="2018-02-16T22:39:00Z">
        <w:r w:rsidR="00AA7C6E">
          <w:rPr>
            <w:rFonts w:ascii="Times New Roman" w:hAnsi="Times New Roman" w:hint="eastAsia"/>
            <w:szCs w:val="21"/>
          </w:rPr>
          <w:t xml:space="preserve">X </w:t>
        </w:r>
      </w:ins>
      <w:del w:id="6310" w:author="Administrator" w:date="2018-02-16T22:39:00Z">
        <w:r w:rsidDel="00AA7C6E">
          <w:rPr>
            <w:rFonts w:ascii="Times New Roman" w:hAnsi="Times New Roman" w:hint="eastAsia"/>
            <w:szCs w:val="21"/>
          </w:rPr>
          <w:delText>作</w:delText>
        </w:r>
      </w:del>
      <w:ins w:id="6311" w:author="Administrator" w:date="2018-02-16T22:39:00Z">
        <w:r w:rsidR="00AA7C6E">
          <w:rPr>
            <w:rFonts w:ascii="Times New Roman" w:hAnsi="Times New Roman" w:hint="eastAsia"/>
            <w:szCs w:val="21"/>
          </w:rPr>
          <w:t xml:space="preserve">X </w:t>
        </w:r>
      </w:ins>
      <w:del w:id="6312" w:author="Administrator" w:date="2018-02-16T22:39:00Z">
        <w:r w:rsidDel="00AA7C6E">
          <w:rPr>
            <w:rFonts w:ascii="Times New Roman" w:hAnsi="Times New Roman" w:hint="eastAsia"/>
            <w:szCs w:val="21"/>
          </w:rPr>
          <w:delText>为</w:delText>
        </w:r>
      </w:del>
      <w:ins w:id="6313" w:author="Administrator" w:date="2018-02-16T22:39:00Z">
        <w:r w:rsidR="00AA7C6E">
          <w:rPr>
            <w:rFonts w:ascii="Times New Roman" w:hAnsi="Times New Roman" w:hint="eastAsia"/>
            <w:szCs w:val="21"/>
          </w:rPr>
          <w:t xml:space="preserve">X </w:t>
        </w:r>
      </w:ins>
      <w:del w:id="6314" w:author="Administrator" w:date="2018-02-16T22:39:00Z">
        <w:r w:rsidDel="00AA7C6E">
          <w:rPr>
            <w:rFonts w:ascii="Times New Roman" w:hAnsi="Times New Roman" w:hint="eastAsia"/>
            <w:szCs w:val="21"/>
          </w:rPr>
          <w:delText>参</w:delText>
        </w:r>
      </w:del>
      <w:ins w:id="6315" w:author="Administrator" w:date="2018-02-16T22:39:00Z">
        <w:r w:rsidR="00AA7C6E">
          <w:rPr>
            <w:rFonts w:ascii="Times New Roman" w:hAnsi="Times New Roman" w:hint="eastAsia"/>
            <w:szCs w:val="21"/>
          </w:rPr>
          <w:t xml:space="preserve">X </w:t>
        </w:r>
      </w:ins>
      <w:del w:id="6316" w:author="Administrator" w:date="2018-02-16T22:39:00Z">
        <w:r w:rsidDel="00AA7C6E">
          <w:rPr>
            <w:rFonts w:ascii="Times New Roman" w:hAnsi="Times New Roman" w:hint="eastAsia"/>
            <w:szCs w:val="21"/>
          </w:rPr>
          <w:delText>考</w:delText>
        </w:r>
      </w:del>
      <w:ins w:id="6317" w:author="Administrator" w:date="2018-02-16T22:39:00Z">
        <w:r w:rsidR="00AA7C6E">
          <w:rPr>
            <w:rFonts w:ascii="Times New Roman" w:hAnsi="Times New Roman" w:hint="eastAsia"/>
            <w:szCs w:val="21"/>
          </w:rPr>
          <w:t xml:space="preserve">X </w:t>
        </w:r>
      </w:ins>
      <w:del w:id="6318" w:author="Administrator" w:date="2018-02-16T22:39:00Z">
        <w:r w:rsidDel="00AA7C6E">
          <w:rPr>
            <w:rFonts w:ascii="Times New Roman" w:hAnsi="Times New Roman" w:hint="eastAsia"/>
            <w:szCs w:val="21"/>
          </w:rPr>
          <w:delText>值</w:delText>
        </w:r>
      </w:del>
      <w:ins w:id="6319" w:author="Administrator" w:date="2018-02-16T22:39:00Z">
        <w:r w:rsidR="00AA7C6E">
          <w:rPr>
            <w:rFonts w:ascii="Times New Roman" w:hAnsi="Times New Roman" w:hint="eastAsia"/>
            <w:szCs w:val="21"/>
          </w:rPr>
          <w:t xml:space="preserve">X </w:t>
        </w:r>
      </w:ins>
      <w:del w:id="6320" w:author="Administrator" w:date="2018-02-16T22:39:00Z">
        <w:r w:rsidDel="00AA7C6E">
          <w:rPr>
            <w:rFonts w:ascii="Times New Roman" w:hAnsi="Times New Roman" w:hint="eastAsia"/>
            <w:szCs w:val="21"/>
          </w:rPr>
          <w:delText>，</w:delText>
        </w:r>
      </w:del>
      <w:ins w:id="6321" w:author="Administrator" w:date="2018-02-16T22:39:00Z">
        <w:r w:rsidR="00AA7C6E">
          <w:rPr>
            <w:rFonts w:ascii="Times New Roman" w:hAnsi="Times New Roman" w:hint="eastAsia"/>
            <w:szCs w:val="21"/>
          </w:rPr>
          <w:t xml:space="preserve">X </w:t>
        </w:r>
      </w:ins>
      <w:del w:id="6322" w:author="Administrator" w:date="2018-02-16T22:39:00Z">
        <w:r w:rsidDel="00AA7C6E">
          <w:rPr>
            <w:rFonts w:ascii="Times New Roman" w:hAnsi="Times New Roman" w:hint="eastAsia"/>
            <w:szCs w:val="21"/>
          </w:rPr>
          <w:delText>选</w:delText>
        </w:r>
      </w:del>
      <w:ins w:id="6323" w:author="Administrator" w:date="2018-02-16T22:39:00Z">
        <w:r w:rsidR="00AA7C6E">
          <w:rPr>
            <w:rFonts w:ascii="Times New Roman" w:hAnsi="Times New Roman" w:hint="eastAsia"/>
            <w:szCs w:val="21"/>
          </w:rPr>
          <w:t xml:space="preserve">X </w:t>
        </w:r>
      </w:ins>
      <w:del w:id="6324" w:author="Administrator" w:date="2018-02-16T22:39:00Z">
        <w:r w:rsidDel="00AA7C6E">
          <w:rPr>
            <w:rFonts w:ascii="Times New Roman" w:hAnsi="Times New Roman" w:hint="eastAsia"/>
            <w:szCs w:val="21"/>
          </w:rPr>
          <w:delText>择</w:delText>
        </w:r>
      </w:del>
      <w:ins w:id="6325" w:author="Administrator" w:date="2018-02-16T22:39:00Z">
        <w:r w:rsidR="00AA7C6E">
          <w:rPr>
            <w:rFonts w:ascii="Times New Roman" w:hAnsi="Times New Roman" w:hint="eastAsia"/>
            <w:szCs w:val="21"/>
          </w:rPr>
          <w:t xml:space="preserve">X </w:t>
        </w:r>
      </w:ins>
      <w:del w:id="6326" w:author="Administrator" w:date="2018-02-16T22:39:00Z">
        <w:r w:rsidDel="00AA7C6E">
          <w:rPr>
            <w:rFonts w:ascii="Times New Roman" w:hAnsi="Times New Roman" w:hint="eastAsia"/>
            <w:szCs w:val="21"/>
          </w:rPr>
          <w:delText>不</w:delText>
        </w:r>
      </w:del>
      <w:ins w:id="6327" w:author="Administrator" w:date="2018-02-16T22:39:00Z">
        <w:r w:rsidR="00AA7C6E">
          <w:rPr>
            <w:rFonts w:ascii="Times New Roman" w:hAnsi="Times New Roman" w:hint="eastAsia"/>
            <w:szCs w:val="21"/>
          </w:rPr>
          <w:t xml:space="preserve">X </w:t>
        </w:r>
      </w:ins>
      <w:del w:id="6328" w:author="Administrator" w:date="2018-02-16T22:39:00Z">
        <w:r w:rsidDel="00AA7C6E">
          <w:rPr>
            <w:rFonts w:ascii="Times New Roman" w:hAnsi="Times New Roman" w:hint="eastAsia"/>
            <w:szCs w:val="21"/>
          </w:rPr>
          <w:delText>同</w:delText>
        </w:r>
      </w:del>
      <w:ins w:id="6329" w:author="Administrator" w:date="2018-02-16T22:39:00Z">
        <w:r w:rsidR="00AA7C6E">
          <w:rPr>
            <w:rFonts w:ascii="Times New Roman" w:hAnsi="Times New Roman" w:hint="eastAsia"/>
            <w:szCs w:val="21"/>
          </w:rPr>
          <w:t xml:space="preserve">X </w:t>
        </w:r>
      </w:ins>
      <w:del w:id="6330" w:author="Administrator" w:date="2018-02-16T22:39:00Z">
        <w:r w:rsidDel="00AA7C6E">
          <w:rPr>
            <w:rFonts w:ascii="Times New Roman" w:hAnsi="Times New Roman" w:hint="eastAsia"/>
            <w:szCs w:val="21"/>
          </w:rPr>
          <w:delText>性</w:delText>
        </w:r>
      </w:del>
      <w:ins w:id="6331" w:author="Administrator" w:date="2018-02-16T22:39:00Z">
        <w:r w:rsidR="00AA7C6E">
          <w:rPr>
            <w:rFonts w:ascii="Times New Roman" w:hAnsi="Times New Roman" w:hint="eastAsia"/>
            <w:szCs w:val="21"/>
          </w:rPr>
          <w:t xml:space="preserve">X </w:t>
        </w:r>
      </w:ins>
      <w:del w:id="6332" w:author="Administrator" w:date="2018-02-16T22:39:00Z">
        <w:r w:rsidDel="00AA7C6E">
          <w:rPr>
            <w:rFonts w:ascii="Times New Roman" w:hAnsi="Times New Roman" w:hint="eastAsia"/>
            <w:szCs w:val="21"/>
          </w:rPr>
          <w:delText>别</w:delText>
        </w:r>
      </w:del>
      <w:ins w:id="6333" w:author="Administrator" w:date="2018-02-16T22:39:00Z">
        <w:r w:rsidR="00AA7C6E">
          <w:rPr>
            <w:rFonts w:ascii="Times New Roman" w:hAnsi="Times New Roman" w:hint="eastAsia"/>
            <w:szCs w:val="21"/>
          </w:rPr>
          <w:t xml:space="preserve">X </w:t>
        </w:r>
      </w:ins>
      <w:del w:id="6334" w:author="Administrator" w:date="2018-02-16T22:39:00Z">
        <w:r w:rsidDel="00AA7C6E">
          <w:rPr>
            <w:rFonts w:ascii="Times New Roman" w:hAnsi="Times New Roman" w:hint="eastAsia"/>
            <w:szCs w:val="21"/>
          </w:rPr>
          <w:delText>、</w:delText>
        </w:r>
      </w:del>
      <w:ins w:id="6335" w:author="Administrator" w:date="2018-02-16T22:39:00Z">
        <w:r w:rsidR="00AA7C6E">
          <w:rPr>
            <w:rFonts w:ascii="Times New Roman" w:hAnsi="Times New Roman" w:hint="eastAsia"/>
            <w:szCs w:val="21"/>
          </w:rPr>
          <w:t xml:space="preserve">X </w:t>
        </w:r>
      </w:ins>
      <w:del w:id="6336" w:author="Administrator" w:date="2018-02-16T22:39:00Z">
        <w:r w:rsidDel="00AA7C6E">
          <w:rPr>
            <w:rFonts w:ascii="Times New Roman" w:hAnsi="Times New Roman" w:hint="eastAsia"/>
            <w:szCs w:val="21"/>
          </w:rPr>
          <w:delText>年</w:delText>
        </w:r>
      </w:del>
      <w:ins w:id="6337" w:author="Administrator" w:date="2018-02-16T22:39:00Z">
        <w:r w:rsidR="00AA7C6E">
          <w:rPr>
            <w:rFonts w:ascii="Times New Roman" w:hAnsi="Times New Roman" w:hint="eastAsia"/>
            <w:szCs w:val="21"/>
          </w:rPr>
          <w:t xml:space="preserve">X </w:t>
        </w:r>
      </w:ins>
      <w:del w:id="6338" w:author="Administrator" w:date="2018-02-16T22:39:00Z">
        <w:r w:rsidDel="00AA7C6E">
          <w:rPr>
            <w:rFonts w:ascii="Times New Roman" w:hAnsi="Times New Roman" w:hint="eastAsia"/>
            <w:szCs w:val="21"/>
          </w:rPr>
          <w:delText>龄</w:delText>
        </w:r>
      </w:del>
      <w:ins w:id="6339" w:author="Administrator" w:date="2018-02-16T22:39:00Z">
        <w:r w:rsidR="00AA7C6E">
          <w:rPr>
            <w:rFonts w:ascii="Times New Roman" w:hAnsi="Times New Roman" w:hint="eastAsia"/>
            <w:szCs w:val="21"/>
          </w:rPr>
          <w:t xml:space="preserve">X </w:t>
        </w:r>
      </w:ins>
      <w:del w:id="6340" w:author="Administrator" w:date="2018-02-16T22:39:00Z">
        <w:r w:rsidDel="00AA7C6E">
          <w:rPr>
            <w:rFonts w:ascii="Times New Roman" w:hAnsi="Times New Roman" w:hint="eastAsia"/>
            <w:szCs w:val="21"/>
          </w:rPr>
          <w:delText>、</w:delText>
        </w:r>
      </w:del>
      <w:ins w:id="6341" w:author="Administrator" w:date="2018-02-16T22:39:00Z">
        <w:r w:rsidR="00AA7C6E">
          <w:rPr>
            <w:rFonts w:ascii="Times New Roman" w:hAnsi="Times New Roman" w:hint="eastAsia"/>
            <w:szCs w:val="21"/>
          </w:rPr>
          <w:t xml:space="preserve">X </w:t>
        </w:r>
      </w:ins>
      <w:del w:id="6342" w:author="Administrator" w:date="2018-02-16T22:39:00Z">
        <w:r w:rsidDel="00AA7C6E">
          <w:rPr>
            <w:rFonts w:ascii="Times New Roman" w:hAnsi="Times New Roman" w:hint="eastAsia"/>
            <w:szCs w:val="21"/>
          </w:rPr>
          <w:delText>身</w:delText>
        </w:r>
      </w:del>
      <w:ins w:id="6343" w:author="Administrator" w:date="2018-02-16T22:39:00Z">
        <w:r w:rsidR="00AA7C6E">
          <w:rPr>
            <w:rFonts w:ascii="Times New Roman" w:hAnsi="Times New Roman" w:hint="eastAsia"/>
            <w:szCs w:val="21"/>
          </w:rPr>
          <w:t xml:space="preserve">X </w:t>
        </w:r>
      </w:ins>
      <w:del w:id="6344" w:author="Administrator" w:date="2018-02-16T22:39:00Z">
        <w:r w:rsidDel="00AA7C6E">
          <w:rPr>
            <w:rFonts w:ascii="Times New Roman" w:hAnsi="Times New Roman" w:hint="eastAsia"/>
            <w:szCs w:val="21"/>
          </w:rPr>
          <w:delText>体</w:delText>
        </w:r>
      </w:del>
      <w:ins w:id="6345" w:author="Administrator" w:date="2018-02-16T22:39:00Z">
        <w:r w:rsidR="00AA7C6E">
          <w:rPr>
            <w:rFonts w:ascii="Times New Roman" w:hAnsi="Times New Roman" w:hint="eastAsia"/>
            <w:szCs w:val="21"/>
          </w:rPr>
          <w:t xml:space="preserve">X </w:t>
        </w:r>
      </w:ins>
      <w:del w:id="6346" w:author="Administrator" w:date="2018-02-16T22:39:00Z">
        <w:r w:rsidDel="00AA7C6E">
          <w:rPr>
            <w:rFonts w:ascii="Times New Roman" w:hAnsi="Times New Roman" w:hint="eastAsia"/>
            <w:szCs w:val="21"/>
          </w:rPr>
          <w:delText>状</w:delText>
        </w:r>
      </w:del>
      <w:ins w:id="6347" w:author="Administrator" w:date="2018-02-16T22:39:00Z">
        <w:r w:rsidR="00AA7C6E">
          <w:rPr>
            <w:rFonts w:ascii="Times New Roman" w:hAnsi="Times New Roman" w:hint="eastAsia"/>
            <w:szCs w:val="21"/>
          </w:rPr>
          <w:t xml:space="preserve">X </w:t>
        </w:r>
      </w:ins>
      <w:del w:id="6348" w:author="Administrator" w:date="2018-02-16T22:39:00Z">
        <w:r w:rsidDel="00AA7C6E">
          <w:rPr>
            <w:rFonts w:ascii="Times New Roman" w:hAnsi="Times New Roman" w:hint="eastAsia"/>
            <w:szCs w:val="21"/>
          </w:rPr>
          <w:delText>态</w:delText>
        </w:r>
      </w:del>
      <w:ins w:id="6349" w:author="Administrator" w:date="2018-02-16T22:39:00Z">
        <w:r w:rsidR="00AA7C6E">
          <w:rPr>
            <w:rFonts w:ascii="Times New Roman" w:hAnsi="Times New Roman" w:hint="eastAsia"/>
            <w:szCs w:val="21"/>
          </w:rPr>
          <w:t xml:space="preserve">X </w:t>
        </w:r>
      </w:ins>
      <w:del w:id="6350" w:author="Administrator" w:date="2018-02-16T22:39:00Z">
        <w:r w:rsidDel="00AA7C6E">
          <w:rPr>
            <w:rFonts w:ascii="Times New Roman" w:hAnsi="Times New Roman" w:hint="eastAsia"/>
            <w:szCs w:val="21"/>
          </w:rPr>
          <w:delText>的</w:delText>
        </w:r>
      </w:del>
      <w:ins w:id="6351" w:author="Administrator" w:date="2018-02-16T22:39:00Z">
        <w:r w:rsidR="00AA7C6E">
          <w:rPr>
            <w:rFonts w:ascii="Times New Roman" w:hAnsi="Times New Roman" w:hint="eastAsia"/>
            <w:szCs w:val="21"/>
          </w:rPr>
          <w:t xml:space="preserve">X </w:t>
        </w:r>
      </w:ins>
      <w:del w:id="6352" w:author="Administrator" w:date="2018-02-16T22:39:00Z">
        <w:r w:rsidR="00BA5F82" w:rsidDel="00AA7C6E">
          <w:rPr>
            <w:rFonts w:ascii="Times New Roman" w:hAnsi="Times New Roman" w:hint="eastAsia"/>
            <w:szCs w:val="21"/>
          </w:rPr>
          <w:delText>5</w:delText>
        </w:r>
      </w:del>
      <w:ins w:id="6353" w:author="Administrator" w:date="2018-02-16T22:39:00Z">
        <w:r w:rsidR="00AA7C6E">
          <w:rPr>
            <w:rFonts w:ascii="Times New Roman" w:hAnsi="Times New Roman" w:hint="eastAsia"/>
            <w:szCs w:val="21"/>
          </w:rPr>
          <w:t xml:space="preserve">X </w:t>
        </w:r>
      </w:ins>
      <w:del w:id="6354" w:author="Administrator" w:date="2018-02-16T22:39:00Z">
        <w:r w:rsidDel="00AA7C6E">
          <w:rPr>
            <w:rFonts w:ascii="Times New Roman" w:hAnsi="Times New Roman" w:hint="eastAsia"/>
            <w:szCs w:val="21"/>
          </w:rPr>
          <w:delText>名</w:delText>
        </w:r>
      </w:del>
      <w:ins w:id="6355" w:author="Administrator" w:date="2018-02-16T22:39:00Z">
        <w:r w:rsidR="00AA7C6E">
          <w:rPr>
            <w:rFonts w:ascii="Times New Roman" w:hAnsi="Times New Roman" w:hint="eastAsia"/>
            <w:szCs w:val="21"/>
          </w:rPr>
          <w:t xml:space="preserve">X </w:t>
        </w:r>
      </w:ins>
      <w:del w:id="6356" w:author="Administrator" w:date="2018-02-16T22:39:00Z">
        <w:r w:rsidDel="00AA7C6E">
          <w:rPr>
            <w:rFonts w:ascii="Times New Roman" w:hAnsi="Times New Roman" w:hint="eastAsia"/>
            <w:szCs w:val="21"/>
          </w:rPr>
          <w:delText>被</w:delText>
        </w:r>
      </w:del>
      <w:ins w:id="6357" w:author="Administrator" w:date="2018-02-16T22:39:00Z">
        <w:r w:rsidR="00AA7C6E">
          <w:rPr>
            <w:rFonts w:ascii="Times New Roman" w:hAnsi="Times New Roman" w:hint="eastAsia"/>
            <w:szCs w:val="21"/>
          </w:rPr>
          <w:t xml:space="preserve">X </w:t>
        </w:r>
      </w:ins>
      <w:del w:id="6358" w:author="Administrator" w:date="2018-02-16T22:39:00Z">
        <w:r w:rsidDel="00AA7C6E">
          <w:rPr>
            <w:rFonts w:ascii="Times New Roman" w:hAnsi="Times New Roman" w:hint="eastAsia"/>
            <w:szCs w:val="21"/>
          </w:rPr>
          <w:delText>测</w:delText>
        </w:r>
      </w:del>
      <w:ins w:id="6359" w:author="Administrator" w:date="2018-02-16T22:39:00Z">
        <w:r w:rsidR="00AA7C6E">
          <w:rPr>
            <w:rFonts w:ascii="Times New Roman" w:hAnsi="Times New Roman" w:hint="eastAsia"/>
            <w:szCs w:val="21"/>
          </w:rPr>
          <w:t xml:space="preserve">X </w:t>
        </w:r>
      </w:ins>
      <w:del w:id="6360" w:author="Administrator" w:date="2018-02-16T22:39:00Z">
        <w:r w:rsidDel="00AA7C6E">
          <w:rPr>
            <w:rFonts w:ascii="Times New Roman" w:hAnsi="Times New Roman" w:hint="eastAsia"/>
            <w:szCs w:val="21"/>
          </w:rPr>
          <w:delText>者</w:delText>
        </w:r>
      </w:del>
      <w:ins w:id="6361" w:author="Administrator" w:date="2018-02-16T22:39:00Z">
        <w:r w:rsidR="00AA7C6E">
          <w:rPr>
            <w:rFonts w:ascii="Times New Roman" w:hAnsi="Times New Roman" w:hint="eastAsia"/>
            <w:szCs w:val="21"/>
          </w:rPr>
          <w:t xml:space="preserve">X </w:t>
        </w:r>
      </w:ins>
      <w:del w:id="6362" w:author="Administrator" w:date="2018-02-16T22:39:00Z">
        <w:r w:rsidDel="00AA7C6E">
          <w:rPr>
            <w:rFonts w:ascii="Times New Roman" w:hAnsi="Times New Roman" w:hint="eastAsia"/>
            <w:szCs w:val="21"/>
          </w:rPr>
          <w:delText>分</w:delText>
        </w:r>
      </w:del>
      <w:ins w:id="6363" w:author="Administrator" w:date="2018-02-16T22:39:00Z">
        <w:r w:rsidR="00AA7C6E">
          <w:rPr>
            <w:rFonts w:ascii="Times New Roman" w:hAnsi="Times New Roman" w:hint="eastAsia"/>
            <w:szCs w:val="21"/>
          </w:rPr>
          <w:t xml:space="preserve">X </w:t>
        </w:r>
      </w:ins>
      <w:del w:id="6364" w:author="Administrator" w:date="2018-02-16T22:39:00Z">
        <w:r w:rsidDel="00AA7C6E">
          <w:rPr>
            <w:rFonts w:ascii="Times New Roman" w:hAnsi="Times New Roman" w:hint="eastAsia"/>
            <w:szCs w:val="21"/>
          </w:rPr>
          <w:delText>别</w:delText>
        </w:r>
      </w:del>
      <w:ins w:id="6365" w:author="Administrator" w:date="2018-02-16T22:39:00Z">
        <w:r w:rsidR="00AA7C6E">
          <w:rPr>
            <w:rFonts w:ascii="Times New Roman" w:hAnsi="Times New Roman" w:hint="eastAsia"/>
            <w:szCs w:val="21"/>
          </w:rPr>
          <w:t xml:space="preserve">X </w:t>
        </w:r>
      </w:ins>
      <w:del w:id="6366" w:author="Administrator" w:date="2018-02-16T22:39:00Z">
        <w:r w:rsidDel="00AA7C6E">
          <w:rPr>
            <w:rFonts w:ascii="Times New Roman" w:hAnsi="Times New Roman" w:hint="eastAsia"/>
            <w:szCs w:val="21"/>
          </w:rPr>
          <w:delText>测</w:delText>
        </w:r>
      </w:del>
      <w:ins w:id="6367" w:author="Administrator" w:date="2018-02-16T22:39:00Z">
        <w:r w:rsidR="00AA7C6E">
          <w:rPr>
            <w:rFonts w:ascii="Times New Roman" w:hAnsi="Times New Roman" w:hint="eastAsia"/>
            <w:szCs w:val="21"/>
          </w:rPr>
          <w:t xml:space="preserve">X </w:t>
        </w:r>
      </w:ins>
      <w:del w:id="6368" w:author="Administrator" w:date="2018-02-16T22:39:00Z">
        <w:r w:rsidDel="00AA7C6E">
          <w:rPr>
            <w:rFonts w:ascii="Times New Roman" w:hAnsi="Times New Roman" w:hint="eastAsia"/>
            <w:szCs w:val="21"/>
          </w:rPr>
          <w:delText>试</w:delText>
        </w:r>
      </w:del>
      <w:ins w:id="6369" w:author="Administrator" w:date="2018-02-16T22:39:00Z">
        <w:r w:rsidR="00AA7C6E">
          <w:rPr>
            <w:rFonts w:ascii="Times New Roman" w:hAnsi="Times New Roman" w:hint="eastAsia"/>
            <w:szCs w:val="21"/>
          </w:rPr>
          <w:t xml:space="preserve">X </w:t>
        </w:r>
      </w:ins>
      <w:del w:id="6370" w:author="Administrator" w:date="2018-02-16T22:39:00Z">
        <w:r w:rsidR="00752C4C" w:rsidDel="00AA7C6E">
          <w:rPr>
            <w:rFonts w:ascii="Times New Roman" w:hAnsi="Times New Roman" w:hint="eastAsia"/>
            <w:szCs w:val="21"/>
          </w:rPr>
          <w:delText>5</w:delText>
        </w:r>
      </w:del>
      <w:ins w:id="6371" w:author="Administrator" w:date="2018-02-16T22:39:00Z">
        <w:r w:rsidR="00AA7C6E">
          <w:rPr>
            <w:rFonts w:ascii="Times New Roman" w:hAnsi="Times New Roman" w:hint="eastAsia"/>
            <w:szCs w:val="21"/>
          </w:rPr>
          <w:t xml:space="preserve">X </w:t>
        </w:r>
      </w:ins>
      <w:del w:id="6372" w:author="Administrator" w:date="2018-02-16T22:39:00Z">
        <w:r w:rsidDel="00AA7C6E">
          <w:rPr>
            <w:rFonts w:ascii="Times New Roman" w:hAnsi="Times New Roman" w:hint="eastAsia"/>
            <w:szCs w:val="21"/>
          </w:rPr>
          <w:delText>次</w:delText>
        </w:r>
      </w:del>
      <w:ins w:id="6373" w:author="Administrator" w:date="2018-02-16T22:39:00Z">
        <w:r w:rsidR="00AA7C6E">
          <w:rPr>
            <w:rFonts w:ascii="Times New Roman" w:hAnsi="Times New Roman" w:hint="eastAsia"/>
            <w:szCs w:val="21"/>
          </w:rPr>
          <w:t xml:space="preserve">X </w:t>
        </w:r>
      </w:ins>
      <w:del w:id="6374" w:author="Administrator" w:date="2018-02-16T22:39:00Z">
        <w:r w:rsidDel="00AA7C6E">
          <w:rPr>
            <w:rFonts w:ascii="Times New Roman" w:hAnsi="Times New Roman" w:hint="eastAsia"/>
            <w:szCs w:val="21"/>
          </w:rPr>
          <w:delText>，</w:delText>
        </w:r>
      </w:del>
      <w:ins w:id="6375" w:author="Administrator" w:date="2018-02-16T22:39:00Z">
        <w:r w:rsidR="00AA7C6E">
          <w:rPr>
            <w:rFonts w:ascii="Times New Roman" w:hAnsi="Times New Roman" w:hint="eastAsia"/>
            <w:szCs w:val="21"/>
          </w:rPr>
          <w:t xml:space="preserve">X </w:t>
        </w:r>
      </w:ins>
      <w:del w:id="6376" w:author="Administrator" w:date="2018-02-16T22:39:00Z">
        <w:r w:rsidDel="00AA7C6E">
          <w:rPr>
            <w:rFonts w:ascii="Times New Roman" w:hAnsi="Times New Roman" w:hint="eastAsia"/>
            <w:szCs w:val="21"/>
          </w:rPr>
          <w:delText>记</w:delText>
        </w:r>
      </w:del>
      <w:ins w:id="6377" w:author="Administrator" w:date="2018-02-16T22:39:00Z">
        <w:r w:rsidR="00AA7C6E">
          <w:rPr>
            <w:rFonts w:ascii="Times New Roman" w:hAnsi="Times New Roman" w:hint="eastAsia"/>
            <w:szCs w:val="21"/>
          </w:rPr>
          <w:t xml:space="preserve">X </w:t>
        </w:r>
      </w:ins>
      <w:del w:id="6378" w:author="Administrator" w:date="2018-02-16T22:39:00Z">
        <w:r w:rsidDel="00AA7C6E">
          <w:rPr>
            <w:rFonts w:ascii="Times New Roman" w:hAnsi="Times New Roman" w:hint="eastAsia"/>
            <w:szCs w:val="21"/>
          </w:rPr>
          <w:delText>录</w:delText>
        </w:r>
      </w:del>
      <w:ins w:id="6379" w:author="Administrator" w:date="2018-02-16T22:39:00Z">
        <w:r w:rsidR="00AA7C6E">
          <w:rPr>
            <w:rFonts w:ascii="Times New Roman" w:hAnsi="Times New Roman" w:hint="eastAsia"/>
            <w:szCs w:val="21"/>
          </w:rPr>
          <w:t xml:space="preserve">X </w:t>
        </w:r>
      </w:ins>
      <w:del w:id="6380" w:author="Administrator" w:date="2018-02-16T22:39:00Z">
        <w:r w:rsidR="0015236D" w:rsidDel="00AA7C6E">
          <w:rPr>
            <w:rFonts w:ascii="Times New Roman" w:hAnsi="Times New Roman" w:hint="eastAsia"/>
            <w:szCs w:val="21"/>
          </w:rPr>
          <w:delText>各</w:delText>
        </w:r>
      </w:del>
      <w:ins w:id="6381" w:author="Administrator" w:date="2018-02-16T22:39:00Z">
        <w:r w:rsidR="00AA7C6E">
          <w:rPr>
            <w:rFonts w:ascii="Times New Roman" w:hAnsi="Times New Roman" w:hint="eastAsia"/>
            <w:szCs w:val="21"/>
          </w:rPr>
          <w:t xml:space="preserve">X </w:t>
        </w:r>
      </w:ins>
      <w:del w:id="6382" w:author="Administrator" w:date="2018-02-16T22:39:00Z">
        <w:r w:rsidR="0015236D" w:rsidDel="00AA7C6E">
          <w:rPr>
            <w:rFonts w:ascii="Times New Roman" w:hAnsi="Times New Roman" w:hint="eastAsia"/>
            <w:szCs w:val="21"/>
          </w:rPr>
          <w:delText>测</w:delText>
        </w:r>
      </w:del>
      <w:ins w:id="6383" w:author="Administrator" w:date="2018-02-16T22:39:00Z">
        <w:r w:rsidR="00AA7C6E">
          <w:rPr>
            <w:rFonts w:ascii="Times New Roman" w:hAnsi="Times New Roman" w:hint="eastAsia"/>
            <w:szCs w:val="21"/>
          </w:rPr>
          <w:t xml:space="preserve">X </w:t>
        </w:r>
      </w:ins>
      <w:del w:id="6384" w:author="Administrator" w:date="2018-02-16T22:39:00Z">
        <w:r w:rsidR="0015236D" w:rsidDel="00AA7C6E">
          <w:rPr>
            <w:rFonts w:ascii="Times New Roman" w:hAnsi="Times New Roman" w:hint="eastAsia"/>
            <w:szCs w:val="21"/>
          </w:rPr>
          <w:delText>试</w:delText>
        </w:r>
      </w:del>
      <w:ins w:id="6385" w:author="Administrator" w:date="2018-02-16T22:39:00Z">
        <w:r w:rsidR="00AA7C6E">
          <w:rPr>
            <w:rFonts w:ascii="Times New Roman" w:hAnsi="Times New Roman" w:hint="eastAsia"/>
            <w:szCs w:val="21"/>
          </w:rPr>
          <w:t xml:space="preserve">X </w:t>
        </w:r>
      </w:ins>
      <w:del w:id="6386" w:author="Administrator" w:date="2018-02-16T22:39:00Z">
        <w:r w:rsidR="0015236D" w:rsidDel="00AA7C6E">
          <w:rPr>
            <w:rFonts w:ascii="Times New Roman" w:hAnsi="Times New Roman" w:hint="eastAsia"/>
            <w:szCs w:val="21"/>
          </w:rPr>
          <w:delText>者</w:delText>
        </w:r>
      </w:del>
      <w:ins w:id="6387" w:author="Administrator" w:date="2018-02-16T22:39:00Z">
        <w:r w:rsidR="00AA7C6E">
          <w:rPr>
            <w:rFonts w:ascii="Times New Roman" w:hAnsi="Times New Roman" w:hint="eastAsia"/>
            <w:szCs w:val="21"/>
          </w:rPr>
          <w:t xml:space="preserve">X </w:t>
        </w:r>
      </w:ins>
      <w:del w:id="6388" w:author="Administrator" w:date="2018-02-16T22:39:00Z">
        <w:r w:rsidR="0015236D" w:rsidDel="00AA7C6E">
          <w:rPr>
            <w:rFonts w:ascii="Times New Roman" w:hAnsi="Times New Roman" w:hint="eastAsia"/>
            <w:szCs w:val="21"/>
          </w:rPr>
          <w:delText>在</w:delText>
        </w:r>
      </w:del>
      <w:ins w:id="6389" w:author="Administrator" w:date="2018-02-16T22:39:00Z">
        <w:r w:rsidR="00AA7C6E">
          <w:rPr>
            <w:rFonts w:ascii="Times New Roman" w:hAnsi="Times New Roman" w:hint="eastAsia"/>
            <w:szCs w:val="21"/>
          </w:rPr>
          <w:t xml:space="preserve">X </w:t>
        </w:r>
      </w:ins>
      <w:del w:id="6390" w:author="Administrator" w:date="2018-02-16T22:39:00Z">
        <w:r w:rsidR="0015236D" w:rsidDel="00AA7C6E">
          <w:rPr>
            <w:rFonts w:ascii="Times New Roman" w:hAnsi="Times New Roman" w:hint="eastAsia"/>
            <w:szCs w:val="21"/>
          </w:rPr>
          <w:delText>该</w:delText>
        </w:r>
      </w:del>
      <w:ins w:id="6391" w:author="Administrator" w:date="2018-02-16T22:39:00Z">
        <w:r w:rsidR="00AA7C6E">
          <w:rPr>
            <w:rFonts w:ascii="Times New Roman" w:hAnsi="Times New Roman" w:hint="eastAsia"/>
            <w:szCs w:val="21"/>
          </w:rPr>
          <w:t xml:space="preserve">X </w:t>
        </w:r>
      </w:ins>
      <w:del w:id="6392" w:author="Administrator" w:date="2018-02-16T22:39:00Z">
        <w:r w:rsidR="0015236D" w:rsidDel="00AA7C6E">
          <w:rPr>
            <w:rFonts w:ascii="Times New Roman" w:hAnsi="Times New Roman" w:hint="eastAsia"/>
            <w:szCs w:val="21"/>
          </w:rPr>
          <w:delText>测</w:delText>
        </w:r>
      </w:del>
      <w:ins w:id="6393" w:author="Administrator" w:date="2018-02-16T22:39:00Z">
        <w:r w:rsidR="00AA7C6E">
          <w:rPr>
            <w:rFonts w:ascii="Times New Roman" w:hAnsi="Times New Roman" w:hint="eastAsia"/>
            <w:szCs w:val="21"/>
          </w:rPr>
          <w:t xml:space="preserve">X </w:t>
        </w:r>
      </w:ins>
      <w:del w:id="6394" w:author="Administrator" w:date="2018-02-16T22:39:00Z">
        <w:r w:rsidR="0015236D" w:rsidDel="00AA7C6E">
          <w:rPr>
            <w:rFonts w:ascii="Times New Roman" w:hAnsi="Times New Roman" w:hint="eastAsia"/>
            <w:szCs w:val="21"/>
          </w:rPr>
          <w:delText>量</w:delText>
        </w:r>
      </w:del>
      <w:ins w:id="6395" w:author="Administrator" w:date="2018-02-16T22:39:00Z">
        <w:r w:rsidR="00AA7C6E">
          <w:rPr>
            <w:rFonts w:ascii="Times New Roman" w:hAnsi="Times New Roman" w:hint="eastAsia"/>
            <w:szCs w:val="21"/>
          </w:rPr>
          <w:t xml:space="preserve">X </w:t>
        </w:r>
      </w:ins>
      <w:del w:id="6396" w:author="Administrator" w:date="2018-02-16T22:39:00Z">
        <w:r w:rsidR="0015236D" w:rsidDel="00AA7C6E">
          <w:rPr>
            <w:rFonts w:ascii="Times New Roman" w:hAnsi="Times New Roman" w:hint="eastAsia"/>
            <w:szCs w:val="21"/>
          </w:rPr>
          <w:delText>仪</w:delText>
        </w:r>
      </w:del>
      <w:ins w:id="6397" w:author="Administrator" w:date="2018-02-16T22:39:00Z">
        <w:r w:rsidR="00AA7C6E">
          <w:rPr>
            <w:rFonts w:ascii="Times New Roman" w:hAnsi="Times New Roman" w:hint="eastAsia"/>
            <w:szCs w:val="21"/>
          </w:rPr>
          <w:t xml:space="preserve">X </w:t>
        </w:r>
      </w:ins>
      <w:del w:id="6398" w:author="Administrator" w:date="2018-02-16T22:39:00Z">
        <w:r w:rsidR="0015236D" w:rsidDel="00AA7C6E">
          <w:rPr>
            <w:rFonts w:ascii="Times New Roman" w:hAnsi="Times New Roman" w:hint="eastAsia"/>
            <w:szCs w:val="21"/>
          </w:rPr>
          <w:delText>下</w:delText>
        </w:r>
      </w:del>
      <w:ins w:id="6399" w:author="Administrator" w:date="2018-02-16T22:39:00Z">
        <w:r w:rsidR="00AA7C6E">
          <w:rPr>
            <w:rFonts w:ascii="Times New Roman" w:hAnsi="Times New Roman" w:hint="eastAsia"/>
            <w:szCs w:val="21"/>
          </w:rPr>
          <w:t xml:space="preserve">X </w:t>
        </w:r>
      </w:ins>
      <w:del w:id="6400" w:author="Administrator" w:date="2018-02-16T22:39:00Z">
        <w:r w:rsidR="0015236D" w:rsidDel="00AA7C6E">
          <w:rPr>
            <w:rFonts w:ascii="Times New Roman" w:hAnsi="Times New Roman" w:hint="eastAsia"/>
            <w:szCs w:val="21"/>
          </w:rPr>
          <w:delText>载</w:delText>
        </w:r>
      </w:del>
      <w:ins w:id="6401" w:author="Administrator" w:date="2018-02-16T22:39:00Z">
        <w:r w:rsidR="00AA7C6E">
          <w:rPr>
            <w:rFonts w:ascii="Times New Roman" w:hAnsi="Times New Roman" w:hint="eastAsia"/>
            <w:szCs w:val="21"/>
          </w:rPr>
          <w:t xml:space="preserve">X </w:t>
        </w:r>
      </w:ins>
      <w:del w:id="6402" w:author="Administrator" w:date="2018-02-16T22:39:00Z">
        <w:r w:rsidR="0015236D" w:rsidDel="00AA7C6E">
          <w:rPr>
            <w:rFonts w:ascii="Times New Roman" w:hAnsi="Times New Roman" w:hint="eastAsia"/>
            <w:szCs w:val="21"/>
          </w:rPr>
          <w:delText>小</w:delText>
        </w:r>
      </w:del>
      <w:ins w:id="6403" w:author="Administrator" w:date="2018-02-16T22:39:00Z">
        <w:r w:rsidR="00AA7C6E">
          <w:rPr>
            <w:rFonts w:ascii="Times New Roman" w:hAnsi="Times New Roman" w:hint="eastAsia"/>
            <w:szCs w:val="21"/>
          </w:rPr>
          <w:t xml:space="preserve">X </w:t>
        </w:r>
      </w:ins>
      <w:del w:id="6404" w:author="Administrator" w:date="2018-02-16T22:39:00Z">
        <w:r w:rsidR="0015236D" w:rsidDel="00AA7C6E">
          <w:rPr>
            <w:rFonts w:ascii="Times New Roman" w:hAnsi="Times New Roman" w:hint="eastAsia"/>
            <w:szCs w:val="21"/>
          </w:rPr>
          <w:delText>波</w:delText>
        </w:r>
      </w:del>
      <w:ins w:id="6405" w:author="Administrator" w:date="2018-02-16T22:39:00Z">
        <w:r w:rsidR="00AA7C6E">
          <w:rPr>
            <w:rFonts w:ascii="Times New Roman" w:hAnsi="Times New Roman" w:hint="eastAsia"/>
            <w:szCs w:val="21"/>
          </w:rPr>
          <w:t xml:space="preserve">X </w:t>
        </w:r>
      </w:ins>
      <w:del w:id="6406" w:author="Administrator" w:date="2018-02-16T22:39:00Z">
        <w:r w:rsidR="0015236D" w:rsidDel="00AA7C6E">
          <w:rPr>
            <w:rFonts w:ascii="Times New Roman" w:hAnsi="Times New Roman" w:hint="eastAsia"/>
            <w:szCs w:val="21"/>
          </w:rPr>
          <w:delText>去</w:delText>
        </w:r>
      </w:del>
      <w:ins w:id="6407" w:author="Administrator" w:date="2018-02-16T22:39:00Z">
        <w:r w:rsidR="00AA7C6E">
          <w:rPr>
            <w:rFonts w:ascii="Times New Roman" w:hAnsi="Times New Roman" w:hint="eastAsia"/>
            <w:szCs w:val="21"/>
          </w:rPr>
          <w:t xml:space="preserve">X </w:t>
        </w:r>
      </w:ins>
      <w:del w:id="6408" w:author="Administrator" w:date="2018-02-16T22:39:00Z">
        <w:r w:rsidR="0015236D" w:rsidDel="00AA7C6E">
          <w:rPr>
            <w:rFonts w:ascii="Times New Roman" w:hAnsi="Times New Roman" w:hint="eastAsia"/>
            <w:szCs w:val="21"/>
          </w:rPr>
          <w:delText>噪</w:delText>
        </w:r>
      </w:del>
      <w:ins w:id="6409" w:author="Administrator" w:date="2018-02-16T22:39:00Z">
        <w:r w:rsidR="00AA7C6E">
          <w:rPr>
            <w:rFonts w:ascii="Times New Roman" w:hAnsi="Times New Roman" w:hint="eastAsia"/>
            <w:szCs w:val="21"/>
          </w:rPr>
          <w:t xml:space="preserve">X </w:t>
        </w:r>
      </w:ins>
      <w:del w:id="6410" w:author="Administrator" w:date="2018-02-16T22:39:00Z">
        <w:r w:rsidR="0015236D" w:rsidDel="00AA7C6E">
          <w:rPr>
            <w:rFonts w:ascii="Times New Roman" w:hAnsi="Times New Roman" w:hint="eastAsia"/>
            <w:szCs w:val="21"/>
          </w:rPr>
          <w:delText>程</w:delText>
        </w:r>
      </w:del>
      <w:ins w:id="6411" w:author="Administrator" w:date="2018-02-16T22:39:00Z">
        <w:r w:rsidR="00AA7C6E">
          <w:rPr>
            <w:rFonts w:ascii="Times New Roman" w:hAnsi="Times New Roman" w:hint="eastAsia"/>
            <w:szCs w:val="21"/>
          </w:rPr>
          <w:t xml:space="preserve">X </w:t>
        </w:r>
      </w:ins>
      <w:del w:id="6412" w:author="Administrator" w:date="2018-02-16T22:39:00Z">
        <w:r w:rsidR="0015236D" w:rsidDel="00AA7C6E">
          <w:rPr>
            <w:rFonts w:ascii="Times New Roman" w:hAnsi="Times New Roman" w:hint="eastAsia"/>
            <w:szCs w:val="21"/>
          </w:rPr>
          <w:delText>序</w:delText>
        </w:r>
      </w:del>
      <w:ins w:id="6413" w:author="Administrator" w:date="2018-02-16T22:39:00Z">
        <w:r w:rsidR="00AA7C6E">
          <w:rPr>
            <w:rFonts w:ascii="Times New Roman" w:hAnsi="Times New Roman" w:hint="eastAsia"/>
            <w:szCs w:val="21"/>
          </w:rPr>
          <w:t xml:space="preserve">X </w:t>
        </w:r>
      </w:ins>
      <w:del w:id="6414" w:author="Administrator" w:date="2018-02-16T22:39:00Z">
        <w:r w:rsidR="0015236D" w:rsidDel="00AA7C6E">
          <w:rPr>
            <w:rFonts w:ascii="Times New Roman" w:hAnsi="Times New Roman" w:hint="eastAsia"/>
            <w:szCs w:val="21"/>
          </w:rPr>
          <w:delText>前</w:delText>
        </w:r>
      </w:del>
      <w:ins w:id="6415" w:author="Administrator" w:date="2018-02-16T22:39:00Z">
        <w:r w:rsidR="00AA7C6E">
          <w:rPr>
            <w:rFonts w:ascii="Times New Roman" w:hAnsi="Times New Roman" w:hint="eastAsia"/>
            <w:szCs w:val="21"/>
          </w:rPr>
          <w:t xml:space="preserve">X </w:t>
        </w:r>
      </w:ins>
      <w:del w:id="6416" w:author="Administrator" w:date="2018-02-16T22:39:00Z">
        <w:r w:rsidR="0015236D" w:rsidDel="00AA7C6E">
          <w:rPr>
            <w:rFonts w:ascii="Times New Roman" w:hAnsi="Times New Roman" w:hint="eastAsia"/>
            <w:szCs w:val="21"/>
          </w:rPr>
          <w:delText>后</w:delText>
        </w:r>
      </w:del>
      <w:ins w:id="6417" w:author="Administrator" w:date="2018-02-16T22:39:00Z">
        <w:r w:rsidR="00AA7C6E">
          <w:rPr>
            <w:rFonts w:ascii="Times New Roman" w:hAnsi="Times New Roman" w:hint="eastAsia"/>
            <w:szCs w:val="21"/>
          </w:rPr>
          <w:t xml:space="preserve">X </w:t>
        </w:r>
      </w:ins>
      <w:del w:id="6418" w:author="Administrator" w:date="2018-02-16T22:39:00Z">
        <w:r w:rsidR="0015236D" w:rsidDel="00AA7C6E">
          <w:rPr>
            <w:rFonts w:ascii="Times New Roman" w:hAnsi="Times New Roman" w:hint="eastAsia"/>
            <w:szCs w:val="21"/>
          </w:rPr>
          <w:delText>的</w:delText>
        </w:r>
      </w:del>
      <w:ins w:id="6419" w:author="Administrator" w:date="2018-02-16T22:39:00Z">
        <w:r w:rsidR="00AA7C6E">
          <w:rPr>
            <w:rFonts w:ascii="Times New Roman" w:hAnsi="Times New Roman" w:hint="eastAsia"/>
            <w:szCs w:val="21"/>
          </w:rPr>
          <w:t xml:space="preserve">X </w:t>
        </w:r>
      </w:ins>
      <w:del w:id="6420" w:author="Administrator" w:date="2018-02-16T22:39:00Z">
        <w:r w:rsidR="0015236D" w:rsidDel="00AA7C6E">
          <w:rPr>
            <w:rFonts w:ascii="Times New Roman" w:hAnsi="Times New Roman" w:hint="eastAsia"/>
            <w:szCs w:val="21"/>
          </w:rPr>
          <w:delText>不</w:delText>
        </w:r>
      </w:del>
      <w:ins w:id="6421" w:author="Administrator" w:date="2018-02-16T22:39:00Z">
        <w:r w:rsidR="00AA7C6E">
          <w:rPr>
            <w:rFonts w:ascii="Times New Roman" w:hAnsi="Times New Roman" w:hint="eastAsia"/>
            <w:szCs w:val="21"/>
          </w:rPr>
          <w:t xml:space="preserve">X </w:t>
        </w:r>
      </w:ins>
      <w:del w:id="6422" w:author="Administrator" w:date="2018-02-16T22:39:00Z">
        <w:r w:rsidR="0015236D" w:rsidDel="00AA7C6E">
          <w:rPr>
            <w:rFonts w:ascii="Times New Roman" w:hAnsi="Times New Roman" w:hint="eastAsia"/>
            <w:szCs w:val="21"/>
          </w:rPr>
          <w:delText>同</w:delText>
        </w:r>
      </w:del>
      <w:ins w:id="6423" w:author="Administrator" w:date="2018-02-16T22:39:00Z">
        <w:r w:rsidR="00AA7C6E">
          <w:rPr>
            <w:rFonts w:ascii="Times New Roman" w:hAnsi="Times New Roman" w:hint="eastAsia"/>
            <w:szCs w:val="21"/>
          </w:rPr>
          <w:t xml:space="preserve">X </w:t>
        </w:r>
      </w:ins>
      <w:del w:id="6424" w:author="Administrator" w:date="2018-02-16T22:39:00Z">
        <w:r w:rsidDel="00AA7C6E">
          <w:rPr>
            <w:rFonts w:ascii="Times New Roman" w:hAnsi="Times New Roman" w:hint="eastAsia"/>
            <w:szCs w:val="21"/>
          </w:rPr>
          <w:delText>测</w:delText>
        </w:r>
      </w:del>
      <w:ins w:id="6425" w:author="Administrator" w:date="2018-02-16T22:39:00Z">
        <w:r w:rsidR="00AA7C6E">
          <w:rPr>
            <w:rFonts w:ascii="Times New Roman" w:hAnsi="Times New Roman" w:hint="eastAsia"/>
            <w:szCs w:val="21"/>
          </w:rPr>
          <w:t xml:space="preserve">X </w:t>
        </w:r>
      </w:ins>
      <w:del w:id="6426" w:author="Administrator" w:date="2018-02-16T22:39:00Z">
        <w:r w:rsidDel="00AA7C6E">
          <w:rPr>
            <w:rFonts w:ascii="Times New Roman" w:hAnsi="Times New Roman" w:hint="eastAsia"/>
            <w:szCs w:val="21"/>
          </w:rPr>
          <w:delText>试</w:delText>
        </w:r>
      </w:del>
      <w:ins w:id="6427" w:author="Administrator" w:date="2018-02-16T22:39:00Z">
        <w:r w:rsidR="00AA7C6E">
          <w:rPr>
            <w:rFonts w:ascii="Times New Roman" w:hAnsi="Times New Roman" w:hint="eastAsia"/>
            <w:szCs w:val="21"/>
          </w:rPr>
          <w:t xml:space="preserve">X </w:t>
        </w:r>
      </w:ins>
      <w:del w:id="6428" w:author="Administrator" w:date="2018-02-16T22:39:00Z">
        <w:r w:rsidDel="00AA7C6E">
          <w:rPr>
            <w:rFonts w:ascii="Times New Roman" w:hAnsi="Times New Roman" w:hint="eastAsia"/>
            <w:szCs w:val="21"/>
          </w:rPr>
          <w:delText>结</w:delText>
        </w:r>
      </w:del>
      <w:ins w:id="6429" w:author="Administrator" w:date="2018-02-16T22:39:00Z">
        <w:r w:rsidR="00AA7C6E">
          <w:rPr>
            <w:rFonts w:ascii="Times New Roman" w:hAnsi="Times New Roman" w:hint="eastAsia"/>
            <w:szCs w:val="21"/>
          </w:rPr>
          <w:t xml:space="preserve">X </w:t>
        </w:r>
      </w:ins>
      <w:del w:id="6430" w:author="Administrator" w:date="2018-02-16T22:39:00Z">
        <w:r w:rsidDel="00AA7C6E">
          <w:rPr>
            <w:rFonts w:ascii="Times New Roman" w:hAnsi="Times New Roman" w:hint="eastAsia"/>
            <w:szCs w:val="21"/>
          </w:rPr>
          <w:delText>果</w:delText>
        </w:r>
      </w:del>
      <w:ins w:id="6431" w:author="Administrator" w:date="2018-02-16T22:39:00Z">
        <w:r w:rsidR="00AA7C6E">
          <w:rPr>
            <w:rFonts w:ascii="Times New Roman" w:hAnsi="Times New Roman" w:hint="eastAsia"/>
            <w:szCs w:val="21"/>
          </w:rPr>
          <w:t xml:space="preserve">X </w:t>
        </w:r>
      </w:ins>
      <w:del w:id="6432" w:author="Administrator" w:date="2018-02-16T22:39:00Z">
        <w:r w:rsidDel="00AA7C6E">
          <w:rPr>
            <w:rFonts w:ascii="Times New Roman" w:hAnsi="Times New Roman" w:hint="eastAsia"/>
            <w:szCs w:val="21"/>
          </w:rPr>
          <w:delText>，</w:delText>
        </w:r>
      </w:del>
      <w:ins w:id="6433" w:author="Administrator" w:date="2018-02-16T22:39:00Z">
        <w:r w:rsidR="00AA7C6E">
          <w:rPr>
            <w:rFonts w:ascii="Times New Roman" w:hAnsi="Times New Roman" w:hint="eastAsia"/>
            <w:szCs w:val="21"/>
          </w:rPr>
          <w:t xml:space="preserve">X </w:t>
        </w:r>
      </w:ins>
      <w:del w:id="6434" w:author="Administrator" w:date="2018-02-16T22:39:00Z">
        <w:r w:rsidR="0015236D" w:rsidDel="00AA7C6E">
          <w:rPr>
            <w:rFonts w:ascii="Times New Roman" w:hAnsi="Times New Roman" w:hint="eastAsia"/>
            <w:szCs w:val="21"/>
          </w:rPr>
          <w:delText>记</w:delText>
        </w:r>
      </w:del>
      <w:ins w:id="6435" w:author="Administrator" w:date="2018-02-16T22:39:00Z">
        <w:r w:rsidR="00AA7C6E">
          <w:rPr>
            <w:rFonts w:ascii="Times New Roman" w:hAnsi="Times New Roman" w:hint="eastAsia"/>
            <w:szCs w:val="21"/>
          </w:rPr>
          <w:t xml:space="preserve">X </w:t>
        </w:r>
      </w:ins>
      <w:del w:id="6436" w:author="Administrator" w:date="2018-02-16T22:39:00Z">
        <w:r w:rsidR="0015236D" w:rsidDel="00AA7C6E">
          <w:rPr>
            <w:rFonts w:ascii="Times New Roman" w:hAnsi="Times New Roman" w:hint="eastAsia"/>
            <w:szCs w:val="21"/>
          </w:rPr>
          <w:delText>录</w:delText>
        </w:r>
      </w:del>
      <w:ins w:id="6437" w:author="Administrator" w:date="2018-02-16T22:39:00Z">
        <w:r w:rsidR="00AA7C6E">
          <w:rPr>
            <w:rFonts w:ascii="Times New Roman" w:hAnsi="Times New Roman" w:hint="eastAsia"/>
            <w:szCs w:val="21"/>
          </w:rPr>
          <w:t xml:space="preserve">X </w:t>
        </w:r>
      </w:ins>
      <w:del w:id="6438" w:author="Administrator" w:date="2018-02-16T22:39:00Z">
        <w:r w:rsidR="0015236D" w:rsidDel="00AA7C6E">
          <w:rPr>
            <w:rFonts w:ascii="Times New Roman" w:hAnsi="Times New Roman" w:hint="eastAsia"/>
            <w:szCs w:val="21"/>
          </w:rPr>
          <w:delText>到</w:delText>
        </w:r>
      </w:del>
      <w:ins w:id="6439" w:author="Administrator" w:date="2018-02-16T22:39:00Z">
        <w:r w:rsidR="00AA7C6E">
          <w:rPr>
            <w:rFonts w:ascii="Times New Roman" w:hAnsi="Times New Roman" w:hint="eastAsia"/>
            <w:szCs w:val="21"/>
          </w:rPr>
          <w:t xml:space="preserve">X </w:t>
        </w:r>
      </w:ins>
      <w:del w:id="6440" w:author="Administrator" w:date="2018-02-16T22:39:00Z">
        <w:r w:rsidDel="00AA7C6E">
          <w:rPr>
            <w:rFonts w:ascii="Times New Roman" w:hAnsi="Times New Roman" w:hint="eastAsia"/>
            <w:szCs w:val="21"/>
          </w:rPr>
          <w:delText>表</w:delText>
        </w:r>
      </w:del>
      <w:ins w:id="6441" w:author="Administrator" w:date="2018-02-16T22:39:00Z">
        <w:r w:rsidR="00AA7C6E">
          <w:rPr>
            <w:rFonts w:ascii="Times New Roman" w:hAnsi="Times New Roman" w:hint="eastAsia"/>
            <w:szCs w:val="21"/>
          </w:rPr>
          <w:t xml:space="preserve">X </w:t>
        </w:r>
      </w:ins>
      <w:del w:id="6442" w:author="Administrator" w:date="2018-02-16T22:39:00Z">
        <w:r w:rsidDel="00AA7C6E">
          <w:rPr>
            <w:rFonts w:ascii="Times New Roman" w:hAnsi="Times New Roman" w:hint="eastAsia"/>
            <w:szCs w:val="21"/>
          </w:rPr>
          <w:delText>1</w:delText>
        </w:r>
      </w:del>
      <w:ins w:id="6443" w:author="Administrator" w:date="2018-02-16T22:39:00Z">
        <w:r w:rsidR="00AA7C6E">
          <w:rPr>
            <w:rFonts w:ascii="Times New Roman" w:hAnsi="Times New Roman" w:hint="eastAsia"/>
            <w:szCs w:val="21"/>
          </w:rPr>
          <w:t xml:space="preserve">X </w:t>
        </w:r>
      </w:ins>
      <w:del w:id="6444" w:author="Administrator" w:date="2018-02-16T22:39:00Z">
        <w:r w:rsidR="0015236D" w:rsidDel="00AA7C6E">
          <w:rPr>
            <w:rFonts w:ascii="Times New Roman" w:hAnsi="Times New Roman" w:hint="eastAsia"/>
            <w:szCs w:val="21"/>
          </w:rPr>
          <w:delText>中</w:delText>
        </w:r>
      </w:del>
      <w:ins w:id="6445" w:author="Administrator" w:date="2018-02-16T22:39:00Z">
        <w:r w:rsidR="00AA7C6E">
          <w:rPr>
            <w:rFonts w:ascii="Times New Roman" w:hAnsi="Times New Roman" w:hint="eastAsia"/>
            <w:szCs w:val="21"/>
          </w:rPr>
          <w:t xml:space="preserve">X </w:t>
        </w:r>
      </w:ins>
      <w:del w:id="6446" w:author="Administrator" w:date="2018-02-16T22:39:00Z">
        <w:r w:rsidR="0015236D" w:rsidDel="00AA7C6E">
          <w:rPr>
            <w:rFonts w:ascii="Times New Roman" w:hAnsi="Times New Roman" w:hint="eastAsia"/>
            <w:szCs w:val="21"/>
          </w:rPr>
          <w:delText>；</w:delText>
        </w:r>
      </w:del>
      <w:ins w:id="6447" w:author="Administrator" w:date="2018-02-16T22:39:00Z">
        <w:r w:rsidR="00AA7C6E">
          <w:rPr>
            <w:rFonts w:ascii="Times New Roman" w:hAnsi="Times New Roman" w:hint="eastAsia"/>
            <w:szCs w:val="21"/>
          </w:rPr>
          <w:t xml:space="preserve">X </w:t>
        </w:r>
      </w:ins>
      <w:del w:id="6448" w:author="Administrator" w:date="2018-02-16T22:39:00Z">
        <w:r w:rsidR="0015236D" w:rsidDel="00AA7C6E">
          <w:rPr>
            <w:rFonts w:ascii="Times New Roman" w:hAnsi="Times New Roman" w:hint="eastAsia"/>
            <w:szCs w:val="21"/>
          </w:rPr>
          <w:delText>并</w:delText>
        </w:r>
      </w:del>
      <w:ins w:id="6449" w:author="Administrator" w:date="2018-02-16T22:39:00Z">
        <w:r w:rsidR="00AA7C6E">
          <w:rPr>
            <w:rFonts w:ascii="Times New Roman" w:hAnsi="Times New Roman" w:hint="eastAsia"/>
            <w:szCs w:val="21"/>
          </w:rPr>
          <w:t xml:space="preserve">X </w:t>
        </w:r>
      </w:ins>
      <w:del w:id="6450" w:author="Administrator" w:date="2018-02-16T22:39:00Z">
        <w:r w:rsidR="0015236D" w:rsidDel="00AA7C6E">
          <w:rPr>
            <w:rFonts w:ascii="Times New Roman" w:hAnsi="Times New Roman" w:hint="eastAsia"/>
            <w:szCs w:val="21"/>
          </w:rPr>
          <w:delText>将</w:delText>
        </w:r>
      </w:del>
      <w:ins w:id="6451" w:author="Administrator" w:date="2018-02-16T22:39:00Z">
        <w:r w:rsidR="00AA7C6E">
          <w:rPr>
            <w:rFonts w:ascii="Times New Roman" w:hAnsi="Times New Roman" w:hint="eastAsia"/>
            <w:szCs w:val="21"/>
          </w:rPr>
          <w:t xml:space="preserve">X </w:t>
        </w:r>
      </w:ins>
      <w:del w:id="6452" w:author="Administrator" w:date="2018-02-16T22:39:00Z">
        <w:r w:rsidR="0015236D" w:rsidDel="00AA7C6E">
          <w:rPr>
            <w:rFonts w:ascii="Times New Roman" w:hAnsi="Times New Roman" w:hint="eastAsia"/>
            <w:szCs w:val="21"/>
          </w:rPr>
          <w:delText>各</w:delText>
        </w:r>
      </w:del>
      <w:ins w:id="6453" w:author="Administrator" w:date="2018-02-16T22:39:00Z">
        <w:r w:rsidR="00AA7C6E">
          <w:rPr>
            <w:rFonts w:ascii="Times New Roman" w:hAnsi="Times New Roman" w:hint="eastAsia"/>
            <w:szCs w:val="21"/>
          </w:rPr>
          <w:t xml:space="preserve">X </w:t>
        </w:r>
      </w:ins>
      <w:del w:id="6454" w:author="Administrator" w:date="2018-02-16T22:39:00Z">
        <w:r w:rsidR="0015236D" w:rsidDel="00AA7C6E">
          <w:rPr>
            <w:rFonts w:ascii="Times New Roman" w:hAnsi="Times New Roman" w:hint="eastAsia"/>
            <w:szCs w:val="21"/>
          </w:rPr>
          <w:delText>被</w:delText>
        </w:r>
      </w:del>
      <w:ins w:id="6455" w:author="Administrator" w:date="2018-02-16T22:39:00Z">
        <w:r w:rsidR="00AA7C6E">
          <w:rPr>
            <w:rFonts w:ascii="Times New Roman" w:hAnsi="Times New Roman" w:hint="eastAsia"/>
            <w:szCs w:val="21"/>
          </w:rPr>
          <w:t xml:space="preserve">X </w:t>
        </w:r>
      </w:ins>
      <w:del w:id="6456" w:author="Administrator" w:date="2018-02-16T22:39:00Z">
        <w:r w:rsidR="0015236D" w:rsidDel="00AA7C6E">
          <w:rPr>
            <w:rFonts w:ascii="Times New Roman" w:hAnsi="Times New Roman" w:hint="eastAsia"/>
            <w:szCs w:val="21"/>
          </w:rPr>
          <w:delText>测</w:delText>
        </w:r>
      </w:del>
      <w:ins w:id="6457" w:author="Administrator" w:date="2018-02-16T22:39:00Z">
        <w:r w:rsidR="00AA7C6E">
          <w:rPr>
            <w:rFonts w:ascii="Times New Roman" w:hAnsi="Times New Roman" w:hint="eastAsia"/>
            <w:szCs w:val="21"/>
          </w:rPr>
          <w:t xml:space="preserve">X </w:t>
        </w:r>
      </w:ins>
      <w:del w:id="6458" w:author="Administrator" w:date="2018-02-16T22:39:00Z">
        <w:r w:rsidR="0015236D" w:rsidDel="00AA7C6E">
          <w:rPr>
            <w:rFonts w:ascii="Times New Roman" w:hAnsi="Times New Roman" w:hint="eastAsia"/>
            <w:szCs w:val="21"/>
          </w:rPr>
          <w:delText>者</w:delText>
        </w:r>
      </w:del>
      <w:ins w:id="6459" w:author="Administrator" w:date="2018-02-16T22:39:00Z">
        <w:r w:rsidR="00AA7C6E">
          <w:rPr>
            <w:rFonts w:ascii="Times New Roman" w:hAnsi="Times New Roman" w:hint="eastAsia"/>
            <w:szCs w:val="21"/>
          </w:rPr>
          <w:t xml:space="preserve">X </w:t>
        </w:r>
      </w:ins>
      <w:del w:id="6460" w:author="Administrator" w:date="2018-02-16T22:39:00Z">
        <w:r w:rsidR="0015236D" w:rsidDel="00AA7C6E">
          <w:rPr>
            <w:rFonts w:ascii="Times New Roman" w:hAnsi="Times New Roman" w:hint="eastAsia"/>
            <w:szCs w:val="21"/>
          </w:rPr>
          <w:delText>在</w:delText>
        </w:r>
      </w:del>
      <w:ins w:id="6461" w:author="Administrator" w:date="2018-02-16T22:39:00Z">
        <w:r w:rsidR="00AA7C6E">
          <w:rPr>
            <w:rFonts w:ascii="Times New Roman" w:hAnsi="Times New Roman" w:hint="eastAsia"/>
            <w:szCs w:val="21"/>
          </w:rPr>
          <w:t xml:space="preserve">X </w:t>
        </w:r>
      </w:ins>
      <w:del w:id="6462" w:author="Administrator" w:date="2018-02-16T22:39:00Z">
        <w:r w:rsidR="0015236D" w:rsidDel="00AA7C6E">
          <w:rPr>
            <w:rFonts w:ascii="Times New Roman" w:hAnsi="Times New Roman" w:hint="eastAsia"/>
            <w:szCs w:val="21"/>
          </w:rPr>
          <w:delText>常</w:delText>
        </w:r>
      </w:del>
      <w:ins w:id="6463" w:author="Administrator" w:date="2018-02-16T22:39:00Z">
        <w:r w:rsidR="00AA7C6E">
          <w:rPr>
            <w:rFonts w:ascii="Times New Roman" w:hAnsi="Times New Roman" w:hint="eastAsia"/>
            <w:szCs w:val="21"/>
          </w:rPr>
          <w:t xml:space="preserve">X </w:t>
        </w:r>
      </w:ins>
      <w:del w:id="6464" w:author="Administrator" w:date="2018-02-16T22:39:00Z">
        <w:r w:rsidR="0015236D" w:rsidDel="00AA7C6E">
          <w:rPr>
            <w:rFonts w:ascii="Times New Roman" w:hAnsi="Times New Roman" w:hint="eastAsia"/>
            <w:szCs w:val="21"/>
          </w:rPr>
          <w:delText>用</w:delText>
        </w:r>
      </w:del>
      <w:ins w:id="6465" w:author="Administrator" w:date="2018-02-16T22:39:00Z">
        <w:r w:rsidR="00AA7C6E">
          <w:rPr>
            <w:rFonts w:ascii="Times New Roman" w:hAnsi="Times New Roman" w:hint="eastAsia"/>
            <w:szCs w:val="21"/>
          </w:rPr>
          <w:t xml:space="preserve">X </w:t>
        </w:r>
      </w:ins>
      <w:del w:id="6466" w:author="Administrator" w:date="2018-02-16T22:39:00Z">
        <w:r w:rsidR="0015236D" w:rsidDel="00AA7C6E">
          <w:rPr>
            <w:rFonts w:ascii="Times New Roman" w:hAnsi="Times New Roman" w:hint="eastAsia"/>
            <w:szCs w:val="21"/>
          </w:rPr>
          <w:delText>的</w:delText>
        </w:r>
      </w:del>
      <w:ins w:id="6467" w:author="Administrator" w:date="2018-02-16T22:39:00Z">
        <w:r w:rsidR="00AA7C6E">
          <w:rPr>
            <w:rFonts w:ascii="Times New Roman" w:hAnsi="Times New Roman" w:hint="eastAsia"/>
            <w:szCs w:val="21"/>
          </w:rPr>
          <w:t xml:space="preserve">X </w:t>
        </w:r>
      </w:ins>
      <w:del w:id="6468" w:author="Administrator" w:date="2018-02-16T22:39:00Z">
        <w:r w:rsidDel="00AA7C6E">
          <w:rPr>
            <w:rFonts w:ascii="Times New Roman" w:hAnsi="Times New Roman" w:hint="eastAsia"/>
            <w:szCs w:val="21"/>
          </w:rPr>
          <w:delText>压</w:delText>
        </w:r>
      </w:del>
      <w:ins w:id="6469" w:author="Administrator" w:date="2018-02-16T22:39:00Z">
        <w:r w:rsidR="00AA7C6E">
          <w:rPr>
            <w:rFonts w:ascii="Times New Roman" w:hAnsi="Times New Roman" w:hint="eastAsia"/>
            <w:szCs w:val="21"/>
          </w:rPr>
          <w:t xml:space="preserve">X </w:t>
        </w:r>
      </w:ins>
      <w:del w:id="6470" w:author="Administrator" w:date="2018-02-16T22:39:00Z">
        <w:r w:rsidDel="00AA7C6E">
          <w:rPr>
            <w:rFonts w:ascii="Times New Roman" w:hAnsi="Times New Roman" w:hint="eastAsia"/>
            <w:szCs w:val="21"/>
          </w:rPr>
          <w:delText>电</w:delText>
        </w:r>
      </w:del>
      <w:ins w:id="6471" w:author="Administrator" w:date="2018-02-16T22:39:00Z">
        <w:r w:rsidR="00AA7C6E">
          <w:rPr>
            <w:rFonts w:ascii="Times New Roman" w:hAnsi="Times New Roman" w:hint="eastAsia"/>
            <w:szCs w:val="21"/>
          </w:rPr>
          <w:t xml:space="preserve">X </w:t>
        </w:r>
      </w:ins>
      <w:del w:id="6472" w:author="Administrator" w:date="2018-02-16T22:39:00Z">
        <w:r w:rsidDel="00AA7C6E">
          <w:rPr>
            <w:rFonts w:ascii="Times New Roman" w:hAnsi="Times New Roman" w:hint="eastAsia"/>
            <w:szCs w:val="21"/>
          </w:rPr>
          <w:delText>式</w:delText>
        </w:r>
      </w:del>
      <w:ins w:id="6473" w:author="Administrator" w:date="2018-02-16T22:39:00Z">
        <w:r w:rsidR="00AA7C6E">
          <w:rPr>
            <w:rFonts w:ascii="Times New Roman" w:hAnsi="Times New Roman" w:hint="eastAsia"/>
            <w:szCs w:val="21"/>
          </w:rPr>
          <w:t xml:space="preserve">X </w:t>
        </w:r>
      </w:ins>
      <w:del w:id="6474" w:author="Administrator" w:date="2018-02-16T22:39:00Z">
        <w:r w:rsidDel="00AA7C6E">
          <w:rPr>
            <w:rFonts w:ascii="Times New Roman" w:hAnsi="Times New Roman" w:hint="eastAsia"/>
            <w:szCs w:val="21"/>
          </w:rPr>
          <w:delText>脉</w:delText>
        </w:r>
      </w:del>
      <w:ins w:id="6475" w:author="Administrator" w:date="2018-02-16T22:39:00Z">
        <w:r w:rsidR="00AA7C6E">
          <w:rPr>
            <w:rFonts w:ascii="Times New Roman" w:hAnsi="Times New Roman" w:hint="eastAsia"/>
            <w:szCs w:val="21"/>
          </w:rPr>
          <w:t xml:space="preserve">X </w:t>
        </w:r>
      </w:ins>
      <w:del w:id="6476" w:author="Administrator" w:date="2018-02-16T22:39:00Z">
        <w:r w:rsidDel="00AA7C6E">
          <w:rPr>
            <w:rFonts w:ascii="Times New Roman" w:hAnsi="Times New Roman" w:hint="eastAsia"/>
            <w:szCs w:val="21"/>
          </w:rPr>
          <w:delText>搏</w:delText>
        </w:r>
      </w:del>
      <w:ins w:id="6477" w:author="Administrator" w:date="2018-02-16T22:39:00Z">
        <w:r w:rsidR="00AA7C6E">
          <w:rPr>
            <w:rFonts w:ascii="Times New Roman" w:hAnsi="Times New Roman" w:hint="eastAsia"/>
            <w:szCs w:val="21"/>
          </w:rPr>
          <w:t xml:space="preserve">X </w:t>
        </w:r>
      </w:ins>
      <w:del w:id="6478" w:author="Administrator" w:date="2018-02-16T22:39:00Z">
        <w:r w:rsidDel="00AA7C6E">
          <w:rPr>
            <w:rFonts w:ascii="Times New Roman" w:hAnsi="Times New Roman" w:hint="eastAsia"/>
            <w:szCs w:val="21"/>
          </w:rPr>
          <w:delText>测</w:delText>
        </w:r>
      </w:del>
      <w:ins w:id="6479" w:author="Administrator" w:date="2018-02-16T22:39:00Z">
        <w:r w:rsidR="00AA7C6E">
          <w:rPr>
            <w:rFonts w:ascii="Times New Roman" w:hAnsi="Times New Roman" w:hint="eastAsia"/>
            <w:szCs w:val="21"/>
          </w:rPr>
          <w:t xml:space="preserve">X </w:t>
        </w:r>
      </w:ins>
      <w:del w:id="6480" w:author="Administrator" w:date="2018-02-16T22:39:00Z">
        <w:r w:rsidDel="00AA7C6E">
          <w:rPr>
            <w:rFonts w:ascii="Times New Roman" w:hAnsi="Times New Roman" w:hint="eastAsia"/>
            <w:szCs w:val="21"/>
          </w:rPr>
          <w:delText>量</w:delText>
        </w:r>
      </w:del>
      <w:ins w:id="6481" w:author="Administrator" w:date="2018-02-16T22:39:00Z">
        <w:r w:rsidR="00AA7C6E">
          <w:rPr>
            <w:rFonts w:ascii="Times New Roman" w:hAnsi="Times New Roman" w:hint="eastAsia"/>
            <w:szCs w:val="21"/>
          </w:rPr>
          <w:t xml:space="preserve">X </w:t>
        </w:r>
      </w:ins>
      <w:del w:id="6482" w:author="Administrator" w:date="2018-02-16T22:39:00Z">
        <w:r w:rsidDel="00AA7C6E">
          <w:rPr>
            <w:rFonts w:ascii="Times New Roman" w:hAnsi="Times New Roman" w:hint="eastAsia"/>
            <w:szCs w:val="21"/>
          </w:rPr>
          <w:delText>仪</w:delText>
        </w:r>
      </w:del>
      <w:ins w:id="6483" w:author="Administrator" w:date="2018-02-16T22:39:00Z">
        <w:r w:rsidR="00AA7C6E">
          <w:rPr>
            <w:rFonts w:ascii="Times New Roman" w:hAnsi="Times New Roman" w:hint="eastAsia"/>
            <w:szCs w:val="21"/>
          </w:rPr>
          <w:t xml:space="preserve">X </w:t>
        </w:r>
      </w:ins>
      <w:del w:id="6484" w:author="Administrator" w:date="2018-02-16T22:39:00Z">
        <w:r w:rsidDel="00AA7C6E">
          <w:rPr>
            <w:rFonts w:ascii="Times New Roman" w:hAnsi="Times New Roman" w:hint="eastAsia"/>
            <w:szCs w:val="21"/>
          </w:rPr>
          <w:delText>检</w:delText>
        </w:r>
      </w:del>
      <w:ins w:id="6485" w:author="Administrator" w:date="2018-02-16T22:39:00Z">
        <w:r w:rsidR="00AA7C6E">
          <w:rPr>
            <w:rFonts w:ascii="Times New Roman" w:hAnsi="Times New Roman" w:hint="eastAsia"/>
            <w:szCs w:val="21"/>
          </w:rPr>
          <w:t xml:space="preserve">X </w:t>
        </w:r>
      </w:ins>
      <w:del w:id="6486" w:author="Administrator" w:date="2018-02-16T22:39:00Z">
        <w:r w:rsidDel="00AA7C6E">
          <w:rPr>
            <w:rFonts w:ascii="Times New Roman" w:hAnsi="Times New Roman" w:hint="eastAsia"/>
            <w:szCs w:val="21"/>
          </w:rPr>
          <w:delText>测</w:delText>
        </w:r>
      </w:del>
      <w:ins w:id="6487" w:author="Administrator" w:date="2018-02-16T22:39:00Z">
        <w:r w:rsidR="00AA7C6E">
          <w:rPr>
            <w:rFonts w:ascii="Times New Roman" w:hAnsi="Times New Roman" w:hint="eastAsia"/>
            <w:szCs w:val="21"/>
          </w:rPr>
          <w:t xml:space="preserve">X </w:t>
        </w:r>
      </w:ins>
      <w:del w:id="6488" w:author="Administrator" w:date="2018-02-16T22:39:00Z">
        <w:r w:rsidDel="00AA7C6E">
          <w:rPr>
            <w:rFonts w:ascii="Times New Roman" w:hAnsi="Times New Roman" w:hint="eastAsia"/>
            <w:szCs w:val="21"/>
          </w:rPr>
          <w:delText>到</w:delText>
        </w:r>
      </w:del>
      <w:ins w:id="6489" w:author="Administrator" w:date="2018-02-16T22:39:00Z">
        <w:r w:rsidR="00AA7C6E">
          <w:rPr>
            <w:rFonts w:ascii="Times New Roman" w:hAnsi="Times New Roman" w:hint="eastAsia"/>
            <w:szCs w:val="21"/>
          </w:rPr>
          <w:t xml:space="preserve">X </w:t>
        </w:r>
      </w:ins>
      <w:del w:id="6490" w:author="Administrator" w:date="2018-02-16T22:39:00Z">
        <w:r w:rsidDel="00AA7C6E">
          <w:rPr>
            <w:rFonts w:ascii="Times New Roman" w:hAnsi="Times New Roman" w:hint="eastAsia"/>
            <w:szCs w:val="21"/>
          </w:rPr>
          <w:delText>的</w:delText>
        </w:r>
      </w:del>
      <w:ins w:id="6491" w:author="Administrator" w:date="2018-02-16T22:39:00Z">
        <w:r w:rsidR="00AA7C6E">
          <w:rPr>
            <w:rFonts w:ascii="Times New Roman" w:hAnsi="Times New Roman" w:hint="eastAsia"/>
            <w:szCs w:val="21"/>
          </w:rPr>
          <w:t xml:space="preserve">X </w:t>
        </w:r>
      </w:ins>
      <w:del w:id="6492" w:author="Administrator" w:date="2018-02-16T22:39:00Z">
        <w:r w:rsidDel="00AA7C6E">
          <w:rPr>
            <w:rFonts w:ascii="Times New Roman" w:hAnsi="Times New Roman" w:hint="eastAsia"/>
            <w:szCs w:val="21"/>
          </w:rPr>
          <w:delText>结</w:delText>
        </w:r>
      </w:del>
      <w:ins w:id="6493" w:author="Administrator" w:date="2018-02-16T22:39:00Z">
        <w:r w:rsidR="00AA7C6E">
          <w:rPr>
            <w:rFonts w:ascii="Times New Roman" w:hAnsi="Times New Roman" w:hint="eastAsia"/>
            <w:szCs w:val="21"/>
          </w:rPr>
          <w:t xml:space="preserve">X </w:t>
        </w:r>
      </w:ins>
      <w:del w:id="6494" w:author="Administrator" w:date="2018-02-16T22:39:00Z">
        <w:r w:rsidDel="00AA7C6E">
          <w:rPr>
            <w:rFonts w:ascii="Times New Roman" w:hAnsi="Times New Roman" w:hint="eastAsia"/>
            <w:szCs w:val="21"/>
          </w:rPr>
          <w:delText>果</w:delText>
        </w:r>
      </w:del>
      <w:ins w:id="6495" w:author="Administrator" w:date="2018-02-16T22:39:00Z">
        <w:r w:rsidR="00AA7C6E">
          <w:rPr>
            <w:rFonts w:ascii="Times New Roman" w:hAnsi="Times New Roman" w:hint="eastAsia"/>
            <w:szCs w:val="21"/>
          </w:rPr>
          <w:t xml:space="preserve">X </w:t>
        </w:r>
      </w:ins>
      <w:del w:id="6496" w:author="Administrator" w:date="2018-02-16T22:39:00Z">
        <w:r w:rsidDel="00AA7C6E">
          <w:rPr>
            <w:rFonts w:ascii="Times New Roman" w:hAnsi="Times New Roman" w:hint="eastAsia"/>
            <w:szCs w:val="21"/>
          </w:rPr>
          <w:delText>记</w:delText>
        </w:r>
      </w:del>
      <w:ins w:id="6497" w:author="Administrator" w:date="2018-02-16T22:39:00Z">
        <w:r w:rsidR="00AA7C6E">
          <w:rPr>
            <w:rFonts w:ascii="Times New Roman" w:hAnsi="Times New Roman" w:hint="eastAsia"/>
            <w:szCs w:val="21"/>
          </w:rPr>
          <w:t xml:space="preserve">X </w:t>
        </w:r>
      </w:ins>
      <w:del w:id="6498" w:author="Administrator" w:date="2018-02-16T22:39:00Z">
        <w:r w:rsidDel="00AA7C6E">
          <w:rPr>
            <w:rFonts w:ascii="Times New Roman" w:hAnsi="Times New Roman" w:hint="eastAsia"/>
            <w:szCs w:val="21"/>
          </w:rPr>
          <w:delText>录</w:delText>
        </w:r>
      </w:del>
      <w:ins w:id="6499" w:author="Administrator" w:date="2018-02-16T22:39:00Z">
        <w:r w:rsidR="00AA7C6E">
          <w:rPr>
            <w:rFonts w:ascii="Times New Roman" w:hAnsi="Times New Roman" w:hint="eastAsia"/>
            <w:szCs w:val="21"/>
          </w:rPr>
          <w:t xml:space="preserve">X </w:t>
        </w:r>
      </w:ins>
      <w:del w:id="6500" w:author="Administrator" w:date="2018-02-16T22:39:00Z">
        <w:r w:rsidR="0015236D" w:rsidDel="00AA7C6E">
          <w:rPr>
            <w:rFonts w:ascii="Times New Roman" w:hAnsi="Times New Roman" w:hint="eastAsia"/>
            <w:szCs w:val="21"/>
          </w:rPr>
          <w:delText>下</w:delText>
        </w:r>
      </w:del>
      <w:ins w:id="6501" w:author="Administrator" w:date="2018-02-16T22:39:00Z">
        <w:r w:rsidR="00AA7C6E">
          <w:rPr>
            <w:rFonts w:ascii="Times New Roman" w:hAnsi="Times New Roman" w:hint="eastAsia"/>
            <w:szCs w:val="21"/>
          </w:rPr>
          <w:t xml:space="preserve">X </w:t>
        </w:r>
      </w:ins>
      <w:del w:id="6502" w:author="Administrator" w:date="2018-02-16T22:39:00Z">
        <w:r w:rsidR="0015236D" w:rsidDel="00AA7C6E">
          <w:rPr>
            <w:rFonts w:ascii="Times New Roman" w:hAnsi="Times New Roman" w:hint="eastAsia"/>
            <w:szCs w:val="21"/>
          </w:rPr>
          <w:delText>来</w:delText>
        </w:r>
      </w:del>
      <w:ins w:id="6503" w:author="Administrator" w:date="2018-02-16T22:39:00Z">
        <w:r w:rsidR="00AA7C6E">
          <w:rPr>
            <w:rFonts w:ascii="Times New Roman" w:hAnsi="Times New Roman" w:hint="eastAsia"/>
            <w:szCs w:val="21"/>
          </w:rPr>
          <w:t xml:space="preserve">X </w:t>
        </w:r>
      </w:ins>
      <w:del w:id="6504" w:author="Administrator" w:date="2018-02-16T22:39:00Z">
        <w:r w:rsidR="0015236D" w:rsidDel="00AA7C6E">
          <w:rPr>
            <w:rFonts w:ascii="Times New Roman" w:hAnsi="Times New Roman" w:hint="eastAsia"/>
            <w:szCs w:val="21"/>
          </w:rPr>
          <w:delText>进</w:delText>
        </w:r>
      </w:del>
      <w:ins w:id="6505" w:author="Administrator" w:date="2018-02-16T22:39:00Z">
        <w:r w:rsidR="00AA7C6E">
          <w:rPr>
            <w:rFonts w:ascii="Times New Roman" w:hAnsi="Times New Roman" w:hint="eastAsia"/>
            <w:szCs w:val="21"/>
          </w:rPr>
          <w:t xml:space="preserve">X </w:t>
        </w:r>
      </w:ins>
      <w:del w:id="6506" w:author="Administrator" w:date="2018-02-16T22:39:00Z">
        <w:r w:rsidR="0015236D" w:rsidDel="00AA7C6E">
          <w:rPr>
            <w:rFonts w:ascii="Times New Roman" w:hAnsi="Times New Roman" w:hint="eastAsia"/>
            <w:szCs w:val="21"/>
          </w:rPr>
          <w:delText>行</w:delText>
        </w:r>
      </w:del>
      <w:ins w:id="6507" w:author="Administrator" w:date="2018-02-16T22:39:00Z">
        <w:r w:rsidR="00AA7C6E">
          <w:rPr>
            <w:rFonts w:ascii="Times New Roman" w:hAnsi="Times New Roman" w:hint="eastAsia"/>
            <w:szCs w:val="21"/>
          </w:rPr>
          <w:t xml:space="preserve">X </w:t>
        </w:r>
      </w:ins>
      <w:r w:rsidR="0015236D">
        <w:rPr>
          <w:rFonts w:ascii="Times New Roman" w:hAnsi="Times New Roman" w:hint="eastAsia"/>
          <w:szCs w:val="21"/>
        </w:rPr>
        <w:t>对比</w:t>
      </w:r>
      <w:r>
        <w:rPr>
          <w:rFonts w:ascii="Times New Roman" w:hAnsi="Times New Roman" w:hint="eastAsia"/>
          <w:szCs w:val="21"/>
        </w:rPr>
        <w:t>。</w:t>
      </w:r>
      <w:commentRangeEnd w:id="6219"/>
      <w:r w:rsidR="00440A33">
        <w:rPr>
          <w:rStyle w:val="ab"/>
        </w:rPr>
        <w:commentReference w:id="6219"/>
      </w:r>
    </w:p>
    <w:p w:rsidR="0015236D" w:rsidRPr="0015236D" w:rsidRDefault="0015236D" w:rsidP="0015236D">
      <w:pPr>
        <w:jc w:val="center"/>
        <w:rPr>
          <w:rFonts w:ascii="黑体" w:eastAsia="黑体" w:hAnsi="黑体"/>
          <w:sz w:val="24"/>
          <w:szCs w:val="24"/>
        </w:rPr>
      </w:pPr>
      <w:commentRangeStart w:id="6508"/>
      <w:r w:rsidRPr="00792060">
        <w:rPr>
          <w:rFonts w:ascii="黑体" w:eastAsia="黑体" w:hAnsi="黑体" w:hint="eastAsia"/>
          <w:sz w:val="15"/>
          <w:szCs w:val="15"/>
        </w:rPr>
        <w:t>表1</w:t>
      </w:r>
      <w:commentRangeEnd w:id="6508"/>
      <w:r w:rsidR="00440A33">
        <w:rPr>
          <w:rStyle w:val="ab"/>
        </w:rPr>
        <w:commentReference w:id="6508"/>
      </w:r>
      <w:r w:rsidRPr="00792060">
        <w:rPr>
          <w:rFonts w:ascii="黑体" w:eastAsia="黑体" w:hAnsi="黑体"/>
          <w:sz w:val="15"/>
          <w:szCs w:val="15"/>
        </w:rPr>
        <w:t xml:space="preserve"> </w:t>
      </w:r>
      <w:commentRangeStart w:id="6509"/>
      <w:ins w:id="6510" w:author="安安" w:date="2016-05-16T10:39:00Z">
        <w:r w:rsidR="00CF405A">
          <w:rPr>
            <w:rFonts w:ascii="黑体" w:eastAsia="黑体" w:hAnsi="黑体" w:hint="eastAsia"/>
            <w:sz w:val="15"/>
            <w:szCs w:val="15"/>
          </w:rPr>
          <w:t>各</w:t>
        </w:r>
      </w:ins>
      <w:del w:id="6511" w:author="安安" w:date="2016-05-16T10:39:00Z">
        <w:r w:rsidRPr="00792060" w:rsidDel="00CF405A">
          <w:rPr>
            <w:rFonts w:ascii="黑体" w:eastAsia="黑体" w:hAnsi="黑体" w:hint="eastAsia"/>
            <w:sz w:val="15"/>
            <w:szCs w:val="15"/>
          </w:rPr>
          <w:delText>小波去噪前</w:delText>
        </w:r>
        <w:r w:rsidDel="00CF405A">
          <w:rPr>
            <w:rFonts w:ascii="黑体" w:eastAsia="黑体" w:hAnsi="黑体" w:hint="eastAsia"/>
            <w:sz w:val="15"/>
            <w:szCs w:val="15"/>
          </w:rPr>
          <w:delText>光电式</w:delText>
        </w:r>
      </w:del>
      <w:r>
        <w:rPr>
          <w:rFonts w:ascii="黑体" w:eastAsia="黑体" w:hAnsi="黑体" w:hint="eastAsia"/>
          <w:sz w:val="15"/>
          <w:szCs w:val="15"/>
        </w:rPr>
        <w:t>脉搏</w:t>
      </w:r>
      <w:del w:id="6512" w:author="Administrator" w:date="2018-02-16T22:39:00Z">
        <w:r w:rsidDel="00AA7C6E">
          <w:rPr>
            <w:rFonts w:ascii="黑体" w:eastAsia="黑体" w:hAnsi="黑体" w:hint="eastAsia"/>
            <w:sz w:val="15"/>
            <w:szCs w:val="15"/>
          </w:rPr>
          <w:delText>测</w:delText>
        </w:r>
      </w:del>
      <w:ins w:id="6513" w:author="Administrator" w:date="2018-02-16T22:39:00Z">
        <w:r w:rsidR="00AA7C6E">
          <w:rPr>
            <w:rFonts w:ascii="黑体" w:eastAsia="黑体" w:hAnsi="黑体" w:hint="eastAsia"/>
            <w:sz w:val="15"/>
            <w:szCs w:val="15"/>
          </w:rPr>
          <w:t xml:space="preserve">X </w:t>
        </w:r>
      </w:ins>
      <w:del w:id="6514" w:author="Administrator" w:date="2018-02-16T22:39:00Z">
        <w:r w:rsidDel="00AA7C6E">
          <w:rPr>
            <w:rFonts w:ascii="黑体" w:eastAsia="黑体" w:hAnsi="黑体" w:hint="eastAsia"/>
            <w:sz w:val="15"/>
            <w:szCs w:val="15"/>
          </w:rPr>
          <w:delText>量</w:delText>
        </w:r>
      </w:del>
      <w:ins w:id="6515" w:author="Administrator" w:date="2018-02-16T22:39:00Z">
        <w:r w:rsidR="00AA7C6E">
          <w:rPr>
            <w:rFonts w:ascii="黑体" w:eastAsia="黑体" w:hAnsi="黑体" w:hint="eastAsia"/>
            <w:sz w:val="15"/>
            <w:szCs w:val="15"/>
          </w:rPr>
          <w:t xml:space="preserve">X </w:t>
        </w:r>
      </w:ins>
      <w:del w:id="6516" w:author="Administrator" w:date="2018-02-16T22:39:00Z">
        <w:r w:rsidDel="00AA7C6E">
          <w:rPr>
            <w:rFonts w:ascii="黑体" w:eastAsia="黑体" w:hAnsi="黑体" w:hint="eastAsia"/>
            <w:sz w:val="15"/>
            <w:szCs w:val="15"/>
          </w:rPr>
          <w:delText>仪</w:delText>
        </w:r>
      </w:del>
      <w:ins w:id="6517" w:author="Administrator" w:date="2018-02-16T22:39:00Z">
        <w:r w:rsidR="00AA7C6E">
          <w:rPr>
            <w:rFonts w:ascii="黑体" w:eastAsia="黑体" w:hAnsi="黑体" w:hint="eastAsia"/>
            <w:sz w:val="15"/>
            <w:szCs w:val="15"/>
          </w:rPr>
          <w:t xml:space="preserve">X </w:t>
        </w:r>
      </w:ins>
      <w:del w:id="6518" w:author="Administrator" w:date="2018-02-16T22:39:00Z">
        <w:r w:rsidRPr="00792060" w:rsidDel="00AA7C6E">
          <w:rPr>
            <w:rFonts w:ascii="黑体" w:eastAsia="黑体" w:hAnsi="黑体" w:hint="eastAsia"/>
            <w:sz w:val="15"/>
            <w:szCs w:val="15"/>
          </w:rPr>
          <w:delText>实</w:delText>
        </w:r>
      </w:del>
      <w:ins w:id="6519" w:author="Administrator" w:date="2018-02-16T22:39:00Z">
        <w:r w:rsidR="00AA7C6E">
          <w:rPr>
            <w:rFonts w:ascii="黑体" w:eastAsia="黑体" w:hAnsi="黑体" w:hint="eastAsia"/>
            <w:sz w:val="15"/>
            <w:szCs w:val="15"/>
          </w:rPr>
          <w:t xml:space="preserve">X </w:t>
        </w:r>
      </w:ins>
      <w:del w:id="6520" w:author="Administrator" w:date="2018-02-16T22:39:00Z">
        <w:r w:rsidRPr="00792060" w:rsidDel="00AA7C6E">
          <w:rPr>
            <w:rFonts w:ascii="黑体" w:eastAsia="黑体" w:hAnsi="黑体" w:hint="eastAsia"/>
            <w:sz w:val="15"/>
            <w:szCs w:val="15"/>
          </w:rPr>
          <w:delText>验</w:delText>
        </w:r>
      </w:del>
      <w:ins w:id="6521" w:author="Administrator" w:date="2018-02-16T22:39:00Z">
        <w:r w:rsidR="00AA7C6E">
          <w:rPr>
            <w:rFonts w:ascii="黑体" w:eastAsia="黑体" w:hAnsi="黑体" w:hint="eastAsia"/>
            <w:sz w:val="15"/>
            <w:szCs w:val="15"/>
          </w:rPr>
          <w:t xml:space="preserve">X </w:t>
        </w:r>
      </w:ins>
      <w:ins w:id="6522" w:author="安安" w:date="2016-05-16T10:40:00Z">
        <w:del w:id="6523" w:author="Administrator" w:date="2018-02-16T22:39:00Z">
          <w:r w:rsidR="00CF405A" w:rsidDel="00AA7C6E">
            <w:rPr>
              <w:rFonts w:ascii="黑体" w:eastAsia="黑体" w:hAnsi="黑体" w:hint="eastAsia"/>
              <w:sz w:val="15"/>
              <w:szCs w:val="15"/>
            </w:rPr>
            <w:delText>数</w:delText>
          </w:r>
        </w:del>
      </w:ins>
      <w:ins w:id="6524" w:author="Administrator" w:date="2018-02-16T22:39:00Z">
        <w:r w:rsidR="00AA7C6E">
          <w:rPr>
            <w:rFonts w:ascii="黑体" w:eastAsia="黑体" w:hAnsi="黑体" w:hint="eastAsia"/>
            <w:sz w:val="15"/>
            <w:szCs w:val="15"/>
          </w:rPr>
          <w:t xml:space="preserve">X </w:t>
        </w:r>
      </w:ins>
      <w:ins w:id="6525" w:author="安安" w:date="2016-05-16T10:40:00Z">
        <w:del w:id="6526" w:author="Administrator" w:date="2018-02-16T22:39:00Z">
          <w:r w:rsidR="00CF405A" w:rsidDel="00AA7C6E">
            <w:rPr>
              <w:rFonts w:ascii="黑体" w:eastAsia="黑体" w:hAnsi="黑体" w:hint="eastAsia"/>
              <w:sz w:val="15"/>
              <w:szCs w:val="15"/>
            </w:rPr>
            <w:delText>据</w:delText>
          </w:r>
        </w:del>
      </w:ins>
      <w:ins w:id="6527" w:author="Administrator" w:date="2018-02-16T22:39:00Z">
        <w:r w:rsidR="00AA7C6E">
          <w:rPr>
            <w:rFonts w:ascii="黑体" w:eastAsia="黑体" w:hAnsi="黑体" w:hint="eastAsia"/>
            <w:sz w:val="15"/>
            <w:szCs w:val="15"/>
          </w:rPr>
          <w:t xml:space="preserve">X </w:t>
        </w:r>
      </w:ins>
      <w:del w:id="6528" w:author="安安" w:date="2016-05-16T10:39:00Z">
        <w:r w:rsidRPr="00792060" w:rsidDel="00CF405A">
          <w:rPr>
            <w:rFonts w:ascii="黑体" w:eastAsia="黑体" w:hAnsi="黑体" w:hint="eastAsia"/>
            <w:sz w:val="15"/>
            <w:szCs w:val="15"/>
          </w:rPr>
          <w:delText>结果</w:delText>
        </w:r>
      </w:del>
      <w:commentRangeEnd w:id="6509"/>
      <w:r w:rsidR="00440A33">
        <w:rPr>
          <w:rStyle w:val="ab"/>
        </w:rPr>
        <w:commentReference w:id="6509"/>
      </w:r>
    </w:p>
    <w:tbl>
      <w:tblPr>
        <w:tblW w:w="0" w:type="auto"/>
        <w:jc w:val="center"/>
        <w:tblBorders>
          <w:top w:val="single" w:sz="12" w:space="0" w:color="auto"/>
          <w:bottom w:val="single" w:sz="12" w:space="0" w:color="auto"/>
        </w:tblBorders>
        <w:tblLook w:val="0000"/>
        <w:tblPrChange w:id="6529" w:author="hnj2288" w:date="2016-05-16T09:04:00Z">
          <w:tblPr>
            <w:tblW w:w="0" w:type="auto"/>
            <w:jc w:val="center"/>
            <w:tblBorders>
              <w:top w:val="single" w:sz="12" w:space="0" w:color="auto"/>
              <w:bottom w:val="single" w:sz="12" w:space="0" w:color="auto"/>
            </w:tblBorders>
            <w:tblLook w:val="0000"/>
          </w:tblPr>
        </w:tblPrChange>
      </w:tblPr>
      <w:tblGrid>
        <w:gridCol w:w="291"/>
        <w:gridCol w:w="306"/>
        <w:gridCol w:w="598"/>
        <w:gridCol w:w="452"/>
        <w:gridCol w:w="441"/>
        <w:gridCol w:w="441"/>
        <w:gridCol w:w="441"/>
        <w:gridCol w:w="441"/>
        <w:gridCol w:w="1425"/>
        <w:tblGridChange w:id="6530">
          <w:tblGrid>
            <w:gridCol w:w="291"/>
            <w:gridCol w:w="630"/>
            <w:gridCol w:w="922"/>
            <w:gridCol w:w="572"/>
            <w:gridCol w:w="441"/>
            <w:gridCol w:w="441"/>
            <w:gridCol w:w="441"/>
            <w:gridCol w:w="441"/>
            <w:gridCol w:w="441"/>
          </w:tblGrid>
        </w:tblGridChange>
      </w:tblGrid>
      <w:tr w:rsidR="005C2BA3" w:rsidRPr="00212AEC" w:rsidTr="001610EF">
        <w:trPr>
          <w:trHeight w:val="313"/>
          <w:jc w:val="center"/>
          <w:trPrChange w:id="6531" w:author="hnj2288" w:date="2016-05-16T09:04:00Z">
            <w:trPr>
              <w:trHeight w:val="87"/>
              <w:jc w:val="center"/>
            </w:trPr>
          </w:trPrChange>
        </w:trPr>
        <w:tc>
          <w:tcPr>
            <w:tcW w:w="921" w:type="dxa"/>
            <w:gridSpan w:val="2"/>
            <w:vMerge w:val="restart"/>
            <w:tcBorders>
              <w:top w:val="single" w:sz="12" w:space="0" w:color="auto"/>
              <w:right w:val="nil"/>
            </w:tcBorders>
            <w:vAlign w:val="center"/>
            <w:tcPrChange w:id="6532" w:author="hnj2288" w:date="2016-05-16T09:04:00Z">
              <w:tcPr>
                <w:tcW w:w="921" w:type="dxa"/>
                <w:gridSpan w:val="2"/>
                <w:vMerge w:val="restart"/>
                <w:tcBorders>
                  <w:top w:val="single" w:sz="12" w:space="0" w:color="auto"/>
                  <w:right w:val="nil"/>
                </w:tcBorders>
              </w:tcPr>
            </w:tcPrChange>
          </w:tcPr>
          <w:p w:rsidR="006C5356" w:rsidRDefault="005C2BA3">
            <w:pPr>
              <w:spacing w:before="100" w:beforeAutospacing="1" w:after="100" w:afterAutospacing="1" w:line="480" w:lineRule="auto"/>
              <w:rPr>
                <w:rFonts w:asciiTheme="majorEastAsia" w:eastAsiaTheme="majorEastAsia" w:hAnsiTheme="majorEastAsia"/>
                <w:sz w:val="15"/>
                <w:szCs w:val="15"/>
              </w:rPr>
              <w:pPrChange w:id="6533" w:author="hnj2288" w:date="2016-05-16T09:04:00Z">
                <w:pPr>
                  <w:spacing w:before="100" w:beforeAutospacing="1" w:after="100" w:afterAutospacing="1" w:line="480" w:lineRule="auto"/>
                  <w:jc w:val="center"/>
                </w:pPr>
              </w:pPrChange>
            </w:pPr>
            <w:commentRangeStart w:id="6534"/>
            <w:ins w:id="6535" w:author="hnj2288" w:date="2016-05-16T08:56:00Z">
              <w:del w:id="6536" w:author="Administrator" w:date="2018-02-16T22:40:00Z">
                <w:r w:rsidDel="00AA7C6E">
                  <w:rPr>
                    <w:rFonts w:asciiTheme="majorEastAsia" w:eastAsiaTheme="majorEastAsia" w:hAnsiTheme="majorEastAsia" w:hint="eastAsia"/>
                    <w:sz w:val="15"/>
                    <w:szCs w:val="15"/>
                  </w:rPr>
                  <w:delText>序号</w:delText>
                </w:r>
              </w:del>
            </w:ins>
            <w:ins w:id="6537" w:author="Administrator" w:date="2018-02-16T22:40:00Z">
              <w:r w:rsidR="00AA7C6E">
                <w:rPr>
                  <w:rFonts w:asciiTheme="majorEastAsia" w:eastAsiaTheme="majorEastAsia" w:hAnsiTheme="majorEastAsia" w:hint="eastAsia"/>
                  <w:sz w:val="15"/>
                  <w:szCs w:val="15"/>
                </w:rPr>
                <w:t xml:space="preserve">X X </w:t>
              </w:r>
            </w:ins>
            <w:del w:id="6538" w:author="hnj2288" w:date="2016-05-16T08:56:00Z">
              <w:r w:rsidDel="005C2BA3">
                <w:rPr>
                  <w:rFonts w:asciiTheme="majorEastAsia" w:eastAsiaTheme="majorEastAsia" w:hAnsiTheme="majorEastAsia" w:hint="eastAsia"/>
                  <w:sz w:val="15"/>
                  <w:szCs w:val="15"/>
                </w:rPr>
                <w:delText>被测试</w:delText>
              </w:r>
              <w:r w:rsidRPr="0015236D" w:rsidDel="005C2BA3">
                <w:rPr>
                  <w:rFonts w:asciiTheme="majorEastAsia" w:eastAsiaTheme="majorEastAsia" w:hAnsiTheme="majorEastAsia" w:hint="eastAsia"/>
                  <w:sz w:val="15"/>
                  <w:szCs w:val="15"/>
                </w:rPr>
                <w:delText>样本</w:delText>
              </w:r>
            </w:del>
          </w:p>
        </w:tc>
        <w:tc>
          <w:tcPr>
            <w:tcW w:w="922" w:type="dxa"/>
            <w:vMerge w:val="restart"/>
            <w:tcBorders>
              <w:top w:val="single" w:sz="12" w:space="0" w:color="auto"/>
              <w:right w:val="nil"/>
            </w:tcBorders>
            <w:vAlign w:val="center"/>
            <w:tcPrChange w:id="6539" w:author="hnj2288" w:date="2016-05-16T09:04:00Z">
              <w:tcPr>
                <w:tcW w:w="922" w:type="dxa"/>
                <w:vMerge w:val="restart"/>
                <w:tcBorders>
                  <w:top w:val="single" w:sz="12" w:space="0" w:color="auto"/>
                  <w:right w:val="nil"/>
                </w:tcBorders>
              </w:tcPr>
            </w:tcPrChange>
          </w:tcPr>
          <w:p w:rsidR="00AA7C6E" w:rsidRDefault="005C2BA3" w:rsidP="00AA7C6E">
            <w:pPr>
              <w:spacing w:before="100" w:beforeAutospacing="1" w:after="100" w:afterAutospacing="1" w:line="480" w:lineRule="auto"/>
              <w:ind w:left="300" w:hangingChars="200" w:hanging="300"/>
              <w:rPr>
                <w:ins w:id="6540" w:author="Administrator" w:date="2018-02-16T22:40:00Z"/>
                <w:rFonts w:asciiTheme="majorEastAsia" w:eastAsiaTheme="majorEastAsia" w:hAnsiTheme="majorEastAsia" w:hint="eastAsia"/>
                <w:sz w:val="15"/>
                <w:szCs w:val="15"/>
              </w:rPr>
              <w:pPrChange w:id="6541" w:author="Administrator" w:date="2018-02-16T22:40:00Z">
                <w:pPr>
                  <w:spacing w:before="100" w:beforeAutospacing="1" w:after="100" w:afterAutospacing="1" w:line="480" w:lineRule="auto"/>
                  <w:jc w:val="center"/>
                </w:pPr>
              </w:pPrChange>
            </w:pPr>
            <w:ins w:id="6542" w:author="hnj2288" w:date="2016-05-16T08:56:00Z">
              <w:del w:id="6543" w:author="Administrator" w:date="2018-02-16T22:40:00Z">
                <w:r w:rsidDel="00AA7C6E">
                  <w:rPr>
                    <w:rFonts w:asciiTheme="majorEastAsia" w:eastAsiaTheme="majorEastAsia" w:hAnsiTheme="majorEastAsia" w:hint="eastAsia"/>
                    <w:sz w:val="15"/>
                    <w:szCs w:val="15"/>
                  </w:rPr>
                  <w:delText>测试</w:delText>
                </w:r>
              </w:del>
            </w:ins>
            <w:ins w:id="6544" w:author="Administrator" w:date="2018-02-16T22:40:00Z">
              <w:r w:rsidR="00AA7C6E">
                <w:rPr>
                  <w:rFonts w:asciiTheme="majorEastAsia" w:eastAsiaTheme="majorEastAsia" w:hAnsiTheme="majorEastAsia" w:hint="eastAsia"/>
                  <w:sz w:val="15"/>
                  <w:szCs w:val="15"/>
                </w:rPr>
                <w:t xml:space="preserve">X X </w:t>
              </w:r>
            </w:ins>
          </w:p>
          <w:p w:rsidR="006C5356" w:rsidRDefault="00AA7C6E" w:rsidP="00AA7C6E">
            <w:pPr>
              <w:spacing w:before="100" w:beforeAutospacing="1" w:after="100" w:afterAutospacing="1" w:line="480" w:lineRule="auto"/>
              <w:ind w:left="300" w:hangingChars="200" w:hanging="300"/>
              <w:rPr>
                <w:rFonts w:asciiTheme="majorEastAsia" w:eastAsiaTheme="majorEastAsia" w:hAnsiTheme="majorEastAsia"/>
                <w:sz w:val="15"/>
                <w:szCs w:val="15"/>
              </w:rPr>
              <w:pPrChange w:id="6545" w:author="Administrator" w:date="2018-02-16T22:40:00Z">
                <w:pPr>
                  <w:spacing w:before="100" w:beforeAutospacing="1" w:after="100" w:afterAutospacing="1" w:line="480" w:lineRule="auto"/>
                  <w:jc w:val="center"/>
                </w:pPr>
              </w:pPrChange>
            </w:pPr>
            <w:ins w:id="6546" w:author="Administrator" w:date="2018-02-16T22:40:00Z">
              <w:r>
                <w:rPr>
                  <w:rFonts w:asciiTheme="majorEastAsia" w:eastAsiaTheme="majorEastAsia" w:hAnsiTheme="majorEastAsia" w:hint="eastAsia"/>
                  <w:sz w:val="15"/>
                  <w:szCs w:val="15"/>
                </w:rPr>
                <w:t>X X</w:t>
              </w:r>
            </w:ins>
            <w:ins w:id="6547" w:author="hnj2288" w:date="2016-05-16T08:56:00Z">
              <w:del w:id="6548" w:author="Administrator" w:date="2018-02-16T22:40:00Z">
                <w:r w:rsidR="005C2BA3" w:rsidDel="00AA7C6E">
                  <w:rPr>
                    <w:rFonts w:asciiTheme="majorEastAsia" w:eastAsiaTheme="majorEastAsia" w:hAnsiTheme="majorEastAsia" w:hint="eastAsia"/>
                    <w:sz w:val="15"/>
                    <w:szCs w:val="15"/>
                  </w:rPr>
                  <w:delText>方式</w:delText>
                </w:r>
              </w:del>
            </w:ins>
          </w:p>
        </w:tc>
        <w:tc>
          <w:tcPr>
            <w:tcW w:w="572" w:type="dxa"/>
            <w:vMerge w:val="restart"/>
            <w:tcBorders>
              <w:top w:val="single" w:sz="12" w:space="0" w:color="auto"/>
              <w:left w:val="nil"/>
              <w:right w:val="nil"/>
            </w:tcBorders>
            <w:vAlign w:val="center"/>
            <w:tcPrChange w:id="6549" w:author="hnj2288" w:date="2016-05-16T09:04:00Z">
              <w:tcPr>
                <w:tcW w:w="572" w:type="dxa"/>
                <w:vMerge w:val="restart"/>
                <w:tcBorders>
                  <w:top w:val="single" w:sz="12" w:space="0" w:color="auto"/>
                  <w:left w:val="nil"/>
                  <w:right w:val="nil"/>
                </w:tcBorders>
              </w:tcPr>
            </w:tcPrChange>
          </w:tcPr>
          <w:p w:rsidR="00AA7C6E" w:rsidRDefault="005C2BA3" w:rsidP="00AA7C6E">
            <w:pPr>
              <w:spacing w:before="100" w:beforeAutospacing="1" w:after="100" w:afterAutospacing="1"/>
              <w:jc w:val="center"/>
              <w:rPr>
                <w:ins w:id="6550" w:author="Administrator" w:date="2018-02-16T22:41:00Z"/>
                <w:rFonts w:asciiTheme="majorEastAsia" w:eastAsiaTheme="majorEastAsia" w:hAnsiTheme="majorEastAsia" w:hint="eastAsia"/>
                <w:sz w:val="15"/>
                <w:szCs w:val="15"/>
              </w:rPr>
            </w:pPr>
            <w:del w:id="6551" w:author="Administrator" w:date="2018-02-16T22:41:00Z">
              <w:r w:rsidDel="00AA7C6E">
                <w:rPr>
                  <w:rFonts w:asciiTheme="majorEastAsia" w:eastAsiaTheme="majorEastAsia" w:hAnsiTheme="majorEastAsia" w:hint="eastAsia"/>
                  <w:sz w:val="15"/>
                  <w:szCs w:val="15"/>
                </w:rPr>
                <w:delText>实际</w:delText>
              </w:r>
            </w:del>
            <w:ins w:id="6552" w:author="Administrator" w:date="2018-02-16T22:41:00Z">
              <w:r w:rsidR="00AA7C6E">
                <w:rPr>
                  <w:rFonts w:asciiTheme="majorEastAsia" w:eastAsiaTheme="majorEastAsia" w:hAnsiTheme="majorEastAsia" w:hint="eastAsia"/>
                  <w:sz w:val="15"/>
                  <w:szCs w:val="15"/>
                </w:rPr>
                <w:t xml:space="preserve">X </w:t>
              </w:r>
            </w:ins>
          </w:p>
          <w:p w:rsidR="00AA7C6E" w:rsidRDefault="00AA7C6E" w:rsidP="00AA7C6E">
            <w:pPr>
              <w:spacing w:before="100" w:beforeAutospacing="1" w:after="100" w:afterAutospacing="1"/>
              <w:jc w:val="center"/>
              <w:rPr>
                <w:ins w:id="6553" w:author="Administrator" w:date="2018-02-16T22:41:00Z"/>
                <w:rFonts w:asciiTheme="majorEastAsia" w:eastAsiaTheme="majorEastAsia" w:hAnsiTheme="majorEastAsia" w:hint="eastAsia"/>
                <w:sz w:val="15"/>
                <w:szCs w:val="15"/>
              </w:rPr>
            </w:pPr>
            <w:ins w:id="6554" w:author="Administrator" w:date="2018-02-16T22:41:00Z">
              <w:r>
                <w:rPr>
                  <w:rFonts w:asciiTheme="majorEastAsia" w:eastAsiaTheme="majorEastAsia" w:hAnsiTheme="majorEastAsia" w:hint="eastAsia"/>
                  <w:sz w:val="15"/>
                  <w:szCs w:val="15"/>
                </w:rPr>
                <w:t xml:space="preserve">X </w:t>
              </w:r>
            </w:ins>
          </w:p>
          <w:p w:rsidR="00AA7C6E" w:rsidRDefault="005C2BA3" w:rsidP="00AA7C6E">
            <w:pPr>
              <w:spacing w:before="100" w:beforeAutospacing="1" w:after="100" w:afterAutospacing="1"/>
              <w:jc w:val="center"/>
              <w:rPr>
                <w:ins w:id="6555" w:author="Administrator" w:date="2018-02-16T22:41:00Z"/>
                <w:rFonts w:asciiTheme="majorEastAsia" w:eastAsiaTheme="majorEastAsia" w:hAnsiTheme="majorEastAsia" w:hint="eastAsia"/>
                <w:sz w:val="15"/>
                <w:szCs w:val="15"/>
              </w:rPr>
            </w:pPr>
            <w:del w:id="6556" w:author="Administrator" w:date="2018-02-16T22:41:00Z">
              <w:r w:rsidDel="00AA7C6E">
                <w:rPr>
                  <w:rFonts w:asciiTheme="majorEastAsia" w:eastAsiaTheme="majorEastAsia" w:hAnsiTheme="majorEastAsia" w:hint="eastAsia"/>
                  <w:sz w:val="15"/>
                  <w:szCs w:val="15"/>
                </w:rPr>
                <w:delText>数据</w:delText>
              </w:r>
            </w:del>
            <w:ins w:id="6557" w:author="Administrator" w:date="2018-02-16T22:41:00Z">
              <w:r w:rsidR="00AA7C6E">
                <w:rPr>
                  <w:rFonts w:asciiTheme="majorEastAsia" w:eastAsiaTheme="majorEastAsia" w:hAnsiTheme="majorEastAsia" w:hint="eastAsia"/>
                  <w:sz w:val="15"/>
                  <w:szCs w:val="15"/>
                </w:rPr>
                <w:t xml:space="preserve">X </w:t>
              </w:r>
            </w:ins>
          </w:p>
          <w:p w:rsidR="005C2BA3" w:rsidRPr="00212AEC" w:rsidRDefault="00AA7C6E" w:rsidP="00AA7C6E">
            <w:pPr>
              <w:spacing w:before="100" w:beforeAutospacing="1" w:after="100" w:afterAutospacing="1"/>
              <w:jc w:val="center"/>
              <w:rPr>
                <w:rFonts w:asciiTheme="majorEastAsia" w:eastAsiaTheme="majorEastAsia" w:hAnsiTheme="majorEastAsia"/>
                <w:sz w:val="15"/>
                <w:szCs w:val="15"/>
              </w:rPr>
            </w:pPr>
            <w:ins w:id="6558" w:author="Administrator" w:date="2018-02-16T22:41:00Z">
              <w:r>
                <w:rPr>
                  <w:rFonts w:asciiTheme="majorEastAsia" w:eastAsiaTheme="majorEastAsia" w:hAnsiTheme="majorEastAsia" w:hint="eastAsia"/>
                  <w:sz w:val="15"/>
                  <w:szCs w:val="15"/>
                </w:rPr>
                <w:t xml:space="preserve">X </w:t>
              </w:r>
            </w:ins>
          </w:p>
        </w:tc>
        <w:tc>
          <w:tcPr>
            <w:tcW w:w="0" w:type="auto"/>
            <w:gridSpan w:val="5"/>
            <w:tcBorders>
              <w:top w:val="single" w:sz="12" w:space="0" w:color="auto"/>
              <w:left w:val="nil"/>
              <w:bottom w:val="single" w:sz="4" w:space="0" w:color="auto"/>
            </w:tcBorders>
            <w:tcPrChange w:id="6559" w:author="hnj2288" w:date="2016-05-16T09:04:00Z">
              <w:tcPr>
                <w:tcW w:w="0" w:type="auto"/>
                <w:gridSpan w:val="5"/>
                <w:tcBorders>
                  <w:top w:val="single" w:sz="12" w:space="0" w:color="auto"/>
                  <w:left w:val="nil"/>
                  <w:bottom w:val="single" w:sz="4" w:space="0" w:color="auto"/>
                </w:tcBorders>
              </w:tcPr>
            </w:tcPrChange>
          </w:tcPr>
          <w:p w:rsidR="005C2BA3" w:rsidRPr="00212AEC" w:rsidRDefault="005C2BA3" w:rsidP="0015236D">
            <w:pPr>
              <w:spacing w:before="100" w:beforeAutospacing="1" w:after="100" w:afterAutospacing="1"/>
              <w:jc w:val="center"/>
              <w:rPr>
                <w:rFonts w:asciiTheme="majorEastAsia" w:eastAsiaTheme="majorEastAsia" w:hAnsiTheme="majorEastAsia"/>
                <w:sz w:val="15"/>
                <w:szCs w:val="15"/>
              </w:rPr>
            </w:pPr>
            <w:del w:id="6560" w:author="Administrator" w:date="2018-02-16T22:41:00Z">
              <w:r w:rsidDel="00AA7C6E">
                <w:rPr>
                  <w:rFonts w:asciiTheme="majorEastAsia" w:eastAsiaTheme="majorEastAsia" w:hAnsiTheme="majorEastAsia" w:hint="eastAsia"/>
                  <w:sz w:val="15"/>
                  <w:szCs w:val="15"/>
                </w:rPr>
                <w:delText>测</w:delText>
              </w:r>
            </w:del>
            <w:ins w:id="6561" w:author="Administrator" w:date="2018-02-16T22:41:00Z">
              <w:r w:rsidR="00AA7C6E">
                <w:rPr>
                  <w:rFonts w:asciiTheme="majorEastAsia" w:eastAsiaTheme="majorEastAsia" w:hAnsiTheme="majorEastAsia" w:hint="eastAsia"/>
                  <w:sz w:val="15"/>
                  <w:szCs w:val="15"/>
                </w:rPr>
                <w:t xml:space="preserve">X </w:t>
              </w:r>
            </w:ins>
            <w:del w:id="6562" w:author="Administrator" w:date="2018-02-16T22:41:00Z">
              <w:r w:rsidDel="00AA7C6E">
                <w:rPr>
                  <w:rFonts w:asciiTheme="majorEastAsia" w:eastAsiaTheme="majorEastAsia" w:hAnsiTheme="majorEastAsia" w:hint="eastAsia"/>
                  <w:sz w:val="15"/>
                  <w:szCs w:val="15"/>
                </w:rPr>
                <w:delText>量</w:delText>
              </w:r>
            </w:del>
            <w:ins w:id="6563" w:author="Administrator" w:date="2018-02-16T22:41:00Z">
              <w:r w:rsidR="00AA7C6E">
                <w:rPr>
                  <w:rFonts w:asciiTheme="majorEastAsia" w:eastAsiaTheme="majorEastAsia" w:hAnsiTheme="majorEastAsia" w:hint="eastAsia"/>
                  <w:sz w:val="15"/>
                  <w:szCs w:val="15"/>
                </w:rPr>
                <w:t xml:space="preserve">X </w:t>
              </w:r>
            </w:ins>
            <w:ins w:id="6564" w:author="hnj2288" w:date="2016-05-16T08:58:00Z">
              <w:del w:id="6565" w:author="Administrator" w:date="2018-02-16T22:41:00Z">
                <w:r w:rsidDel="00AA7C6E">
                  <w:rPr>
                    <w:rFonts w:asciiTheme="majorEastAsia" w:eastAsiaTheme="majorEastAsia" w:hAnsiTheme="majorEastAsia" w:hint="eastAsia"/>
                    <w:sz w:val="15"/>
                    <w:szCs w:val="15"/>
                  </w:rPr>
                  <w:delText>数</w:delText>
                </w:r>
              </w:del>
            </w:ins>
            <w:ins w:id="6566" w:author="Administrator" w:date="2018-02-16T22:41:00Z">
              <w:r w:rsidR="00AA7C6E">
                <w:rPr>
                  <w:rFonts w:asciiTheme="majorEastAsia" w:eastAsiaTheme="majorEastAsia" w:hAnsiTheme="majorEastAsia" w:hint="eastAsia"/>
                  <w:sz w:val="15"/>
                  <w:szCs w:val="15"/>
                </w:rPr>
                <w:t xml:space="preserve">X </w:t>
              </w:r>
            </w:ins>
            <w:ins w:id="6567" w:author="hnj2288" w:date="2016-05-16T08:58:00Z">
              <w:del w:id="6568" w:author="Administrator" w:date="2018-02-16T22:41:00Z">
                <w:r w:rsidDel="00AA7C6E">
                  <w:rPr>
                    <w:rFonts w:asciiTheme="majorEastAsia" w:eastAsiaTheme="majorEastAsia" w:hAnsiTheme="majorEastAsia" w:hint="eastAsia"/>
                    <w:sz w:val="15"/>
                    <w:szCs w:val="15"/>
                  </w:rPr>
                  <w:delText>据</w:delText>
                </w:r>
              </w:del>
            </w:ins>
            <w:ins w:id="6569" w:author="Administrator" w:date="2018-02-16T22:41:00Z">
              <w:r w:rsidR="00AA7C6E">
                <w:rPr>
                  <w:rFonts w:asciiTheme="majorEastAsia" w:eastAsiaTheme="majorEastAsia" w:hAnsiTheme="majorEastAsia" w:hint="eastAsia"/>
                  <w:sz w:val="15"/>
                  <w:szCs w:val="15"/>
                </w:rPr>
                <w:t xml:space="preserve">X </w:t>
              </w:r>
            </w:ins>
            <w:del w:id="6570" w:author="hnj2288" w:date="2016-05-16T08:58:00Z">
              <w:r w:rsidDel="005C2BA3">
                <w:rPr>
                  <w:rFonts w:asciiTheme="majorEastAsia" w:eastAsiaTheme="majorEastAsia" w:hAnsiTheme="majorEastAsia" w:hint="eastAsia"/>
                  <w:sz w:val="15"/>
                  <w:szCs w:val="15"/>
                </w:rPr>
                <w:delText>次数</w:delText>
              </w:r>
            </w:del>
          </w:p>
        </w:tc>
      </w:tr>
      <w:tr w:rsidR="005C2BA3" w:rsidRPr="00212AEC" w:rsidTr="001610EF">
        <w:trPr>
          <w:trHeight w:val="313"/>
          <w:jc w:val="center"/>
          <w:trPrChange w:id="6571" w:author="hnj2288" w:date="2016-05-16T09:03:00Z">
            <w:trPr>
              <w:trHeight w:val="86"/>
              <w:jc w:val="center"/>
            </w:trPr>
          </w:trPrChange>
        </w:trPr>
        <w:tc>
          <w:tcPr>
            <w:tcW w:w="921" w:type="dxa"/>
            <w:gridSpan w:val="2"/>
            <w:vMerge/>
            <w:tcBorders>
              <w:right w:val="nil"/>
            </w:tcBorders>
            <w:tcPrChange w:id="6572" w:author="hnj2288" w:date="2016-05-16T09:03:00Z">
              <w:tcPr>
                <w:tcW w:w="921" w:type="dxa"/>
                <w:gridSpan w:val="2"/>
                <w:vMerge/>
                <w:tcBorders>
                  <w:right w:val="nil"/>
                </w:tcBorders>
              </w:tcPr>
            </w:tcPrChange>
          </w:tcPr>
          <w:p w:rsidR="005C2BA3" w:rsidRDefault="005C2BA3" w:rsidP="00CC265D">
            <w:pPr>
              <w:spacing w:before="100" w:beforeAutospacing="1" w:after="100" w:afterAutospacing="1" w:line="480" w:lineRule="auto"/>
              <w:jc w:val="center"/>
              <w:rPr>
                <w:ins w:id="6573" w:author="hnj2288" w:date="2016-05-16T08:56:00Z"/>
                <w:rFonts w:asciiTheme="majorEastAsia" w:eastAsiaTheme="majorEastAsia" w:hAnsiTheme="majorEastAsia"/>
                <w:sz w:val="15"/>
                <w:szCs w:val="15"/>
              </w:rPr>
            </w:pPr>
          </w:p>
        </w:tc>
        <w:tc>
          <w:tcPr>
            <w:tcW w:w="922" w:type="dxa"/>
            <w:vMerge/>
            <w:tcBorders>
              <w:right w:val="nil"/>
            </w:tcBorders>
            <w:tcPrChange w:id="6574" w:author="hnj2288" w:date="2016-05-16T09:03:00Z">
              <w:tcPr>
                <w:tcW w:w="922" w:type="dxa"/>
                <w:vMerge/>
                <w:tcBorders>
                  <w:right w:val="nil"/>
                </w:tcBorders>
              </w:tcPr>
            </w:tcPrChange>
          </w:tcPr>
          <w:p w:rsidR="005C2BA3" w:rsidRDefault="005C2BA3" w:rsidP="00CC265D">
            <w:pPr>
              <w:spacing w:before="100" w:beforeAutospacing="1" w:after="100" w:afterAutospacing="1" w:line="480" w:lineRule="auto"/>
              <w:jc w:val="center"/>
              <w:rPr>
                <w:ins w:id="6575" w:author="hnj2288" w:date="2016-05-16T08:56:00Z"/>
                <w:rFonts w:asciiTheme="majorEastAsia" w:eastAsiaTheme="majorEastAsia" w:hAnsiTheme="majorEastAsia"/>
                <w:sz w:val="15"/>
                <w:szCs w:val="15"/>
              </w:rPr>
            </w:pPr>
          </w:p>
        </w:tc>
        <w:tc>
          <w:tcPr>
            <w:tcW w:w="572" w:type="dxa"/>
            <w:vMerge/>
            <w:tcBorders>
              <w:left w:val="nil"/>
              <w:right w:val="nil"/>
            </w:tcBorders>
            <w:tcPrChange w:id="6576" w:author="hnj2288" w:date="2016-05-16T09:03:00Z">
              <w:tcPr>
                <w:tcW w:w="572" w:type="dxa"/>
                <w:vMerge/>
                <w:tcBorders>
                  <w:left w:val="nil"/>
                  <w:right w:val="nil"/>
                </w:tcBorders>
              </w:tcPr>
            </w:tcPrChange>
          </w:tcPr>
          <w:p w:rsidR="005C2BA3" w:rsidRDefault="005C2BA3" w:rsidP="00D60B1C">
            <w:pPr>
              <w:spacing w:before="100" w:beforeAutospacing="1" w:after="100" w:afterAutospacing="1"/>
              <w:jc w:val="center"/>
              <w:rPr>
                <w:rFonts w:asciiTheme="majorEastAsia" w:eastAsiaTheme="majorEastAsia" w:hAnsiTheme="majorEastAsia"/>
                <w:sz w:val="15"/>
                <w:szCs w:val="15"/>
              </w:rPr>
            </w:pPr>
          </w:p>
        </w:tc>
        <w:tc>
          <w:tcPr>
            <w:tcW w:w="0" w:type="auto"/>
            <w:gridSpan w:val="5"/>
            <w:tcBorders>
              <w:top w:val="single" w:sz="12" w:space="0" w:color="auto"/>
              <w:left w:val="nil"/>
              <w:bottom w:val="single" w:sz="4" w:space="0" w:color="auto"/>
            </w:tcBorders>
            <w:tcPrChange w:id="6577" w:author="hnj2288" w:date="2016-05-16T09:03:00Z">
              <w:tcPr>
                <w:tcW w:w="0" w:type="auto"/>
                <w:gridSpan w:val="5"/>
                <w:tcBorders>
                  <w:top w:val="single" w:sz="12" w:space="0" w:color="auto"/>
                  <w:left w:val="nil"/>
                  <w:bottom w:val="single" w:sz="4" w:space="0" w:color="auto"/>
                </w:tcBorders>
              </w:tcPr>
            </w:tcPrChange>
          </w:tcPr>
          <w:p w:rsidR="005C2BA3" w:rsidRDefault="005C2BA3" w:rsidP="0015236D">
            <w:pPr>
              <w:spacing w:before="100" w:beforeAutospacing="1" w:after="100" w:afterAutospacing="1"/>
              <w:jc w:val="center"/>
              <w:rPr>
                <w:rFonts w:asciiTheme="majorEastAsia" w:eastAsiaTheme="majorEastAsia" w:hAnsiTheme="majorEastAsia"/>
                <w:sz w:val="15"/>
                <w:szCs w:val="15"/>
              </w:rPr>
            </w:pPr>
            <w:ins w:id="6578" w:author="hnj2288" w:date="2016-05-16T08:58:00Z">
              <w:del w:id="6579" w:author="Administrator" w:date="2018-02-16T22:41:00Z">
                <w:r w:rsidDel="00AA7C6E">
                  <w:rPr>
                    <w:rFonts w:asciiTheme="majorEastAsia" w:eastAsiaTheme="majorEastAsia" w:hAnsiTheme="majorEastAsia" w:hint="eastAsia"/>
                    <w:sz w:val="15"/>
                    <w:szCs w:val="15"/>
                  </w:rPr>
                  <w:delText>测</w:delText>
                </w:r>
              </w:del>
            </w:ins>
            <w:ins w:id="6580" w:author="Administrator" w:date="2018-02-16T22:41:00Z">
              <w:r w:rsidR="00AA7C6E">
                <w:rPr>
                  <w:rFonts w:asciiTheme="majorEastAsia" w:eastAsiaTheme="majorEastAsia" w:hAnsiTheme="majorEastAsia" w:hint="eastAsia"/>
                  <w:sz w:val="15"/>
                  <w:szCs w:val="15"/>
                </w:rPr>
                <w:t xml:space="preserve">X </w:t>
              </w:r>
            </w:ins>
            <w:ins w:id="6581" w:author="hnj2288" w:date="2016-05-16T08:58:00Z">
              <w:del w:id="6582" w:author="Administrator" w:date="2018-02-16T22:41:00Z">
                <w:r w:rsidDel="00AA7C6E">
                  <w:rPr>
                    <w:rFonts w:asciiTheme="majorEastAsia" w:eastAsiaTheme="majorEastAsia" w:hAnsiTheme="majorEastAsia" w:hint="eastAsia"/>
                    <w:sz w:val="15"/>
                    <w:szCs w:val="15"/>
                  </w:rPr>
                  <w:delText>量</w:delText>
                </w:r>
              </w:del>
            </w:ins>
            <w:ins w:id="6583" w:author="Administrator" w:date="2018-02-16T22:41:00Z">
              <w:r w:rsidR="00AA7C6E">
                <w:rPr>
                  <w:rFonts w:asciiTheme="majorEastAsia" w:eastAsiaTheme="majorEastAsia" w:hAnsiTheme="majorEastAsia" w:hint="eastAsia"/>
                  <w:sz w:val="15"/>
                  <w:szCs w:val="15"/>
                </w:rPr>
                <w:t xml:space="preserve">X </w:t>
              </w:r>
            </w:ins>
            <w:ins w:id="6584" w:author="hnj2288" w:date="2016-05-16T08:58:00Z">
              <w:del w:id="6585" w:author="Administrator" w:date="2018-02-16T22:41:00Z">
                <w:r w:rsidDel="00AA7C6E">
                  <w:rPr>
                    <w:rFonts w:asciiTheme="majorEastAsia" w:eastAsiaTheme="majorEastAsia" w:hAnsiTheme="majorEastAsia" w:hint="eastAsia"/>
                    <w:sz w:val="15"/>
                    <w:szCs w:val="15"/>
                  </w:rPr>
                  <w:delText>次</w:delText>
                </w:r>
              </w:del>
            </w:ins>
            <w:ins w:id="6586" w:author="Administrator" w:date="2018-02-16T22:41:00Z">
              <w:r w:rsidR="00AA7C6E">
                <w:rPr>
                  <w:rFonts w:asciiTheme="majorEastAsia" w:eastAsiaTheme="majorEastAsia" w:hAnsiTheme="majorEastAsia" w:hint="eastAsia"/>
                  <w:sz w:val="15"/>
                  <w:szCs w:val="15"/>
                </w:rPr>
                <w:t xml:space="preserve">X </w:t>
              </w:r>
            </w:ins>
            <w:ins w:id="6587" w:author="hnj2288" w:date="2016-05-16T08:58:00Z">
              <w:del w:id="6588" w:author="Administrator" w:date="2018-02-16T22:41:00Z">
                <w:r w:rsidDel="00AA7C6E">
                  <w:rPr>
                    <w:rFonts w:asciiTheme="majorEastAsia" w:eastAsiaTheme="majorEastAsia" w:hAnsiTheme="majorEastAsia" w:hint="eastAsia"/>
                    <w:sz w:val="15"/>
                    <w:szCs w:val="15"/>
                  </w:rPr>
                  <w:delText>数</w:delText>
                </w:r>
              </w:del>
            </w:ins>
            <w:ins w:id="6589" w:author="Administrator" w:date="2018-02-16T22:41:00Z">
              <w:r w:rsidR="00AA7C6E">
                <w:rPr>
                  <w:rFonts w:asciiTheme="majorEastAsia" w:eastAsiaTheme="majorEastAsia" w:hAnsiTheme="majorEastAsia" w:hint="eastAsia"/>
                  <w:sz w:val="15"/>
                  <w:szCs w:val="15"/>
                </w:rPr>
                <w:t xml:space="preserve">X </w:t>
              </w:r>
            </w:ins>
          </w:p>
        </w:tc>
      </w:tr>
      <w:tr w:rsidR="005C2BA3" w:rsidRPr="00212AEC" w:rsidTr="001610EF">
        <w:trPr>
          <w:trHeight w:val="313"/>
          <w:jc w:val="center"/>
          <w:trPrChange w:id="6590" w:author="hnj2288" w:date="2016-05-16T09:03:00Z">
            <w:trPr>
              <w:trHeight w:val="343"/>
              <w:jc w:val="center"/>
            </w:trPr>
          </w:trPrChange>
        </w:trPr>
        <w:tc>
          <w:tcPr>
            <w:tcW w:w="921" w:type="dxa"/>
            <w:gridSpan w:val="2"/>
            <w:vMerge/>
            <w:tcBorders>
              <w:bottom w:val="single" w:sz="4" w:space="0" w:color="auto"/>
              <w:right w:val="nil"/>
            </w:tcBorders>
            <w:tcPrChange w:id="6591" w:author="hnj2288" w:date="2016-05-16T09:03:00Z">
              <w:tcPr>
                <w:tcW w:w="921" w:type="dxa"/>
                <w:gridSpan w:val="2"/>
                <w:vMerge/>
                <w:tcBorders>
                  <w:bottom w:val="single" w:sz="4" w:space="0" w:color="auto"/>
                  <w:right w:val="nil"/>
                </w:tcBorders>
              </w:tcPr>
            </w:tcPrChange>
          </w:tcPr>
          <w:p w:rsidR="005C2BA3" w:rsidRPr="00212AEC" w:rsidRDefault="005C2BA3" w:rsidP="0015236D">
            <w:pPr>
              <w:spacing w:before="100" w:beforeAutospacing="1" w:after="100" w:afterAutospacing="1"/>
              <w:jc w:val="center"/>
              <w:rPr>
                <w:rFonts w:asciiTheme="majorEastAsia" w:eastAsiaTheme="majorEastAsia" w:hAnsiTheme="majorEastAsia"/>
                <w:sz w:val="15"/>
                <w:szCs w:val="15"/>
              </w:rPr>
            </w:pPr>
          </w:p>
        </w:tc>
        <w:tc>
          <w:tcPr>
            <w:tcW w:w="922" w:type="dxa"/>
            <w:vMerge/>
            <w:tcBorders>
              <w:bottom w:val="single" w:sz="4" w:space="0" w:color="auto"/>
              <w:right w:val="nil"/>
            </w:tcBorders>
            <w:tcPrChange w:id="6592" w:author="hnj2288" w:date="2016-05-16T09:03:00Z">
              <w:tcPr>
                <w:tcW w:w="922" w:type="dxa"/>
                <w:vMerge/>
                <w:tcBorders>
                  <w:bottom w:val="single" w:sz="4" w:space="0" w:color="auto"/>
                  <w:right w:val="nil"/>
                </w:tcBorders>
              </w:tcPr>
            </w:tcPrChange>
          </w:tcPr>
          <w:p w:rsidR="005C2BA3" w:rsidRPr="00212AEC" w:rsidRDefault="005C2BA3" w:rsidP="0015236D">
            <w:pPr>
              <w:spacing w:before="100" w:beforeAutospacing="1" w:after="100" w:afterAutospacing="1"/>
              <w:jc w:val="center"/>
              <w:rPr>
                <w:rFonts w:asciiTheme="majorEastAsia" w:eastAsiaTheme="majorEastAsia" w:hAnsiTheme="majorEastAsia"/>
                <w:sz w:val="15"/>
                <w:szCs w:val="15"/>
              </w:rPr>
            </w:pPr>
          </w:p>
        </w:tc>
        <w:tc>
          <w:tcPr>
            <w:tcW w:w="572" w:type="dxa"/>
            <w:vMerge/>
            <w:tcBorders>
              <w:left w:val="nil"/>
              <w:bottom w:val="single" w:sz="4" w:space="0" w:color="auto"/>
              <w:right w:val="nil"/>
            </w:tcBorders>
            <w:tcPrChange w:id="6593" w:author="hnj2288" w:date="2016-05-16T09:03:00Z">
              <w:tcPr>
                <w:tcW w:w="572" w:type="dxa"/>
                <w:vMerge/>
                <w:tcBorders>
                  <w:left w:val="nil"/>
                  <w:bottom w:val="single" w:sz="4" w:space="0" w:color="auto"/>
                  <w:right w:val="nil"/>
                </w:tcBorders>
              </w:tcPr>
            </w:tcPrChange>
          </w:tcPr>
          <w:p w:rsidR="005C2BA3" w:rsidRPr="00212AEC" w:rsidRDefault="005C2BA3" w:rsidP="0015236D">
            <w:pPr>
              <w:spacing w:before="100" w:beforeAutospacing="1" w:after="100" w:afterAutospacing="1"/>
              <w:jc w:val="center"/>
              <w:rPr>
                <w:rFonts w:asciiTheme="majorEastAsia" w:eastAsiaTheme="majorEastAsia" w:hAnsiTheme="majorEastAsia"/>
                <w:sz w:val="15"/>
                <w:szCs w:val="15"/>
              </w:rPr>
            </w:pPr>
          </w:p>
        </w:tc>
        <w:tc>
          <w:tcPr>
            <w:tcW w:w="0" w:type="auto"/>
            <w:tcBorders>
              <w:left w:val="nil"/>
              <w:bottom w:val="single" w:sz="4" w:space="0" w:color="auto"/>
              <w:right w:val="nil"/>
            </w:tcBorders>
            <w:tcPrChange w:id="6594" w:author="hnj2288" w:date="2016-05-16T09:03:00Z">
              <w:tcPr>
                <w:tcW w:w="0" w:type="auto"/>
                <w:tcBorders>
                  <w:left w:val="nil"/>
                  <w:bottom w:val="single" w:sz="4" w:space="0" w:color="auto"/>
                  <w:right w:val="nil"/>
                </w:tcBorders>
              </w:tcPr>
            </w:tcPrChange>
          </w:tcPr>
          <w:p w:rsidR="005C2BA3" w:rsidRPr="00212AEC" w:rsidRDefault="005C2BA3" w:rsidP="0015236D">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hint="eastAsia"/>
                <w:sz w:val="15"/>
                <w:szCs w:val="15"/>
              </w:rPr>
              <w:t>1</w:t>
            </w:r>
          </w:p>
        </w:tc>
        <w:tc>
          <w:tcPr>
            <w:tcW w:w="0" w:type="auto"/>
            <w:tcBorders>
              <w:left w:val="nil"/>
              <w:bottom w:val="single" w:sz="4" w:space="0" w:color="auto"/>
              <w:right w:val="nil"/>
            </w:tcBorders>
            <w:tcPrChange w:id="6595" w:author="hnj2288" w:date="2016-05-16T09:03:00Z">
              <w:tcPr>
                <w:tcW w:w="0" w:type="auto"/>
                <w:tcBorders>
                  <w:left w:val="nil"/>
                  <w:bottom w:val="single" w:sz="4" w:space="0" w:color="auto"/>
                  <w:right w:val="nil"/>
                </w:tcBorders>
              </w:tcPr>
            </w:tcPrChange>
          </w:tcPr>
          <w:p w:rsidR="005C2BA3" w:rsidRPr="00212AEC" w:rsidRDefault="005C2BA3" w:rsidP="0015236D">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sz w:val="15"/>
                <w:szCs w:val="15"/>
              </w:rPr>
              <w:t>2</w:t>
            </w:r>
          </w:p>
        </w:tc>
        <w:tc>
          <w:tcPr>
            <w:tcW w:w="0" w:type="auto"/>
            <w:tcBorders>
              <w:left w:val="nil"/>
              <w:bottom w:val="single" w:sz="4" w:space="0" w:color="auto"/>
              <w:right w:val="nil"/>
            </w:tcBorders>
            <w:tcPrChange w:id="6596" w:author="hnj2288" w:date="2016-05-16T09:03:00Z">
              <w:tcPr>
                <w:tcW w:w="0" w:type="auto"/>
                <w:tcBorders>
                  <w:left w:val="nil"/>
                  <w:bottom w:val="single" w:sz="4" w:space="0" w:color="auto"/>
                  <w:right w:val="nil"/>
                </w:tcBorders>
              </w:tcPr>
            </w:tcPrChange>
          </w:tcPr>
          <w:p w:rsidR="005C2BA3" w:rsidRPr="00212AEC" w:rsidRDefault="005C2BA3" w:rsidP="0015236D">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sz w:val="15"/>
                <w:szCs w:val="15"/>
              </w:rPr>
              <w:t>3</w:t>
            </w:r>
          </w:p>
        </w:tc>
        <w:tc>
          <w:tcPr>
            <w:tcW w:w="0" w:type="auto"/>
            <w:tcBorders>
              <w:left w:val="nil"/>
              <w:bottom w:val="single" w:sz="4" w:space="0" w:color="auto"/>
              <w:right w:val="nil"/>
            </w:tcBorders>
            <w:tcPrChange w:id="6597" w:author="hnj2288" w:date="2016-05-16T09:03:00Z">
              <w:tcPr>
                <w:tcW w:w="0" w:type="auto"/>
                <w:tcBorders>
                  <w:left w:val="nil"/>
                  <w:bottom w:val="single" w:sz="4" w:space="0" w:color="auto"/>
                  <w:right w:val="nil"/>
                </w:tcBorders>
              </w:tcPr>
            </w:tcPrChange>
          </w:tcPr>
          <w:p w:rsidR="005C2BA3" w:rsidRPr="00212AEC" w:rsidRDefault="005C2BA3" w:rsidP="0015236D">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sz w:val="15"/>
                <w:szCs w:val="15"/>
              </w:rPr>
              <w:t>4</w:t>
            </w:r>
          </w:p>
        </w:tc>
        <w:tc>
          <w:tcPr>
            <w:tcW w:w="0" w:type="auto"/>
            <w:tcBorders>
              <w:left w:val="nil"/>
              <w:bottom w:val="single" w:sz="4" w:space="0" w:color="auto"/>
            </w:tcBorders>
            <w:tcPrChange w:id="6598" w:author="hnj2288" w:date="2016-05-16T09:03:00Z">
              <w:tcPr>
                <w:tcW w:w="0" w:type="auto"/>
                <w:tcBorders>
                  <w:left w:val="nil"/>
                  <w:bottom w:val="single" w:sz="4" w:space="0" w:color="auto"/>
                </w:tcBorders>
              </w:tcPr>
            </w:tcPrChange>
          </w:tcPr>
          <w:p w:rsidR="005C2BA3" w:rsidRPr="00212AEC" w:rsidRDefault="005C2BA3" w:rsidP="0015236D">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sz w:val="15"/>
                <w:szCs w:val="15"/>
              </w:rPr>
              <w:t>5</w:t>
            </w:r>
          </w:p>
        </w:tc>
      </w:tr>
      <w:tr w:rsidR="007B4D1B" w:rsidRPr="00212AEC" w:rsidTr="001610EF">
        <w:trPr>
          <w:trHeight w:val="313"/>
          <w:jc w:val="center"/>
          <w:trPrChange w:id="6599" w:author="hnj2288" w:date="2016-05-16T09:03:00Z">
            <w:trPr>
              <w:trHeight w:val="116"/>
              <w:jc w:val="center"/>
            </w:trPr>
          </w:trPrChange>
        </w:trPr>
        <w:tc>
          <w:tcPr>
            <w:tcW w:w="291" w:type="dxa"/>
            <w:vMerge w:val="restart"/>
            <w:tcBorders>
              <w:top w:val="single" w:sz="4" w:space="0" w:color="auto"/>
              <w:right w:val="nil"/>
            </w:tcBorders>
            <w:tcPrChange w:id="6600" w:author="hnj2288" w:date="2016-05-16T09:03:00Z">
              <w:tcPr>
                <w:tcW w:w="291" w:type="dxa"/>
                <w:vMerge w:val="restart"/>
                <w:tcBorders>
                  <w:top w:val="single" w:sz="4" w:space="0" w:color="auto"/>
                  <w:right w:val="nil"/>
                </w:tcBorders>
              </w:tcPr>
            </w:tcPrChange>
          </w:tcPr>
          <w:p w:rsidR="007B4D1B" w:rsidRPr="00212AEC" w:rsidRDefault="007B4D1B" w:rsidP="007B4D1B">
            <w:pPr>
              <w:spacing w:before="100" w:beforeAutospacing="1" w:after="100" w:afterAutospacing="1" w:line="720" w:lineRule="auto"/>
              <w:jc w:val="center"/>
              <w:rPr>
                <w:rFonts w:asciiTheme="majorEastAsia" w:eastAsiaTheme="majorEastAsia" w:hAnsiTheme="majorEastAsia"/>
                <w:sz w:val="15"/>
                <w:szCs w:val="15"/>
              </w:rPr>
            </w:pPr>
            <w:r w:rsidRPr="00212AEC">
              <w:rPr>
                <w:rFonts w:asciiTheme="majorEastAsia" w:eastAsiaTheme="majorEastAsia" w:hAnsiTheme="majorEastAsia" w:hint="eastAsia"/>
                <w:sz w:val="15"/>
                <w:szCs w:val="15"/>
              </w:rPr>
              <w:t>1</w:t>
            </w:r>
          </w:p>
        </w:tc>
        <w:tc>
          <w:tcPr>
            <w:tcW w:w="1552" w:type="dxa"/>
            <w:gridSpan w:val="2"/>
            <w:tcBorders>
              <w:top w:val="nil"/>
              <w:left w:val="nil"/>
              <w:bottom w:val="nil"/>
              <w:right w:val="nil"/>
            </w:tcBorders>
            <w:tcPrChange w:id="6601" w:author="hnj2288" w:date="2016-05-16T09:03:00Z">
              <w:tcPr>
                <w:tcW w:w="1552" w:type="dxa"/>
                <w:gridSpan w:val="2"/>
                <w:tcBorders>
                  <w:top w:val="nil"/>
                  <w:left w:val="nil"/>
                  <w:bottom w:val="nil"/>
                  <w:right w:val="nil"/>
                </w:tcBorders>
              </w:tcPr>
            </w:tcPrChange>
          </w:tcPr>
          <w:p w:rsidR="007B4D1B" w:rsidRPr="00212AEC" w:rsidRDefault="00950ACA" w:rsidP="00950ACA">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hint="eastAsia"/>
                <w:sz w:val="15"/>
                <w:szCs w:val="15"/>
              </w:rPr>
              <w:t>光电式</w:t>
            </w:r>
            <w:r w:rsidR="007B4D1B">
              <w:rPr>
                <w:rFonts w:asciiTheme="majorEastAsia" w:eastAsiaTheme="majorEastAsia" w:hAnsiTheme="majorEastAsia" w:hint="eastAsia"/>
                <w:sz w:val="15"/>
                <w:szCs w:val="15"/>
              </w:rPr>
              <w:t>小波去噪前</w:t>
            </w:r>
          </w:p>
        </w:tc>
        <w:tc>
          <w:tcPr>
            <w:tcW w:w="572" w:type="dxa"/>
            <w:vMerge w:val="restart"/>
            <w:tcBorders>
              <w:top w:val="single" w:sz="4" w:space="0" w:color="auto"/>
              <w:left w:val="nil"/>
              <w:right w:val="nil"/>
            </w:tcBorders>
            <w:tcPrChange w:id="6602" w:author="hnj2288" w:date="2016-05-16T09:03:00Z">
              <w:tcPr>
                <w:tcW w:w="572" w:type="dxa"/>
                <w:vMerge w:val="restart"/>
                <w:tcBorders>
                  <w:top w:val="single" w:sz="4" w:space="0" w:color="auto"/>
                  <w:left w:val="nil"/>
                  <w:right w:val="nil"/>
                </w:tcBorders>
              </w:tcPr>
            </w:tcPrChange>
          </w:tcPr>
          <w:p w:rsidR="007B4D1B" w:rsidRPr="00212AEC" w:rsidRDefault="007B4D1B" w:rsidP="007B4D1B">
            <w:pPr>
              <w:spacing w:before="100" w:beforeAutospacing="1" w:after="100" w:afterAutospacing="1" w:line="720" w:lineRule="auto"/>
              <w:jc w:val="center"/>
              <w:rPr>
                <w:rFonts w:asciiTheme="majorEastAsia" w:eastAsiaTheme="majorEastAsia" w:hAnsiTheme="majorEastAsia"/>
                <w:sz w:val="15"/>
                <w:szCs w:val="15"/>
              </w:rPr>
            </w:pPr>
            <w:r>
              <w:rPr>
                <w:rFonts w:asciiTheme="majorEastAsia" w:eastAsiaTheme="majorEastAsia" w:hAnsiTheme="majorEastAsia"/>
                <w:sz w:val="15"/>
                <w:szCs w:val="15"/>
              </w:rPr>
              <w:t>61</w:t>
            </w:r>
          </w:p>
        </w:tc>
        <w:tc>
          <w:tcPr>
            <w:tcW w:w="0" w:type="auto"/>
            <w:tcBorders>
              <w:top w:val="single" w:sz="4" w:space="0" w:color="auto"/>
              <w:left w:val="nil"/>
              <w:right w:val="nil"/>
            </w:tcBorders>
            <w:tcPrChange w:id="6603" w:author="hnj2288" w:date="2016-05-16T09:03:00Z">
              <w:tcPr>
                <w:tcW w:w="0" w:type="auto"/>
                <w:tcBorders>
                  <w:top w:val="single" w:sz="4" w:space="0" w:color="auto"/>
                  <w:left w:val="nil"/>
                  <w:right w:val="nil"/>
                </w:tcBorders>
              </w:tcPr>
            </w:tcPrChange>
          </w:tcPr>
          <w:p w:rsidR="007B4D1B" w:rsidRPr="00212AEC" w:rsidRDefault="007B4D1B" w:rsidP="00CC265D">
            <w:pPr>
              <w:spacing w:before="100" w:beforeAutospacing="1" w:after="100" w:afterAutospacing="1"/>
              <w:jc w:val="center"/>
              <w:rPr>
                <w:rFonts w:asciiTheme="majorEastAsia" w:eastAsiaTheme="majorEastAsia" w:hAnsiTheme="majorEastAsia"/>
                <w:sz w:val="15"/>
                <w:szCs w:val="15"/>
              </w:rPr>
            </w:pPr>
            <w:r w:rsidRPr="00212AEC">
              <w:rPr>
                <w:rFonts w:asciiTheme="majorEastAsia" w:eastAsiaTheme="majorEastAsia" w:hAnsiTheme="majorEastAsia" w:hint="eastAsia"/>
                <w:sz w:val="15"/>
                <w:szCs w:val="15"/>
              </w:rPr>
              <w:t>88</w:t>
            </w:r>
          </w:p>
        </w:tc>
        <w:tc>
          <w:tcPr>
            <w:tcW w:w="0" w:type="auto"/>
            <w:tcBorders>
              <w:top w:val="single" w:sz="4" w:space="0" w:color="auto"/>
              <w:left w:val="nil"/>
              <w:right w:val="nil"/>
            </w:tcBorders>
            <w:tcPrChange w:id="6604" w:author="hnj2288" w:date="2016-05-16T09:03:00Z">
              <w:tcPr>
                <w:tcW w:w="0" w:type="auto"/>
                <w:tcBorders>
                  <w:top w:val="single" w:sz="4" w:space="0" w:color="auto"/>
                  <w:left w:val="nil"/>
                  <w:right w:val="nil"/>
                </w:tcBorders>
              </w:tcPr>
            </w:tcPrChange>
          </w:tcPr>
          <w:p w:rsidR="007B4D1B" w:rsidRPr="00212AEC" w:rsidRDefault="007B4D1B" w:rsidP="00CC265D">
            <w:pPr>
              <w:spacing w:before="100" w:beforeAutospacing="1" w:after="100" w:afterAutospacing="1"/>
              <w:jc w:val="center"/>
              <w:rPr>
                <w:rFonts w:asciiTheme="majorEastAsia" w:eastAsiaTheme="majorEastAsia" w:hAnsiTheme="majorEastAsia"/>
                <w:sz w:val="15"/>
                <w:szCs w:val="15"/>
              </w:rPr>
            </w:pPr>
            <w:r w:rsidRPr="00212AEC">
              <w:rPr>
                <w:rFonts w:asciiTheme="majorEastAsia" w:eastAsiaTheme="majorEastAsia" w:hAnsiTheme="majorEastAsia"/>
                <w:sz w:val="15"/>
                <w:szCs w:val="15"/>
              </w:rPr>
              <w:t>63</w:t>
            </w:r>
          </w:p>
        </w:tc>
        <w:tc>
          <w:tcPr>
            <w:tcW w:w="0" w:type="auto"/>
            <w:tcBorders>
              <w:top w:val="single" w:sz="4" w:space="0" w:color="auto"/>
              <w:left w:val="nil"/>
              <w:right w:val="nil"/>
            </w:tcBorders>
            <w:tcPrChange w:id="6605" w:author="hnj2288" w:date="2016-05-16T09:03:00Z">
              <w:tcPr>
                <w:tcW w:w="0" w:type="auto"/>
                <w:tcBorders>
                  <w:top w:val="single" w:sz="4" w:space="0" w:color="auto"/>
                  <w:left w:val="nil"/>
                  <w:right w:val="nil"/>
                </w:tcBorders>
              </w:tcPr>
            </w:tcPrChange>
          </w:tcPr>
          <w:p w:rsidR="007B4D1B" w:rsidRPr="00212AEC" w:rsidRDefault="007B4D1B" w:rsidP="00CC265D">
            <w:pPr>
              <w:spacing w:before="100" w:beforeAutospacing="1" w:after="100" w:afterAutospacing="1"/>
              <w:jc w:val="center"/>
              <w:rPr>
                <w:rFonts w:asciiTheme="majorEastAsia" w:eastAsiaTheme="majorEastAsia" w:hAnsiTheme="majorEastAsia"/>
                <w:sz w:val="15"/>
                <w:szCs w:val="15"/>
              </w:rPr>
            </w:pPr>
            <w:r w:rsidRPr="00212AEC">
              <w:rPr>
                <w:rFonts w:asciiTheme="majorEastAsia" w:eastAsiaTheme="majorEastAsia" w:hAnsiTheme="majorEastAsia" w:hint="eastAsia"/>
                <w:sz w:val="15"/>
                <w:szCs w:val="15"/>
              </w:rPr>
              <w:t>7</w:t>
            </w:r>
            <w:r w:rsidRPr="00212AEC">
              <w:rPr>
                <w:rFonts w:asciiTheme="majorEastAsia" w:eastAsiaTheme="majorEastAsia" w:hAnsiTheme="majorEastAsia"/>
                <w:sz w:val="15"/>
                <w:szCs w:val="15"/>
              </w:rPr>
              <w:t>5</w:t>
            </w:r>
          </w:p>
        </w:tc>
        <w:tc>
          <w:tcPr>
            <w:tcW w:w="0" w:type="auto"/>
            <w:tcBorders>
              <w:top w:val="single" w:sz="4" w:space="0" w:color="auto"/>
              <w:left w:val="nil"/>
              <w:right w:val="nil"/>
            </w:tcBorders>
            <w:tcPrChange w:id="6606" w:author="hnj2288" w:date="2016-05-16T09:03:00Z">
              <w:tcPr>
                <w:tcW w:w="0" w:type="auto"/>
                <w:tcBorders>
                  <w:top w:val="single" w:sz="4" w:space="0" w:color="auto"/>
                  <w:left w:val="nil"/>
                  <w:right w:val="nil"/>
                </w:tcBorders>
              </w:tcPr>
            </w:tcPrChange>
          </w:tcPr>
          <w:p w:rsidR="007B4D1B" w:rsidRPr="00212AEC" w:rsidRDefault="007B4D1B" w:rsidP="00CC265D">
            <w:pPr>
              <w:spacing w:before="100" w:beforeAutospacing="1" w:after="100" w:afterAutospacing="1"/>
              <w:jc w:val="center"/>
              <w:rPr>
                <w:rFonts w:asciiTheme="majorEastAsia" w:eastAsiaTheme="majorEastAsia" w:hAnsiTheme="majorEastAsia"/>
                <w:sz w:val="15"/>
                <w:szCs w:val="15"/>
              </w:rPr>
            </w:pPr>
            <w:r w:rsidRPr="00212AEC">
              <w:rPr>
                <w:rFonts w:asciiTheme="majorEastAsia" w:eastAsiaTheme="majorEastAsia" w:hAnsiTheme="majorEastAsia" w:hint="eastAsia"/>
                <w:sz w:val="15"/>
                <w:szCs w:val="15"/>
              </w:rPr>
              <w:t>69</w:t>
            </w:r>
          </w:p>
        </w:tc>
        <w:tc>
          <w:tcPr>
            <w:tcW w:w="0" w:type="auto"/>
            <w:tcBorders>
              <w:top w:val="single" w:sz="4" w:space="0" w:color="auto"/>
              <w:left w:val="nil"/>
            </w:tcBorders>
            <w:tcPrChange w:id="6607" w:author="hnj2288" w:date="2016-05-16T09:03:00Z">
              <w:tcPr>
                <w:tcW w:w="0" w:type="auto"/>
                <w:tcBorders>
                  <w:top w:val="single" w:sz="4" w:space="0" w:color="auto"/>
                  <w:left w:val="nil"/>
                </w:tcBorders>
              </w:tcPr>
            </w:tcPrChange>
          </w:tcPr>
          <w:p w:rsidR="007B4D1B" w:rsidRPr="00212AEC" w:rsidRDefault="007B4D1B" w:rsidP="00CC265D">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hint="eastAsia"/>
                <w:sz w:val="15"/>
                <w:szCs w:val="15"/>
              </w:rPr>
              <w:t>80</w:t>
            </w:r>
          </w:p>
        </w:tc>
      </w:tr>
      <w:tr w:rsidR="00950ACA" w:rsidRPr="00212AEC" w:rsidTr="001610EF">
        <w:trPr>
          <w:trHeight w:val="313"/>
          <w:jc w:val="center"/>
          <w:trPrChange w:id="6608" w:author="hnj2288" w:date="2016-05-16T09:03:00Z">
            <w:trPr>
              <w:trHeight w:val="116"/>
              <w:jc w:val="center"/>
            </w:trPr>
          </w:trPrChange>
        </w:trPr>
        <w:tc>
          <w:tcPr>
            <w:tcW w:w="291" w:type="dxa"/>
            <w:vMerge/>
            <w:tcBorders>
              <w:right w:val="nil"/>
            </w:tcBorders>
            <w:tcPrChange w:id="6609" w:author="hnj2288" w:date="2016-05-16T09:03:00Z">
              <w:tcPr>
                <w:tcW w:w="291" w:type="dxa"/>
                <w:vMerge/>
                <w:tcBorders>
                  <w:right w:val="nil"/>
                </w:tcBorders>
              </w:tcPr>
            </w:tcPrChange>
          </w:tcPr>
          <w:p w:rsidR="00950ACA" w:rsidRPr="00212AEC" w:rsidRDefault="00950ACA" w:rsidP="007B4D1B">
            <w:pPr>
              <w:spacing w:before="100" w:beforeAutospacing="1" w:after="100" w:afterAutospacing="1" w:line="720" w:lineRule="auto"/>
              <w:jc w:val="center"/>
              <w:rPr>
                <w:rFonts w:asciiTheme="majorEastAsia" w:eastAsiaTheme="majorEastAsia" w:hAnsiTheme="majorEastAsia"/>
                <w:sz w:val="15"/>
                <w:szCs w:val="15"/>
              </w:rPr>
            </w:pPr>
          </w:p>
        </w:tc>
        <w:tc>
          <w:tcPr>
            <w:tcW w:w="1552" w:type="dxa"/>
            <w:gridSpan w:val="2"/>
            <w:tcBorders>
              <w:top w:val="nil"/>
              <w:left w:val="nil"/>
              <w:bottom w:val="nil"/>
              <w:right w:val="nil"/>
            </w:tcBorders>
            <w:tcPrChange w:id="6610" w:author="hnj2288" w:date="2016-05-16T09:03:00Z">
              <w:tcPr>
                <w:tcW w:w="1552" w:type="dxa"/>
                <w:gridSpan w:val="2"/>
                <w:tcBorders>
                  <w:top w:val="nil"/>
                  <w:left w:val="nil"/>
                  <w:bottom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hint="eastAsia"/>
                <w:sz w:val="15"/>
                <w:szCs w:val="15"/>
              </w:rPr>
              <w:t>光电式小波去噪后</w:t>
            </w:r>
          </w:p>
        </w:tc>
        <w:tc>
          <w:tcPr>
            <w:tcW w:w="572" w:type="dxa"/>
            <w:vMerge/>
            <w:tcBorders>
              <w:left w:val="nil"/>
              <w:right w:val="nil"/>
            </w:tcBorders>
            <w:tcPrChange w:id="6611" w:author="hnj2288" w:date="2016-05-16T09:03:00Z">
              <w:tcPr>
                <w:tcW w:w="572" w:type="dxa"/>
                <w:vMerge/>
                <w:tcBorders>
                  <w:left w:val="nil"/>
                  <w:right w:val="nil"/>
                </w:tcBorders>
              </w:tcPr>
            </w:tcPrChange>
          </w:tcPr>
          <w:p w:rsidR="00950ACA" w:rsidRPr="00D60B1C" w:rsidRDefault="00950ACA" w:rsidP="007B4D1B">
            <w:pPr>
              <w:spacing w:before="100" w:beforeAutospacing="1" w:after="100" w:afterAutospacing="1" w:line="720" w:lineRule="auto"/>
              <w:jc w:val="center"/>
              <w:rPr>
                <w:rFonts w:asciiTheme="majorEastAsia" w:eastAsiaTheme="majorEastAsia" w:hAnsiTheme="majorEastAsia"/>
                <w:sz w:val="15"/>
                <w:szCs w:val="15"/>
              </w:rPr>
            </w:pPr>
          </w:p>
        </w:tc>
        <w:tc>
          <w:tcPr>
            <w:tcW w:w="0" w:type="auto"/>
            <w:tcBorders>
              <w:left w:val="nil"/>
              <w:right w:val="nil"/>
            </w:tcBorders>
            <w:tcPrChange w:id="6612" w:author="hnj2288" w:date="2016-05-16T09:03:00Z">
              <w:tcPr>
                <w:tcW w:w="0" w:type="auto"/>
                <w:tcBorders>
                  <w:left w:val="nil"/>
                  <w:right w:val="nil"/>
                </w:tcBorders>
              </w:tcPr>
            </w:tcPrChange>
          </w:tcPr>
          <w:p w:rsidR="00950ACA" w:rsidRPr="00D60B1C" w:rsidRDefault="00950ACA" w:rsidP="00D60B1C">
            <w:pPr>
              <w:spacing w:before="100" w:beforeAutospacing="1" w:after="100" w:afterAutospacing="1"/>
              <w:jc w:val="center"/>
              <w:rPr>
                <w:rFonts w:asciiTheme="majorEastAsia" w:eastAsiaTheme="majorEastAsia" w:hAnsiTheme="majorEastAsia"/>
                <w:sz w:val="15"/>
                <w:szCs w:val="15"/>
              </w:rPr>
            </w:pPr>
            <w:r w:rsidRPr="00D60B1C">
              <w:rPr>
                <w:rFonts w:asciiTheme="majorEastAsia" w:eastAsiaTheme="majorEastAsia" w:hAnsiTheme="majorEastAsia"/>
                <w:sz w:val="15"/>
                <w:szCs w:val="15"/>
              </w:rPr>
              <w:t>6</w:t>
            </w:r>
            <w:r w:rsidRPr="00D60B1C">
              <w:rPr>
                <w:rFonts w:asciiTheme="majorEastAsia" w:eastAsiaTheme="majorEastAsia" w:hAnsiTheme="majorEastAsia" w:hint="eastAsia"/>
                <w:sz w:val="15"/>
                <w:szCs w:val="15"/>
              </w:rPr>
              <w:t>1</w:t>
            </w:r>
          </w:p>
        </w:tc>
        <w:tc>
          <w:tcPr>
            <w:tcW w:w="0" w:type="auto"/>
            <w:tcBorders>
              <w:left w:val="nil"/>
              <w:right w:val="nil"/>
            </w:tcBorders>
            <w:tcPrChange w:id="6613" w:author="hnj2288" w:date="2016-05-16T09:03:00Z">
              <w:tcPr>
                <w:tcW w:w="0" w:type="auto"/>
                <w:tcBorders>
                  <w:left w:val="nil"/>
                  <w:right w:val="nil"/>
                </w:tcBorders>
              </w:tcPr>
            </w:tcPrChange>
          </w:tcPr>
          <w:p w:rsidR="00950ACA" w:rsidRPr="00D60B1C" w:rsidRDefault="00950ACA" w:rsidP="00D60B1C">
            <w:pPr>
              <w:spacing w:before="100" w:beforeAutospacing="1" w:after="100" w:afterAutospacing="1"/>
              <w:jc w:val="center"/>
              <w:rPr>
                <w:rFonts w:asciiTheme="majorEastAsia" w:eastAsiaTheme="majorEastAsia" w:hAnsiTheme="majorEastAsia"/>
                <w:sz w:val="15"/>
                <w:szCs w:val="15"/>
              </w:rPr>
            </w:pPr>
            <w:r w:rsidRPr="00D60B1C">
              <w:rPr>
                <w:rFonts w:asciiTheme="majorEastAsia" w:eastAsiaTheme="majorEastAsia" w:hAnsiTheme="majorEastAsia"/>
                <w:sz w:val="15"/>
                <w:szCs w:val="15"/>
              </w:rPr>
              <w:t>6</w:t>
            </w:r>
            <w:r w:rsidRPr="00D60B1C">
              <w:rPr>
                <w:rFonts w:asciiTheme="majorEastAsia" w:eastAsiaTheme="majorEastAsia" w:hAnsiTheme="majorEastAsia" w:hint="eastAsia"/>
                <w:sz w:val="15"/>
                <w:szCs w:val="15"/>
              </w:rPr>
              <w:t>1</w:t>
            </w:r>
          </w:p>
        </w:tc>
        <w:tc>
          <w:tcPr>
            <w:tcW w:w="0" w:type="auto"/>
            <w:tcBorders>
              <w:left w:val="nil"/>
              <w:right w:val="nil"/>
            </w:tcBorders>
            <w:tcPrChange w:id="6614" w:author="hnj2288" w:date="2016-05-16T09:03:00Z">
              <w:tcPr>
                <w:tcW w:w="0" w:type="auto"/>
                <w:tcBorders>
                  <w:left w:val="nil"/>
                  <w:right w:val="nil"/>
                </w:tcBorders>
              </w:tcPr>
            </w:tcPrChange>
          </w:tcPr>
          <w:p w:rsidR="00950ACA" w:rsidRPr="00D60B1C" w:rsidRDefault="00950ACA" w:rsidP="00D60B1C">
            <w:pPr>
              <w:spacing w:before="100" w:beforeAutospacing="1" w:after="100" w:afterAutospacing="1"/>
              <w:jc w:val="center"/>
              <w:rPr>
                <w:rFonts w:asciiTheme="majorEastAsia" w:eastAsiaTheme="majorEastAsia" w:hAnsiTheme="majorEastAsia"/>
                <w:sz w:val="15"/>
                <w:szCs w:val="15"/>
              </w:rPr>
            </w:pPr>
            <w:r w:rsidRPr="00D60B1C">
              <w:rPr>
                <w:rFonts w:asciiTheme="majorEastAsia" w:eastAsiaTheme="majorEastAsia" w:hAnsiTheme="majorEastAsia"/>
                <w:sz w:val="15"/>
                <w:szCs w:val="15"/>
              </w:rPr>
              <w:t>6</w:t>
            </w:r>
            <w:r w:rsidRPr="00D60B1C">
              <w:rPr>
                <w:rFonts w:asciiTheme="majorEastAsia" w:eastAsiaTheme="majorEastAsia" w:hAnsiTheme="majorEastAsia" w:hint="eastAsia"/>
                <w:sz w:val="15"/>
                <w:szCs w:val="15"/>
              </w:rPr>
              <w:t>1</w:t>
            </w:r>
          </w:p>
        </w:tc>
        <w:tc>
          <w:tcPr>
            <w:tcW w:w="0" w:type="auto"/>
            <w:tcBorders>
              <w:left w:val="nil"/>
              <w:right w:val="nil"/>
            </w:tcBorders>
            <w:tcPrChange w:id="6615" w:author="hnj2288" w:date="2016-05-16T09:03:00Z">
              <w:tcPr>
                <w:tcW w:w="0" w:type="auto"/>
                <w:tcBorders>
                  <w:left w:val="nil"/>
                  <w:right w:val="nil"/>
                </w:tcBorders>
              </w:tcPr>
            </w:tcPrChange>
          </w:tcPr>
          <w:p w:rsidR="00950ACA" w:rsidRPr="00D60B1C" w:rsidRDefault="00950ACA" w:rsidP="00D60B1C">
            <w:pPr>
              <w:spacing w:before="100" w:beforeAutospacing="1" w:after="100" w:afterAutospacing="1"/>
              <w:jc w:val="center"/>
              <w:rPr>
                <w:rFonts w:asciiTheme="majorEastAsia" w:eastAsiaTheme="majorEastAsia" w:hAnsiTheme="majorEastAsia"/>
                <w:sz w:val="15"/>
                <w:szCs w:val="15"/>
              </w:rPr>
            </w:pPr>
            <w:r w:rsidRPr="00D60B1C">
              <w:rPr>
                <w:rFonts w:asciiTheme="majorEastAsia" w:eastAsiaTheme="majorEastAsia" w:hAnsiTheme="majorEastAsia"/>
                <w:sz w:val="15"/>
                <w:szCs w:val="15"/>
              </w:rPr>
              <w:t>6</w:t>
            </w:r>
            <w:r w:rsidRPr="00D60B1C">
              <w:rPr>
                <w:rFonts w:asciiTheme="majorEastAsia" w:eastAsiaTheme="majorEastAsia" w:hAnsiTheme="majorEastAsia" w:hint="eastAsia"/>
                <w:sz w:val="15"/>
                <w:szCs w:val="15"/>
              </w:rPr>
              <w:t>1</w:t>
            </w:r>
          </w:p>
        </w:tc>
        <w:tc>
          <w:tcPr>
            <w:tcW w:w="0" w:type="auto"/>
            <w:tcBorders>
              <w:left w:val="nil"/>
            </w:tcBorders>
            <w:tcPrChange w:id="6616" w:author="hnj2288" w:date="2016-05-16T09:03:00Z">
              <w:tcPr>
                <w:tcW w:w="0" w:type="auto"/>
                <w:tcBorders>
                  <w:left w:val="nil"/>
                </w:tcBorders>
              </w:tcPr>
            </w:tcPrChange>
          </w:tcPr>
          <w:p w:rsidR="00950ACA" w:rsidRPr="00D60B1C" w:rsidRDefault="00950ACA" w:rsidP="00D60B1C">
            <w:pPr>
              <w:spacing w:before="100" w:beforeAutospacing="1" w:after="100" w:afterAutospacing="1"/>
              <w:rPr>
                <w:rFonts w:asciiTheme="majorEastAsia" w:eastAsiaTheme="majorEastAsia" w:hAnsiTheme="majorEastAsia"/>
                <w:sz w:val="15"/>
                <w:szCs w:val="15"/>
              </w:rPr>
            </w:pPr>
            <w:r>
              <w:rPr>
                <w:rFonts w:asciiTheme="majorEastAsia" w:eastAsiaTheme="majorEastAsia" w:hAnsiTheme="majorEastAsia"/>
                <w:sz w:val="15"/>
                <w:szCs w:val="15"/>
              </w:rPr>
              <w:t>61</w:t>
            </w:r>
          </w:p>
        </w:tc>
      </w:tr>
      <w:tr w:rsidR="007B4D1B" w:rsidRPr="00212AEC" w:rsidTr="001610EF">
        <w:trPr>
          <w:trHeight w:val="313"/>
          <w:jc w:val="center"/>
          <w:trPrChange w:id="6617" w:author="hnj2288" w:date="2016-05-16T09:03:00Z">
            <w:trPr>
              <w:trHeight w:val="116"/>
              <w:jc w:val="center"/>
            </w:trPr>
          </w:trPrChange>
        </w:trPr>
        <w:tc>
          <w:tcPr>
            <w:tcW w:w="291" w:type="dxa"/>
            <w:vMerge/>
            <w:tcBorders>
              <w:bottom w:val="single" w:sz="4" w:space="0" w:color="auto"/>
              <w:right w:val="nil"/>
            </w:tcBorders>
            <w:tcPrChange w:id="6618" w:author="hnj2288" w:date="2016-05-16T09:03:00Z">
              <w:tcPr>
                <w:tcW w:w="291" w:type="dxa"/>
                <w:vMerge/>
                <w:tcBorders>
                  <w:bottom w:val="single" w:sz="4" w:space="0" w:color="auto"/>
                  <w:right w:val="nil"/>
                </w:tcBorders>
              </w:tcPr>
            </w:tcPrChange>
          </w:tcPr>
          <w:p w:rsidR="007B4D1B" w:rsidRPr="00212AEC" w:rsidRDefault="007B4D1B" w:rsidP="007B4D1B">
            <w:pPr>
              <w:spacing w:before="100" w:beforeAutospacing="1" w:after="100" w:afterAutospacing="1" w:line="720" w:lineRule="auto"/>
              <w:jc w:val="center"/>
              <w:rPr>
                <w:rFonts w:asciiTheme="majorEastAsia" w:eastAsiaTheme="majorEastAsia" w:hAnsiTheme="majorEastAsia"/>
                <w:sz w:val="15"/>
                <w:szCs w:val="15"/>
              </w:rPr>
            </w:pPr>
          </w:p>
        </w:tc>
        <w:tc>
          <w:tcPr>
            <w:tcW w:w="1552" w:type="dxa"/>
            <w:gridSpan w:val="2"/>
            <w:tcBorders>
              <w:top w:val="nil"/>
              <w:left w:val="nil"/>
              <w:bottom w:val="single" w:sz="4" w:space="0" w:color="auto"/>
              <w:right w:val="nil"/>
            </w:tcBorders>
            <w:tcPrChange w:id="6619" w:author="hnj2288" w:date="2016-05-16T09:03:00Z">
              <w:tcPr>
                <w:tcW w:w="1552" w:type="dxa"/>
                <w:gridSpan w:val="2"/>
                <w:tcBorders>
                  <w:top w:val="nil"/>
                  <w:left w:val="nil"/>
                  <w:bottom w:val="single" w:sz="4" w:space="0" w:color="auto"/>
                  <w:right w:val="nil"/>
                </w:tcBorders>
              </w:tcPr>
            </w:tcPrChange>
          </w:tcPr>
          <w:p w:rsidR="007B4D1B" w:rsidRPr="00212AEC" w:rsidRDefault="007B4D1B" w:rsidP="00D60B1C">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hint="eastAsia"/>
                <w:sz w:val="15"/>
                <w:szCs w:val="15"/>
              </w:rPr>
              <w:t>压电式脉搏检测</w:t>
            </w:r>
          </w:p>
        </w:tc>
        <w:tc>
          <w:tcPr>
            <w:tcW w:w="572" w:type="dxa"/>
            <w:vMerge/>
            <w:tcBorders>
              <w:left w:val="nil"/>
              <w:bottom w:val="single" w:sz="4" w:space="0" w:color="auto"/>
              <w:right w:val="nil"/>
            </w:tcBorders>
            <w:tcPrChange w:id="6620" w:author="hnj2288" w:date="2016-05-16T09:03:00Z">
              <w:tcPr>
                <w:tcW w:w="572" w:type="dxa"/>
                <w:vMerge/>
                <w:tcBorders>
                  <w:left w:val="nil"/>
                  <w:bottom w:val="single" w:sz="4" w:space="0" w:color="auto"/>
                  <w:right w:val="nil"/>
                </w:tcBorders>
              </w:tcPr>
            </w:tcPrChange>
          </w:tcPr>
          <w:p w:rsidR="007B4D1B" w:rsidRPr="00D60B1C" w:rsidRDefault="007B4D1B" w:rsidP="007B4D1B">
            <w:pPr>
              <w:spacing w:before="100" w:beforeAutospacing="1" w:after="100" w:afterAutospacing="1" w:line="720" w:lineRule="auto"/>
              <w:jc w:val="center"/>
              <w:rPr>
                <w:rFonts w:asciiTheme="majorEastAsia" w:eastAsiaTheme="majorEastAsia" w:hAnsiTheme="majorEastAsia"/>
                <w:sz w:val="15"/>
                <w:szCs w:val="15"/>
              </w:rPr>
            </w:pPr>
          </w:p>
        </w:tc>
        <w:tc>
          <w:tcPr>
            <w:tcW w:w="0" w:type="auto"/>
            <w:tcBorders>
              <w:left w:val="nil"/>
              <w:bottom w:val="single" w:sz="4" w:space="0" w:color="auto"/>
              <w:right w:val="nil"/>
            </w:tcBorders>
            <w:tcPrChange w:id="6621" w:author="hnj2288" w:date="2016-05-16T09:03:00Z">
              <w:tcPr>
                <w:tcW w:w="0" w:type="auto"/>
                <w:tcBorders>
                  <w:left w:val="nil"/>
                  <w:bottom w:val="single" w:sz="4" w:space="0" w:color="auto"/>
                  <w:right w:val="nil"/>
                </w:tcBorders>
              </w:tcPr>
            </w:tcPrChange>
          </w:tcPr>
          <w:p w:rsidR="007B4D1B" w:rsidRPr="00D60B1C" w:rsidRDefault="007B4D1B" w:rsidP="00D60B1C">
            <w:pPr>
              <w:spacing w:before="100" w:beforeAutospacing="1" w:after="100" w:afterAutospacing="1"/>
              <w:jc w:val="center"/>
              <w:rPr>
                <w:rFonts w:asciiTheme="majorEastAsia" w:eastAsiaTheme="majorEastAsia" w:hAnsiTheme="majorEastAsia"/>
                <w:sz w:val="15"/>
                <w:szCs w:val="15"/>
              </w:rPr>
            </w:pPr>
            <w:r w:rsidRPr="00D60B1C">
              <w:rPr>
                <w:rFonts w:asciiTheme="majorEastAsia" w:eastAsiaTheme="majorEastAsia" w:hAnsiTheme="majorEastAsia" w:hint="eastAsia"/>
                <w:sz w:val="15"/>
                <w:szCs w:val="15"/>
              </w:rPr>
              <w:t>59</w:t>
            </w:r>
          </w:p>
        </w:tc>
        <w:tc>
          <w:tcPr>
            <w:tcW w:w="0" w:type="auto"/>
            <w:tcBorders>
              <w:left w:val="nil"/>
              <w:bottom w:val="single" w:sz="4" w:space="0" w:color="auto"/>
              <w:right w:val="nil"/>
            </w:tcBorders>
            <w:tcPrChange w:id="6622" w:author="hnj2288" w:date="2016-05-16T09:03:00Z">
              <w:tcPr>
                <w:tcW w:w="0" w:type="auto"/>
                <w:tcBorders>
                  <w:left w:val="nil"/>
                  <w:bottom w:val="single" w:sz="4" w:space="0" w:color="auto"/>
                  <w:right w:val="nil"/>
                </w:tcBorders>
              </w:tcPr>
            </w:tcPrChange>
          </w:tcPr>
          <w:p w:rsidR="007B4D1B" w:rsidRPr="00D60B1C" w:rsidRDefault="007B4D1B" w:rsidP="00D60B1C">
            <w:pPr>
              <w:spacing w:before="100" w:beforeAutospacing="1" w:after="100" w:afterAutospacing="1"/>
              <w:jc w:val="center"/>
              <w:rPr>
                <w:rFonts w:asciiTheme="majorEastAsia" w:eastAsiaTheme="majorEastAsia" w:hAnsiTheme="majorEastAsia"/>
                <w:sz w:val="15"/>
                <w:szCs w:val="15"/>
              </w:rPr>
            </w:pPr>
            <w:r w:rsidRPr="00D60B1C">
              <w:rPr>
                <w:rFonts w:asciiTheme="majorEastAsia" w:eastAsiaTheme="majorEastAsia" w:hAnsiTheme="majorEastAsia" w:hint="eastAsia"/>
                <w:sz w:val="15"/>
                <w:szCs w:val="15"/>
              </w:rPr>
              <w:t>58</w:t>
            </w:r>
          </w:p>
        </w:tc>
        <w:tc>
          <w:tcPr>
            <w:tcW w:w="0" w:type="auto"/>
            <w:tcBorders>
              <w:left w:val="nil"/>
              <w:bottom w:val="single" w:sz="4" w:space="0" w:color="auto"/>
              <w:right w:val="nil"/>
            </w:tcBorders>
            <w:tcPrChange w:id="6623" w:author="hnj2288" w:date="2016-05-16T09:03:00Z">
              <w:tcPr>
                <w:tcW w:w="0" w:type="auto"/>
                <w:tcBorders>
                  <w:left w:val="nil"/>
                  <w:bottom w:val="single" w:sz="4" w:space="0" w:color="auto"/>
                  <w:right w:val="nil"/>
                </w:tcBorders>
              </w:tcPr>
            </w:tcPrChange>
          </w:tcPr>
          <w:p w:rsidR="007B4D1B" w:rsidRPr="00D60B1C" w:rsidRDefault="007B4D1B" w:rsidP="00D60B1C">
            <w:pPr>
              <w:spacing w:before="100" w:beforeAutospacing="1" w:after="100" w:afterAutospacing="1"/>
              <w:jc w:val="center"/>
              <w:rPr>
                <w:rFonts w:asciiTheme="majorEastAsia" w:eastAsiaTheme="majorEastAsia" w:hAnsiTheme="majorEastAsia"/>
                <w:sz w:val="15"/>
                <w:szCs w:val="15"/>
              </w:rPr>
            </w:pPr>
            <w:r w:rsidRPr="00D60B1C">
              <w:rPr>
                <w:rFonts w:asciiTheme="majorEastAsia" w:eastAsiaTheme="majorEastAsia" w:hAnsiTheme="majorEastAsia"/>
                <w:sz w:val="15"/>
                <w:szCs w:val="15"/>
              </w:rPr>
              <w:t>56</w:t>
            </w:r>
          </w:p>
        </w:tc>
        <w:tc>
          <w:tcPr>
            <w:tcW w:w="0" w:type="auto"/>
            <w:tcBorders>
              <w:left w:val="nil"/>
              <w:bottom w:val="single" w:sz="4" w:space="0" w:color="auto"/>
              <w:right w:val="nil"/>
            </w:tcBorders>
            <w:tcPrChange w:id="6624" w:author="hnj2288" w:date="2016-05-16T09:03:00Z">
              <w:tcPr>
                <w:tcW w:w="0" w:type="auto"/>
                <w:tcBorders>
                  <w:left w:val="nil"/>
                  <w:bottom w:val="single" w:sz="4" w:space="0" w:color="auto"/>
                  <w:right w:val="nil"/>
                </w:tcBorders>
              </w:tcPr>
            </w:tcPrChange>
          </w:tcPr>
          <w:p w:rsidR="007B4D1B" w:rsidRPr="00D60B1C" w:rsidRDefault="007B4D1B" w:rsidP="00D60B1C">
            <w:pPr>
              <w:spacing w:before="100" w:beforeAutospacing="1" w:after="100" w:afterAutospacing="1"/>
              <w:jc w:val="center"/>
              <w:rPr>
                <w:rFonts w:asciiTheme="majorEastAsia" w:eastAsiaTheme="majorEastAsia" w:hAnsiTheme="majorEastAsia"/>
                <w:sz w:val="15"/>
                <w:szCs w:val="15"/>
              </w:rPr>
            </w:pPr>
            <w:r w:rsidRPr="00D60B1C">
              <w:rPr>
                <w:rFonts w:asciiTheme="majorEastAsia" w:eastAsiaTheme="majorEastAsia" w:hAnsiTheme="majorEastAsia"/>
                <w:sz w:val="15"/>
                <w:szCs w:val="15"/>
              </w:rPr>
              <w:t>59</w:t>
            </w:r>
          </w:p>
        </w:tc>
        <w:tc>
          <w:tcPr>
            <w:tcW w:w="0" w:type="auto"/>
            <w:tcBorders>
              <w:left w:val="nil"/>
              <w:bottom w:val="single" w:sz="4" w:space="0" w:color="auto"/>
            </w:tcBorders>
            <w:tcPrChange w:id="6625" w:author="hnj2288" w:date="2016-05-16T09:03:00Z">
              <w:tcPr>
                <w:tcW w:w="0" w:type="auto"/>
                <w:tcBorders>
                  <w:left w:val="nil"/>
                  <w:bottom w:val="single" w:sz="4" w:space="0" w:color="auto"/>
                </w:tcBorders>
              </w:tcPr>
            </w:tcPrChange>
          </w:tcPr>
          <w:p w:rsidR="007B4D1B" w:rsidRPr="00D60B1C" w:rsidRDefault="007B4D1B" w:rsidP="00D60B1C">
            <w:pPr>
              <w:spacing w:before="100" w:beforeAutospacing="1" w:after="100" w:afterAutospacing="1"/>
              <w:jc w:val="center"/>
              <w:rPr>
                <w:rFonts w:asciiTheme="majorEastAsia" w:eastAsiaTheme="majorEastAsia" w:hAnsiTheme="majorEastAsia"/>
                <w:sz w:val="15"/>
                <w:szCs w:val="15"/>
              </w:rPr>
            </w:pPr>
            <w:r w:rsidRPr="00D60B1C">
              <w:rPr>
                <w:rFonts w:asciiTheme="majorEastAsia" w:eastAsiaTheme="majorEastAsia" w:hAnsiTheme="majorEastAsia" w:hint="eastAsia"/>
                <w:sz w:val="15"/>
                <w:szCs w:val="15"/>
              </w:rPr>
              <w:t>59</w:t>
            </w:r>
          </w:p>
        </w:tc>
      </w:tr>
      <w:tr w:rsidR="00950ACA" w:rsidRPr="00212AEC" w:rsidTr="001610EF">
        <w:trPr>
          <w:trHeight w:val="313"/>
          <w:jc w:val="center"/>
          <w:trPrChange w:id="6626" w:author="hnj2288" w:date="2016-05-16T09:03:00Z">
            <w:trPr>
              <w:trHeight w:val="116"/>
              <w:jc w:val="center"/>
            </w:trPr>
          </w:trPrChange>
        </w:trPr>
        <w:tc>
          <w:tcPr>
            <w:tcW w:w="291" w:type="dxa"/>
            <w:vMerge w:val="restart"/>
            <w:tcBorders>
              <w:top w:val="single" w:sz="4" w:space="0" w:color="auto"/>
              <w:right w:val="nil"/>
            </w:tcBorders>
            <w:tcPrChange w:id="6627" w:author="hnj2288" w:date="2016-05-16T09:03:00Z">
              <w:tcPr>
                <w:tcW w:w="291" w:type="dxa"/>
                <w:vMerge w:val="restart"/>
                <w:tcBorders>
                  <w:top w:val="single" w:sz="4" w:space="0" w:color="auto"/>
                  <w:right w:val="nil"/>
                </w:tcBorders>
              </w:tcPr>
            </w:tcPrChange>
          </w:tcPr>
          <w:p w:rsidR="00950ACA" w:rsidRPr="00212AEC" w:rsidRDefault="00950ACA" w:rsidP="00950ACA">
            <w:pPr>
              <w:spacing w:before="100" w:beforeAutospacing="1" w:after="100" w:afterAutospacing="1" w:line="720" w:lineRule="auto"/>
              <w:jc w:val="center"/>
              <w:rPr>
                <w:rFonts w:asciiTheme="majorEastAsia" w:eastAsiaTheme="majorEastAsia" w:hAnsiTheme="majorEastAsia"/>
                <w:sz w:val="15"/>
                <w:szCs w:val="15"/>
              </w:rPr>
            </w:pPr>
            <w:r w:rsidRPr="00212AEC">
              <w:rPr>
                <w:rFonts w:asciiTheme="majorEastAsia" w:eastAsiaTheme="majorEastAsia" w:hAnsiTheme="majorEastAsia" w:hint="eastAsia"/>
                <w:sz w:val="15"/>
                <w:szCs w:val="15"/>
              </w:rPr>
              <w:t>2</w:t>
            </w:r>
          </w:p>
        </w:tc>
        <w:tc>
          <w:tcPr>
            <w:tcW w:w="1552" w:type="dxa"/>
            <w:gridSpan w:val="2"/>
            <w:tcBorders>
              <w:top w:val="single" w:sz="4" w:space="0" w:color="auto"/>
              <w:left w:val="nil"/>
              <w:bottom w:val="nil"/>
              <w:right w:val="nil"/>
            </w:tcBorders>
            <w:tcPrChange w:id="6628" w:author="hnj2288" w:date="2016-05-16T09:03:00Z">
              <w:tcPr>
                <w:tcW w:w="1552" w:type="dxa"/>
                <w:gridSpan w:val="2"/>
                <w:tcBorders>
                  <w:top w:val="single" w:sz="4" w:space="0" w:color="auto"/>
                  <w:left w:val="nil"/>
                  <w:bottom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hint="eastAsia"/>
                <w:sz w:val="15"/>
                <w:szCs w:val="15"/>
              </w:rPr>
              <w:t>光电式小波去噪前</w:t>
            </w:r>
          </w:p>
        </w:tc>
        <w:tc>
          <w:tcPr>
            <w:tcW w:w="572" w:type="dxa"/>
            <w:vMerge w:val="restart"/>
            <w:tcBorders>
              <w:top w:val="single" w:sz="4" w:space="0" w:color="auto"/>
              <w:left w:val="nil"/>
              <w:right w:val="nil"/>
            </w:tcBorders>
            <w:tcPrChange w:id="6629" w:author="hnj2288" w:date="2016-05-16T09:03:00Z">
              <w:tcPr>
                <w:tcW w:w="572" w:type="dxa"/>
                <w:vMerge w:val="restart"/>
                <w:tcBorders>
                  <w:top w:val="single" w:sz="4" w:space="0" w:color="auto"/>
                  <w:left w:val="nil"/>
                  <w:right w:val="nil"/>
                </w:tcBorders>
              </w:tcPr>
            </w:tcPrChange>
          </w:tcPr>
          <w:p w:rsidR="00950ACA" w:rsidRPr="00212AEC" w:rsidRDefault="00950ACA" w:rsidP="00950ACA">
            <w:pPr>
              <w:spacing w:before="100" w:beforeAutospacing="1" w:after="100" w:afterAutospacing="1" w:line="720" w:lineRule="auto"/>
              <w:jc w:val="center"/>
              <w:rPr>
                <w:rFonts w:asciiTheme="majorEastAsia" w:eastAsiaTheme="majorEastAsia" w:hAnsiTheme="majorEastAsia"/>
                <w:sz w:val="15"/>
                <w:szCs w:val="15"/>
              </w:rPr>
            </w:pPr>
            <w:r>
              <w:rPr>
                <w:rFonts w:asciiTheme="majorEastAsia" w:eastAsiaTheme="majorEastAsia" w:hAnsiTheme="majorEastAsia"/>
                <w:sz w:val="15"/>
                <w:szCs w:val="15"/>
              </w:rPr>
              <w:t>67</w:t>
            </w:r>
          </w:p>
        </w:tc>
        <w:tc>
          <w:tcPr>
            <w:tcW w:w="0" w:type="auto"/>
            <w:tcBorders>
              <w:top w:val="single" w:sz="4" w:space="0" w:color="auto"/>
              <w:left w:val="nil"/>
              <w:right w:val="nil"/>
            </w:tcBorders>
            <w:tcPrChange w:id="6630" w:author="hnj2288" w:date="2016-05-16T09:03:00Z">
              <w:tcPr>
                <w:tcW w:w="0" w:type="auto"/>
                <w:tcBorders>
                  <w:top w:val="single" w:sz="4" w:space="0" w:color="auto"/>
                  <w:left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sidRPr="00212AEC">
              <w:rPr>
                <w:rFonts w:asciiTheme="majorEastAsia" w:eastAsiaTheme="majorEastAsia" w:hAnsiTheme="majorEastAsia"/>
                <w:sz w:val="15"/>
                <w:szCs w:val="15"/>
              </w:rPr>
              <w:t>7</w:t>
            </w:r>
            <w:r w:rsidRPr="00212AEC">
              <w:rPr>
                <w:rFonts w:asciiTheme="majorEastAsia" w:eastAsiaTheme="majorEastAsia" w:hAnsiTheme="majorEastAsia" w:hint="eastAsia"/>
                <w:sz w:val="15"/>
                <w:szCs w:val="15"/>
              </w:rPr>
              <w:t>4</w:t>
            </w:r>
          </w:p>
        </w:tc>
        <w:tc>
          <w:tcPr>
            <w:tcW w:w="0" w:type="auto"/>
            <w:tcBorders>
              <w:top w:val="single" w:sz="4" w:space="0" w:color="auto"/>
              <w:left w:val="nil"/>
              <w:right w:val="nil"/>
            </w:tcBorders>
            <w:tcPrChange w:id="6631" w:author="hnj2288" w:date="2016-05-16T09:03:00Z">
              <w:tcPr>
                <w:tcW w:w="0" w:type="auto"/>
                <w:tcBorders>
                  <w:top w:val="single" w:sz="4" w:space="0" w:color="auto"/>
                  <w:left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sidRPr="00212AEC">
              <w:rPr>
                <w:rFonts w:asciiTheme="majorEastAsia" w:eastAsiaTheme="majorEastAsia" w:hAnsiTheme="majorEastAsia"/>
                <w:sz w:val="15"/>
                <w:szCs w:val="15"/>
              </w:rPr>
              <w:t>69</w:t>
            </w:r>
          </w:p>
        </w:tc>
        <w:tc>
          <w:tcPr>
            <w:tcW w:w="0" w:type="auto"/>
            <w:tcBorders>
              <w:top w:val="single" w:sz="4" w:space="0" w:color="auto"/>
              <w:left w:val="nil"/>
              <w:right w:val="nil"/>
            </w:tcBorders>
            <w:tcPrChange w:id="6632" w:author="hnj2288" w:date="2016-05-16T09:03:00Z">
              <w:tcPr>
                <w:tcW w:w="0" w:type="auto"/>
                <w:tcBorders>
                  <w:top w:val="single" w:sz="4" w:space="0" w:color="auto"/>
                  <w:left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sidRPr="00212AEC">
              <w:rPr>
                <w:rFonts w:asciiTheme="majorEastAsia" w:eastAsiaTheme="majorEastAsia" w:hAnsiTheme="majorEastAsia"/>
                <w:sz w:val="15"/>
                <w:szCs w:val="15"/>
              </w:rPr>
              <w:t>69</w:t>
            </w:r>
          </w:p>
        </w:tc>
        <w:tc>
          <w:tcPr>
            <w:tcW w:w="0" w:type="auto"/>
            <w:tcBorders>
              <w:top w:val="single" w:sz="4" w:space="0" w:color="auto"/>
              <w:left w:val="nil"/>
              <w:right w:val="nil"/>
            </w:tcBorders>
            <w:tcPrChange w:id="6633" w:author="hnj2288" w:date="2016-05-16T09:03:00Z">
              <w:tcPr>
                <w:tcW w:w="0" w:type="auto"/>
                <w:tcBorders>
                  <w:top w:val="single" w:sz="4" w:space="0" w:color="auto"/>
                  <w:left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sidRPr="00212AEC">
              <w:rPr>
                <w:rFonts w:asciiTheme="majorEastAsia" w:eastAsiaTheme="majorEastAsia" w:hAnsiTheme="majorEastAsia"/>
                <w:sz w:val="15"/>
                <w:szCs w:val="15"/>
              </w:rPr>
              <w:t>70</w:t>
            </w:r>
          </w:p>
        </w:tc>
        <w:tc>
          <w:tcPr>
            <w:tcW w:w="0" w:type="auto"/>
            <w:tcBorders>
              <w:top w:val="single" w:sz="4" w:space="0" w:color="auto"/>
              <w:left w:val="nil"/>
            </w:tcBorders>
            <w:tcPrChange w:id="6634" w:author="hnj2288" w:date="2016-05-16T09:03:00Z">
              <w:tcPr>
                <w:tcW w:w="0" w:type="auto"/>
                <w:tcBorders>
                  <w:top w:val="single" w:sz="4" w:space="0" w:color="auto"/>
                  <w:lef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sz w:val="15"/>
                <w:szCs w:val="15"/>
              </w:rPr>
              <w:t>75</w:t>
            </w:r>
          </w:p>
        </w:tc>
      </w:tr>
      <w:tr w:rsidR="00950ACA" w:rsidRPr="00212AEC" w:rsidTr="001610EF">
        <w:trPr>
          <w:trHeight w:val="313"/>
          <w:jc w:val="center"/>
          <w:trPrChange w:id="6635" w:author="hnj2288" w:date="2016-05-16T09:03:00Z">
            <w:trPr>
              <w:trHeight w:val="116"/>
              <w:jc w:val="center"/>
            </w:trPr>
          </w:trPrChange>
        </w:trPr>
        <w:tc>
          <w:tcPr>
            <w:tcW w:w="291" w:type="dxa"/>
            <w:vMerge/>
            <w:tcBorders>
              <w:top w:val="single" w:sz="4" w:space="0" w:color="auto"/>
              <w:right w:val="nil"/>
            </w:tcBorders>
            <w:tcPrChange w:id="6636" w:author="hnj2288" w:date="2016-05-16T09:03:00Z">
              <w:tcPr>
                <w:tcW w:w="291" w:type="dxa"/>
                <w:vMerge/>
                <w:tcBorders>
                  <w:top w:val="single" w:sz="4" w:space="0" w:color="auto"/>
                  <w:right w:val="nil"/>
                </w:tcBorders>
              </w:tcPr>
            </w:tcPrChange>
          </w:tcPr>
          <w:p w:rsidR="00950ACA" w:rsidRPr="00212AEC" w:rsidRDefault="00950ACA" w:rsidP="00950ACA">
            <w:pPr>
              <w:spacing w:before="100" w:beforeAutospacing="1" w:after="100" w:afterAutospacing="1" w:line="720" w:lineRule="auto"/>
              <w:jc w:val="center"/>
              <w:rPr>
                <w:rFonts w:asciiTheme="majorEastAsia" w:eastAsiaTheme="majorEastAsia" w:hAnsiTheme="majorEastAsia"/>
                <w:sz w:val="15"/>
                <w:szCs w:val="15"/>
              </w:rPr>
            </w:pPr>
          </w:p>
        </w:tc>
        <w:tc>
          <w:tcPr>
            <w:tcW w:w="1552" w:type="dxa"/>
            <w:gridSpan w:val="2"/>
            <w:tcBorders>
              <w:top w:val="nil"/>
              <w:left w:val="nil"/>
              <w:bottom w:val="nil"/>
              <w:right w:val="nil"/>
            </w:tcBorders>
            <w:tcPrChange w:id="6637" w:author="hnj2288" w:date="2016-05-16T09:03:00Z">
              <w:tcPr>
                <w:tcW w:w="1552" w:type="dxa"/>
                <w:gridSpan w:val="2"/>
                <w:tcBorders>
                  <w:top w:val="nil"/>
                  <w:left w:val="nil"/>
                  <w:bottom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hint="eastAsia"/>
                <w:sz w:val="15"/>
                <w:szCs w:val="15"/>
              </w:rPr>
              <w:t>光电式小波去噪后</w:t>
            </w:r>
          </w:p>
        </w:tc>
        <w:tc>
          <w:tcPr>
            <w:tcW w:w="572" w:type="dxa"/>
            <w:vMerge/>
            <w:tcBorders>
              <w:top w:val="single" w:sz="4" w:space="0" w:color="auto"/>
              <w:left w:val="nil"/>
              <w:right w:val="nil"/>
            </w:tcBorders>
            <w:tcPrChange w:id="6638" w:author="hnj2288" w:date="2016-05-16T09:03:00Z">
              <w:tcPr>
                <w:tcW w:w="572" w:type="dxa"/>
                <w:vMerge/>
                <w:tcBorders>
                  <w:top w:val="single" w:sz="4" w:space="0" w:color="auto"/>
                  <w:left w:val="nil"/>
                  <w:right w:val="nil"/>
                </w:tcBorders>
              </w:tcPr>
            </w:tcPrChange>
          </w:tcPr>
          <w:p w:rsidR="00950ACA" w:rsidRPr="00D60B1C" w:rsidRDefault="00950ACA" w:rsidP="00950ACA">
            <w:pPr>
              <w:spacing w:before="100" w:beforeAutospacing="1" w:after="100" w:afterAutospacing="1" w:line="720" w:lineRule="auto"/>
              <w:jc w:val="center"/>
              <w:rPr>
                <w:rFonts w:asciiTheme="majorEastAsia" w:eastAsiaTheme="majorEastAsia" w:hAnsiTheme="majorEastAsia"/>
                <w:sz w:val="15"/>
                <w:szCs w:val="15"/>
              </w:rPr>
            </w:pPr>
          </w:p>
        </w:tc>
        <w:tc>
          <w:tcPr>
            <w:tcW w:w="0" w:type="auto"/>
            <w:tcBorders>
              <w:left w:val="nil"/>
              <w:right w:val="nil"/>
            </w:tcBorders>
            <w:tcPrChange w:id="6639" w:author="hnj2288" w:date="2016-05-16T09:03:00Z">
              <w:tcPr>
                <w:tcW w:w="0" w:type="auto"/>
                <w:tcBorders>
                  <w:left w:val="nil"/>
                  <w:right w:val="nil"/>
                </w:tcBorders>
              </w:tcPr>
            </w:tcPrChange>
          </w:tcPr>
          <w:p w:rsidR="00950ACA" w:rsidRPr="00D60B1C" w:rsidRDefault="00950ACA" w:rsidP="00950ACA">
            <w:pPr>
              <w:spacing w:before="100" w:beforeAutospacing="1" w:after="100" w:afterAutospacing="1"/>
              <w:jc w:val="center"/>
              <w:rPr>
                <w:rFonts w:asciiTheme="majorEastAsia" w:eastAsiaTheme="majorEastAsia" w:hAnsiTheme="majorEastAsia"/>
                <w:sz w:val="15"/>
                <w:szCs w:val="15"/>
              </w:rPr>
            </w:pPr>
            <w:r w:rsidRPr="00D60B1C">
              <w:rPr>
                <w:rFonts w:asciiTheme="majorEastAsia" w:eastAsiaTheme="majorEastAsia" w:hAnsiTheme="majorEastAsia" w:hint="eastAsia"/>
                <w:sz w:val="15"/>
                <w:szCs w:val="15"/>
              </w:rPr>
              <w:t>67</w:t>
            </w:r>
          </w:p>
        </w:tc>
        <w:tc>
          <w:tcPr>
            <w:tcW w:w="0" w:type="auto"/>
            <w:tcBorders>
              <w:left w:val="nil"/>
              <w:right w:val="nil"/>
            </w:tcBorders>
            <w:tcPrChange w:id="6640" w:author="hnj2288" w:date="2016-05-16T09:03:00Z">
              <w:tcPr>
                <w:tcW w:w="0" w:type="auto"/>
                <w:tcBorders>
                  <w:left w:val="nil"/>
                  <w:right w:val="nil"/>
                </w:tcBorders>
              </w:tcPr>
            </w:tcPrChange>
          </w:tcPr>
          <w:p w:rsidR="00950ACA" w:rsidRPr="00D60B1C" w:rsidRDefault="00950ACA" w:rsidP="00950ACA">
            <w:pPr>
              <w:spacing w:before="100" w:beforeAutospacing="1" w:after="100" w:afterAutospacing="1"/>
              <w:jc w:val="center"/>
              <w:rPr>
                <w:rFonts w:asciiTheme="majorEastAsia" w:eastAsiaTheme="majorEastAsia" w:hAnsiTheme="majorEastAsia"/>
                <w:sz w:val="15"/>
                <w:szCs w:val="15"/>
              </w:rPr>
            </w:pPr>
            <w:r w:rsidRPr="00D60B1C">
              <w:rPr>
                <w:rFonts w:asciiTheme="majorEastAsia" w:eastAsiaTheme="majorEastAsia" w:hAnsiTheme="majorEastAsia" w:hint="eastAsia"/>
                <w:sz w:val="15"/>
                <w:szCs w:val="15"/>
              </w:rPr>
              <w:t>67</w:t>
            </w:r>
          </w:p>
        </w:tc>
        <w:tc>
          <w:tcPr>
            <w:tcW w:w="0" w:type="auto"/>
            <w:tcBorders>
              <w:left w:val="nil"/>
              <w:right w:val="nil"/>
            </w:tcBorders>
            <w:tcPrChange w:id="6641" w:author="hnj2288" w:date="2016-05-16T09:03:00Z">
              <w:tcPr>
                <w:tcW w:w="0" w:type="auto"/>
                <w:tcBorders>
                  <w:left w:val="nil"/>
                  <w:right w:val="nil"/>
                </w:tcBorders>
              </w:tcPr>
            </w:tcPrChange>
          </w:tcPr>
          <w:p w:rsidR="00950ACA" w:rsidRPr="00D60B1C" w:rsidRDefault="00950ACA" w:rsidP="00950ACA">
            <w:pPr>
              <w:spacing w:before="100" w:beforeAutospacing="1" w:after="100" w:afterAutospacing="1"/>
              <w:jc w:val="center"/>
              <w:rPr>
                <w:rFonts w:asciiTheme="majorEastAsia" w:eastAsiaTheme="majorEastAsia" w:hAnsiTheme="majorEastAsia"/>
                <w:sz w:val="15"/>
                <w:szCs w:val="15"/>
              </w:rPr>
            </w:pPr>
            <w:r w:rsidRPr="00D60B1C">
              <w:rPr>
                <w:rFonts w:asciiTheme="majorEastAsia" w:eastAsiaTheme="majorEastAsia" w:hAnsiTheme="majorEastAsia" w:hint="eastAsia"/>
                <w:sz w:val="15"/>
                <w:szCs w:val="15"/>
              </w:rPr>
              <w:t>66</w:t>
            </w:r>
          </w:p>
        </w:tc>
        <w:tc>
          <w:tcPr>
            <w:tcW w:w="0" w:type="auto"/>
            <w:tcBorders>
              <w:left w:val="nil"/>
              <w:right w:val="nil"/>
            </w:tcBorders>
            <w:tcPrChange w:id="6642" w:author="hnj2288" w:date="2016-05-16T09:03:00Z">
              <w:tcPr>
                <w:tcW w:w="0" w:type="auto"/>
                <w:tcBorders>
                  <w:left w:val="nil"/>
                  <w:right w:val="nil"/>
                </w:tcBorders>
              </w:tcPr>
            </w:tcPrChange>
          </w:tcPr>
          <w:p w:rsidR="00950ACA" w:rsidRPr="00D60B1C" w:rsidRDefault="00950ACA" w:rsidP="00950ACA">
            <w:pPr>
              <w:spacing w:before="100" w:beforeAutospacing="1" w:after="100" w:afterAutospacing="1"/>
              <w:jc w:val="center"/>
              <w:rPr>
                <w:rFonts w:asciiTheme="majorEastAsia" w:eastAsiaTheme="majorEastAsia" w:hAnsiTheme="majorEastAsia"/>
                <w:sz w:val="15"/>
                <w:szCs w:val="15"/>
              </w:rPr>
            </w:pPr>
            <w:r w:rsidRPr="00D60B1C">
              <w:rPr>
                <w:rFonts w:asciiTheme="majorEastAsia" w:eastAsiaTheme="majorEastAsia" w:hAnsiTheme="majorEastAsia" w:hint="eastAsia"/>
                <w:sz w:val="15"/>
                <w:szCs w:val="15"/>
              </w:rPr>
              <w:t>67</w:t>
            </w:r>
          </w:p>
        </w:tc>
        <w:tc>
          <w:tcPr>
            <w:tcW w:w="0" w:type="auto"/>
            <w:tcBorders>
              <w:left w:val="nil"/>
            </w:tcBorders>
            <w:tcPrChange w:id="6643" w:author="hnj2288" w:date="2016-05-16T09:03:00Z">
              <w:tcPr>
                <w:tcW w:w="0" w:type="auto"/>
                <w:tcBorders>
                  <w:left w:val="nil"/>
                </w:tcBorders>
              </w:tcPr>
            </w:tcPrChange>
          </w:tcPr>
          <w:p w:rsidR="00950ACA" w:rsidRPr="00D60B1C" w:rsidRDefault="00950ACA" w:rsidP="00950ACA">
            <w:pPr>
              <w:spacing w:before="100" w:beforeAutospacing="1" w:after="100" w:afterAutospacing="1"/>
              <w:jc w:val="center"/>
              <w:rPr>
                <w:rFonts w:asciiTheme="majorEastAsia" w:eastAsiaTheme="majorEastAsia" w:hAnsiTheme="majorEastAsia"/>
                <w:sz w:val="15"/>
                <w:szCs w:val="15"/>
              </w:rPr>
            </w:pPr>
            <w:r w:rsidRPr="00D60B1C">
              <w:rPr>
                <w:rFonts w:asciiTheme="majorEastAsia" w:eastAsiaTheme="majorEastAsia" w:hAnsiTheme="majorEastAsia" w:hint="eastAsia"/>
                <w:sz w:val="15"/>
                <w:szCs w:val="15"/>
              </w:rPr>
              <w:t>67</w:t>
            </w:r>
          </w:p>
        </w:tc>
      </w:tr>
      <w:tr w:rsidR="00950ACA" w:rsidRPr="00212AEC" w:rsidTr="001610EF">
        <w:trPr>
          <w:trHeight w:val="313"/>
          <w:jc w:val="center"/>
          <w:trPrChange w:id="6644" w:author="hnj2288" w:date="2016-05-16T09:03:00Z">
            <w:trPr>
              <w:trHeight w:val="116"/>
              <w:jc w:val="center"/>
            </w:trPr>
          </w:trPrChange>
        </w:trPr>
        <w:tc>
          <w:tcPr>
            <w:tcW w:w="291" w:type="dxa"/>
            <w:vMerge/>
            <w:tcBorders>
              <w:top w:val="single" w:sz="4" w:space="0" w:color="auto"/>
              <w:bottom w:val="single" w:sz="4" w:space="0" w:color="auto"/>
              <w:right w:val="nil"/>
            </w:tcBorders>
            <w:tcPrChange w:id="6645" w:author="hnj2288" w:date="2016-05-16T09:03:00Z">
              <w:tcPr>
                <w:tcW w:w="291" w:type="dxa"/>
                <w:vMerge/>
                <w:tcBorders>
                  <w:top w:val="single" w:sz="4" w:space="0" w:color="auto"/>
                  <w:bottom w:val="single" w:sz="4" w:space="0" w:color="auto"/>
                  <w:right w:val="nil"/>
                </w:tcBorders>
              </w:tcPr>
            </w:tcPrChange>
          </w:tcPr>
          <w:p w:rsidR="00950ACA" w:rsidRPr="00212AEC" w:rsidRDefault="00950ACA" w:rsidP="00950ACA">
            <w:pPr>
              <w:spacing w:before="100" w:beforeAutospacing="1" w:after="100" w:afterAutospacing="1" w:line="720" w:lineRule="auto"/>
              <w:jc w:val="center"/>
              <w:rPr>
                <w:rFonts w:asciiTheme="majorEastAsia" w:eastAsiaTheme="majorEastAsia" w:hAnsiTheme="majorEastAsia"/>
                <w:sz w:val="15"/>
                <w:szCs w:val="15"/>
              </w:rPr>
            </w:pPr>
          </w:p>
        </w:tc>
        <w:tc>
          <w:tcPr>
            <w:tcW w:w="1552" w:type="dxa"/>
            <w:gridSpan w:val="2"/>
            <w:tcBorders>
              <w:top w:val="nil"/>
              <w:left w:val="nil"/>
              <w:bottom w:val="single" w:sz="4" w:space="0" w:color="auto"/>
              <w:right w:val="nil"/>
            </w:tcBorders>
            <w:tcPrChange w:id="6646" w:author="hnj2288" w:date="2016-05-16T09:03:00Z">
              <w:tcPr>
                <w:tcW w:w="1552" w:type="dxa"/>
                <w:gridSpan w:val="2"/>
                <w:tcBorders>
                  <w:top w:val="nil"/>
                  <w:left w:val="nil"/>
                  <w:bottom w:val="single" w:sz="4" w:space="0" w:color="auto"/>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hint="eastAsia"/>
                <w:sz w:val="15"/>
                <w:szCs w:val="15"/>
              </w:rPr>
              <w:t>压电式脉搏检测</w:t>
            </w:r>
          </w:p>
        </w:tc>
        <w:tc>
          <w:tcPr>
            <w:tcW w:w="572" w:type="dxa"/>
            <w:vMerge/>
            <w:tcBorders>
              <w:top w:val="single" w:sz="4" w:space="0" w:color="auto"/>
              <w:left w:val="nil"/>
              <w:bottom w:val="single" w:sz="4" w:space="0" w:color="auto"/>
              <w:right w:val="nil"/>
            </w:tcBorders>
            <w:tcPrChange w:id="6647" w:author="hnj2288" w:date="2016-05-16T09:03:00Z">
              <w:tcPr>
                <w:tcW w:w="572" w:type="dxa"/>
                <w:vMerge/>
                <w:tcBorders>
                  <w:top w:val="single" w:sz="4" w:space="0" w:color="auto"/>
                  <w:left w:val="nil"/>
                  <w:bottom w:val="single" w:sz="4" w:space="0" w:color="auto"/>
                  <w:right w:val="nil"/>
                </w:tcBorders>
              </w:tcPr>
            </w:tcPrChange>
          </w:tcPr>
          <w:p w:rsidR="00950ACA" w:rsidRPr="00D60B1C" w:rsidRDefault="00950ACA" w:rsidP="00950ACA">
            <w:pPr>
              <w:spacing w:before="100" w:beforeAutospacing="1" w:after="100" w:afterAutospacing="1" w:line="720" w:lineRule="auto"/>
              <w:jc w:val="center"/>
              <w:rPr>
                <w:rFonts w:asciiTheme="majorEastAsia" w:eastAsiaTheme="majorEastAsia" w:hAnsiTheme="majorEastAsia"/>
                <w:sz w:val="15"/>
                <w:szCs w:val="15"/>
              </w:rPr>
            </w:pPr>
          </w:p>
        </w:tc>
        <w:tc>
          <w:tcPr>
            <w:tcW w:w="0" w:type="auto"/>
            <w:tcBorders>
              <w:left w:val="nil"/>
              <w:bottom w:val="single" w:sz="4" w:space="0" w:color="auto"/>
              <w:right w:val="nil"/>
            </w:tcBorders>
            <w:tcPrChange w:id="6648" w:author="hnj2288" w:date="2016-05-16T09:03:00Z">
              <w:tcPr>
                <w:tcW w:w="0" w:type="auto"/>
                <w:tcBorders>
                  <w:left w:val="nil"/>
                  <w:bottom w:val="single" w:sz="4" w:space="0" w:color="auto"/>
                  <w:right w:val="nil"/>
                </w:tcBorders>
              </w:tcPr>
            </w:tcPrChange>
          </w:tcPr>
          <w:p w:rsidR="00950ACA" w:rsidRPr="00D60B1C" w:rsidRDefault="00950ACA" w:rsidP="00950ACA">
            <w:pPr>
              <w:spacing w:before="100" w:beforeAutospacing="1" w:after="100" w:afterAutospacing="1"/>
              <w:jc w:val="center"/>
              <w:rPr>
                <w:rFonts w:asciiTheme="majorEastAsia" w:eastAsiaTheme="majorEastAsia" w:hAnsiTheme="majorEastAsia"/>
                <w:sz w:val="15"/>
                <w:szCs w:val="15"/>
              </w:rPr>
            </w:pPr>
            <w:r w:rsidRPr="00D60B1C">
              <w:rPr>
                <w:rFonts w:asciiTheme="majorEastAsia" w:eastAsiaTheme="majorEastAsia" w:hAnsiTheme="majorEastAsia"/>
                <w:sz w:val="15"/>
                <w:szCs w:val="15"/>
              </w:rPr>
              <w:t>73</w:t>
            </w:r>
          </w:p>
        </w:tc>
        <w:tc>
          <w:tcPr>
            <w:tcW w:w="0" w:type="auto"/>
            <w:tcBorders>
              <w:left w:val="nil"/>
              <w:bottom w:val="single" w:sz="4" w:space="0" w:color="auto"/>
              <w:right w:val="nil"/>
            </w:tcBorders>
            <w:tcPrChange w:id="6649" w:author="hnj2288" w:date="2016-05-16T09:03:00Z">
              <w:tcPr>
                <w:tcW w:w="0" w:type="auto"/>
                <w:tcBorders>
                  <w:left w:val="nil"/>
                  <w:bottom w:val="single" w:sz="4" w:space="0" w:color="auto"/>
                  <w:right w:val="nil"/>
                </w:tcBorders>
              </w:tcPr>
            </w:tcPrChange>
          </w:tcPr>
          <w:p w:rsidR="00950ACA" w:rsidRPr="00D60B1C" w:rsidRDefault="00950ACA" w:rsidP="00950ACA">
            <w:pPr>
              <w:spacing w:before="100" w:beforeAutospacing="1" w:after="100" w:afterAutospacing="1"/>
              <w:jc w:val="center"/>
              <w:rPr>
                <w:rFonts w:asciiTheme="majorEastAsia" w:eastAsiaTheme="majorEastAsia" w:hAnsiTheme="majorEastAsia"/>
                <w:sz w:val="15"/>
                <w:szCs w:val="15"/>
              </w:rPr>
            </w:pPr>
            <w:r w:rsidRPr="00D60B1C">
              <w:rPr>
                <w:rFonts w:asciiTheme="majorEastAsia" w:eastAsiaTheme="majorEastAsia" w:hAnsiTheme="majorEastAsia"/>
                <w:sz w:val="15"/>
                <w:szCs w:val="15"/>
              </w:rPr>
              <w:t>7</w:t>
            </w:r>
            <w:r w:rsidRPr="00D60B1C">
              <w:rPr>
                <w:rFonts w:asciiTheme="majorEastAsia" w:eastAsiaTheme="majorEastAsia" w:hAnsiTheme="majorEastAsia" w:hint="eastAsia"/>
                <w:sz w:val="15"/>
                <w:szCs w:val="15"/>
              </w:rPr>
              <w:t>4</w:t>
            </w:r>
          </w:p>
        </w:tc>
        <w:tc>
          <w:tcPr>
            <w:tcW w:w="0" w:type="auto"/>
            <w:tcBorders>
              <w:left w:val="nil"/>
              <w:bottom w:val="single" w:sz="4" w:space="0" w:color="auto"/>
              <w:right w:val="nil"/>
            </w:tcBorders>
            <w:tcPrChange w:id="6650" w:author="hnj2288" w:date="2016-05-16T09:03:00Z">
              <w:tcPr>
                <w:tcW w:w="0" w:type="auto"/>
                <w:tcBorders>
                  <w:left w:val="nil"/>
                  <w:bottom w:val="single" w:sz="4" w:space="0" w:color="auto"/>
                  <w:right w:val="nil"/>
                </w:tcBorders>
              </w:tcPr>
            </w:tcPrChange>
          </w:tcPr>
          <w:p w:rsidR="00950ACA" w:rsidRPr="00D60B1C" w:rsidRDefault="00950ACA" w:rsidP="00950ACA">
            <w:pPr>
              <w:spacing w:before="100" w:beforeAutospacing="1" w:after="100" w:afterAutospacing="1"/>
              <w:jc w:val="center"/>
              <w:rPr>
                <w:rFonts w:asciiTheme="majorEastAsia" w:eastAsiaTheme="majorEastAsia" w:hAnsiTheme="majorEastAsia"/>
                <w:sz w:val="15"/>
                <w:szCs w:val="15"/>
              </w:rPr>
            </w:pPr>
            <w:r w:rsidRPr="00D60B1C">
              <w:rPr>
                <w:rFonts w:asciiTheme="majorEastAsia" w:eastAsiaTheme="majorEastAsia" w:hAnsiTheme="majorEastAsia"/>
                <w:sz w:val="15"/>
                <w:szCs w:val="15"/>
              </w:rPr>
              <w:t>72</w:t>
            </w:r>
          </w:p>
        </w:tc>
        <w:tc>
          <w:tcPr>
            <w:tcW w:w="0" w:type="auto"/>
            <w:tcBorders>
              <w:left w:val="nil"/>
              <w:bottom w:val="single" w:sz="4" w:space="0" w:color="auto"/>
              <w:right w:val="nil"/>
            </w:tcBorders>
            <w:tcPrChange w:id="6651" w:author="hnj2288" w:date="2016-05-16T09:03:00Z">
              <w:tcPr>
                <w:tcW w:w="0" w:type="auto"/>
                <w:tcBorders>
                  <w:left w:val="nil"/>
                  <w:bottom w:val="single" w:sz="4" w:space="0" w:color="auto"/>
                  <w:right w:val="nil"/>
                </w:tcBorders>
              </w:tcPr>
            </w:tcPrChange>
          </w:tcPr>
          <w:p w:rsidR="00950ACA" w:rsidRPr="00D60B1C" w:rsidRDefault="00950ACA" w:rsidP="00950ACA">
            <w:pPr>
              <w:spacing w:before="100" w:beforeAutospacing="1" w:after="100" w:afterAutospacing="1"/>
              <w:jc w:val="center"/>
              <w:rPr>
                <w:rFonts w:asciiTheme="majorEastAsia" w:eastAsiaTheme="majorEastAsia" w:hAnsiTheme="majorEastAsia"/>
                <w:sz w:val="15"/>
                <w:szCs w:val="15"/>
              </w:rPr>
            </w:pPr>
            <w:r w:rsidRPr="00D60B1C">
              <w:rPr>
                <w:rFonts w:asciiTheme="majorEastAsia" w:eastAsiaTheme="majorEastAsia" w:hAnsiTheme="majorEastAsia"/>
                <w:sz w:val="15"/>
                <w:szCs w:val="15"/>
              </w:rPr>
              <w:t>73</w:t>
            </w:r>
          </w:p>
        </w:tc>
        <w:tc>
          <w:tcPr>
            <w:tcW w:w="0" w:type="auto"/>
            <w:tcBorders>
              <w:left w:val="nil"/>
              <w:bottom w:val="single" w:sz="4" w:space="0" w:color="auto"/>
            </w:tcBorders>
            <w:tcPrChange w:id="6652" w:author="hnj2288" w:date="2016-05-16T09:03:00Z">
              <w:tcPr>
                <w:tcW w:w="0" w:type="auto"/>
                <w:tcBorders>
                  <w:left w:val="nil"/>
                  <w:bottom w:val="single" w:sz="4" w:space="0" w:color="auto"/>
                </w:tcBorders>
              </w:tcPr>
            </w:tcPrChange>
          </w:tcPr>
          <w:p w:rsidR="00950ACA" w:rsidRPr="00D60B1C" w:rsidRDefault="00950ACA" w:rsidP="00950ACA">
            <w:pPr>
              <w:spacing w:before="100" w:beforeAutospacing="1" w:after="100" w:afterAutospacing="1"/>
              <w:jc w:val="center"/>
              <w:rPr>
                <w:rFonts w:asciiTheme="majorEastAsia" w:eastAsiaTheme="majorEastAsia" w:hAnsiTheme="majorEastAsia"/>
                <w:sz w:val="15"/>
                <w:szCs w:val="15"/>
              </w:rPr>
            </w:pPr>
            <w:r w:rsidRPr="00D60B1C">
              <w:rPr>
                <w:rFonts w:asciiTheme="majorEastAsia" w:eastAsiaTheme="majorEastAsia" w:hAnsiTheme="majorEastAsia"/>
                <w:sz w:val="15"/>
                <w:szCs w:val="15"/>
              </w:rPr>
              <w:t>71</w:t>
            </w:r>
          </w:p>
        </w:tc>
      </w:tr>
      <w:tr w:rsidR="00950ACA" w:rsidRPr="00212AEC" w:rsidTr="001610EF">
        <w:trPr>
          <w:trHeight w:val="313"/>
          <w:jc w:val="center"/>
          <w:trPrChange w:id="6653" w:author="hnj2288" w:date="2016-05-16T09:03:00Z">
            <w:trPr>
              <w:trHeight w:val="116"/>
              <w:jc w:val="center"/>
            </w:trPr>
          </w:trPrChange>
        </w:trPr>
        <w:tc>
          <w:tcPr>
            <w:tcW w:w="291" w:type="dxa"/>
            <w:vMerge w:val="restart"/>
            <w:tcBorders>
              <w:top w:val="single" w:sz="4" w:space="0" w:color="auto"/>
              <w:right w:val="nil"/>
            </w:tcBorders>
            <w:tcPrChange w:id="6654" w:author="hnj2288" w:date="2016-05-16T09:03:00Z">
              <w:tcPr>
                <w:tcW w:w="291" w:type="dxa"/>
                <w:vMerge w:val="restart"/>
                <w:tcBorders>
                  <w:top w:val="single" w:sz="4" w:space="0" w:color="auto"/>
                  <w:right w:val="nil"/>
                </w:tcBorders>
              </w:tcPr>
            </w:tcPrChange>
          </w:tcPr>
          <w:p w:rsidR="00950ACA" w:rsidRPr="00212AEC" w:rsidRDefault="00950ACA" w:rsidP="00950ACA">
            <w:pPr>
              <w:spacing w:before="100" w:beforeAutospacing="1" w:after="100" w:afterAutospacing="1" w:line="720" w:lineRule="auto"/>
              <w:jc w:val="center"/>
              <w:rPr>
                <w:rFonts w:asciiTheme="majorEastAsia" w:eastAsiaTheme="majorEastAsia" w:hAnsiTheme="majorEastAsia"/>
                <w:sz w:val="15"/>
                <w:szCs w:val="15"/>
              </w:rPr>
            </w:pPr>
            <w:r w:rsidRPr="00212AEC">
              <w:rPr>
                <w:rFonts w:asciiTheme="majorEastAsia" w:eastAsiaTheme="majorEastAsia" w:hAnsiTheme="majorEastAsia" w:hint="eastAsia"/>
                <w:sz w:val="15"/>
                <w:szCs w:val="15"/>
              </w:rPr>
              <w:t>3</w:t>
            </w:r>
          </w:p>
        </w:tc>
        <w:tc>
          <w:tcPr>
            <w:tcW w:w="1552" w:type="dxa"/>
            <w:gridSpan w:val="2"/>
            <w:tcBorders>
              <w:top w:val="single" w:sz="4" w:space="0" w:color="auto"/>
              <w:left w:val="nil"/>
              <w:bottom w:val="nil"/>
              <w:right w:val="nil"/>
            </w:tcBorders>
            <w:tcPrChange w:id="6655" w:author="hnj2288" w:date="2016-05-16T09:03:00Z">
              <w:tcPr>
                <w:tcW w:w="1552" w:type="dxa"/>
                <w:gridSpan w:val="2"/>
                <w:tcBorders>
                  <w:top w:val="single" w:sz="4" w:space="0" w:color="auto"/>
                  <w:left w:val="nil"/>
                  <w:bottom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hint="eastAsia"/>
                <w:sz w:val="15"/>
                <w:szCs w:val="15"/>
              </w:rPr>
              <w:t>光电式小波去噪前</w:t>
            </w:r>
          </w:p>
        </w:tc>
        <w:tc>
          <w:tcPr>
            <w:tcW w:w="572" w:type="dxa"/>
            <w:vMerge w:val="restart"/>
            <w:tcBorders>
              <w:top w:val="single" w:sz="4" w:space="0" w:color="auto"/>
              <w:left w:val="nil"/>
              <w:right w:val="nil"/>
            </w:tcBorders>
            <w:tcPrChange w:id="6656" w:author="hnj2288" w:date="2016-05-16T09:03:00Z">
              <w:tcPr>
                <w:tcW w:w="572" w:type="dxa"/>
                <w:vMerge w:val="restart"/>
                <w:tcBorders>
                  <w:top w:val="single" w:sz="4" w:space="0" w:color="auto"/>
                  <w:left w:val="nil"/>
                  <w:right w:val="nil"/>
                </w:tcBorders>
              </w:tcPr>
            </w:tcPrChange>
          </w:tcPr>
          <w:p w:rsidR="00950ACA" w:rsidRPr="00212AEC" w:rsidRDefault="00950ACA" w:rsidP="00950ACA">
            <w:pPr>
              <w:spacing w:before="100" w:beforeAutospacing="1" w:after="100" w:afterAutospacing="1" w:line="720" w:lineRule="auto"/>
              <w:jc w:val="center"/>
              <w:rPr>
                <w:rFonts w:asciiTheme="majorEastAsia" w:eastAsiaTheme="majorEastAsia" w:hAnsiTheme="majorEastAsia"/>
                <w:sz w:val="15"/>
                <w:szCs w:val="15"/>
              </w:rPr>
            </w:pPr>
            <w:r>
              <w:rPr>
                <w:rFonts w:asciiTheme="majorEastAsia" w:eastAsiaTheme="majorEastAsia" w:hAnsiTheme="majorEastAsia" w:hint="eastAsia"/>
                <w:sz w:val="15"/>
                <w:szCs w:val="15"/>
              </w:rPr>
              <w:t>72</w:t>
            </w:r>
          </w:p>
        </w:tc>
        <w:tc>
          <w:tcPr>
            <w:tcW w:w="0" w:type="auto"/>
            <w:tcBorders>
              <w:top w:val="single" w:sz="4" w:space="0" w:color="auto"/>
              <w:left w:val="nil"/>
              <w:right w:val="nil"/>
            </w:tcBorders>
            <w:tcPrChange w:id="6657" w:author="hnj2288" w:date="2016-05-16T09:03:00Z">
              <w:tcPr>
                <w:tcW w:w="0" w:type="auto"/>
                <w:tcBorders>
                  <w:top w:val="single" w:sz="4" w:space="0" w:color="auto"/>
                  <w:left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sidRPr="00212AEC">
              <w:rPr>
                <w:rFonts w:asciiTheme="majorEastAsia" w:eastAsiaTheme="majorEastAsia" w:hAnsiTheme="majorEastAsia"/>
                <w:sz w:val="15"/>
                <w:szCs w:val="15"/>
              </w:rPr>
              <w:t>75</w:t>
            </w:r>
          </w:p>
        </w:tc>
        <w:tc>
          <w:tcPr>
            <w:tcW w:w="0" w:type="auto"/>
            <w:tcBorders>
              <w:top w:val="single" w:sz="4" w:space="0" w:color="auto"/>
              <w:left w:val="nil"/>
              <w:right w:val="nil"/>
            </w:tcBorders>
            <w:tcPrChange w:id="6658" w:author="hnj2288" w:date="2016-05-16T09:03:00Z">
              <w:tcPr>
                <w:tcW w:w="0" w:type="auto"/>
                <w:tcBorders>
                  <w:top w:val="single" w:sz="4" w:space="0" w:color="auto"/>
                  <w:left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sidRPr="00212AEC">
              <w:rPr>
                <w:rFonts w:asciiTheme="majorEastAsia" w:eastAsiaTheme="majorEastAsia" w:hAnsiTheme="majorEastAsia"/>
                <w:sz w:val="15"/>
                <w:szCs w:val="15"/>
              </w:rPr>
              <w:t>7</w:t>
            </w:r>
            <w:r w:rsidRPr="00212AEC">
              <w:rPr>
                <w:rFonts w:asciiTheme="majorEastAsia" w:eastAsiaTheme="majorEastAsia" w:hAnsiTheme="majorEastAsia" w:hint="eastAsia"/>
                <w:sz w:val="15"/>
                <w:szCs w:val="15"/>
              </w:rPr>
              <w:t>8</w:t>
            </w:r>
          </w:p>
        </w:tc>
        <w:tc>
          <w:tcPr>
            <w:tcW w:w="0" w:type="auto"/>
            <w:tcBorders>
              <w:top w:val="single" w:sz="4" w:space="0" w:color="auto"/>
              <w:left w:val="nil"/>
              <w:right w:val="nil"/>
            </w:tcBorders>
            <w:tcPrChange w:id="6659" w:author="hnj2288" w:date="2016-05-16T09:03:00Z">
              <w:tcPr>
                <w:tcW w:w="0" w:type="auto"/>
                <w:tcBorders>
                  <w:top w:val="single" w:sz="4" w:space="0" w:color="auto"/>
                  <w:left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sidRPr="00212AEC">
              <w:rPr>
                <w:rFonts w:asciiTheme="majorEastAsia" w:eastAsiaTheme="majorEastAsia" w:hAnsiTheme="majorEastAsia" w:hint="eastAsia"/>
                <w:sz w:val="15"/>
                <w:szCs w:val="15"/>
              </w:rPr>
              <w:t>59</w:t>
            </w:r>
          </w:p>
        </w:tc>
        <w:tc>
          <w:tcPr>
            <w:tcW w:w="0" w:type="auto"/>
            <w:tcBorders>
              <w:top w:val="single" w:sz="4" w:space="0" w:color="auto"/>
              <w:left w:val="nil"/>
              <w:right w:val="nil"/>
            </w:tcBorders>
            <w:tcPrChange w:id="6660" w:author="hnj2288" w:date="2016-05-16T09:03:00Z">
              <w:tcPr>
                <w:tcW w:w="0" w:type="auto"/>
                <w:tcBorders>
                  <w:top w:val="single" w:sz="4" w:space="0" w:color="auto"/>
                  <w:left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sidRPr="00212AEC">
              <w:rPr>
                <w:rFonts w:asciiTheme="majorEastAsia" w:eastAsiaTheme="majorEastAsia" w:hAnsiTheme="majorEastAsia" w:hint="eastAsia"/>
                <w:sz w:val="15"/>
                <w:szCs w:val="15"/>
              </w:rPr>
              <w:t>9</w:t>
            </w:r>
            <w:r w:rsidRPr="00212AEC">
              <w:rPr>
                <w:rFonts w:asciiTheme="majorEastAsia" w:eastAsiaTheme="majorEastAsia" w:hAnsiTheme="majorEastAsia"/>
                <w:sz w:val="15"/>
                <w:szCs w:val="15"/>
              </w:rPr>
              <w:t>3</w:t>
            </w:r>
          </w:p>
        </w:tc>
        <w:tc>
          <w:tcPr>
            <w:tcW w:w="0" w:type="auto"/>
            <w:tcBorders>
              <w:top w:val="single" w:sz="4" w:space="0" w:color="auto"/>
              <w:left w:val="nil"/>
            </w:tcBorders>
            <w:tcPrChange w:id="6661" w:author="hnj2288" w:date="2016-05-16T09:03:00Z">
              <w:tcPr>
                <w:tcW w:w="0" w:type="auto"/>
                <w:tcBorders>
                  <w:top w:val="single" w:sz="4" w:space="0" w:color="auto"/>
                  <w:lef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hint="eastAsia"/>
                <w:sz w:val="15"/>
                <w:szCs w:val="15"/>
              </w:rPr>
              <w:t>84</w:t>
            </w:r>
          </w:p>
        </w:tc>
      </w:tr>
      <w:tr w:rsidR="00950ACA" w:rsidRPr="00212AEC" w:rsidTr="001610EF">
        <w:trPr>
          <w:trHeight w:val="313"/>
          <w:jc w:val="center"/>
          <w:trPrChange w:id="6662" w:author="hnj2288" w:date="2016-05-16T09:03:00Z">
            <w:trPr>
              <w:trHeight w:val="116"/>
              <w:jc w:val="center"/>
            </w:trPr>
          </w:trPrChange>
        </w:trPr>
        <w:tc>
          <w:tcPr>
            <w:tcW w:w="291" w:type="dxa"/>
            <w:vMerge/>
            <w:tcBorders>
              <w:top w:val="single" w:sz="4" w:space="0" w:color="auto"/>
              <w:right w:val="nil"/>
            </w:tcBorders>
            <w:tcPrChange w:id="6663" w:author="hnj2288" w:date="2016-05-16T09:03:00Z">
              <w:tcPr>
                <w:tcW w:w="291" w:type="dxa"/>
                <w:vMerge/>
                <w:tcBorders>
                  <w:top w:val="single" w:sz="4" w:space="0" w:color="auto"/>
                  <w:right w:val="nil"/>
                </w:tcBorders>
              </w:tcPr>
            </w:tcPrChange>
          </w:tcPr>
          <w:p w:rsidR="00950ACA" w:rsidRPr="00212AEC" w:rsidRDefault="00950ACA" w:rsidP="00950ACA">
            <w:pPr>
              <w:spacing w:before="100" w:beforeAutospacing="1" w:after="100" w:afterAutospacing="1" w:line="720" w:lineRule="auto"/>
              <w:jc w:val="center"/>
              <w:rPr>
                <w:rFonts w:asciiTheme="majorEastAsia" w:eastAsiaTheme="majorEastAsia" w:hAnsiTheme="majorEastAsia"/>
                <w:sz w:val="15"/>
                <w:szCs w:val="15"/>
              </w:rPr>
            </w:pPr>
          </w:p>
        </w:tc>
        <w:tc>
          <w:tcPr>
            <w:tcW w:w="1552" w:type="dxa"/>
            <w:gridSpan w:val="2"/>
            <w:tcBorders>
              <w:top w:val="nil"/>
              <w:left w:val="nil"/>
              <w:bottom w:val="nil"/>
              <w:right w:val="nil"/>
            </w:tcBorders>
            <w:tcPrChange w:id="6664" w:author="hnj2288" w:date="2016-05-16T09:03:00Z">
              <w:tcPr>
                <w:tcW w:w="1552" w:type="dxa"/>
                <w:gridSpan w:val="2"/>
                <w:tcBorders>
                  <w:top w:val="nil"/>
                  <w:left w:val="nil"/>
                  <w:bottom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hint="eastAsia"/>
                <w:sz w:val="15"/>
                <w:szCs w:val="15"/>
              </w:rPr>
              <w:t>光电式小波去噪后</w:t>
            </w:r>
          </w:p>
        </w:tc>
        <w:tc>
          <w:tcPr>
            <w:tcW w:w="572" w:type="dxa"/>
            <w:vMerge/>
            <w:tcBorders>
              <w:top w:val="single" w:sz="4" w:space="0" w:color="auto"/>
              <w:left w:val="nil"/>
              <w:right w:val="nil"/>
            </w:tcBorders>
            <w:tcPrChange w:id="6665" w:author="hnj2288" w:date="2016-05-16T09:03:00Z">
              <w:tcPr>
                <w:tcW w:w="572" w:type="dxa"/>
                <w:vMerge/>
                <w:tcBorders>
                  <w:top w:val="single" w:sz="4" w:space="0" w:color="auto"/>
                  <w:left w:val="nil"/>
                  <w:right w:val="nil"/>
                </w:tcBorders>
              </w:tcPr>
            </w:tcPrChange>
          </w:tcPr>
          <w:p w:rsidR="00950ACA" w:rsidRPr="007B4D1B" w:rsidRDefault="00950ACA" w:rsidP="00950ACA">
            <w:pPr>
              <w:spacing w:before="100" w:beforeAutospacing="1" w:after="100" w:afterAutospacing="1" w:line="720" w:lineRule="auto"/>
              <w:jc w:val="center"/>
              <w:rPr>
                <w:rFonts w:asciiTheme="majorEastAsia" w:eastAsiaTheme="majorEastAsia" w:hAnsiTheme="majorEastAsia"/>
                <w:sz w:val="15"/>
                <w:szCs w:val="15"/>
              </w:rPr>
            </w:pPr>
          </w:p>
        </w:tc>
        <w:tc>
          <w:tcPr>
            <w:tcW w:w="0" w:type="auto"/>
            <w:tcBorders>
              <w:left w:val="nil"/>
              <w:right w:val="nil"/>
            </w:tcBorders>
            <w:tcPrChange w:id="6666" w:author="hnj2288" w:date="2016-05-16T09:03:00Z">
              <w:tcPr>
                <w:tcW w:w="0" w:type="auto"/>
                <w:tcBorders>
                  <w:left w:val="nil"/>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sz w:val="15"/>
                <w:szCs w:val="15"/>
              </w:rPr>
              <w:t>7</w:t>
            </w:r>
            <w:r w:rsidRPr="007B4D1B">
              <w:rPr>
                <w:rFonts w:asciiTheme="majorEastAsia" w:eastAsiaTheme="majorEastAsia" w:hAnsiTheme="majorEastAsia" w:hint="eastAsia"/>
                <w:sz w:val="15"/>
                <w:szCs w:val="15"/>
              </w:rPr>
              <w:t>2</w:t>
            </w:r>
          </w:p>
        </w:tc>
        <w:tc>
          <w:tcPr>
            <w:tcW w:w="0" w:type="auto"/>
            <w:tcBorders>
              <w:left w:val="nil"/>
              <w:right w:val="nil"/>
            </w:tcBorders>
            <w:tcPrChange w:id="6667" w:author="hnj2288" w:date="2016-05-16T09:03:00Z">
              <w:tcPr>
                <w:tcW w:w="0" w:type="auto"/>
                <w:tcBorders>
                  <w:left w:val="nil"/>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sz w:val="15"/>
                <w:szCs w:val="15"/>
              </w:rPr>
              <w:t>7</w:t>
            </w:r>
            <w:r w:rsidRPr="007B4D1B">
              <w:rPr>
                <w:rFonts w:asciiTheme="majorEastAsia" w:eastAsiaTheme="majorEastAsia" w:hAnsiTheme="majorEastAsia" w:hint="eastAsia"/>
                <w:sz w:val="15"/>
                <w:szCs w:val="15"/>
              </w:rPr>
              <w:t>2</w:t>
            </w:r>
          </w:p>
        </w:tc>
        <w:tc>
          <w:tcPr>
            <w:tcW w:w="0" w:type="auto"/>
            <w:tcBorders>
              <w:left w:val="nil"/>
              <w:right w:val="nil"/>
            </w:tcBorders>
            <w:tcPrChange w:id="6668" w:author="hnj2288" w:date="2016-05-16T09:03:00Z">
              <w:tcPr>
                <w:tcW w:w="0" w:type="auto"/>
                <w:tcBorders>
                  <w:left w:val="nil"/>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sz w:val="15"/>
                <w:szCs w:val="15"/>
              </w:rPr>
              <w:t>7</w:t>
            </w:r>
            <w:r w:rsidRPr="007B4D1B">
              <w:rPr>
                <w:rFonts w:asciiTheme="majorEastAsia" w:eastAsiaTheme="majorEastAsia" w:hAnsiTheme="majorEastAsia" w:hint="eastAsia"/>
                <w:sz w:val="15"/>
                <w:szCs w:val="15"/>
              </w:rPr>
              <w:t>2</w:t>
            </w:r>
          </w:p>
        </w:tc>
        <w:tc>
          <w:tcPr>
            <w:tcW w:w="0" w:type="auto"/>
            <w:tcBorders>
              <w:left w:val="nil"/>
              <w:right w:val="nil"/>
            </w:tcBorders>
            <w:tcPrChange w:id="6669" w:author="hnj2288" w:date="2016-05-16T09:03:00Z">
              <w:tcPr>
                <w:tcW w:w="0" w:type="auto"/>
                <w:tcBorders>
                  <w:left w:val="nil"/>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sz w:val="15"/>
                <w:szCs w:val="15"/>
              </w:rPr>
              <w:t>7</w:t>
            </w:r>
            <w:r w:rsidRPr="007B4D1B">
              <w:rPr>
                <w:rFonts w:asciiTheme="majorEastAsia" w:eastAsiaTheme="majorEastAsia" w:hAnsiTheme="majorEastAsia" w:hint="eastAsia"/>
                <w:sz w:val="15"/>
                <w:szCs w:val="15"/>
              </w:rPr>
              <w:t>2</w:t>
            </w:r>
          </w:p>
        </w:tc>
        <w:tc>
          <w:tcPr>
            <w:tcW w:w="0" w:type="auto"/>
            <w:tcBorders>
              <w:left w:val="nil"/>
            </w:tcBorders>
            <w:tcPrChange w:id="6670" w:author="hnj2288" w:date="2016-05-16T09:03:00Z">
              <w:tcPr>
                <w:tcW w:w="0" w:type="auto"/>
                <w:tcBorders>
                  <w:lef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sz w:val="15"/>
                <w:szCs w:val="15"/>
              </w:rPr>
              <w:t>7</w:t>
            </w:r>
            <w:r w:rsidRPr="007B4D1B">
              <w:rPr>
                <w:rFonts w:asciiTheme="majorEastAsia" w:eastAsiaTheme="majorEastAsia" w:hAnsiTheme="majorEastAsia" w:hint="eastAsia"/>
                <w:sz w:val="15"/>
                <w:szCs w:val="15"/>
              </w:rPr>
              <w:t>2</w:t>
            </w:r>
          </w:p>
        </w:tc>
      </w:tr>
      <w:tr w:rsidR="00950ACA" w:rsidRPr="00212AEC" w:rsidTr="001610EF">
        <w:trPr>
          <w:trHeight w:val="313"/>
          <w:jc w:val="center"/>
          <w:trPrChange w:id="6671" w:author="hnj2288" w:date="2016-05-16T09:03:00Z">
            <w:trPr>
              <w:trHeight w:val="116"/>
              <w:jc w:val="center"/>
            </w:trPr>
          </w:trPrChange>
        </w:trPr>
        <w:tc>
          <w:tcPr>
            <w:tcW w:w="291" w:type="dxa"/>
            <w:vMerge/>
            <w:tcBorders>
              <w:top w:val="single" w:sz="4" w:space="0" w:color="auto"/>
              <w:bottom w:val="single" w:sz="4" w:space="0" w:color="auto"/>
              <w:right w:val="nil"/>
            </w:tcBorders>
            <w:tcPrChange w:id="6672" w:author="hnj2288" w:date="2016-05-16T09:03:00Z">
              <w:tcPr>
                <w:tcW w:w="291" w:type="dxa"/>
                <w:vMerge/>
                <w:tcBorders>
                  <w:top w:val="single" w:sz="4" w:space="0" w:color="auto"/>
                  <w:bottom w:val="single" w:sz="4" w:space="0" w:color="auto"/>
                  <w:right w:val="nil"/>
                </w:tcBorders>
              </w:tcPr>
            </w:tcPrChange>
          </w:tcPr>
          <w:p w:rsidR="00950ACA" w:rsidRPr="00212AEC" w:rsidRDefault="00950ACA" w:rsidP="00950ACA">
            <w:pPr>
              <w:spacing w:before="100" w:beforeAutospacing="1" w:after="100" w:afterAutospacing="1" w:line="720" w:lineRule="auto"/>
              <w:jc w:val="center"/>
              <w:rPr>
                <w:rFonts w:asciiTheme="majorEastAsia" w:eastAsiaTheme="majorEastAsia" w:hAnsiTheme="majorEastAsia"/>
                <w:sz w:val="15"/>
                <w:szCs w:val="15"/>
              </w:rPr>
            </w:pPr>
          </w:p>
        </w:tc>
        <w:tc>
          <w:tcPr>
            <w:tcW w:w="1552" w:type="dxa"/>
            <w:gridSpan w:val="2"/>
            <w:tcBorders>
              <w:top w:val="nil"/>
              <w:left w:val="nil"/>
              <w:bottom w:val="single" w:sz="4" w:space="0" w:color="auto"/>
              <w:right w:val="nil"/>
            </w:tcBorders>
            <w:tcPrChange w:id="6673" w:author="hnj2288" w:date="2016-05-16T09:03:00Z">
              <w:tcPr>
                <w:tcW w:w="1552" w:type="dxa"/>
                <w:gridSpan w:val="2"/>
                <w:tcBorders>
                  <w:top w:val="nil"/>
                  <w:left w:val="nil"/>
                  <w:bottom w:val="single" w:sz="4" w:space="0" w:color="auto"/>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hint="eastAsia"/>
                <w:sz w:val="15"/>
                <w:szCs w:val="15"/>
              </w:rPr>
              <w:t>压电式脉搏检测</w:t>
            </w:r>
          </w:p>
        </w:tc>
        <w:tc>
          <w:tcPr>
            <w:tcW w:w="572" w:type="dxa"/>
            <w:vMerge/>
            <w:tcBorders>
              <w:top w:val="single" w:sz="4" w:space="0" w:color="auto"/>
              <w:left w:val="nil"/>
              <w:bottom w:val="single" w:sz="4" w:space="0" w:color="auto"/>
              <w:right w:val="nil"/>
            </w:tcBorders>
            <w:tcPrChange w:id="6674" w:author="hnj2288" w:date="2016-05-16T09:03:00Z">
              <w:tcPr>
                <w:tcW w:w="572" w:type="dxa"/>
                <w:vMerge/>
                <w:tcBorders>
                  <w:top w:val="single" w:sz="4" w:space="0" w:color="auto"/>
                  <w:left w:val="nil"/>
                  <w:bottom w:val="single" w:sz="4" w:space="0" w:color="auto"/>
                  <w:right w:val="nil"/>
                </w:tcBorders>
              </w:tcPr>
            </w:tcPrChange>
          </w:tcPr>
          <w:p w:rsidR="00950ACA" w:rsidRPr="007B4D1B" w:rsidRDefault="00950ACA" w:rsidP="00950ACA">
            <w:pPr>
              <w:spacing w:before="100" w:beforeAutospacing="1" w:after="100" w:afterAutospacing="1" w:line="720" w:lineRule="auto"/>
              <w:jc w:val="center"/>
              <w:rPr>
                <w:rFonts w:asciiTheme="majorEastAsia" w:eastAsiaTheme="majorEastAsia" w:hAnsiTheme="majorEastAsia"/>
                <w:sz w:val="15"/>
                <w:szCs w:val="15"/>
              </w:rPr>
            </w:pPr>
          </w:p>
        </w:tc>
        <w:tc>
          <w:tcPr>
            <w:tcW w:w="0" w:type="auto"/>
            <w:tcBorders>
              <w:left w:val="nil"/>
              <w:bottom w:val="single" w:sz="4" w:space="0" w:color="auto"/>
              <w:right w:val="nil"/>
            </w:tcBorders>
            <w:tcPrChange w:id="6675" w:author="hnj2288" w:date="2016-05-16T09:03:00Z">
              <w:tcPr>
                <w:tcW w:w="0" w:type="auto"/>
                <w:tcBorders>
                  <w:left w:val="nil"/>
                  <w:bottom w:val="single" w:sz="4" w:space="0" w:color="auto"/>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hint="eastAsia"/>
                <w:sz w:val="15"/>
                <w:szCs w:val="15"/>
              </w:rPr>
              <w:t>70</w:t>
            </w:r>
          </w:p>
        </w:tc>
        <w:tc>
          <w:tcPr>
            <w:tcW w:w="0" w:type="auto"/>
            <w:tcBorders>
              <w:left w:val="nil"/>
              <w:bottom w:val="single" w:sz="4" w:space="0" w:color="auto"/>
              <w:right w:val="nil"/>
            </w:tcBorders>
            <w:tcPrChange w:id="6676" w:author="hnj2288" w:date="2016-05-16T09:03:00Z">
              <w:tcPr>
                <w:tcW w:w="0" w:type="auto"/>
                <w:tcBorders>
                  <w:left w:val="nil"/>
                  <w:bottom w:val="single" w:sz="4" w:space="0" w:color="auto"/>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sz w:val="15"/>
                <w:szCs w:val="15"/>
              </w:rPr>
              <w:t>75</w:t>
            </w:r>
          </w:p>
        </w:tc>
        <w:tc>
          <w:tcPr>
            <w:tcW w:w="0" w:type="auto"/>
            <w:tcBorders>
              <w:left w:val="nil"/>
              <w:bottom w:val="single" w:sz="4" w:space="0" w:color="auto"/>
              <w:right w:val="nil"/>
            </w:tcBorders>
            <w:tcPrChange w:id="6677" w:author="hnj2288" w:date="2016-05-16T09:03:00Z">
              <w:tcPr>
                <w:tcW w:w="0" w:type="auto"/>
                <w:tcBorders>
                  <w:left w:val="nil"/>
                  <w:bottom w:val="single" w:sz="4" w:space="0" w:color="auto"/>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sz w:val="15"/>
                <w:szCs w:val="15"/>
              </w:rPr>
              <w:t>7</w:t>
            </w:r>
            <w:r w:rsidRPr="007B4D1B">
              <w:rPr>
                <w:rFonts w:asciiTheme="majorEastAsia" w:eastAsiaTheme="majorEastAsia" w:hAnsiTheme="majorEastAsia" w:hint="eastAsia"/>
                <w:sz w:val="15"/>
                <w:szCs w:val="15"/>
              </w:rPr>
              <w:t>8</w:t>
            </w:r>
          </w:p>
        </w:tc>
        <w:tc>
          <w:tcPr>
            <w:tcW w:w="0" w:type="auto"/>
            <w:tcBorders>
              <w:left w:val="nil"/>
              <w:bottom w:val="single" w:sz="4" w:space="0" w:color="auto"/>
              <w:right w:val="nil"/>
            </w:tcBorders>
            <w:tcPrChange w:id="6678" w:author="hnj2288" w:date="2016-05-16T09:03:00Z">
              <w:tcPr>
                <w:tcW w:w="0" w:type="auto"/>
                <w:tcBorders>
                  <w:left w:val="nil"/>
                  <w:bottom w:val="single" w:sz="4" w:space="0" w:color="auto"/>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hint="eastAsia"/>
                <w:sz w:val="15"/>
                <w:szCs w:val="15"/>
              </w:rPr>
              <w:t>79</w:t>
            </w:r>
          </w:p>
        </w:tc>
        <w:tc>
          <w:tcPr>
            <w:tcW w:w="0" w:type="auto"/>
            <w:tcBorders>
              <w:left w:val="nil"/>
              <w:bottom w:val="single" w:sz="4" w:space="0" w:color="auto"/>
            </w:tcBorders>
            <w:tcPrChange w:id="6679" w:author="hnj2288" w:date="2016-05-16T09:03:00Z">
              <w:tcPr>
                <w:tcW w:w="0" w:type="auto"/>
                <w:tcBorders>
                  <w:left w:val="nil"/>
                  <w:bottom w:val="single" w:sz="4" w:space="0" w:color="auto"/>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hint="eastAsia"/>
                <w:sz w:val="15"/>
                <w:szCs w:val="15"/>
              </w:rPr>
              <w:t>78</w:t>
            </w:r>
          </w:p>
        </w:tc>
      </w:tr>
      <w:tr w:rsidR="00950ACA" w:rsidRPr="00212AEC" w:rsidTr="001610EF">
        <w:trPr>
          <w:trHeight w:val="313"/>
          <w:jc w:val="center"/>
          <w:trPrChange w:id="6680" w:author="hnj2288" w:date="2016-05-16T09:03:00Z">
            <w:trPr>
              <w:trHeight w:val="116"/>
              <w:jc w:val="center"/>
            </w:trPr>
          </w:trPrChange>
        </w:trPr>
        <w:tc>
          <w:tcPr>
            <w:tcW w:w="291" w:type="dxa"/>
            <w:vMerge w:val="restart"/>
            <w:tcBorders>
              <w:top w:val="single" w:sz="4" w:space="0" w:color="auto"/>
              <w:right w:val="nil"/>
            </w:tcBorders>
            <w:tcPrChange w:id="6681" w:author="hnj2288" w:date="2016-05-16T09:03:00Z">
              <w:tcPr>
                <w:tcW w:w="291" w:type="dxa"/>
                <w:vMerge w:val="restart"/>
                <w:tcBorders>
                  <w:top w:val="single" w:sz="4" w:space="0" w:color="auto"/>
                  <w:right w:val="nil"/>
                </w:tcBorders>
              </w:tcPr>
            </w:tcPrChange>
          </w:tcPr>
          <w:p w:rsidR="00950ACA" w:rsidRPr="00212AEC" w:rsidRDefault="00950ACA" w:rsidP="00950ACA">
            <w:pPr>
              <w:spacing w:before="100" w:beforeAutospacing="1" w:after="100" w:afterAutospacing="1" w:line="720" w:lineRule="auto"/>
              <w:jc w:val="center"/>
              <w:rPr>
                <w:rFonts w:asciiTheme="majorEastAsia" w:eastAsiaTheme="majorEastAsia" w:hAnsiTheme="majorEastAsia"/>
                <w:sz w:val="15"/>
                <w:szCs w:val="15"/>
              </w:rPr>
            </w:pPr>
            <w:r w:rsidRPr="00212AEC">
              <w:rPr>
                <w:rFonts w:asciiTheme="majorEastAsia" w:eastAsiaTheme="majorEastAsia" w:hAnsiTheme="majorEastAsia" w:hint="eastAsia"/>
                <w:sz w:val="15"/>
                <w:szCs w:val="15"/>
              </w:rPr>
              <w:t>4</w:t>
            </w:r>
          </w:p>
        </w:tc>
        <w:tc>
          <w:tcPr>
            <w:tcW w:w="1552" w:type="dxa"/>
            <w:gridSpan w:val="2"/>
            <w:tcBorders>
              <w:top w:val="single" w:sz="4" w:space="0" w:color="auto"/>
              <w:left w:val="nil"/>
              <w:bottom w:val="nil"/>
              <w:right w:val="nil"/>
            </w:tcBorders>
            <w:tcPrChange w:id="6682" w:author="hnj2288" w:date="2016-05-16T09:03:00Z">
              <w:tcPr>
                <w:tcW w:w="1552" w:type="dxa"/>
                <w:gridSpan w:val="2"/>
                <w:tcBorders>
                  <w:top w:val="single" w:sz="4" w:space="0" w:color="auto"/>
                  <w:left w:val="nil"/>
                  <w:bottom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hint="eastAsia"/>
                <w:sz w:val="15"/>
                <w:szCs w:val="15"/>
              </w:rPr>
              <w:t>光电式小波去噪前</w:t>
            </w:r>
          </w:p>
        </w:tc>
        <w:tc>
          <w:tcPr>
            <w:tcW w:w="572" w:type="dxa"/>
            <w:vMerge w:val="restart"/>
            <w:tcBorders>
              <w:top w:val="single" w:sz="4" w:space="0" w:color="auto"/>
              <w:left w:val="nil"/>
              <w:right w:val="nil"/>
            </w:tcBorders>
            <w:tcPrChange w:id="6683" w:author="hnj2288" w:date="2016-05-16T09:03:00Z">
              <w:tcPr>
                <w:tcW w:w="572" w:type="dxa"/>
                <w:vMerge w:val="restart"/>
                <w:tcBorders>
                  <w:top w:val="single" w:sz="4" w:space="0" w:color="auto"/>
                  <w:left w:val="nil"/>
                  <w:right w:val="nil"/>
                </w:tcBorders>
              </w:tcPr>
            </w:tcPrChange>
          </w:tcPr>
          <w:p w:rsidR="00950ACA" w:rsidRPr="00212AEC" w:rsidRDefault="00950ACA" w:rsidP="00950ACA">
            <w:pPr>
              <w:spacing w:before="100" w:beforeAutospacing="1" w:after="100" w:afterAutospacing="1" w:line="720" w:lineRule="auto"/>
              <w:jc w:val="center"/>
              <w:rPr>
                <w:rFonts w:asciiTheme="majorEastAsia" w:eastAsiaTheme="majorEastAsia" w:hAnsiTheme="majorEastAsia"/>
                <w:sz w:val="15"/>
                <w:szCs w:val="15"/>
              </w:rPr>
            </w:pPr>
            <w:r>
              <w:rPr>
                <w:rFonts w:asciiTheme="majorEastAsia" w:eastAsiaTheme="majorEastAsia" w:hAnsiTheme="majorEastAsia"/>
                <w:sz w:val="15"/>
                <w:szCs w:val="15"/>
              </w:rPr>
              <w:t>91</w:t>
            </w:r>
          </w:p>
        </w:tc>
        <w:tc>
          <w:tcPr>
            <w:tcW w:w="0" w:type="auto"/>
            <w:tcBorders>
              <w:top w:val="single" w:sz="4" w:space="0" w:color="auto"/>
              <w:left w:val="nil"/>
              <w:right w:val="nil"/>
            </w:tcBorders>
            <w:tcPrChange w:id="6684" w:author="hnj2288" w:date="2016-05-16T09:03:00Z">
              <w:tcPr>
                <w:tcW w:w="0" w:type="auto"/>
                <w:tcBorders>
                  <w:top w:val="single" w:sz="4" w:space="0" w:color="auto"/>
                  <w:left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sidRPr="00212AEC">
              <w:rPr>
                <w:rFonts w:asciiTheme="majorEastAsia" w:eastAsiaTheme="majorEastAsia" w:hAnsiTheme="majorEastAsia"/>
                <w:sz w:val="15"/>
                <w:szCs w:val="15"/>
              </w:rPr>
              <w:t>80</w:t>
            </w:r>
          </w:p>
        </w:tc>
        <w:tc>
          <w:tcPr>
            <w:tcW w:w="0" w:type="auto"/>
            <w:tcBorders>
              <w:top w:val="single" w:sz="4" w:space="0" w:color="auto"/>
              <w:left w:val="nil"/>
              <w:right w:val="nil"/>
            </w:tcBorders>
            <w:tcPrChange w:id="6685" w:author="hnj2288" w:date="2016-05-16T09:03:00Z">
              <w:tcPr>
                <w:tcW w:w="0" w:type="auto"/>
                <w:tcBorders>
                  <w:top w:val="single" w:sz="4" w:space="0" w:color="auto"/>
                  <w:left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sidRPr="00212AEC">
              <w:rPr>
                <w:rFonts w:asciiTheme="majorEastAsia" w:eastAsiaTheme="majorEastAsia" w:hAnsiTheme="majorEastAsia"/>
                <w:sz w:val="15"/>
                <w:szCs w:val="15"/>
              </w:rPr>
              <w:t>79</w:t>
            </w:r>
          </w:p>
        </w:tc>
        <w:tc>
          <w:tcPr>
            <w:tcW w:w="0" w:type="auto"/>
            <w:tcBorders>
              <w:top w:val="single" w:sz="4" w:space="0" w:color="auto"/>
              <w:left w:val="nil"/>
              <w:right w:val="nil"/>
            </w:tcBorders>
            <w:tcPrChange w:id="6686" w:author="hnj2288" w:date="2016-05-16T09:03:00Z">
              <w:tcPr>
                <w:tcW w:w="0" w:type="auto"/>
                <w:tcBorders>
                  <w:top w:val="single" w:sz="4" w:space="0" w:color="auto"/>
                  <w:left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sidRPr="00212AEC">
              <w:rPr>
                <w:rFonts w:asciiTheme="majorEastAsia" w:eastAsiaTheme="majorEastAsia" w:hAnsiTheme="majorEastAsia"/>
                <w:sz w:val="15"/>
                <w:szCs w:val="15"/>
              </w:rPr>
              <w:t>81</w:t>
            </w:r>
          </w:p>
        </w:tc>
        <w:tc>
          <w:tcPr>
            <w:tcW w:w="0" w:type="auto"/>
            <w:tcBorders>
              <w:top w:val="single" w:sz="4" w:space="0" w:color="auto"/>
              <w:left w:val="nil"/>
              <w:right w:val="nil"/>
            </w:tcBorders>
            <w:tcPrChange w:id="6687" w:author="hnj2288" w:date="2016-05-16T09:03:00Z">
              <w:tcPr>
                <w:tcW w:w="0" w:type="auto"/>
                <w:tcBorders>
                  <w:top w:val="single" w:sz="4" w:space="0" w:color="auto"/>
                  <w:left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sidRPr="00212AEC">
              <w:rPr>
                <w:rFonts w:asciiTheme="majorEastAsia" w:eastAsiaTheme="majorEastAsia" w:hAnsiTheme="majorEastAsia"/>
                <w:sz w:val="15"/>
                <w:szCs w:val="15"/>
              </w:rPr>
              <w:t>80</w:t>
            </w:r>
          </w:p>
        </w:tc>
        <w:tc>
          <w:tcPr>
            <w:tcW w:w="0" w:type="auto"/>
            <w:tcBorders>
              <w:top w:val="single" w:sz="4" w:space="0" w:color="auto"/>
              <w:left w:val="nil"/>
            </w:tcBorders>
            <w:tcPrChange w:id="6688" w:author="hnj2288" w:date="2016-05-16T09:03:00Z">
              <w:tcPr>
                <w:tcW w:w="0" w:type="auto"/>
                <w:tcBorders>
                  <w:top w:val="single" w:sz="4" w:space="0" w:color="auto"/>
                  <w:lef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sz w:val="15"/>
                <w:szCs w:val="15"/>
              </w:rPr>
              <w:t>72</w:t>
            </w:r>
          </w:p>
        </w:tc>
      </w:tr>
      <w:tr w:rsidR="00950ACA" w:rsidRPr="00212AEC" w:rsidTr="001610EF">
        <w:trPr>
          <w:trHeight w:val="313"/>
          <w:jc w:val="center"/>
          <w:trPrChange w:id="6689" w:author="hnj2288" w:date="2016-05-16T09:03:00Z">
            <w:trPr>
              <w:trHeight w:val="116"/>
              <w:jc w:val="center"/>
            </w:trPr>
          </w:trPrChange>
        </w:trPr>
        <w:tc>
          <w:tcPr>
            <w:tcW w:w="291" w:type="dxa"/>
            <w:vMerge/>
            <w:tcBorders>
              <w:top w:val="single" w:sz="4" w:space="0" w:color="auto"/>
              <w:right w:val="nil"/>
            </w:tcBorders>
            <w:tcPrChange w:id="6690" w:author="hnj2288" w:date="2016-05-16T09:03:00Z">
              <w:tcPr>
                <w:tcW w:w="291" w:type="dxa"/>
                <w:vMerge/>
                <w:tcBorders>
                  <w:top w:val="single" w:sz="4" w:space="0" w:color="auto"/>
                  <w:right w:val="nil"/>
                </w:tcBorders>
              </w:tcPr>
            </w:tcPrChange>
          </w:tcPr>
          <w:p w:rsidR="00950ACA" w:rsidRPr="00212AEC" w:rsidRDefault="00950ACA" w:rsidP="00950ACA">
            <w:pPr>
              <w:spacing w:before="100" w:beforeAutospacing="1" w:after="100" w:afterAutospacing="1" w:line="720" w:lineRule="auto"/>
              <w:jc w:val="center"/>
              <w:rPr>
                <w:rFonts w:asciiTheme="majorEastAsia" w:eastAsiaTheme="majorEastAsia" w:hAnsiTheme="majorEastAsia"/>
                <w:sz w:val="15"/>
                <w:szCs w:val="15"/>
              </w:rPr>
            </w:pPr>
          </w:p>
        </w:tc>
        <w:tc>
          <w:tcPr>
            <w:tcW w:w="1552" w:type="dxa"/>
            <w:gridSpan w:val="2"/>
            <w:tcBorders>
              <w:top w:val="nil"/>
              <w:left w:val="nil"/>
              <w:bottom w:val="nil"/>
              <w:right w:val="nil"/>
            </w:tcBorders>
            <w:tcPrChange w:id="6691" w:author="hnj2288" w:date="2016-05-16T09:03:00Z">
              <w:tcPr>
                <w:tcW w:w="1552" w:type="dxa"/>
                <w:gridSpan w:val="2"/>
                <w:tcBorders>
                  <w:top w:val="nil"/>
                  <w:left w:val="nil"/>
                  <w:bottom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hint="eastAsia"/>
                <w:sz w:val="15"/>
                <w:szCs w:val="15"/>
              </w:rPr>
              <w:t>光电式小波去噪后</w:t>
            </w:r>
          </w:p>
        </w:tc>
        <w:tc>
          <w:tcPr>
            <w:tcW w:w="572" w:type="dxa"/>
            <w:vMerge/>
            <w:tcBorders>
              <w:top w:val="single" w:sz="4" w:space="0" w:color="auto"/>
              <w:left w:val="nil"/>
              <w:right w:val="nil"/>
            </w:tcBorders>
            <w:tcPrChange w:id="6692" w:author="hnj2288" w:date="2016-05-16T09:03:00Z">
              <w:tcPr>
                <w:tcW w:w="572" w:type="dxa"/>
                <w:vMerge/>
                <w:tcBorders>
                  <w:top w:val="single" w:sz="4" w:space="0" w:color="auto"/>
                  <w:left w:val="nil"/>
                  <w:right w:val="nil"/>
                </w:tcBorders>
              </w:tcPr>
            </w:tcPrChange>
          </w:tcPr>
          <w:p w:rsidR="00950ACA" w:rsidRPr="007B4D1B" w:rsidRDefault="00950ACA" w:rsidP="00950ACA">
            <w:pPr>
              <w:spacing w:before="100" w:beforeAutospacing="1" w:after="100" w:afterAutospacing="1" w:line="720" w:lineRule="auto"/>
              <w:jc w:val="center"/>
              <w:rPr>
                <w:rFonts w:asciiTheme="majorEastAsia" w:eastAsiaTheme="majorEastAsia" w:hAnsiTheme="majorEastAsia"/>
                <w:sz w:val="15"/>
                <w:szCs w:val="15"/>
              </w:rPr>
            </w:pPr>
          </w:p>
        </w:tc>
        <w:tc>
          <w:tcPr>
            <w:tcW w:w="0" w:type="auto"/>
            <w:tcBorders>
              <w:left w:val="nil"/>
              <w:right w:val="nil"/>
            </w:tcBorders>
            <w:tcPrChange w:id="6693" w:author="hnj2288" w:date="2016-05-16T09:03:00Z">
              <w:tcPr>
                <w:tcW w:w="0" w:type="auto"/>
                <w:tcBorders>
                  <w:left w:val="nil"/>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hint="eastAsia"/>
                <w:sz w:val="15"/>
                <w:szCs w:val="15"/>
              </w:rPr>
              <w:t>91</w:t>
            </w:r>
          </w:p>
        </w:tc>
        <w:tc>
          <w:tcPr>
            <w:tcW w:w="0" w:type="auto"/>
            <w:tcBorders>
              <w:left w:val="nil"/>
              <w:right w:val="nil"/>
            </w:tcBorders>
            <w:tcPrChange w:id="6694" w:author="hnj2288" w:date="2016-05-16T09:03:00Z">
              <w:tcPr>
                <w:tcW w:w="0" w:type="auto"/>
                <w:tcBorders>
                  <w:left w:val="nil"/>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hint="eastAsia"/>
                <w:sz w:val="15"/>
                <w:szCs w:val="15"/>
              </w:rPr>
              <w:t>91</w:t>
            </w:r>
          </w:p>
        </w:tc>
        <w:tc>
          <w:tcPr>
            <w:tcW w:w="0" w:type="auto"/>
            <w:tcBorders>
              <w:left w:val="nil"/>
              <w:right w:val="nil"/>
            </w:tcBorders>
            <w:tcPrChange w:id="6695" w:author="hnj2288" w:date="2016-05-16T09:03:00Z">
              <w:tcPr>
                <w:tcW w:w="0" w:type="auto"/>
                <w:tcBorders>
                  <w:left w:val="nil"/>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hint="eastAsia"/>
                <w:sz w:val="15"/>
                <w:szCs w:val="15"/>
              </w:rPr>
              <w:t>91</w:t>
            </w:r>
          </w:p>
        </w:tc>
        <w:tc>
          <w:tcPr>
            <w:tcW w:w="0" w:type="auto"/>
            <w:tcBorders>
              <w:left w:val="nil"/>
              <w:right w:val="nil"/>
            </w:tcBorders>
            <w:tcPrChange w:id="6696" w:author="hnj2288" w:date="2016-05-16T09:03:00Z">
              <w:tcPr>
                <w:tcW w:w="0" w:type="auto"/>
                <w:tcBorders>
                  <w:left w:val="nil"/>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hint="eastAsia"/>
                <w:sz w:val="15"/>
                <w:szCs w:val="15"/>
              </w:rPr>
              <w:t>91</w:t>
            </w:r>
          </w:p>
        </w:tc>
        <w:tc>
          <w:tcPr>
            <w:tcW w:w="0" w:type="auto"/>
            <w:tcBorders>
              <w:left w:val="nil"/>
            </w:tcBorders>
            <w:tcPrChange w:id="6697" w:author="hnj2288" w:date="2016-05-16T09:03:00Z">
              <w:tcPr>
                <w:tcW w:w="0" w:type="auto"/>
                <w:tcBorders>
                  <w:lef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hint="eastAsia"/>
                <w:sz w:val="15"/>
                <w:szCs w:val="15"/>
              </w:rPr>
              <w:t>91</w:t>
            </w:r>
          </w:p>
        </w:tc>
      </w:tr>
      <w:tr w:rsidR="00950ACA" w:rsidRPr="00212AEC" w:rsidTr="001610EF">
        <w:trPr>
          <w:trHeight w:val="313"/>
          <w:jc w:val="center"/>
          <w:trPrChange w:id="6698" w:author="hnj2288" w:date="2016-05-16T09:03:00Z">
            <w:trPr>
              <w:trHeight w:val="116"/>
              <w:jc w:val="center"/>
            </w:trPr>
          </w:trPrChange>
        </w:trPr>
        <w:tc>
          <w:tcPr>
            <w:tcW w:w="291" w:type="dxa"/>
            <w:vMerge/>
            <w:tcBorders>
              <w:top w:val="single" w:sz="4" w:space="0" w:color="auto"/>
              <w:bottom w:val="single" w:sz="4" w:space="0" w:color="auto"/>
              <w:right w:val="nil"/>
            </w:tcBorders>
            <w:tcPrChange w:id="6699" w:author="hnj2288" w:date="2016-05-16T09:03:00Z">
              <w:tcPr>
                <w:tcW w:w="291" w:type="dxa"/>
                <w:vMerge/>
                <w:tcBorders>
                  <w:top w:val="single" w:sz="4" w:space="0" w:color="auto"/>
                  <w:bottom w:val="single" w:sz="4" w:space="0" w:color="auto"/>
                  <w:right w:val="nil"/>
                </w:tcBorders>
              </w:tcPr>
            </w:tcPrChange>
          </w:tcPr>
          <w:p w:rsidR="00950ACA" w:rsidRPr="00212AEC" w:rsidRDefault="00950ACA" w:rsidP="00950ACA">
            <w:pPr>
              <w:spacing w:before="100" w:beforeAutospacing="1" w:after="100" w:afterAutospacing="1" w:line="720" w:lineRule="auto"/>
              <w:jc w:val="center"/>
              <w:rPr>
                <w:rFonts w:asciiTheme="majorEastAsia" w:eastAsiaTheme="majorEastAsia" w:hAnsiTheme="majorEastAsia"/>
                <w:sz w:val="15"/>
                <w:szCs w:val="15"/>
              </w:rPr>
            </w:pPr>
          </w:p>
        </w:tc>
        <w:tc>
          <w:tcPr>
            <w:tcW w:w="1552" w:type="dxa"/>
            <w:gridSpan w:val="2"/>
            <w:tcBorders>
              <w:top w:val="nil"/>
              <w:left w:val="nil"/>
              <w:bottom w:val="single" w:sz="4" w:space="0" w:color="auto"/>
              <w:right w:val="nil"/>
            </w:tcBorders>
            <w:tcPrChange w:id="6700" w:author="hnj2288" w:date="2016-05-16T09:03:00Z">
              <w:tcPr>
                <w:tcW w:w="1552" w:type="dxa"/>
                <w:gridSpan w:val="2"/>
                <w:tcBorders>
                  <w:top w:val="nil"/>
                  <w:left w:val="nil"/>
                  <w:bottom w:val="single" w:sz="4" w:space="0" w:color="auto"/>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hint="eastAsia"/>
                <w:sz w:val="15"/>
                <w:szCs w:val="15"/>
              </w:rPr>
              <w:t>压电式脉搏检测</w:t>
            </w:r>
          </w:p>
        </w:tc>
        <w:tc>
          <w:tcPr>
            <w:tcW w:w="572" w:type="dxa"/>
            <w:vMerge/>
            <w:tcBorders>
              <w:top w:val="single" w:sz="4" w:space="0" w:color="auto"/>
              <w:left w:val="nil"/>
              <w:bottom w:val="single" w:sz="4" w:space="0" w:color="auto"/>
              <w:right w:val="nil"/>
            </w:tcBorders>
            <w:tcPrChange w:id="6701" w:author="hnj2288" w:date="2016-05-16T09:03:00Z">
              <w:tcPr>
                <w:tcW w:w="572" w:type="dxa"/>
                <w:vMerge/>
                <w:tcBorders>
                  <w:top w:val="single" w:sz="4" w:space="0" w:color="auto"/>
                  <w:left w:val="nil"/>
                  <w:bottom w:val="single" w:sz="4" w:space="0" w:color="auto"/>
                  <w:right w:val="nil"/>
                </w:tcBorders>
              </w:tcPr>
            </w:tcPrChange>
          </w:tcPr>
          <w:p w:rsidR="00950ACA" w:rsidRPr="007B4D1B" w:rsidRDefault="00950ACA" w:rsidP="00950ACA">
            <w:pPr>
              <w:spacing w:before="100" w:beforeAutospacing="1" w:after="100" w:afterAutospacing="1" w:line="720" w:lineRule="auto"/>
              <w:jc w:val="center"/>
              <w:rPr>
                <w:rFonts w:asciiTheme="majorEastAsia" w:eastAsiaTheme="majorEastAsia" w:hAnsiTheme="majorEastAsia"/>
                <w:sz w:val="15"/>
                <w:szCs w:val="15"/>
              </w:rPr>
            </w:pPr>
          </w:p>
        </w:tc>
        <w:tc>
          <w:tcPr>
            <w:tcW w:w="0" w:type="auto"/>
            <w:tcBorders>
              <w:left w:val="nil"/>
              <w:bottom w:val="single" w:sz="4" w:space="0" w:color="auto"/>
              <w:right w:val="nil"/>
            </w:tcBorders>
            <w:tcPrChange w:id="6702" w:author="hnj2288" w:date="2016-05-16T09:03:00Z">
              <w:tcPr>
                <w:tcW w:w="0" w:type="auto"/>
                <w:tcBorders>
                  <w:left w:val="nil"/>
                  <w:bottom w:val="single" w:sz="4" w:space="0" w:color="auto"/>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sz w:val="15"/>
                <w:szCs w:val="15"/>
              </w:rPr>
              <w:t>90</w:t>
            </w:r>
          </w:p>
        </w:tc>
        <w:tc>
          <w:tcPr>
            <w:tcW w:w="0" w:type="auto"/>
            <w:tcBorders>
              <w:left w:val="nil"/>
              <w:bottom w:val="single" w:sz="4" w:space="0" w:color="auto"/>
              <w:right w:val="nil"/>
            </w:tcBorders>
            <w:tcPrChange w:id="6703" w:author="hnj2288" w:date="2016-05-16T09:03:00Z">
              <w:tcPr>
                <w:tcW w:w="0" w:type="auto"/>
                <w:tcBorders>
                  <w:left w:val="nil"/>
                  <w:bottom w:val="single" w:sz="4" w:space="0" w:color="auto"/>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sz w:val="15"/>
                <w:szCs w:val="15"/>
              </w:rPr>
              <w:t>90</w:t>
            </w:r>
          </w:p>
        </w:tc>
        <w:tc>
          <w:tcPr>
            <w:tcW w:w="0" w:type="auto"/>
            <w:tcBorders>
              <w:left w:val="nil"/>
              <w:bottom w:val="single" w:sz="4" w:space="0" w:color="auto"/>
              <w:right w:val="nil"/>
            </w:tcBorders>
            <w:tcPrChange w:id="6704" w:author="hnj2288" w:date="2016-05-16T09:03:00Z">
              <w:tcPr>
                <w:tcW w:w="0" w:type="auto"/>
                <w:tcBorders>
                  <w:left w:val="nil"/>
                  <w:bottom w:val="single" w:sz="4" w:space="0" w:color="auto"/>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sz w:val="15"/>
                <w:szCs w:val="15"/>
              </w:rPr>
              <w:t>89</w:t>
            </w:r>
          </w:p>
        </w:tc>
        <w:tc>
          <w:tcPr>
            <w:tcW w:w="0" w:type="auto"/>
            <w:tcBorders>
              <w:left w:val="nil"/>
              <w:bottom w:val="single" w:sz="4" w:space="0" w:color="auto"/>
              <w:right w:val="nil"/>
            </w:tcBorders>
            <w:tcPrChange w:id="6705" w:author="hnj2288" w:date="2016-05-16T09:03:00Z">
              <w:tcPr>
                <w:tcW w:w="0" w:type="auto"/>
                <w:tcBorders>
                  <w:left w:val="nil"/>
                  <w:bottom w:val="single" w:sz="4" w:space="0" w:color="auto"/>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sz w:val="15"/>
                <w:szCs w:val="15"/>
              </w:rPr>
              <w:t>89</w:t>
            </w:r>
          </w:p>
        </w:tc>
        <w:tc>
          <w:tcPr>
            <w:tcW w:w="0" w:type="auto"/>
            <w:tcBorders>
              <w:left w:val="nil"/>
              <w:bottom w:val="single" w:sz="4" w:space="0" w:color="auto"/>
            </w:tcBorders>
            <w:tcPrChange w:id="6706" w:author="hnj2288" w:date="2016-05-16T09:03:00Z">
              <w:tcPr>
                <w:tcW w:w="0" w:type="auto"/>
                <w:tcBorders>
                  <w:left w:val="nil"/>
                  <w:bottom w:val="single" w:sz="4" w:space="0" w:color="auto"/>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sz w:val="15"/>
                <w:szCs w:val="15"/>
              </w:rPr>
              <w:t>89</w:t>
            </w:r>
          </w:p>
        </w:tc>
      </w:tr>
      <w:tr w:rsidR="00950ACA" w:rsidRPr="00212AEC" w:rsidTr="001610EF">
        <w:trPr>
          <w:trHeight w:val="313"/>
          <w:jc w:val="center"/>
          <w:trPrChange w:id="6707" w:author="hnj2288" w:date="2016-05-16T09:03:00Z">
            <w:trPr>
              <w:trHeight w:val="116"/>
              <w:jc w:val="center"/>
            </w:trPr>
          </w:trPrChange>
        </w:trPr>
        <w:tc>
          <w:tcPr>
            <w:tcW w:w="291" w:type="dxa"/>
            <w:vMerge w:val="restart"/>
            <w:tcBorders>
              <w:top w:val="single" w:sz="4" w:space="0" w:color="auto"/>
              <w:right w:val="nil"/>
            </w:tcBorders>
            <w:tcPrChange w:id="6708" w:author="hnj2288" w:date="2016-05-16T09:03:00Z">
              <w:tcPr>
                <w:tcW w:w="291" w:type="dxa"/>
                <w:vMerge w:val="restart"/>
                <w:tcBorders>
                  <w:top w:val="single" w:sz="4" w:space="0" w:color="auto"/>
                  <w:right w:val="nil"/>
                </w:tcBorders>
              </w:tcPr>
            </w:tcPrChange>
          </w:tcPr>
          <w:p w:rsidR="00950ACA" w:rsidRPr="00212AEC" w:rsidRDefault="00950ACA" w:rsidP="00950ACA">
            <w:pPr>
              <w:spacing w:before="100" w:beforeAutospacing="1" w:after="100" w:afterAutospacing="1" w:line="720" w:lineRule="auto"/>
              <w:jc w:val="center"/>
              <w:rPr>
                <w:rFonts w:asciiTheme="majorEastAsia" w:eastAsiaTheme="majorEastAsia" w:hAnsiTheme="majorEastAsia"/>
                <w:sz w:val="15"/>
                <w:szCs w:val="15"/>
              </w:rPr>
            </w:pPr>
            <w:r w:rsidRPr="00212AEC">
              <w:rPr>
                <w:rFonts w:asciiTheme="majorEastAsia" w:eastAsiaTheme="majorEastAsia" w:hAnsiTheme="majorEastAsia" w:hint="eastAsia"/>
                <w:sz w:val="15"/>
                <w:szCs w:val="15"/>
              </w:rPr>
              <w:t>5</w:t>
            </w:r>
          </w:p>
        </w:tc>
        <w:tc>
          <w:tcPr>
            <w:tcW w:w="1552" w:type="dxa"/>
            <w:gridSpan w:val="2"/>
            <w:tcBorders>
              <w:top w:val="single" w:sz="4" w:space="0" w:color="auto"/>
              <w:left w:val="nil"/>
              <w:bottom w:val="nil"/>
              <w:right w:val="nil"/>
            </w:tcBorders>
            <w:tcPrChange w:id="6709" w:author="hnj2288" w:date="2016-05-16T09:03:00Z">
              <w:tcPr>
                <w:tcW w:w="1552" w:type="dxa"/>
                <w:gridSpan w:val="2"/>
                <w:tcBorders>
                  <w:top w:val="single" w:sz="4" w:space="0" w:color="auto"/>
                  <w:left w:val="nil"/>
                  <w:bottom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hint="eastAsia"/>
                <w:sz w:val="15"/>
                <w:szCs w:val="15"/>
              </w:rPr>
              <w:t>光电式小波去噪前</w:t>
            </w:r>
          </w:p>
        </w:tc>
        <w:tc>
          <w:tcPr>
            <w:tcW w:w="572" w:type="dxa"/>
            <w:vMerge w:val="restart"/>
            <w:tcBorders>
              <w:top w:val="single" w:sz="4" w:space="0" w:color="auto"/>
              <w:left w:val="nil"/>
              <w:right w:val="nil"/>
            </w:tcBorders>
            <w:tcPrChange w:id="6710" w:author="hnj2288" w:date="2016-05-16T09:03:00Z">
              <w:tcPr>
                <w:tcW w:w="572" w:type="dxa"/>
                <w:vMerge w:val="restart"/>
                <w:tcBorders>
                  <w:top w:val="single" w:sz="4" w:space="0" w:color="auto"/>
                  <w:left w:val="nil"/>
                  <w:right w:val="nil"/>
                </w:tcBorders>
              </w:tcPr>
            </w:tcPrChange>
          </w:tcPr>
          <w:p w:rsidR="00950ACA" w:rsidRPr="00212AEC" w:rsidRDefault="00950ACA" w:rsidP="00950ACA">
            <w:pPr>
              <w:spacing w:before="100" w:beforeAutospacing="1" w:after="100" w:afterAutospacing="1" w:line="720" w:lineRule="auto"/>
              <w:jc w:val="center"/>
              <w:rPr>
                <w:rFonts w:asciiTheme="majorEastAsia" w:eastAsiaTheme="majorEastAsia" w:hAnsiTheme="majorEastAsia"/>
                <w:sz w:val="15"/>
                <w:szCs w:val="15"/>
              </w:rPr>
            </w:pPr>
            <w:r>
              <w:rPr>
                <w:rFonts w:asciiTheme="majorEastAsia" w:eastAsiaTheme="majorEastAsia" w:hAnsiTheme="majorEastAsia"/>
                <w:sz w:val="15"/>
                <w:szCs w:val="15"/>
              </w:rPr>
              <w:t>10</w:t>
            </w:r>
          </w:p>
        </w:tc>
        <w:tc>
          <w:tcPr>
            <w:tcW w:w="0" w:type="auto"/>
            <w:tcBorders>
              <w:top w:val="single" w:sz="4" w:space="0" w:color="auto"/>
              <w:left w:val="nil"/>
              <w:right w:val="nil"/>
            </w:tcBorders>
            <w:tcPrChange w:id="6711" w:author="hnj2288" w:date="2016-05-16T09:03:00Z">
              <w:tcPr>
                <w:tcW w:w="0" w:type="auto"/>
                <w:tcBorders>
                  <w:top w:val="single" w:sz="4" w:space="0" w:color="auto"/>
                  <w:left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sidRPr="00212AEC">
              <w:rPr>
                <w:rFonts w:asciiTheme="majorEastAsia" w:eastAsiaTheme="majorEastAsia" w:hAnsiTheme="majorEastAsia"/>
                <w:sz w:val="15"/>
                <w:szCs w:val="15"/>
              </w:rPr>
              <w:t>83</w:t>
            </w:r>
          </w:p>
        </w:tc>
        <w:tc>
          <w:tcPr>
            <w:tcW w:w="0" w:type="auto"/>
            <w:tcBorders>
              <w:top w:val="single" w:sz="4" w:space="0" w:color="auto"/>
              <w:left w:val="nil"/>
              <w:right w:val="nil"/>
            </w:tcBorders>
            <w:tcPrChange w:id="6712" w:author="hnj2288" w:date="2016-05-16T09:03:00Z">
              <w:tcPr>
                <w:tcW w:w="0" w:type="auto"/>
                <w:tcBorders>
                  <w:top w:val="single" w:sz="4" w:space="0" w:color="auto"/>
                  <w:left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sidRPr="00212AEC">
              <w:rPr>
                <w:rFonts w:asciiTheme="majorEastAsia" w:eastAsiaTheme="majorEastAsia" w:hAnsiTheme="majorEastAsia"/>
                <w:sz w:val="15"/>
                <w:szCs w:val="15"/>
              </w:rPr>
              <w:t>85</w:t>
            </w:r>
          </w:p>
        </w:tc>
        <w:tc>
          <w:tcPr>
            <w:tcW w:w="0" w:type="auto"/>
            <w:tcBorders>
              <w:top w:val="single" w:sz="4" w:space="0" w:color="auto"/>
              <w:left w:val="nil"/>
              <w:right w:val="nil"/>
            </w:tcBorders>
            <w:tcPrChange w:id="6713" w:author="hnj2288" w:date="2016-05-16T09:03:00Z">
              <w:tcPr>
                <w:tcW w:w="0" w:type="auto"/>
                <w:tcBorders>
                  <w:top w:val="single" w:sz="4" w:space="0" w:color="auto"/>
                  <w:left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sidRPr="00212AEC">
              <w:rPr>
                <w:rFonts w:asciiTheme="majorEastAsia" w:eastAsiaTheme="majorEastAsia" w:hAnsiTheme="majorEastAsia"/>
                <w:sz w:val="15"/>
                <w:szCs w:val="15"/>
              </w:rPr>
              <w:t>82</w:t>
            </w:r>
          </w:p>
        </w:tc>
        <w:tc>
          <w:tcPr>
            <w:tcW w:w="0" w:type="auto"/>
            <w:tcBorders>
              <w:top w:val="single" w:sz="4" w:space="0" w:color="auto"/>
              <w:left w:val="nil"/>
              <w:right w:val="nil"/>
            </w:tcBorders>
            <w:tcPrChange w:id="6714" w:author="hnj2288" w:date="2016-05-16T09:03:00Z">
              <w:tcPr>
                <w:tcW w:w="0" w:type="auto"/>
                <w:tcBorders>
                  <w:top w:val="single" w:sz="4" w:space="0" w:color="auto"/>
                  <w:left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sidRPr="00212AEC">
              <w:rPr>
                <w:rFonts w:asciiTheme="majorEastAsia" w:eastAsiaTheme="majorEastAsia" w:hAnsiTheme="majorEastAsia"/>
                <w:sz w:val="15"/>
                <w:szCs w:val="15"/>
              </w:rPr>
              <w:t>84</w:t>
            </w:r>
          </w:p>
        </w:tc>
        <w:tc>
          <w:tcPr>
            <w:tcW w:w="0" w:type="auto"/>
            <w:tcBorders>
              <w:top w:val="single" w:sz="4" w:space="0" w:color="auto"/>
              <w:left w:val="nil"/>
            </w:tcBorders>
            <w:tcPrChange w:id="6715" w:author="hnj2288" w:date="2016-05-16T09:03:00Z">
              <w:tcPr>
                <w:tcW w:w="0" w:type="auto"/>
                <w:tcBorders>
                  <w:top w:val="single" w:sz="4" w:space="0" w:color="auto"/>
                  <w:lef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sz w:val="15"/>
                <w:szCs w:val="15"/>
              </w:rPr>
              <w:t>86</w:t>
            </w:r>
          </w:p>
        </w:tc>
      </w:tr>
      <w:tr w:rsidR="00950ACA" w:rsidRPr="00212AEC" w:rsidTr="001610EF">
        <w:trPr>
          <w:trHeight w:val="313"/>
          <w:jc w:val="center"/>
          <w:trPrChange w:id="6716" w:author="hnj2288" w:date="2016-05-16T09:03:00Z">
            <w:trPr>
              <w:trHeight w:val="116"/>
              <w:jc w:val="center"/>
            </w:trPr>
          </w:trPrChange>
        </w:trPr>
        <w:tc>
          <w:tcPr>
            <w:tcW w:w="291" w:type="dxa"/>
            <w:vMerge/>
            <w:tcBorders>
              <w:top w:val="single" w:sz="4" w:space="0" w:color="auto"/>
              <w:right w:val="nil"/>
            </w:tcBorders>
            <w:tcPrChange w:id="6717" w:author="hnj2288" w:date="2016-05-16T09:03:00Z">
              <w:tcPr>
                <w:tcW w:w="291" w:type="dxa"/>
                <w:vMerge/>
                <w:tcBorders>
                  <w:top w:val="single" w:sz="4" w:space="0" w:color="auto"/>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p>
        </w:tc>
        <w:tc>
          <w:tcPr>
            <w:tcW w:w="1552" w:type="dxa"/>
            <w:gridSpan w:val="2"/>
            <w:tcBorders>
              <w:top w:val="nil"/>
              <w:left w:val="nil"/>
              <w:bottom w:val="nil"/>
              <w:right w:val="nil"/>
            </w:tcBorders>
            <w:tcPrChange w:id="6718" w:author="hnj2288" w:date="2016-05-16T09:03:00Z">
              <w:tcPr>
                <w:tcW w:w="1552" w:type="dxa"/>
                <w:gridSpan w:val="2"/>
                <w:tcBorders>
                  <w:top w:val="nil"/>
                  <w:left w:val="nil"/>
                  <w:bottom w:val="nil"/>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hint="eastAsia"/>
                <w:sz w:val="15"/>
                <w:szCs w:val="15"/>
              </w:rPr>
              <w:t>光电式小波去噪后</w:t>
            </w:r>
          </w:p>
        </w:tc>
        <w:tc>
          <w:tcPr>
            <w:tcW w:w="572" w:type="dxa"/>
            <w:vMerge/>
            <w:tcBorders>
              <w:top w:val="single" w:sz="4" w:space="0" w:color="auto"/>
              <w:left w:val="nil"/>
              <w:right w:val="nil"/>
            </w:tcBorders>
            <w:tcPrChange w:id="6719" w:author="hnj2288" w:date="2016-05-16T09:03:00Z">
              <w:tcPr>
                <w:tcW w:w="572" w:type="dxa"/>
                <w:vMerge/>
                <w:tcBorders>
                  <w:top w:val="single" w:sz="4" w:space="0" w:color="auto"/>
                  <w:left w:val="nil"/>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p>
        </w:tc>
        <w:tc>
          <w:tcPr>
            <w:tcW w:w="0" w:type="auto"/>
            <w:tcBorders>
              <w:left w:val="nil"/>
              <w:right w:val="nil"/>
            </w:tcBorders>
            <w:tcPrChange w:id="6720" w:author="hnj2288" w:date="2016-05-16T09:03:00Z">
              <w:tcPr>
                <w:tcW w:w="0" w:type="auto"/>
                <w:tcBorders>
                  <w:left w:val="nil"/>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hint="eastAsia"/>
                <w:sz w:val="15"/>
                <w:szCs w:val="15"/>
              </w:rPr>
              <w:t>106</w:t>
            </w:r>
          </w:p>
        </w:tc>
        <w:tc>
          <w:tcPr>
            <w:tcW w:w="0" w:type="auto"/>
            <w:tcBorders>
              <w:left w:val="nil"/>
              <w:right w:val="nil"/>
            </w:tcBorders>
            <w:tcPrChange w:id="6721" w:author="hnj2288" w:date="2016-05-16T09:03:00Z">
              <w:tcPr>
                <w:tcW w:w="0" w:type="auto"/>
                <w:tcBorders>
                  <w:left w:val="nil"/>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hint="eastAsia"/>
                <w:sz w:val="15"/>
                <w:szCs w:val="15"/>
              </w:rPr>
              <w:t>106</w:t>
            </w:r>
          </w:p>
        </w:tc>
        <w:tc>
          <w:tcPr>
            <w:tcW w:w="0" w:type="auto"/>
            <w:tcBorders>
              <w:left w:val="nil"/>
              <w:right w:val="nil"/>
            </w:tcBorders>
            <w:tcPrChange w:id="6722" w:author="hnj2288" w:date="2016-05-16T09:03:00Z">
              <w:tcPr>
                <w:tcW w:w="0" w:type="auto"/>
                <w:tcBorders>
                  <w:left w:val="nil"/>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hint="eastAsia"/>
                <w:sz w:val="15"/>
                <w:szCs w:val="15"/>
              </w:rPr>
              <w:t>106</w:t>
            </w:r>
          </w:p>
        </w:tc>
        <w:tc>
          <w:tcPr>
            <w:tcW w:w="0" w:type="auto"/>
            <w:tcBorders>
              <w:left w:val="nil"/>
              <w:right w:val="nil"/>
            </w:tcBorders>
            <w:tcPrChange w:id="6723" w:author="hnj2288" w:date="2016-05-16T09:03:00Z">
              <w:tcPr>
                <w:tcW w:w="0" w:type="auto"/>
                <w:tcBorders>
                  <w:left w:val="nil"/>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hint="eastAsia"/>
                <w:sz w:val="15"/>
                <w:szCs w:val="15"/>
              </w:rPr>
              <w:t>106</w:t>
            </w:r>
          </w:p>
        </w:tc>
        <w:tc>
          <w:tcPr>
            <w:tcW w:w="0" w:type="auto"/>
            <w:tcBorders>
              <w:left w:val="nil"/>
            </w:tcBorders>
            <w:tcPrChange w:id="6724" w:author="hnj2288" w:date="2016-05-16T09:03:00Z">
              <w:tcPr>
                <w:tcW w:w="0" w:type="auto"/>
                <w:tcBorders>
                  <w:lef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hint="eastAsia"/>
                <w:sz w:val="15"/>
                <w:szCs w:val="15"/>
              </w:rPr>
              <w:t>106</w:t>
            </w:r>
          </w:p>
        </w:tc>
      </w:tr>
      <w:tr w:rsidR="00950ACA" w:rsidRPr="00212AEC" w:rsidTr="001610EF">
        <w:trPr>
          <w:trHeight w:val="313"/>
          <w:jc w:val="center"/>
          <w:trPrChange w:id="6725" w:author="hnj2288" w:date="2016-05-16T09:03:00Z">
            <w:trPr>
              <w:trHeight w:val="116"/>
              <w:jc w:val="center"/>
            </w:trPr>
          </w:trPrChange>
        </w:trPr>
        <w:tc>
          <w:tcPr>
            <w:tcW w:w="291" w:type="dxa"/>
            <w:vMerge/>
            <w:tcBorders>
              <w:top w:val="single" w:sz="4" w:space="0" w:color="auto"/>
              <w:bottom w:val="single" w:sz="12" w:space="0" w:color="auto"/>
              <w:right w:val="nil"/>
            </w:tcBorders>
            <w:tcPrChange w:id="6726" w:author="hnj2288" w:date="2016-05-16T09:03:00Z">
              <w:tcPr>
                <w:tcW w:w="291" w:type="dxa"/>
                <w:vMerge/>
                <w:tcBorders>
                  <w:top w:val="single" w:sz="4" w:space="0" w:color="auto"/>
                  <w:bottom w:val="single" w:sz="12" w:space="0" w:color="auto"/>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p>
        </w:tc>
        <w:tc>
          <w:tcPr>
            <w:tcW w:w="1552" w:type="dxa"/>
            <w:gridSpan w:val="2"/>
            <w:tcBorders>
              <w:top w:val="nil"/>
              <w:left w:val="nil"/>
              <w:bottom w:val="single" w:sz="12" w:space="0" w:color="auto"/>
              <w:right w:val="nil"/>
            </w:tcBorders>
            <w:tcPrChange w:id="6727" w:author="hnj2288" w:date="2016-05-16T09:03:00Z">
              <w:tcPr>
                <w:tcW w:w="1552" w:type="dxa"/>
                <w:gridSpan w:val="2"/>
                <w:tcBorders>
                  <w:top w:val="nil"/>
                  <w:left w:val="nil"/>
                  <w:bottom w:val="single" w:sz="12" w:space="0" w:color="auto"/>
                  <w:right w:val="nil"/>
                </w:tcBorders>
              </w:tcPr>
            </w:tcPrChange>
          </w:tcPr>
          <w:p w:rsidR="00950ACA" w:rsidRPr="00212AEC" w:rsidRDefault="00950ACA" w:rsidP="00950ACA">
            <w:pPr>
              <w:spacing w:before="100" w:beforeAutospacing="1" w:after="100" w:afterAutospacing="1"/>
              <w:jc w:val="center"/>
              <w:rPr>
                <w:rFonts w:asciiTheme="majorEastAsia" w:eastAsiaTheme="majorEastAsia" w:hAnsiTheme="majorEastAsia"/>
                <w:sz w:val="15"/>
                <w:szCs w:val="15"/>
              </w:rPr>
            </w:pPr>
            <w:r>
              <w:rPr>
                <w:rFonts w:asciiTheme="majorEastAsia" w:eastAsiaTheme="majorEastAsia" w:hAnsiTheme="majorEastAsia" w:hint="eastAsia"/>
                <w:sz w:val="15"/>
                <w:szCs w:val="15"/>
              </w:rPr>
              <w:t>压电式脉搏检测</w:t>
            </w:r>
          </w:p>
        </w:tc>
        <w:tc>
          <w:tcPr>
            <w:tcW w:w="572" w:type="dxa"/>
            <w:vMerge/>
            <w:tcBorders>
              <w:top w:val="single" w:sz="4" w:space="0" w:color="auto"/>
              <w:left w:val="nil"/>
              <w:bottom w:val="single" w:sz="12" w:space="0" w:color="auto"/>
              <w:right w:val="nil"/>
            </w:tcBorders>
            <w:tcPrChange w:id="6728" w:author="hnj2288" w:date="2016-05-16T09:03:00Z">
              <w:tcPr>
                <w:tcW w:w="572" w:type="dxa"/>
                <w:vMerge/>
                <w:tcBorders>
                  <w:top w:val="single" w:sz="4" w:space="0" w:color="auto"/>
                  <w:left w:val="nil"/>
                  <w:bottom w:val="single" w:sz="12" w:space="0" w:color="auto"/>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p>
        </w:tc>
        <w:tc>
          <w:tcPr>
            <w:tcW w:w="0" w:type="auto"/>
            <w:tcBorders>
              <w:left w:val="nil"/>
              <w:bottom w:val="single" w:sz="12" w:space="0" w:color="auto"/>
              <w:right w:val="nil"/>
            </w:tcBorders>
            <w:tcPrChange w:id="6729" w:author="hnj2288" w:date="2016-05-16T09:03:00Z">
              <w:tcPr>
                <w:tcW w:w="0" w:type="auto"/>
                <w:tcBorders>
                  <w:left w:val="nil"/>
                  <w:bottom w:val="single" w:sz="12" w:space="0" w:color="auto"/>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sz w:val="15"/>
                <w:szCs w:val="15"/>
              </w:rPr>
              <w:t>121</w:t>
            </w:r>
          </w:p>
        </w:tc>
        <w:tc>
          <w:tcPr>
            <w:tcW w:w="0" w:type="auto"/>
            <w:tcBorders>
              <w:left w:val="nil"/>
              <w:bottom w:val="single" w:sz="12" w:space="0" w:color="auto"/>
              <w:right w:val="nil"/>
            </w:tcBorders>
            <w:tcPrChange w:id="6730" w:author="hnj2288" w:date="2016-05-16T09:03:00Z">
              <w:tcPr>
                <w:tcW w:w="0" w:type="auto"/>
                <w:tcBorders>
                  <w:left w:val="nil"/>
                  <w:bottom w:val="single" w:sz="12" w:space="0" w:color="auto"/>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sz w:val="15"/>
                <w:szCs w:val="15"/>
              </w:rPr>
              <w:t>123</w:t>
            </w:r>
          </w:p>
        </w:tc>
        <w:tc>
          <w:tcPr>
            <w:tcW w:w="0" w:type="auto"/>
            <w:tcBorders>
              <w:left w:val="nil"/>
              <w:bottom w:val="single" w:sz="12" w:space="0" w:color="auto"/>
              <w:right w:val="nil"/>
            </w:tcBorders>
            <w:tcPrChange w:id="6731" w:author="hnj2288" w:date="2016-05-16T09:03:00Z">
              <w:tcPr>
                <w:tcW w:w="0" w:type="auto"/>
                <w:tcBorders>
                  <w:left w:val="nil"/>
                  <w:bottom w:val="single" w:sz="12" w:space="0" w:color="auto"/>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sz w:val="15"/>
                <w:szCs w:val="15"/>
              </w:rPr>
              <w:t>114</w:t>
            </w:r>
          </w:p>
        </w:tc>
        <w:tc>
          <w:tcPr>
            <w:tcW w:w="0" w:type="auto"/>
            <w:tcBorders>
              <w:left w:val="nil"/>
              <w:bottom w:val="single" w:sz="12" w:space="0" w:color="auto"/>
              <w:right w:val="nil"/>
            </w:tcBorders>
            <w:tcPrChange w:id="6732" w:author="hnj2288" w:date="2016-05-16T09:03:00Z">
              <w:tcPr>
                <w:tcW w:w="0" w:type="auto"/>
                <w:tcBorders>
                  <w:left w:val="nil"/>
                  <w:bottom w:val="single" w:sz="12" w:space="0" w:color="auto"/>
                  <w:right w:val="nil"/>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sz w:val="15"/>
                <w:szCs w:val="15"/>
              </w:rPr>
              <w:t>119</w:t>
            </w:r>
          </w:p>
        </w:tc>
        <w:tc>
          <w:tcPr>
            <w:tcW w:w="0" w:type="auto"/>
            <w:tcBorders>
              <w:left w:val="nil"/>
              <w:bottom w:val="single" w:sz="12" w:space="0" w:color="auto"/>
            </w:tcBorders>
            <w:tcPrChange w:id="6733" w:author="hnj2288" w:date="2016-05-16T09:03:00Z">
              <w:tcPr>
                <w:tcW w:w="0" w:type="auto"/>
                <w:tcBorders>
                  <w:left w:val="nil"/>
                  <w:bottom w:val="single" w:sz="12" w:space="0" w:color="auto"/>
                </w:tcBorders>
              </w:tcPr>
            </w:tcPrChange>
          </w:tcPr>
          <w:p w:rsidR="00950ACA" w:rsidRPr="007B4D1B" w:rsidRDefault="00950ACA" w:rsidP="00950ACA">
            <w:pPr>
              <w:spacing w:before="100" w:beforeAutospacing="1" w:after="100" w:afterAutospacing="1"/>
              <w:jc w:val="center"/>
              <w:rPr>
                <w:rFonts w:asciiTheme="majorEastAsia" w:eastAsiaTheme="majorEastAsia" w:hAnsiTheme="majorEastAsia"/>
                <w:sz w:val="15"/>
                <w:szCs w:val="15"/>
              </w:rPr>
            </w:pPr>
            <w:r w:rsidRPr="007B4D1B">
              <w:rPr>
                <w:rFonts w:asciiTheme="majorEastAsia" w:eastAsiaTheme="majorEastAsia" w:hAnsiTheme="majorEastAsia"/>
                <w:sz w:val="15"/>
                <w:szCs w:val="15"/>
              </w:rPr>
              <w:t>120</w:t>
            </w:r>
            <w:commentRangeEnd w:id="6534"/>
            <w:r w:rsidR="00440A33">
              <w:rPr>
                <w:rStyle w:val="ab"/>
              </w:rPr>
              <w:commentReference w:id="6534"/>
            </w:r>
          </w:p>
        </w:tc>
      </w:tr>
    </w:tbl>
    <w:p w:rsidR="00204C73" w:rsidRDefault="00204C73" w:rsidP="00204C73">
      <w:pPr>
        <w:rPr>
          <w:rFonts w:ascii="黑体" w:eastAsia="黑体" w:hAnsi="黑体" w:cs="黑体"/>
          <w:szCs w:val="21"/>
        </w:rPr>
      </w:pPr>
      <w:commentRangeStart w:id="6734"/>
      <w:r>
        <w:rPr>
          <w:rFonts w:ascii="黑体" w:eastAsia="黑体" w:hAnsi="黑体" w:cs="黑体" w:hint="eastAsia"/>
          <w:szCs w:val="21"/>
        </w:rPr>
        <w:t>3.2</w:t>
      </w:r>
      <w:commentRangeEnd w:id="6734"/>
      <w:r w:rsidR="00440A33">
        <w:rPr>
          <w:rStyle w:val="ab"/>
        </w:rPr>
        <w:commentReference w:id="6734"/>
      </w:r>
      <w:r>
        <w:rPr>
          <w:rFonts w:ascii="黑体" w:eastAsia="黑体" w:hAnsi="黑体" w:cs="黑体" w:hint="eastAsia"/>
          <w:szCs w:val="21"/>
        </w:rPr>
        <w:t xml:space="preserve"> </w:t>
      </w:r>
      <w:commentRangeStart w:id="6735"/>
      <w:r>
        <w:rPr>
          <w:rFonts w:ascii="黑体" w:eastAsia="黑体" w:hAnsi="黑体" w:cs="黑体" w:hint="eastAsia"/>
          <w:szCs w:val="21"/>
        </w:rPr>
        <w:t>结果分析</w:t>
      </w:r>
      <w:commentRangeEnd w:id="6735"/>
      <w:r w:rsidR="00440A33">
        <w:rPr>
          <w:rStyle w:val="ab"/>
        </w:rPr>
        <w:commentReference w:id="6735"/>
      </w:r>
    </w:p>
    <w:p w:rsidR="00F574F3" w:rsidRDefault="00204C73" w:rsidP="00217D32">
      <w:pPr>
        <w:ind w:firstLineChars="200" w:firstLine="420"/>
        <w:rPr>
          <w:rFonts w:ascii="黑体" w:eastAsia="黑体" w:hAnsi="黑体" w:cs="黑体"/>
          <w:szCs w:val="21"/>
        </w:rPr>
      </w:pPr>
      <w:commentRangeStart w:id="6736"/>
      <w:del w:id="6737" w:author="hnj2288" w:date="2016-05-16T09:05:00Z">
        <w:r w:rsidDel="002A48A7">
          <w:rPr>
            <w:rFonts w:ascii="Times New Roman" w:hAnsi="Times New Roman" w:hint="eastAsia"/>
            <w:szCs w:val="21"/>
          </w:rPr>
          <w:delText>通过</w:delText>
        </w:r>
      </w:del>
      <w:ins w:id="6738" w:author="hnj2288" w:date="2016-05-16T09:05:00Z">
        <w:r w:rsidR="002A48A7">
          <w:rPr>
            <w:rFonts w:ascii="Times New Roman" w:hAnsi="Times New Roman" w:hint="eastAsia"/>
            <w:szCs w:val="21"/>
          </w:rPr>
          <w:t>从</w:t>
        </w:r>
      </w:ins>
      <w:r>
        <w:rPr>
          <w:rFonts w:ascii="Times New Roman" w:hAnsi="Times New Roman" w:hint="eastAsia"/>
          <w:szCs w:val="21"/>
        </w:rPr>
        <w:t>表</w:t>
      </w:r>
      <w:r>
        <w:rPr>
          <w:rFonts w:ascii="Times New Roman" w:hAnsi="Times New Roman" w:hint="eastAsia"/>
          <w:szCs w:val="21"/>
        </w:rPr>
        <w:t>1</w:t>
      </w:r>
      <w:del w:id="6739" w:author="hnj2288" w:date="2016-05-16T09:05:00Z">
        <w:r w:rsidDel="002A48A7">
          <w:rPr>
            <w:rFonts w:ascii="Times New Roman" w:hAnsi="Times New Roman" w:hint="eastAsia"/>
            <w:szCs w:val="21"/>
          </w:rPr>
          <w:delText>的测试结果</w:delText>
        </w:r>
      </w:del>
      <w:r>
        <w:rPr>
          <w:rFonts w:ascii="Times New Roman" w:hAnsi="Times New Roman" w:hint="eastAsia"/>
          <w:szCs w:val="21"/>
        </w:rPr>
        <w:t>可以</w:t>
      </w:r>
      <w:del w:id="6740" w:author="hnj2288" w:date="2016-05-16T09:05:00Z">
        <w:r w:rsidDel="002A48A7">
          <w:rPr>
            <w:rFonts w:ascii="Times New Roman" w:hAnsi="Times New Roman" w:hint="eastAsia"/>
            <w:szCs w:val="21"/>
          </w:rPr>
          <w:delText>发现</w:delText>
        </w:r>
      </w:del>
      <w:ins w:id="6741" w:author="hnj2288" w:date="2016-05-16T09:05:00Z">
        <w:r w:rsidR="002A48A7">
          <w:rPr>
            <w:rFonts w:ascii="Times New Roman" w:hAnsi="Times New Roman" w:hint="eastAsia"/>
            <w:szCs w:val="21"/>
          </w:rPr>
          <w:t>看出</w:t>
        </w:r>
      </w:ins>
      <w:r>
        <w:rPr>
          <w:rFonts w:ascii="Times New Roman" w:hAnsi="Times New Roman" w:hint="eastAsia"/>
          <w:szCs w:val="21"/>
        </w:rPr>
        <w:t>，</w:t>
      </w:r>
      <w:del w:id="6742" w:author="Administrator" w:date="2018-02-16T22:42:00Z">
        <w:r w:rsidR="00A37525" w:rsidDel="00AA7C6E">
          <w:rPr>
            <w:rFonts w:ascii="Times New Roman" w:hAnsi="Times New Roman" w:hint="eastAsia"/>
            <w:szCs w:val="21"/>
          </w:rPr>
          <w:delText>未</w:delText>
        </w:r>
      </w:del>
      <w:ins w:id="6743" w:author="Administrator" w:date="2018-02-16T22:42:00Z">
        <w:r w:rsidR="00AA7C6E">
          <w:rPr>
            <w:rFonts w:ascii="Times New Roman" w:hAnsi="Times New Roman" w:hint="eastAsia"/>
            <w:szCs w:val="21"/>
          </w:rPr>
          <w:t xml:space="preserve">X </w:t>
        </w:r>
      </w:ins>
      <w:del w:id="6744" w:author="Administrator" w:date="2018-02-16T22:42:00Z">
        <w:r w:rsidR="00A37525" w:rsidDel="00AA7C6E">
          <w:rPr>
            <w:rFonts w:ascii="Times New Roman" w:hAnsi="Times New Roman" w:hint="eastAsia"/>
            <w:szCs w:val="21"/>
          </w:rPr>
          <w:delText>下</w:delText>
        </w:r>
      </w:del>
      <w:ins w:id="6745" w:author="Administrator" w:date="2018-02-16T22:42:00Z">
        <w:r w:rsidR="00AA7C6E">
          <w:rPr>
            <w:rFonts w:ascii="Times New Roman" w:hAnsi="Times New Roman" w:hint="eastAsia"/>
            <w:szCs w:val="21"/>
          </w:rPr>
          <w:t xml:space="preserve">X </w:t>
        </w:r>
      </w:ins>
      <w:del w:id="6746" w:author="Administrator" w:date="2018-02-16T22:42:00Z">
        <w:r w:rsidR="00A37525" w:rsidDel="00AA7C6E">
          <w:rPr>
            <w:rFonts w:ascii="Times New Roman" w:hAnsi="Times New Roman" w:hint="eastAsia"/>
            <w:szCs w:val="21"/>
          </w:rPr>
          <w:delText>载</w:delText>
        </w:r>
      </w:del>
      <w:ins w:id="6747" w:author="Administrator" w:date="2018-02-16T22:42:00Z">
        <w:r w:rsidR="00AA7C6E">
          <w:rPr>
            <w:rFonts w:ascii="Times New Roman" w:hAnsi="Times New Roman" w:hint="eastAsia"/>
            <w:szCs w:val="21"/>
          </w:rPr>
          <w:t xml:space="preserve">X </w:t>
        </w:r>
      </w:ins>
      <w:del w:id="6748" w:author="Administrator" w:date="2018-02-16T22:42:00Z">
        <w:r w:rsidR="00A37525" w:rsidDel="00AA7C6E">
          <w:rPr>
            <w:rFonts w:ascii="Times New Roman" w:hAnsi="Times New Roman" w:hint="eastAsia"/>
            <w:szCs w:val="21"/>
          </w:rPr>
          <w:delText>小</w:delText>
        </w:r>
      </w:del>
      <w:ins w:id="6749" w:author="Administrator" w:date="2018-02-16T22:42:00Z">
        <w:r w:rsidR="00AA7C6E">
          <w:rPr>
            <w:rFonts w:ascii="Times New Roman" w:hAnsi="Times New Roman" w:hint="eastAsia"/>
            <w:szCs w:val="21"/>
          </w:rPr>
          <w:t xml:space="preserve">X </w:t>
        </w:r>
      </w:ins>
      <w:del w:id="6750" w:author="Administrator" w:date="2018-02-16T22:42:00Z">
        <w:r w:rsidR="00A37525" w:rsidDel="00AA7C6E">
          <w:rPr>
            <w:rFonts w:ascii="Times New Roman" w:hAnsi="Times New Roman" w:hint="eastAsia"/>
            <w:szCs w:val="21"/>
          </w:rPr>
          <w:delText>波</w:delText>
        </w:r>
      </w:del>
      <w:ins w:id="6751" w:author="Administrator" w:date="2018-02-16T22:42:00Z">
        <w:r w:rsidR="00AA7C6E">
          <w:rPr>
            <w:rFonts w:ascii="Times New Roman" w:hAnsi="Times New Roman" w:hint="eastAsia"/>
            <w:szCs w:val="21"/>
          </w:rPr>
          <w:t xml:space="preserve">X </w:t>
        </w:r>
      </w:ins>
      <w:del w:id="6752" w:author="Administrator" w:date="2018-02-16T22:42:00Z">
        <w:r w:rsidR="00A37525" w:rsidDel="00AA7C6E">
          <w:rPr>
            <w:rFonts w:ascii="Times New Roman" w:hAnsi="Times New Roman" w:hint="eastAsia"/>
            <w:szCs w:val="21"/>
          </w:rPr>
          <w:delText>去</w:delText>
        </w:r>
      </w:del>
      <w:ins w:id="6753" w:author="Administrator" w:date="2018-02-16T22:42:00Z">
        <w:r w:rsidR="00AA7C6E">
          <w:rPr>
            <w:rFonts w:ascii="Times New Roman" w:hAnsi="Times New Roman" w:hint="eastAsia"/>
            <w:szCs w:val="21"/>
          </w:rPr>
          <w:t xml:space="preserve">X </w:t>
        </w:r>
      </w:ins>
      <w:del w:id="6754" w:author="Administrator" w:date="2018-02-16T22:42:00Z">
        <w:r w:rsidR="00A37525" w:rsidDel="00AA7C6E">
          <w:rPr>
            <w:rFonts w:ascii="Times New Roman" w:hAnsi="Times New Roman" w:hint="eastAsia"/>
            <w:szCs w:val="21"/>
          </w:rPr>
          <w:delText>噪</w:delText>
        </w:r>
      </w:del>
      <w:ins w:id="6755" w:author="Administrator" w:date="2018-02-16T22:42:00Z">
        <w:r w:rsidR="00AA7C6E">
          <w:rPr>
            <w:rFonts w:ascii="Times New Roman" w:hAnsi="Times New Roman" w:hint="eastAsia"/>
            <w:szCs w:val="21"/>
          </w:rPr>
          <w:t xml:space="preserve">X </w:t>
        </w:r>
      </w:ins>
      <w:del w:id="6756" w:author="Administrator" w:date="2018-02-16T22:42:00Z">
        <w:r w:rsidR="00A37525" w:rsidDel="00AA7C6E">
          <w:rPr>
            <w:rFonts w:ascii="Times New Roman" w:hAnsi="Times New Roman" w:hint="eastAsia"/>
            <w:szCs w:val="21"/>
          </w:rPr>
          <w:delText>程</w:delText>
        </w:r>
      </w:del>
      <w:ins w:id="6757" w:author="Administrator" w:date="2018-02-16T22:42:00Z">
        <w:r w:rsidR="00AA7C6E">
          <w:rPr>
            <w:rFonts w:ascii="Times New Roman" w:hAnsi="Times New Roman" w:hint="eastAsia"/>
            <w:szCs w:val="21"/>
          </w:rPr>
          <w:t xml:space="preserve">X </w:t>
        </w:r>
      </w:ins>
      <w:del w:id="6758" w:author="Administrator" w:date="2018-02-16T22:42:00Z">
        <w:r w:rsidR="00A37525" w:rsidDel="00AA7C6E">
          <w:rPr>
            <w:rFonts w:ascii="Times New Roman" w:hAnsi="Times New Roman" w:hint="eastAsia"/>
            <w:szCs w:val="21"/>
          </w:rPr>
          <w:delText>序</w:delText>
        </w:r>
      </w:del>
      <w:ins w:id="6759" w:author="Administrator" w:date="2018-02-16T22:42:00Z">
        <w:r w:rsidR="00AA7C6E">
          <w:rPr>
            <w:rFonts w:ascii="Times New Roman" w:hAnsi="Times New Roman" w:hint="eastAsia"/>
            <w:szCs w:val="21"/>
          </w:rPr>
          <w:t xml:space="preserve">X </w:t>
        </w:r>
      </w:ins>
      <w:del w:id="6760" w:author="Administrator" w:date="2018-02-16T22:42:00Z">
        <w:r w:rsidR="00A37525" w:rsidDel="00AA7C6E">
          <w:rPr>
            <w:rFonts w:ascii="Times New Roman" w:hAnsi="Times New Roman" w:hint="eastAsia"/>
            <w:szCs w:val="21"/>
          </w:rPr>
          <w:delText>的</w:delText>
        </w:r>
      </w:del>
      <w:ins w:id="6761" w:author="Administrator" w:date="2018-02-16T22:42:00Z">
        <w:r w:rsidR="00AA7C6E">
          <w:rPr>
            <w:rFonts w:ascii="Times New Roman" w:hAnsi="Times New Roman" w:hint="eastAsia"/>
            <w:szCs w:val="21"/>
          </w:rPr>
          <w:t xml:space="preserve">X </w:t>
        </w:r>
      </w:ins>
      <w:del w:id="6762" w:author="Administrator" w:date="2018-02-16T22:42:00Z">
        <w:r w:rsidDel="00AA7C6E">
          <w:rPr>
            <w:rFonts w:ascii="Times New Roman" w:hAnsi="Times New Roman" w:hint="eastAsia"/>
            <w:szCs w:val="21"/>
          </w:rPr>
          <w:delText>光</w:delText>
        </w:r>
      </w:del>
      <w:ins w:id="6763" w:author="Administrator" w:date="2018-02-16T22:42:00Z">
        <w:r w:rsidR="00AA7C6E">
          <w:rPr>
            <w:rFonts w:ascii="Times New Roman" w:hAnsi="Times New Roman" w:hint="eastAsia"/>
            <w:szCs w:val="21"/>
          </w:rPr>
          <w:t xml:space="preserve">X </w:t>
        </w:r>
      </w:ins>
      <w:del w:id="6764" w:author="Administrator" w:date="2018-02-16T22:42:00Z">
        <w:r w:rsidDel="00AA7C6E">
          <w:rPr>
            <w:rFonts w:ascii="Times New Roman" w:hAnsi="Times New Roman" w:hint="eastAsia"/>
            <w:szCs w:val="21"/>
          </w:rPr>
          <w:delText>电</w:delText>
        </w:r>
      </w:del>
      <w:ins w:id="6765" w:author="Administrator" w:date="2018-02-16T22:42:00Z">
        <w:r w:rsidR="00AA7C6E">
          <w:rPr>
            <w:rFonts w:ascii="Times New Roman" w:hAnsi="Times New Roman" w:hint="eastAsia"/>
            <w:szCs w:val="21"/>
          </w:rPr>
          <w:t xml:space="preserve">X </w:t>
        </w:r>
      </w:ins>
      <w:del w:id="6766" w:author="Administrator" w:date="2018-02-16T22:42:00Z">
        <w:r w:rsidDel="00AA7C6E">
          <w:rPr>
            <w:rFonts w:ascii="Times New Roman" w:hAnsi="Times New Roman" w:hint="eastAsia"/>
            <w:szCs w:val="21"/>
          </w:rPr>
          <w:delText>式</w:delText>
        </w:r>
      </w:del>
      <w:ins w:id="6767" w:author="Administrator" w:date="2018-02-16T22:42:00Z">
        <w:r w:rsidR="00AA7C6E">
          <w:rPr>
            <w:rFonts w:ascii="Times New Roman" w:hAnsi="Times New Roman" w:hint="eastAsia"/>
            <w:szCs w:val="21"/>
          </w:rPr>
          <w:t xml:space="preserve">X </w:t>
        </w:r>
      </w:ins>
      <w:del w:id="6768" w:author="Administrator" w:date="2018-02-16T22:42:00Z">
        <w:r w:rsidDel="00AA7C6E">
          <w:rPr>
            <w:rFonts w:ascii="Times New Roman" w:hAnsi="Times New Roman" w:hint="eastAsia"/>
            <w:szCs w:val="21"/>
          </w:rPr>
          <w:delText>脉</w:delText>
        </w:r>
      </w:del>
      <w:ins w:id="6769" w:author="Administrator" w:date="2018-02-16T22:42:00Z">
        <w:r w:rsidR="00AA7C6E">
          <w:rPr>
            <w:rFonts w:ascii="Times New Roman" w:hAnsi="Times New Roman" w:hint="eastAsia"/>
            <w:szCs w:val="21"/>
          </w:rPr>
          <w:t xml:space="preserve">X </w:t>
        </w:r>
      </w:ins>
      <w:del w:id="6770" w:author="Administrator" w:date="2018-02-16T22:42:00Z">
        <w:r w:rsidDel="00AA7C6E">
          <w:rPr>
            <w:rFonts w:ascii="Times New Roman" w:hAnsi="Times New Roman" w:hint="eastAsia"/>
            <w:szCs w:val="21"/>
          </w:rPr>
          <w:delText>搏</w:delText>
        </w:r>
      </w:del>
      <w:ins w:id="6771" w:author="Administrator" w:date="2018-02-16T22:42:00Z">
        <w:r w:rsidR="00AA7C6E">
          <w:rPr>
            <w:rFonts w:ascii="Times New Roman" w:hAnsi="Times New Roman" w:hint="eastAsia"/>
            <w:szCs w:val="21"/>
          </w:rPr>
          <w:t xml:space="preserve">X </w:t>
        </w:r>
      </w:ins>
      <w:del w:id="6772" w:author="Administrator" w:date="2018-02-16T22:42:00Z">
        <w:r w:rsidDel="00AA7C6E">
          <w:rPr>
            <w:rFonts w:ascii="Times New Roman" w:hAnsi="Times New Roman" w:hint="eastAsia"/>
            <w:szCs w:val="21"/>
          </w:rPr>
          <w:delText>测</w:delText>
        </w:r>
      </w:del>
      <w:ins w:id="6773" w:author="Administrator" w:date="2018-02-16T22:42:00Z">
        <w:r w:rsidR="00AA7C6E">
          <w:rPr>
            <w:rFonts w:ascii="Times New Roman" w:hAnsi="Times New Roman" w:hint="eastAsia"/>
            <w:szCs w:val="21"/>
          </w:rPr>
          <w:t xml:space="preserve">X </w:t>
        </w:r>
      </w:ins>
      <w:del w:id="6774" w:author="Administrator" w:date="2018-02-16T22:42:00Z">
        <w:r w:rsidDel="00AA7C6E">
          <w:rPr>
            <w:rFonts w:ascii="Times New Roman" w:hAnsi="Times New Roman" w:hint="eastAsia"/>
            <w:szCs w:val="21"/>
          </w:rPr>
          <w:delText>试</w:delText>
        </w:r>
      </w:del>
      <w:ins w:id="6775" w:author="Administrator" w:date="2018-02-16T22:42:00Z">
        <w:r w:rsidR="00AA7C6E">
          <w:rPr>
            <w:rFonts w:ascii="Times New Roman" w:hAnsi="Times New Roman" w:hint="eastAsia"/>
            <w:szCs w:val="21"/>
          </w:rPr>
          <w:t xml:space="preserve">X </w:t>
        </w:r>
      </w:ins>
      <w:del w:id="6776" w:author="Administrator" w:date="2018-02-16T22:42:00Z">
        <w:r w:rsidDel="00AA7C6E">
          <w:rPr>
            <w:rFonts w:ascii="Times New Roman" w:hAnsi="Times New Roman" w:hint="eastAsia"/>
            <w:szCs w:val="21"/>
          </w:rPr>
          <w:delText>仪</w:delText>
        </w:r>
      </w:del>
      <w:ins w:id="6777" w:author="Administrator" w:date="2018-02-16T22:42:00Z">
        <w:r w:rsidR="00AA7C6E">
          <w:rPr>
            <w:rFonts w:ascii="Times New Roman" w:hAnsi="Times New Roman" w:hint="eastAsia"/>
            <w:szCs w:val="21"/>
          </w:rPr>
          <w:t xml:space="preserve">X </w:t>
        </w:r>
      </w:ins>
      <w:del w:id="6778" w:author="Administrator" w:date="2018-02-16T22:42:00Z">
        <w:r w:rsidDel="00AA7C6E">
          <w:rPr>
            <w:rFonts w:ascii="Times New Roman" w:hAnsi="Times New Roman" w:hint="eastAsia"/>
            <w:szCs w:val="21"/>
          </w:rPr>
          <w:delText>工</w:delText>
        </w:r>
      </w:del>
      <w:ins w:id="6779" w:author="Administrator" w:date="2018-02-16T22:42:00Z">
        <w:r w:rsidR="00AA7C6E">
          <w:rPr>
            <w:rFonts w:ascii="Times New Roman" w:hAnsi="Times New Roman" w:hint="eastAsia"/>
            <w:szCs w:val="21"/>
          </w:rPr>
          <w:t xml:space="preserve">X </w:t>
        </w:r>
      </w:ins>
      <w:del w:id="6780" w:author="Administrator" w:date="2018-02-16T22:42:00Z">
        <w:r w:rsidDel="00AA7C6E">
          <w:rPr>
            <w:rFonts w:ascii="Times New Roman" w:hAnsi="Times New Roman" w:hint="eastAsia"/>
            <w:szCs w:val="21"/>
          </w:rPr>
          <w:delText>作</w:delText>
        </w:r>
      </w:del>
      <w:ins w:id="6781" w:author="Administrator" w:date="2018-02-16T22:42:00Z">
        <w:r w:rsidR="00AA7C6E">
          <w:rPr>
            <w:rFonts w:ascii="Times New Roman" w:hAnsi="Times New Roman" w:hint="eastAsia"/>
            <w:szCs w:val="21"/>
          </w:rPr>
          <w:t xml:space="preserve">X </w:t>
        </w:r>
      </w:ins>
      <w:del w:id="6782" w:author="Administrator" w:date="2018-02-16T22:42:00Z">
        <w:r w:rsidR="00A37525" w:rsidDel="00AA7C6E">
          <w:rPr>
            <w:rFonts w:ascii="Times New Roman" w:hAnsi="Times New Roman" w:hint="eastAsia"/>
            <w:szCs w:val="21"/>
          </w:rPr>
          <w:delText>情</w:delText>
        </w:r>
      </w:del>
      <w:ins w:id="6783" w:author="Administrator" w:date="2018-02-16T22:42:00Z">
        <w:r w:rsidR="00AA7C6E">
          <w:rPr>
            <w:rFonts w:ascii="Times New Roman" w:hAnsi="Times New Roman" w:hint="eastAsia"/>
            <w:szCs w:val="21"/>
          </w:rPr>
          <w:t xml:space="preserve">X </w:t>
        </w:r>
      </w:ins>
      <w:del w:id="6784" w:author="Administrator" w:date="2018-02-16T22:42:00Z">
        <w:r w:rsidR="00A37525" w:rsidDel="00AA7C6E">
          <w:rPr>
            <w:rFonts w:ascii="Times New Roman" w:hAnsi="Times New Roman" w:hint="eastAsia"/>
            <w:szCs w:val="21"/>
          </w:rPr>
          <w:delText>况</w:delText>
        </w:r>
      </w:del>
      <w:ins w:id="6785" w:author="Administrator" w:date="2018-02-16T22:42:00Z">
        <w:r w:rsidR="00AA7C6E">
          <w:rPr>
            <w:rFonts w:ascii="Times New Roman" w:hAnsi="Times New Roman" w:hint="eastAsia"/>
            <w:szCs w:val="21"/>
          </w:rPr>
          <w:t xml:space="preserve">X </w:t>
        </w:r>
      </w:ins>
      <w:del w:id="6786" w:author="Administrator" w:date="2018-02-16T22:42:00Z">
        <w:r w:rsidDel="00AA7C6E">
          <w:rPr>
            <w:rFonts w:ascii="Times New Roman" w:hAnsi="Times New Roman" w:hint="eastAsia"/>
            <w:szCs w:val="21"/>
          </w:rPr>
          <w:delText>不</w:delText>
        </w:r>
      </w:del>
      <w:ins w:id="6787" w:author="Administrator" w:date="2018-02-16T22:42:00Z">
        <w:r w:rsidR="00AA7C6E">
          <w:rPr>
            <w:rFonts w:ascii="Times New Roman" w:hAnsi="Times New Roman" w:hint="eastAsia"/>
            <w:szCs w:val="21"/>
          </w:rPr>
          <w:t xml:space="preserve">X </w:t>
        </w:r>
      </w:ins>
      <w:del w:id="6788" w:author="Administrator" w:date="2018-02-16T22:42:00Z">
        <w:r w:rsidDel="00AA7C6E">
          <w:rPr>
            <w:rFonts w:ascii="Times New Roman" w:hAnsi="Times New Roman" w:hint="eastAsia"/>
            <w:szCs w:val="21"/>
          </w:rPr>
          <w:delText>稳</w:delText>
        </w:r>
      </w:del>
      <w:ins w:id="6789" w:author="Administrator" w:date="2018-02-16T22:42:00Z">
        <w:r w:rsidR="00AA7C6E">
          <w:rPr>
            <w:rFonts w:ascii="Times New Roman" w:hAnsi="Times New Roman" w:hint="eastAsia"/>
            <w:szCs w:val="21"/>
          </w:rPr>
          <w:t xml:space="preserve">X </w:t>
        </w:r>
      </w:ins>
      <w:del w:id="6790" w:author="Administrator" w:date="2018-02-16T22:42:00Z">
        <w:r w:rsidDel="00AA7C6E">
          <w:rPr>
            <w:rFonts w:ascii="Times New Roman" w:hAnsi="Times New Roman" w:hint="eastAsia"/>
            <w:szCs w:val="21"/>
          </w:rPr>
          <w:delText>定</w:delText>
        </w:r>
      </w:del>
      <w:ins w:id="6791" w:author="Administrator" w:date="2018-02-16T22:42:00Z">
        <w:r w:rsidR="00AA7C6E">
          <w:rPr>
            <w:rFonts w:ascii="Times New Roman" w:hAnsi="Times New Roman" w:hint="eastAsia"/>
            <w:szCs w:val="21"/>
          </w:rPr>
          <w:t xml:space="preserve">X </w:t>
        </w:r>
      </w:ins>
      <w:del w:id="6792" w:author="Administrator" w:date="2018-02-16T22:42:00Z">
        <w:r w:rsidDel="00AA7C6E">
          <w:rPr>
            <w:rFonts w:ascii="Times New Roman" w:hAnsi="Times New Roman" w:hint="eastAsia"/>
            <w:szCs w:val="21"/>
          </w:rPr>
          <w:delText>，</w:delText>
        </w:r>
      </w:del>
      <w:ins w:id="6793" w:author="Administrator" w:date="2018-02-16T22:42:00Z">
        <w:r w:rsidR="00AA7C6E">
          <w:rPr>
            <w:rFonts w:ascii="Times New Roman" w:hAnsi="Times New Roman" w:hint="eastAsia"/>
            <w:szCs w:val="21"/>
          </w:rPr>
          <w:t xml:space="preserve">X </w:t>
        </w:r>
      </w:ins>
      <w:del w:id="6794" w:author="Administrator" w:date="2018-02-16T22:42:00Z">
        <w:r w:rsidDel="00AA7C6E">
          <w:rPr>
            <w:rFonts w:ascii="Times New Roman" w:hAnsi="Times New Roman" w:hint="eastAsia"/>
            <w:szCs w:val="21"/>
          </w:rPr>
          <w:delText>虽</w:delText>
        </w:r>
      </w:del>
      <w:ins w:id="6795" w:author="Administrator" w:date="2018-02-16T22:42:00Z">
        <w:r w:rsidR="00AA7C6E">
          <w:rPr>
            <w:rFonts w:ascii="Times New Roman" w:hAnsi="Times New Roman" w:hint="eastAsia"/>
            <w:szCs w:val="21"/>
          </w:rPr>
          <w:t xml:space="preserve">X </w:t>
        </w:r>
      </w:ins>
      <w:del w:id="6796" w:author="Administrator" w:date="2018-02-16T22:42:00Z">
        <w:r w:rsidDel="00AA7C6E">
          <w:rPr>
            <w:rFonts w:ascii="Times New Roman" w:hAnsi="Times New Roman" w:hint="eastAsia"/>
            <w:szCs w:val="21"/>
          </w:rPr>
          <w:delText>然</w:delText>
        </w:r>
      </w:del>
      <w:ins w:id="6797" w:author="Administrator" w:date="2018-02-16T22:42:00Z">
        <w:r w:rsidR="00AA7C6E">
          <w:rPr>
            <w:rFonts w:ascii="Times New Roman" w:hAnsi="Times New Roman" w:hint="eastAsia"/>
            <w:szCs w:val="21"/>
          </w:rPr>
          <w:t xml:space="preserve">X </w:t>
        </w:r>
      </w:ins>
      <w:del w:id="6798" w:author="Administrator" w:date="2018-02-16T22:42:00Z">
        <w:r w:rsidDel="00AA7C6E">
          <w:rPr>
            <w:rFonts w:ascii="Times New Roman" w:hAnsi="Times New Roman" w:hint="eastAsia"/>
            <w:szCs w:val="21"/>
          </w:rPr>
          <w:delText>可</w:delText>
        </w:r>
      </w:del>
      <w:ins w:id="6799" w:author="Administrator" w:date="2018-02-16T22:42:00Z">
        <w:r w:rsidR="00AA7C6E">
          <w:rPr>
            <w:rFonts w:ascii="Times New Roman" w:hAnsi="Times New Roman" w:hint="eastAsia"/>
            <w:szCs w:val="21"/>
          </w:rPr>
          <w:t xml:space="preserve">X </w:t>
        </w:r>
      </w:ins>
      <w:del w:id="6800" w:author="Administrator" w:date="2018-02-16T22:42:00Z">
        <w:r w:rsidDel="00AA7C6E">
          <w:rPr>
            <w:rFonts w:ascii="Times New Roman" w:hAnsi="Times New Roman" w:hint="eastAsia"/>
            <w:szCs w:val="21"/>
          </w:rPr>
          <w:delText>以</w:delText>
        </w:r>
      </w:del>
      <w:ins w:id="6801" w:author="Administrator" w:date="2018-02-16T22:42:00Z">
        <w:r w:rsidR="00AA7C6E">
          <w:rPr>
            <w:rFonts w:ascii="Times New Roman" w:hAnsi="Times New Roman" w:hint="eastAsia"/>
            <w:szCs w:val="21"/>
          </w:rPr>
          <w:t xml:space="preserve">X </w:t>
        </w:r>
      </w:ins>
      <w:del w:id="6802" w:author="Administrator" w:date="2018-02-16T22:42:00Z">
        <w:r w:rsidR="00A37525" w:rsidDel="00AA7C6E">
          <w:rPr>
            <w:rFonts w:ascii="Times New Roman" w:hAnsi="Times New Roman" w:hint="eastAsia"/>
            <w:szCs w:val="21"/>
          </w:rPr>
          <w:delText>显</w:delText>
        </w:r>
      </w:del>
      <w:ins w:id="6803" w:author="Administrator" w:date="2018-02-16T22:42:00Z">
        <w:r w:rsidR="00AA7C6E">
          <w:rPr>
            <w:rFonts w:ascii="Times New Roman" w:hAnsi="Times New Roman" w:hint="eastAsia"/>
            <w:szCs w:val="21"/>
          </w:rPr>
          <w:t xml:space="preserve">X </w:t>
        </w:r>
      </w:ins>
      <w:del w:id="6804" w:author="Administrator" w:date="2018-02-16T22:42:00Z">
        <w:r w:rsidR="00A37525" w:rsidDel="00AA7C6E">
          <w:rPr>
            <w:rFonts w:ascii="Times New Roman" w:hAnsi="Times New Roman" w:hint="eastAsia"/>
            <w:szCs w:val="21"/>
          </w:rPr>
          <w:delText>示</w:delText>
        </w:r>
      </w:del>
      <w:ins w:id="6805" w:author="Administrator" w:date="2018-02-16T22:42:00Z">
        <w:r w:rsidR="00AA7C6E">
          <w:rPr>
            <w:rFonts w:ascii="Times New Roman" w:hAnsi="Times New Roman" w:hint="eastAsia"/>
            <w:szCs w:val="21"/>
          </w:rPr>
          <w:t xml:space="preserve">X </w:t>
        </w:r>
      </w:ins>
      <w:del w:id="6806" w:author="Administrator" w:date="2018-02-16T22:42:00Z">
        <w:r w:rsidR="00A37525" w:rsidDel="00AA7C6E">
          <w:rPr>
            <w:rFonts w:ascii="Times New Roman" w:hAnsi="Times New Roman" w:hint="eastAsia"/>
            <w:szCs w:val="21"/>
          </w:rPr>
          <w:delText>测</w:delText>
        </w:r>
      </w:del>
      <w:ins w:id="6807" w:author="Administrator" w:date="2018-02-16T22:42:00Z">
        <w:r w:rsidR="00AA7C6E">
          <w:rPr>
            <w:rFonts w:ascii="Times New Roman" w:hAnsi="Times New Roman" w:hint="eastAsia"/>
            <w:szCs w:val="21"/>
          </w:rPr>
          <w:t xml:space="preserve">X </w:t>
        </w:r>
      </w:ins>
      <w:del w:id="6808" w:author="Administrator" w:date="2018-02-16T22:42:00Z">
        <w:r w:rsidR="00A37525" w:rsidDel="00AA7C6E">
          <w:rPr>
            <w:rFonts w:ascii="Times New Roman" w:hAnsi="Times New Roman" w:hint="eastAsia"/>
            <w:szCs w:val="21"/>
          </w:rPr>
          <w:delText>量</w:delText>
        </w:r>
      </w:del>
      <w:ins w:id="6809" w:author="Administrator" w:date="2018-02-16T22:42:00Z">
        <w:r w:rsidR="00AA7C6E">
          <w:rPr>
            <w:rFonts w:ascii="Times New Roman" w:hAnsi="Times New Roman" w:hint="eastAsia"/>
            <w:szCs w:val="21"/>
          </w:rPr>
          <w:t xml:space="preserve">X </w:t>
        </w:r>
      </w:ins>
      <w:del w:id="6810" w:author="Administrator" w:date="2018-02-16T22:42:00Z">
        <w:r w:rsidR="00A37525" w:rsidDel="00AA7C6E">
          <w:rPr>
            <w:rFonts w:ascii="Times New Roman" w:hAnsi="Times New Roman" w:hint="eastAsia"/>
            <w:szCs w:val="21"/>
          </w:rPr>
          <w:delText>值</w:delText>
        </w:r>
      </w:del>
      <w:ins w:id="6811" w:author="Administrator" w:date="2018-02-16T22:42:00Z">
        <w:r w:rsidR="00AA7C6E">
          <w:rPr>
            <w:rFonts w:ascii="Times New Roman" w:hAnsi="Times New Roman" w:hint="eastAsia"/>
            <w:szCs w:val="21"/>
          </w:rPr>
          <w:t xml:space="preserve">X </w:t>
        </w:r>
      </w:ins>
      <w:del w:id="6812" w:author="Administrator" w:date="2018-02-16T22:42:00Z">
        <w:r w:rsidR="00A37525" w:rsidDel="00AA7C6E">
          <w:rPr>
            <w:rFonts w:ascii="Times New Roman" w:hAnsi="Times New Roman" w:hint="eastAsia"/>
            <w:szCs w:val="21"/>
          </w:rPr>
          <w:delText>，</w:delText>
        </w:r>
      </w:del>
      <w:ins w:id="6813" w:author="Administrator" w:date="2018-02-16T22:42:00Z">
        <w:r w:rsidR="00AA7C6E">
          <w:rPr>
            <w:rFonts w:ascii="Times New Roman" w:hAnsi="Times New Roman" w:hint="eastAsia"/>
            <w:szCs w:val="21"/>
          </w:rPr>
          <w:t xml:space="preserve">X </w:t>
        </w:r>
      </w:ins>
      <w:del w:id="6814" w:author="Administrator" w:date="2018-02-16T22:42:00Z">
        <w:r w:rsidR="00A37525" w:rsidDel="00AA7C6E">
          <w:rPr>
            <w:rFonts w:ascii="Times New Roman" w:hAnsi="Times New Roman" w:hint="eastAsia"/>
            <w:szCs w:val="21"/>
          </w:rPr>
          <w:delText>但</w:delText>
        </w:r>
      </w:del>
      <w:ins w:id="6815" w:author="Administrator" w:date="2018-02-16T22:42:00Z">
        <w:r w:rsidR="00AA7C6E">
          <w:rPr>
            <w:rFonts w:ascii="Times New Roman" w:hAnsi="Times New Roman" w:hint="eastAsia"/>
            <w:szCs w:val="21"/>
          </w:rPr>
          <w:t xml:space="preserve">X </w:t>
        </w:r>
      </w:ins>
      <w:del w:id="6816" w:author="Administrator" w:date="2018-02-16T22:42:00Z">
        <w:r w:rsidR="00A37525" w:rsidDel="00AA7C6E">
          <w:rPr>
            <w:rFonts w:ascii="Times New Roman" w:hAnsi="Times New Roman" w:hint="eastAsia"/>
            <w:szCs w:val="21"/>
          </w:rPr>
          <w:delText>是</w:delText>
        </w:r>
      </w:del>
      <w:ins w:id="6817" w:author="Administrator" w:date="2018-02-16T22:42:00Z">
        <w:r w:rsidR="00AA7C6E">
          <w:rPr>
            <w:rFonts w:ascii="Times New Roman" w:hAnsi="Times New Roman" w:hint="eastAsia"/>
            <w:szCs w:val="21"/>
          </w:rPr>
          <w:t xml:space="preserve">X </w:t>
        </w:r>
      </w:ins>
      <w:del w:id="6818" w:author="Administrator" w:date="2018-02-16T22:42:00Z">
        <w:r w:rsidR="00A37525" w:rsidDel="00AA7C6E">
          <w:rPr>
            <w:rFonts w:ascii="Times New Roman" w:hAnsi="Times New Roman" w:hint="eastAsia"/>
            <w:szCs w:val="21"/>
          </w:rPr>
          <w:delText>距</w:delText>
        </w:r>
      </w:del>
      <w:ins w:id="6819" w:author="Administrator" w:date="2018-02-16T22:42:00Z">
        <w:r w:rsidR="00AA7C6E">
          <w:rPr>
            <w:rFonts w:ascii="Times New Roman" w:hAnsi="Times New Roman" w:hint="eastAsia"/>
            <w:szCs w:val="21"/>
          </w:rPr>
          <w:t xml:space="preserve">X </w:t>
        </w:r>
      </w:ins>
      <w:del w:id="6820" w:author="Administrator" w:date="2018-02-16T22:42:00Z">
        <w:r w:rsidR="00A37525" w:rsidDel="00AA7C6E">
          <w:rPr>
            <w:rFonts w:ascii="Times New Roman" w:hAnsi="Times New Roman" w:hint="eastAsia"/>
            <w:szCs w:val="21"/>
          </w:rPr>
          <w:delText>离</w:delText>
        </w:r>
      </w:del>
      <w:ins w:id="6821" w:author="Administrator" w:date="2018-02-16T22:42:00Z">
        <w:r w:rsidR="00AA7C6E">
          <w:rPr>
            <w:rFonts w:ascii="Times New Roman" w:hAnsi="Times New Roman" w:hint="eastAsia"/>
            <w:szCs w:val="21"/>
          </w:rPr>
          <w:t xml:space="preserve">X </w:t>
        </w:r>
      </w:ins>
      <w:del w:id="6822" w:author="Administrator" w:date="2018-02-16T22:42:00Z">
        <w:r w:rsidR="00A37525" w:rsidDel="00AA7C6E">
          <w:rPr>
            <w:rFonts w:ascii="Times New Roman" w:hAnsi="Times New Roman" w:hint="eastAsia"/>
            <w:szCs w:val="21"/>
          </w:rPr>
          <w:delText>实</w:delText>
        </w:r>
      </w:del>
      <w:ins w:id="6823" w:author="Administrator" w:date="2018-02-16T22:42:00Z">
        <w:r w:rsidR="00AA7C6E">
          <w:rPr>
            <w:rFonts w:ascii="Times New Roman" w:hAnsi="Times New Roman" w:hint="eastAsia"/>
            <w:szCs w:val="21"/>
          </w:rPr>
          <w:t xml:space="preserve">X </w:t>
        </w:r>
      </w:ins>
      <w:del w:id="6824" w:author="Administrator" w:date="2018-02-16T22:42:00Z">
        <w:r w:rsidR="00A37525" w:rsidDel="00AA7C6E">
          <w:rPr>
            <w:rFonts w:ascii="Times New Roman" w:hAnsi="Times New Roman" w:hint="eastAsia"/>
            <w:szCs w:val="21"/>
          </w:rPr>
          <w:delText>际</w:delText>
        </w:r>
      </w:del>
      <w:ins w:id="6825" w:author="Administrator" w:date="2018-02-16T22:42:00Z">
        <w:r w:rsidR="00AA7C6E">
          <w:rPr>
            <w:rFonts w:ascii="Times New Roman" w:hAnsi="Times New Roman" w:hint="eastAsia"/>
            <w:szCs w:val="21"/>
          </w:rPr>
          <w:t xml:space="preserve">X </w:t>
        </w:r>
      </w:ins>
      <w:del w:id="6826" w:author="Administrator" w:date="2018-02-16T22:42:00Z">
        <w:r w:rsidR="00A37525" w:rsidDel="00AA7C6E">
          <w:rPr>
            <w:rFonts w:ascii="Times New Roman" w:hAnsi="Times New Roman" w:hint="eastAsia"/>
            <w:szCs w:val="21"/>
          </w:rPr>
          <w:delText>值</w:delText>
        </w:r>
      </w:del>
      <w:ins w:id="6827" w:author="Administrator" w:date="2018-02-16T22:42:00Z">
        <w:r w:rsidR="00AA7C6E">
          <w:rPr>
            <w:rFonts w:ascii="Times New Roman" w:hAnsi="Times New Roman" w:hint="eastAsia"/>
            <w:szCs w:val="21"/>
          </w:rPr>
          <w:t xml:space="preserve">X </w:t>
        </w:r>
      </w:ins>
      <w:del w:id="6828" w:author="Administrator" w:date="2018-02-16T22:42:00Z">
        <w:r w:rsidR="00A37525" w:rsidDel="00AA7C6E">
          <w:rPr>
            <w:rFonts w:ascii="Times New Roman" w:hAnsi="Times New Roman" w:hint="eastAsia"/>
            <w:szCs w:val="21"/>
          </w:rPr>
          <w:delText>仍</w:delText>
        </w:r>
      </w:del>
      <w:ins w:id="6829" w:author="Administrator" w:date="2018-02-16T22:42:00Z">
        <w:r w:rsidR="00AA7C6E">
          <w:rPr>
            <w:rFonts w:ascii="Times New Roman" w:hAnsi="Times New Roman" w:hint="eastAsia"/>
            <w:szCs w:val="21"/>
          </w:rPr>
          <w:t xml:space="preserve">X </w:t>
        </w:r>
      </w:ins>
      <w:del w:id="6830" w:author="Administrator" w:date="2018-02-16T22:42:00Z">
        <w:r w:rsidR="00A37525" w:rsidDel="00AA7C6E">
          <w:rPr>
            <w:rFonts w:ascii="Times New Roman" w:hAnsi="Times New Roman" w:hint="eastAsia"/>
            <w:szCs w:val="21"/>
          </w:rPr>
          <w:delText>有</w:delText>
        </w:r>
      </w:del>
      <w:ins w:id="6831" w:author="Administrator" w:date="2018-02-16T22:42:00Z">
        <w:r w:rsidR="00AA7C6E">
          <w:rPr>
            <w:rFonts w:ascii="Times New Roman" w:hAnsi="Times New Roman" w:hint="eastAsia"/>
            <w:szCs w:val="21"/>
          </w:rPr>
          <w:t xml:space="preserve">X </w:t>
        </w:r>
      </w:ins>
      <w:del w:id="6832" w:author="Administrator" w:date="2018-02-16T22:42:00Z">
        <w:r w:rsidR="00A37525" w:rsidDel="00AA7C6E">
          <w:rPr>
            <w:rFonts w:ascii="Times New Roman" w:hAnsi="Times New Roman" w:hint="eastAsia"/>
            <w:szCs w:val="21"/>
          </w:rPr>
          <w:delText>较</w:delText>
        </w:r>
      </w:del>
      <w:ins w:id="6833" w:author="Administrator" w:date="2018-02-16T22:42:00Z">
        <w:r w:rsidR="00AA7C6E">
          <w:rPr>
            <w:rFonts w:ascii="Times New Roman" w:hAnsi="Times New Roman" w:hint="eastAsia"/>
            <w:szCs w:val="21"/>
          </w:rPr>
          <w:t xml:space="preserve">X </w:t>
        </w:r>
      </w:ins>
      <w:del w:id="6834" w:author="Administrator" w:date="2018-02-16T22:42:00Z">
        <w:r w:rsidR="00F574F3" w:rsidDel="00AA7C6E">
          <w:rPr>
            <w:rFonts w:ascii="Times New Roman" w:hAnsi="Times New Roman" w:hint="eastAsia"/>
            <w:szCs w:val="21"/>
          </w:rPr>
          <w:delText>大</w:delText>
        </w:r>
      </w:del>
      <w:ins w:id="6835" w:author="Administrator" w:date="2018-02-16T22:42:00Z">
        <w:r w:rsidR="00AA7C6E">
          <w:rPr>
            <w:rFonts w:ascii="Times New Roman" w:hAnsi="Times New Roman" w:hint="eastAsia"/>
            <w:szCs w:val="21"/>
          </w:rPr>
          <w:t xml:space="preserve">X </w:t>
        </w:r>
      </w:ins>
      <w:del w:id="6836" w:author="Administrator" w:date="2018-02-16T22:42:00Z">
        <w:r w:rsidR="00F574F3" w:rsidDel="00AA7C6E">
          <w:rPr>
            <w:rFonts w:ascii="Times New Roman" w:hAnsi="Times New Roman" w:hint="eastAsia"/>
            <w:szCs w:val="21"/>
          </w:rPr>
          <w:delText>的</w:delText>
        </w:r>
      </w:del>
      <w:ins w:id="6837" w:author="Administrator" w:date="2018-02-16T22:42:00Z">
        <w:r w:rsidR="00AA7C6E">
          <w:rPr>
            <w:rFonts w:ascii="Times New Roman" w:hAnsi="Times New Roman" w:hint="eastAsia"/>
            <w:szCs w:val="21"/>
          </w:rPr>
          <w:t xml:space="preserve">X </w:t>
        </w:r>
      </w:ins>
      <w:del w:id="6838" w:author="Administrator" w:date="2018-02-16T22:42:00Z">
        <w:r w:rsidR="00F574F3" w:rsidDel="00AA7C6E">
          <w:rPr>
            <w:rFonts w:ascii="Times New Roman" w:hAnsi="Times New Roman" w:hint="eastAsia"/>
            <w:szCs w:val="21"/>
          </w:rPr>
          <w:delText>误</w:delText>
        </w:r>
      </w:del>
      <w:ins w:id="6839" w:author="Administrator" w:date="2018-02-16T22:42:00Z">
        <w:r w:rsidR="00AA7C6E">
          <w:rPr>
            <w:rFonts w:ascii="Times New Roman" w:hAnsi="Times New Roman" w:hint="eastAsia"/>
            <w:szCs w:val="21"/>
          </w:rPr>
          <w:t xml:space="preserve">X </w:t>
        </w:r>
      </w:ins>
      <w:del w:id="6840" w:author="Administrator" w:date="2018-02-16T22:42:00Z">
        <w:r w:rsidR="00F574F3" w:rsidDel="00AA7C6E">
          <w:rPr>
            <w:rFonts w:ascii="Times New Roman" w:hAnsi="Times New Roman" w:hint="eastAsia"/>
            <w:szCs w:val="21"/>
          </w:rPr>
          <w:delText>差</w:delText>
        </w:r>
      </w:del>
      <w:ins w:id="6841" w:author="Administrator" w:date="2018-02-16T22:42:00Z">
        <w:r w:rsidR="00AA7C6E">
          <w:rPr>
            <w:rFonts w:ascii="Times New Roman" w:hAnsi="Times New Roman" w:hint="eastAsia"/>
            <w:szCs w:val="21"/>
          </w:rPr>
          <w:t xml:space="preserve">X </w:t>
        </w:r>
      </w:ins>
      <w:del w:id="6842" w:author="Administrator" w:date="2018-02-16T22:42:00Z">
        <w:r w:rsidR="00F574F3" w:rsidDel="00AA7C6E">
          <w:rPr>
            <w:rFonts w:ascii="Times New Roman" w:hAnsi="Times New Roman" w:hint="eastAsia"/>
            <w:szCs w:val="21"/>
          </w:rPr>
          <w:delText>；</w:delText>
        </w:r>
      </w:del>
      <w:ins w:id="6843" w:author="Administrator" w:date="2018-02-16T22:42:00Z">
        <w:r w:rsidR="00AA7C6E">
          <w:rPr>
            <w:rFonts w:ascii="Times New Roman" w:hAnsi="Times New Roman" w:hint="eastAsia"/>
            <w:szCs w:val="21"/>
          </w:rPr>
          <w:t xml:space="preserve">X </w:t>
        </w:r>
      </w:ins>
      <w:del w:id="6844" w:author="Administrator" w:date="2018-02-16T22:42:00Z">
        <w:r w:rsidR="00A37525" w:rsidDel="00AA7C6E">
          <w:rPr>
            <w:rFonts w:ascii="Times New Roman" w:hAnsi="Times New Roman" w:hint="eastAsia"/>
            <w:szCs w:val="21"/>
          </w:rPr>
          <w:delText>经</w:delText>
        </w:r>
      </w:del>
      <w:ins w:id="6845" w:author="Administrator" w:date="2018-02-16T22:42:00Z">
        <w:r w:rsidR="00AA7C6E">
          <w:rPr>
            <w:rFonts w:ascii="Times New Roman" w:hAnsi="Times New Roman" w:hint="eastAsia"/>
            <w:szCs w:val="21"/>
          </w:rPr>
          <w:t xml:space="preserve">X </w:t>
        </w:r>
      </w:ins>
      <w:del w:id="6846" w:author="Administrator" w:date="2018-02-16T22:42:00Z">
        <w:r w:rsidR="00A37525" w:rsidDel="00AA7C6E">
          <w:rPr>
            <w:rFonts w:ascii="Times New Roman" w:hAnsi="Times New Roman" w:hint="eastAsia"/>
            <w:szCs w:val="21"/>
          </w:rPr>
          <w:delText>软</w:delText>
        </w:r>
      </w:del>
      <w:ins w:id="6847" w:author="Administrator" w:date="2018-02-16T22:42:00Z">
        <w:r w:rsidR="00AA7C6E">
          <w:rPr>
            <w:rFonts w:ascii="Times New Roman" w:hAnsi="Times New Roman" w:hint="eastAsia"/>
            <w:szCs w:val="21"/>
          </w:rPr>
          <w:t xml:space="preserve">X </w:t>
        </w:r>
      </w:ins>
      <w:del w:id="6848" w:author="Administrator" w:date="2018-02-16T22:42:00Z">
        <w:r w:rsidR="00A37525" w:rsidDel="00AA7C6E">
          <w:rPr>
            <w:rFonts w:ascii="Times New Roman" w:hAnsi="Times New Roman" w:hint="eastAsia"/>
            <w:szCs w:val="21"/>
          </w:rPr>
          <w:delText>件</w:delText>
        </w:r>
      </w:del>
      <w:ins w:id="6849" w:author="Administrator" w:date="2018-02-16T22:42:00Z">
        <w:r w:rsidR="00AA7C6E">
          <w:rPr>
            <w:rFonts w:ascii="Times New Roman" w:hAnsi="Times New Roman" w:hint="eastAsia"/>
            <w:szCs w:val="21"/>
          </w:rPr>
          <w:t xml:space="preserve">X </w:t>
        </w:r>
      </w:ins>
      <w:del w:id="6850" w:author="Administrator" w:date="2018-02-16T22:42:00Z">
        <w:r w:rsidR="00A37525" w:rsidDel="00AA7C6E">
          <w:rPr>
            <w:rFonts w:ascii="Times New Roman" w:hAnsi="Times New Roman" w:hint="eastAsia"/>
            <w:szCs w:val="21"/>
          </w:rPr>
          <w:delText>滤</w:delText>
        </w:r>
      </w:del>
      <w:ins w:id="6851" w:author="Administrator" w:date="2018-02-16T22:42:00Z">
        <w:r w:rsidR="00AA7C6E">
          <w:rPr>
            <w:rFonts w:ascii="Times New Roman" w:hAnsi="Times New Roman" w:hint="eastAsia"/>
            <w:szCs w:val="21"/>
          </w:rPr>
          <w:t xml:space="preserve">X </w:t>
        </w:r>
      </w:ins>
      <w:del w:id="6852" w:author="Administrator" w:date="2018-02-16T22:42:00Z">
        <w:r w:rsidR="00A37525" w:rsidDel="00AA7C6E">
          <w:rPr>
            <w:rFonts w:ascii="Times New Roman" w:hAnsi="Times New Roman" w:hint="eastAsia"/>
            <w:szCs w:val="21"/>
          </w:rPr>
          <w:delText>波</w:delText>
        </w:r>
      </w:del>
      <w:ins w:id="6853" w:author="Administrator" w:date="2018-02-16T22:42:00Z">
        <w:r w:rsidR="00AA7C6E">
          <w:rPr>
            <w:rFonts w:ascii="Times New Roman" w:hAnsi="Times New Roman" w:hint="eastAsia"/>
            <w:szCs w:val="21"/>
          </w:rPr>
          <w:t xml:space="preserve">X </w:t>
        </w:r>
      </w:ins>
      <w:del w:id="6854" w:author="Administrator" w:date="2018-02-16T22:42:00Z">
        <w:r w:rsidR="00F574F3" w:rsidDel="00AA7C6E">
          <w:rPr>
            <w:rFonts w:ascii="Times New Roman" w:hAnsi="Times New Roman" w:hint="eastAsia"/>
            <w:szCs w:val="21"/>
          </w:rPr>
          <w:delText>后</w:delText>
        </w:r>
      </w:del>
      <w:ins w:id="6855" w:author="Administrator" w:date="2018-02-16T22:42:00Z">
        <w:r w:rsidR="00AA7C6E">
          <w:rPr>
            <w:rFonts w:ascii="Times New Roman" w:hAnsi="Times New Roman" w:hint="eastAsia"/>
            <w:szCs w:val="21"/>
          </w:rPr>
          <w:t xml:space="preserve">X </w:t>
        </w:r>
      </w:ins>
      <w:del w:id="6856" w:author="Administrator" w:date="2018-02-16T22:42:00Z">
        <w:r w:rsidR="00A37525" w:rsidDel="00AA7C6E">
          <w:rPr>
            <w:rFonts w:ascii="Times New Roman" w:hAnsi="Times New Roman" w:hint="eastAsia"/>
            <w:szCs w:val="21"/>
          </w:rPr>
          <w:delText>，</w:delText>
        </w:r>
      </w:del>
      <w:ins w:id="6857" w:author="Administrator" w:date="2018-02-16T22:42:00Z">
        <w:r w:rsidR="00AA7C6E">
          <w:rPr>
            <w:rFonts w:ascii="Times New Roman" w:hAnsi="Times New Roman" w:hint="eastAsia"/>
            <w:szCs w:val="21"/>
          </w:rPr>
          <w:t xml:space="preserve">X </w:t>
        </w:r>
      </w:ins>
      <w:del w:id="6858" w:author="Administrator" w:date="2018-02-16T22:42:00Z">
        <w:r w:rsidR="00A37525" w:rsidDel="00AA7C6E">
          <w:rPr>
            <w:rFonts w:ascii="Times New Roman" w:hAnsi="Times New Roman" w:hint="eastAsia"/>
            <w:szCs w:val="21"/>
          </w:rPr>
          <w:delText>其</w:delText>
        </w:r>
      </w:del>
      <w:ins w:id="6859" w:author="Administrator" w:date="2018-02-16T22:42:00Z">
        <w:r w:rsidR="00AA7C6E">
          <w:rPr>
            <w:rFonts w:ascii="Times New Roman" w:hAnsi="Times New Roman" w:hint="eastAsia"/>
            <w:szCs w:val="21"/>
          </w:rPr>
          <w:t xml:space="preserve">X </w:t>
        </w:r>
      </w:ins>
      <w:del w:id="6860" w:author="Administrator" w:date="2018-02-16T22:42:00Z">
        <w:r w:rsidR="00A37525" w:rsidDel="00AA7C6E">
          <w:rPr>
            <w:rFonts w:ascii="Times New Roman" w:hAnsi="Times New Roman" w:hint="eastAsia"/>
            <w:szCs w:val="21"/>
          </w:rPr>
          <w:delText>测</w:delText>
        </w:r>
      </w:del>
      <w:ins w:id="6861" w:author="Administrator" w:date="2018-02-16T22:42:00Z">
        <w:r w:rsidR="00AA7C6E">
          <w:rPr>
            <w:rFonts w:ascii="Times New Roman" w:hAnsi="Times New Roman" w:hint="eastAsia"/>
            <w:szCs w:val="21"/>
          </w:rPr>
          <w:t xml:space="preserve">X </w:t>
        </w:r>
      </w:ins>
      <w:del w:id="6862" w:author="Administrator" w:date="2018-02-16T22:42:00Z">
        <w:r w:rsidR="00A37525" w:rsidDel="00AA7C6E">
          <w:rPr>
            <w:rFonts w:ascii="Times New Roman" w:hAnsi="Times New Roman" w:hint="eastAsia"/>
            <w:szCs w:val="21"/>
          </w:rPr>
          <w:delText>量</w:delText>
        </w:r>
      </w:del>
      <w:ins w:id="6863" w:author="Administrator" w:date="2018-02-16T22:42:00Z">
        <w:r w:rsidR="00AA7C6E">
          <w:rPr>
            <w:rFonts w:ascii="Times New Roman" w:hAnsi="Times New Roman" w:hint="eastAsia"/>
            <w:szCs w:val="21"/>
          </w:rPr>
          <w:t xml:space="preserve">X </w:t>
        </w:r>
      </w:ins>
      <w:del w:id="6864" w:author="Administrator" w:date="2018-02-16T22:42:00Z">
        <w:r w:rsidR="00A37525" w:rsidDel="00AA7C6E">
          <w:rPr>
            <w:rFonts w:ascii="Times New Roman" w:hAnsi="Times New Roman" w:hint="eastAsia"/>
            <w:szCs w:val="21"/>
          </w:rPr>
          <w:delText>的</w:delText>
        </w:r>
      </w:del>
      <w:ins w:id="6865" w:author="Administrator" w:date="2018-02-16T22:42:00Z">
        <w:r w:rsidR="00AA7C6E">
          <w:rPr>
            <w:rFonts w:ascii="Times New Roman" w:hAnsi="Times New Roman" w:hint="eastAsia"/>
            <w:szCs w:val="21"/>
          </w:rPr>
          <w:t xml:space="preserve">X </w:t>
        </w:r>
      </w:ins>
      <w:del w:id="6866" w:author="Administrator" w:date="2018-02-16T22:42:00Z">
        <w:r w:rsidR="00A37525" w:rsidDel="00AA7C6E">
          <w:rPr>
            <w:rFonts w:ascii="Times New Roman" w:hAnsi="Times New Roman" w:hint="eastAsia"/>
            <w:szCs w:val="21"/>
          </w:rPr>
          <w:delText>精</w:delText>
        </w:r>
      </w:del>
      <w:ins w:id="6867" w:author="Administrator" w:date="2018-02-16T22:42:00Z">
        <w:r w:rsidR="00AA7C6E">
          <w:rPr>
            <w:rFonts w:ascii="Times New Roman" w:hAnsi="Times New Roman" w:hint="eastAsia"/>
            <w:szCs w:val="21"/>
          </w:rPr>
          <w:t xml:space="preserve">X </w:t>
        </w:r>
      </w:ins>
      <w:del w:id="6868" w:author="Administrator" w:date="2018-02-16T22:42:00Z">
        <w:r w:rsidR="00A37525" w:rsidDel="00AA7C6E">
          <w:rPr>
            <w:rFonts w:ascii="Times New Roman" w:hAnsi="Times New Roman" w:hint="eastAsia"/>
            <w:szCs w:val="21"/>
          </w:rPr>
          <w:delText>度</w:delText>
        </w:r>
      </w:del>
      <w:ins w:id="6869" w:author="Administrator" w:date="2018-02-16T22:42:00Z">
        <w:r w:rsidR="00AA7C6E">
          <w:rPr>
            <w:rFonts w:ascii="Times New Roman" w:hAnsi="Times New Roman" w:hint="eastAsia"/>
            <w:szCs w:val="21"/>
          </w:rPr>
          <w:t xml:space="preserve">X </w:t>
        </w:r>
      </w:ins>
      <w:del w:id="6870" w:author="Administrator" w:date="2018-02-16T22:42:00Z">
        <w:r w:rsidR="00A37525" w:rsidDel="00AA7C6E">
          <w:rPr>
            <w:rFonts w:ascii="Times New Roman" w:hAnsi="Times New Roman" w:hint="eastAsia"/>
            <w:szCs w:val="21"/>
          </w:rPr>
          <w:delText>有</w:delText>
        </w:r>
      </w:del>
      <w:ins w:id="6871" w:author="Administrator" w:date="2018-02-16T22:42:00Z">
        <w:r w:rsidR="00AA7C6E">
          <w:rPr>
            <w:rFonts w:ascii="Times New Roman" w:hAnsi="Times New Roman" w:hint="eastAsia"/>
            <w:szCs w:val="21"/>
          </w:rPr>
          <w:t xml:space="preserve">X </w:t>
        </w:r>
      </w:ins>
      <w:del w:id="6872" w:author="Administrator" w:date="2018-02-16T22:42:00Z">
        <w:r w:rsidR="00A37525" w:rsidDel="00AA7C6E">
          <w:rPr>
            <w:rFonts w:ascii="Times New Roman" w:hAnsi="Times New Roman" w:hint="eastAsia"/>
            <w:szCs w:val="21"/>
          </w:rPr>
          <w:delText>显</w:delText>
        </w:r>
      </w:del>
      <w:ins w:id="6873" w:author="Administrator" w:date="2018-02-16T22:42:00Z">
        <w:r w:rsidR="00AA7C6E">
          <w:rPr>
            <w:rFonts w:ascii="Times New Roman" w:hAnsi="Times New Roman" w:hint="eastAsia"/>
            <w:szCs w:val="21"/>
          </w:rPr>
          <w:t xml:space="preserve">X </w:t>
        </w:r>
      </w:ins>
      <w:del w:id="6874" w:author="Administrator" w:date="2018-02-16T22:42:00Z">
        <w:r w:rsidR="00A37525" w:rsidDel="00AA7C6E">
          <w:rPr>
            <w:rFonts w:ascii="Times New Roman" w:hAnsi="Times New Roman" w:hint="eastAsia"/>
            <w:szCs w:val="21"/>
          </w:rPr>
          <w:delText>著</w:delText>
        </w:r>
      </w:del>
      <w:ins w:id="6875" w:author="Administrator" w:date="2018-02-16T22:42:00Z">
        <w:r w:rsidR="00AA7C6E">
          <w:rPr>
            <w:rFonts w:ascii="Times New Roman" w:hAnsi="Times New Roman" w:hint="eastAsia"/>
            <w:szCs w:val="21"/>
          </w:rPr>
          <w:t xml:space="preserve">X </w:t>
        </w:r>
      </w:ins>
      <w:del w:id="6876" w:author="Administrator" w:date="2018-02-16T22:42:00Z">
        <w:r w:rsidR="00F574F3" w:rsidDel="00AA7C6E">
          <w:rPr>
            <w:rFonts w:ascii="Times New Roman" w:hAnsi="Times New Roman" w:hint="eastAsia"/>
            <w:szCs w:val="21"/>
          </w:rPr>
          <w:delText>提</w:delText>
        </w:r>
      </w:del>
      <w:ins w:id="6877" w:author="Administrator" w:date="2018-02-16T22:42:00Z">
        <w:r w:rsidR="00AA7C6E">
          <w:rPr>
            <w:rFonts w:ascii="Times New Roman" w:hAnsi="Times New Roman" w:hint="eastAsia"/>
            <w:szCs w:val="21"/>
          </w:rPr>
          <w:t xml:space="preserve">X </w:t>
        </w:r>
      </w:ins>
      <w:del w:id="6878" w:author="Administrator" w:date="2018-02-16T22:42:00Z">
        <w:r w:rsidR="00F574F3" w:rsidDel="00AA7C6E">
          <w:rPr>
            <w:rFonts w:ascii="Times New Roman" w:hAnsi="Times New Roman" w:hint="eastAsia"/>
            <w:szCs w:val="21"/>
          </w:rPr>
          <w:delText>高</w:delText>
        </w:r>
      </w:del>
      <w:ins w:id="6879" w:author="Administrator" w:date="2018-02-16T22:42:00Z">
        <w:r w:rsidR="00AA7C6E">
          <w:rPr>
            <w:rFonts w:ascii="Times New Roman" w:hAnsi="Times New Roman" w:hint="eastAsia"/>
            <w:szCs w:val="21"/>
          </w:rPr>
          <w:t xml:space="preserve">X </w:t>
        </w:r>
      </w:ins>
      <w:del w:id="6880" w:author="Administrator" w:date="2018-02-16T22:42:00Z">
        <w:r w:rsidR="00F574F3" w:rsidDel="00AA7C6E">
          <w:rPr>
            <w:rFonts w:ascii="Times New Roman" w:hAnsi="Times New Roman" w:hint="eastAsia"/>
            <w:szCs w:val="21"/>
          </w:rPr>
          <w:delText>，</w:delText>
        </w:r>
      </w:del>
      <w:ins w:id="6881" w:author="Administrator" w:date="2018-02-16T22:42:00Z">
        <w:r w:rsidR="00AA7C6E">
          <w:rPr>
            <w:rFonts w:ascii="Times New Roman" w:hAnsi="Times New Roman" w:hint="eastAsia"/>
            <w:szCs w:val="21"/>
          </w:rPr>
          <w:t xml:space="preserve">X </w:t>
        </w:r>
      </w:ins>
      <w:del w:id="6882" w:author="Administrator" w:date="2018-02-16T22:42:00Z">
        <w:r w:rsidR="00F574F3" w:rsidDel="00AA7C6E">
          <w:rPr>
            <w:rFonts w:ascii="Times New Roman" w:hAnsi="Times New Roman" w:hint="eastAsia"/>
            <w:szCs w:val="21"/>
          </w:rPr>
          <w:delText>测</w:delText>
        </w:r>
      </w:del>
      <w:ins w:id="6883" w:author="Administrator" w:date="2018-02-16T22:42:00Z">
        <w:r w:rsidR="00AA7C6E">
          <w:rPr>
            <w:rFonts w:ascii="Times New Roman" w:hAnsi="Times New Roman" w:hint="eastAsia"/>
            <w:szCs w:val="21"/>
          </w:rPr>
          <w:t xml:space="preserve">X </w:t>
        </w:r>
      </w:ins>
      <w:del w:id="6884" w:author="Administrator" w:date="2018-02-16T22:42:00Z">
        <w:r w:rsidR="00F574F3" w:rsidDel="00AA7C6E">
          <w:rPr>
            <w:rFonts w:ascii="Times New Roman" w:hAnsi="Times New Roman" w:hint="eastAsia"/>
            <w:szCs w:val="21"/>
          </w:rPr>
          <w:delText>量</w:delText>
        </w:r>
      </w:del>
      <w:ins w:id="6885" w:author="Administrator" w:date="2018-02-16T22:42:00Z">
        <w:r w:rsidR="00AA7C6E">
          <w:rPr>
            <w:rFonts w:ascii="Times New Roman" w:hAnsi="Times New Roman" w:hint="eastAsia"/>
            <w:szCs w:val="21"/>
          </w:rPr>
          <w:t xml:space="preserve">X </w:t>
        </w:r>
      </w:ins>
      <w:del w:id="6886" w:author="Administrator" w:date="2018-02-16T22:42:00Z">
        <w:r w:rsidR="00F574F3" w:rsidDel="00AA7C6E">
          <w:rPr>
            <w:rFonts w:ascii="Times New Roman" w:hAnsi="Times New Roman" w:hint="eastAsia"/>
            <w:szCs w:val="21"/>
          </w:rPr>
          <w:delText>误</w:delText>
        </w:r>
      </w:del>
      <w:ins w:id="6887" w:author="Administrator" w:date="2018-02-16T22:42:00Z">
        <w:r w:rsidR="00AA7C6E">
          <w:rPr>
            <w:rFonts w:ascii="Times New Roman" w:hAnsi="Times New Roman" w:hint="eastAsia"/>
            <w:szCs w:val="21"/>
          </w:rPr>
          <w:t xml:space="preserve">X </w:t>
        </w:r>
      </w:ins>
      <w:del w:id="6888" w:author="Administrator" w:date="2018-02-16T22:42:00Z">
        <w:r w:rsidR="00F574F3" w:rsidDel="00AA7C6E">
          <w:rPr>
            <w:rFonts w:ascii="Times New Roman" w:hAnsi="Times New Roman" w:hint="eastAsia"/>
            <w:szCs w:val="21"/>
          </w:rPr>
          <w:delText>差</w:delText>
        </w:r>
      </w:del>
      <w:ins w:id="6889" w:author="Administrator" w:date="2018-02-16T22:42:00Z">
        <w:r w:rsidR="00AA7C6E">
          <w:rPr>
            <w:rFonts w:ascii="Times New Roman" w:hAnsi="Times New Roman" w:hint="eastAsia"/>
            <w:szCs w:val="21"/>
          </w:rPr>
          <w:t xml:space="preserve">X </w:t>
        </w:r>
      </w:ins>
      <w:del w:id="6890" w:author="Administrator" w:date="2018-02-16T22:42:00Z">
        <w:r w:rsidR="00F574F3" w:rsidDel="00AA7C6E">
          <w:rPr>
            <w:rFonts w:ascii="Times New Roman" w:hAnsi="Times New Roman" w:hint="eastAsia"/>
            <w:szCs w:val="21"/>
          </w:rPr>
          <w:delText>率</w:delText>
        </w:r>
      </w:del>
      <w:ins w:id="6891" w:author="Administrator" w:date="2018-02-16T22:42:00Z">
        <w:r w:rsidR="00AA7C6E">
          <w:rPr>
            <w:rFonts w:ascii="Times New Roman" w:hAnsi="Times New Roman" w:hint="eastAsia"/>
            <w:szCs w:val="21"/>
          </w:rPr>
          <w:t xml:space="preserve">X </w:t>
        </w:r>
      </w:ins>
      <w:del w:id="6892" w:author="Administrator" w:date="2018-02-16T22:42:00Z">
        <w:r w:rsidR="00A37525" w:rsidDel="00AA7C6E">
          <w:rPr>
            <w:rFonts w:ascii="Times New Roman" w:hAnsi="Times New Roman" w:hint="eastAsia"/>
            <w:szCs w:val="21"/>
          </w:rPr>
          <w:delText>也</w:delText>
        </w:r>
      </w:del>
      <w:ins w:id="6893" w:author="Administrator" w:date="2018-02-16T22:42:00Z">
        <w:r w:rsidR="00AA7C6E">
          <w:rPr>
            <w:rFonts w:ascii="Times New Roman" w:hAnsi="Times New Roman" w:hint="eastAsia"/>
            <w:szCs w:val="21"/>
          </w:rPr>
          <w:t xml:space="preserve">X </w:t>
        </w:r>
      </w:ins>
      <w:del w:id="6894" w:author="Administrator" w:date="2018-02-16T22:42:00Z">
        <w:r w:rsidR="00A37525" w:rsidDel="00AA7C6E">
          <w:rPr>
            <w:rFonts w:ascii="Times New Roman" w:hAnsi="Times New Roman" w:hint="eastAsia"/>
            <w:szCs w:val="21"/>
          </w:rPr>
          <w:delText>到</w:delText>
        </w:r>
      </w:del>
      <w:ins w:id="6895" w:author="Administrator" w:date="2018-02-16T22:42:00Z">
        <w:r w:rsidR="00AA7C6E">
          <w:rPr>
            <w:rFonts w:ascii="Times New Roman" w:hAnsi="Times New Roman" w:hint="eastAsia"/>
            <w:szCs w:val="21"/>
          </w:rPr>
          <w:t xml:space="preserve">X </w:t>
        </w:r>
      </w:ins>
      <w:del w:id="6896" w:author="Administrator" w:date="2018-02-16T22:42:00Z">
        <w:r w:rsidR="00A37525" w:rsidDel="00AA7C6E">
          <w:rPr>
            <w:rFonts w:ascii="Times New Roman" w:hAnsi="Times New Roman" w:hint="eastAsia"/>
            <w:szCs w:val="21"/>
          </w:rPr>
          <w:delText>达</w:delText>
        </w:r>
      </w:del>
      <w:ins w:id="6897" w:author="Administrator" w:date="2018-02-16T22:42:00Z">
        <w:r w:rsidR="00AA7C6E">
          <w:rPr>
            <w:rFonts w:ascii="Times New Roman" w:hAnsi="Times New Roman" w:hint="eastAsia"/>
            <w:szCs w:val="21"/>
          </w:rPr>
          <w:t xml:space="preserve">X </w:t>
        </w:r>
      </w:ins>
      <w:del w:id="6898" w:author="Administrator" w:date="2018-02-16T22:42:00Z">
        <w:r w:rsidR="00A37525" w:rsidDel="00AA7C6E">
          <w:rPr>
            <w:rFonts w:ascii="Times New Roman" w:hAnsi="Times New Roman" w:hint="eastAsia"/>
            <w:szCs w:val="21"/>
          </w:rPr>
          <w:delText>预</w:delText>
        </w:r>
      </w:del>
      <w:ins w:id="6899" w:author="Administrator" w:date="2018-02-16T22:42:00Z">
        <w:r w:rsidR="00AA7C6E">
          <w:rPr>
            <w:rFonts w:ascii="Times New Roman" w:hAnsi="Times New Roman" w:hint="eastAsia"/>
            <w:szCs w:val="21"/>
          </w:rPr>
          <w:t xml:space="preserve">X </w:t>
        </w:r>
      </w:ins>
      <w:del w:id="6900" w:author="Administrator" w:date="2018-02-16T22:42:00Z">
        <w:r w:rsidR="00A37525" w:rsidDel="00AA7C6E">
          <w:rPr>
            <w:rFonts w:ascii="Times New Roman" w:hAnsi="Times New Roman" w:hint="eastAsia"/>
            <w:szCs w:val="21"/>
          </w:rPr>
          <w:delText>期</w:delText>
        </w:r>
      </w:del>
      <w:ins w:id="6901" w:author="Administrator" w:date="2018-02-16T22:42:00Z">
        <w:r w:rsidR="00AA7C6E">
          <w:rPr>
            <w:rFonts w:ascii="Times New Roman" w:hAnsi="Times New Roman" w:hint="eastAsia"/>
            <w:szCs w:val="21"/>
          </w:rPr>
          <w:t xml:space="preserve">X </w:t>
        </w:r>
      </w:ins>
      <w:del w:id="6902" w:author="Administrator" w:date="2018-02-16T22:42:00Z">
        <w:r w:rsidR="00A37525" w:rsidDel="00AA7C6E">
          <w:rPr>
            <w:rFonts w:ascii="Times New Roman" w:hAnsi="Times New Roman" w:hint="eastAsia"/>
            <w:szCs w:val="21"/>
          </w:rPr>
          <w:delText>标</w:delText>
        </w:r>
      </w:del>
      <w:ins w:id="6903" w:author="Administrator" w:date="2018-02-16T22:42:00Z">
        <w:r w:rsidR="00AA7C6E">
          <w:rPr>
            <w:rFonts w:ascii="Times New Roman" w:hAnsi="Times New Roman" w:hint="eastAsia"/>
            <w:szCs w:val="21"/>
          </w:rPr>
          <w:t xml:space="preserve">X </w:t>
        </w:r>
      </w:ins>
      <w:del w:id="6904" w:author="Administrator" w:date="2018-02-16T22:42:00Z">
        <w:r w:rsidR="00A37525" w:rsidDel="00AA7C6E">
          <w:rPr>
            <w:rFonts w:ascii="Times New Roman" w:hAnsi="Times New Roman" w:hint="eastAsia"/>
            <w:szCs w:val="21"/>
          </w:rPr>
          <w:delText>准</w:delText>
        </w:r>
      </w:del>
      <w:ins w:id="6905" w:author="Administrator" w:date="2018-02-16T22:42:00Z">
        <w:r w:rsidR="00AA7C6E">
          <w:rPr>
            <w:rFonts w:ascii="Times New Roman" w:hAnsi="Times New Roman" w:hint="eastAsia"/>
            <w:szCs w:val="21"/>
          </w:rPr>
          <w:t xml:space="preserve">X </w:t>
        </w:r>
      </w:ins>
      <w:del w:id="6906" w:author="Administrator" w:date="2018-02-16T22:42:00Z">
        <w:r w:rsidR="00F574F3" w:rsidDel="00AA7C6E">
          <w:rPr>
            <w:rFonts w:ascii="Times New Roman" w:hAnsi="Times New Roman" w:hint="eastAsia"/>
            <w:szCs w:val="21"/>
          </w:rPr>
          <w:delText>。</w:delText>
        </w:r>
      </w:del>
      <w:ins w:id="6907" w:author="Administrator" w:date="2018-02-16T22:42:00Z">
        <w:r w:rsidR="00AA7C6E">
          <w:rPr>
            <w:rFonts w:ascii="Times New Roman" w:hAnsi="Times New Roman" w:hint="eastAsia"/>
            <w:szCs w:val="21"/>
          </w:rPr>
          <w:t xml:space="preserve">X </w:t>
        </w:r>
      </w:ins>
      <w:del w:id="6908" w:author="Administrator" w:date="2018-02-16T22:42:00Z">
        <w:r w:rsidR="00F574F3" w:rsidDel="00AA7C6E">
          <w:rPr>
            <w:rFonts w:ascii="Times New Roman" w:hAnsi="Times New Roman" w:hint="eastAsia"/>
            <w:szCs w:val="21"/>
          </w:rPr>
          <w:delText>并</w:delText>
        </w:r>
      </w:del>
      <w:ins w:id="6909" w:author="Administrator" w:date="2018-02-16T22:42:00Z">
        <w:r w:rsidR="00AA7C6E">
          <w:rPr>
            <w:rFonts w:ascii="Times New Roman" w:hAnsi="Times New Roman" w:hint="eastAsia"/>
            <w:szCs w:val="21"/>
          </w:rPr>
          <w:t xml:space="preserve">X </w:t>
        </w:r>
      </w:ins>
      <w:del w:id="6910" w:author="Administrator" w:date="2018-02-16T22:42:00Z">
        <w:r w:rsidR="00F574F3" w:rsidDel="00AA7C6E">
          <w:rPr>
            <w:rFonts w:ascii="Times New Roman" w:hAnsi="Times New Roman" w:hint="eastAsia"/>
            <w:szCs w:val="21"/>
          </w:rPr>
          <w:delText>且</w:delText>
        </w:r>
      </w:del>
      <w:ins w:id="6911" w:author="Administrator" w:date="2018-02-16T22:42:00Z">
        <w:r w:rsidR="00AA7C6E">
          <w:rPr>
            <w:rFonts w:ascii="Times New Roman" w:hAnsi="Times New Roman" w:hint="eastAsia"/>
            <w:szCs w:val="21"/>
          </w:rPr>
          <w:t xml:space="preserve">X </w:t>
        </w:r>
      </w:ins>
      <w:del w:id="6912" w:author="Administrator" w:date="2018-02-16T22:42:00Z">
        <w:r w:rsidR="00F574F3" w:rsidDel="00AA7C6E">
          <w:rPr>
            <w:rFonts w:ascii="Times New Roman" w:hAnsi="Times New Roman" w:hint="eastAsia"/>
            <w:szCs w:val="21"/>
          </w:rPr>
          <w:delText>，</w:delText>
        </w:r>
      </w:del>
      <w:ins w:id="6913" w:author="Administrator" w:date="2018-02-16T22:42:00Z">
        <w:r w:rsidR="00AA7C6E">
          <w:rPr>
            <w:rFonts w:ascii="Times New Roman" w:hAnsi="Times New Roman" w:hint="eastAsia"/>
            <w:szCs w:val="21"/>
          </w:rPr>
          <w:t xml:space="preserve">X </w:t>
        </w:r>
      </w:ins>
      <w:del w:id="6914" w:author="Administrator" w:date="2018-02-16T22:42:00Z">
        <w:r w:rsidR="00F574F3" w:rsidDel="00AA7C6E">
          <w:rPr>
            <w:rFonts w:ascii="Times New Roman" w:hAnsi="Times New Roman" w:hint="eastAsia"/>
            <w:szCs w:val="21"/>
          </w:rPr>
          <w:delText>对</w:delText>
        </w:r>
      </w:del>
      <w:ins w:id="6915" w:author="Administrator" w:date="2018-02-16T22:42:00Z">
        <w:r w:rsidR="00AA7C6E">
          <w:rPr>
            <w:rFonts w:ascii="Times New Roman" w:hAnsi="Times New Roman" w:hint="eastAsia"/>
            <w:szCs w:val="21"/>
          </w:rPr>
          <w:t xml:space="preserve">X </w:t>
        </w:r>
      </w:ins>
      <w:del w:id="6916" w:author="Administrator" w:date="2018-02-16T22:42:00Z">
        <w:r w:rsidR="00F574F3" w:rsidDel="00AA7C6E">
          <w:rPr>
            <w:rFonts w:ascii="Times New Roman" w:hAnsi="Times New Roman" w:hint="eastAsia"/>
            <w:szCs w:val="21"/>
          </w:rPr>
          <w:delText>比</w:delText>
        </w:r>
      </w:del>
      <w:ins w:id="6917" w:author="Administrator" w:date="2018-02-16T22:42:00Z">
        <w:r w:rsidR="00AA7C6E">
          <w:rPr>
            <w:rFonts w:ascii="Times New Roman" w:hAnsi="Times New Roman" w:hint="eastAsia"/>
            <w:szCs w:val="21"/>
          </w:rPr>
          <w:t xml:space="preserve">X </w:t>
        </w:r>
      </w:ins>
      <w:del w:id="6918" w:author="Administrator" w:date="2018-02-16T22:42:00Z">
        <w:r w:rsidR="00F574F3" w:rsidDel="00AA7C6E">
          <w:rPr>
            <w:rFonts w:ascii="Times New Roman" w:hAnsi="Times New Roman" w:hint="eastAsia"/>
            <w:szCs w:val="21"/>
          </w:rPr>
          <w:delText>压</w:delText>
        </w:r>
      </w:del>
      <w:ins w:id="6919" w:author="Administrator" w:date="2018-02-16T22:42:00Z">
        <w:r w:rsidR="00AA7C6E">
          <w:rPr>
            <w:rFonts w:ascii="Times New Roman" w:hAnsi="Times New Roman" w:hint="eastAsia"/>
            <w:szCs w:val="21"/>
          </w:rPr>
          <w:t xml:space="preserve">X </w:t>
        </w:r>
      </w:ins>
      <w:del w:id="6920" w:author="Administrator" w:date="2018-02-16T22:42:00Z">
        <w:r w:rsidR="00F574F3" w:rsidDel="00AA7C6E">
          <w:rPr>
            <w:rFonts w:ascii="Times New Roman" w:hAnsi="Times New Roman" w:hint="eastAsia"/>
            <w:szCs w:val="21"/>
          </w:rPr>
          <w:delText>电</w:delText>
        </w:r>
      </w:del>
      <w:ins w:id="6921" w:author="Administrator" w:date="2018-02-16T22:42:00Z">
        <w:r w:rsidR="00AA7C6E">
          <w:rPr>
            <w:rFonts w:ascii="Times New Roman" w:hAnsi="Times New Roman" w:hint="eastAsia"/>
            <w:szCs w:val="21"/>
          </w:rPr>
          <w:t xml:space="preserve">X </w:t>
        </w:r>
      </w:ins>
      <w:del w:id="6922" w:author="Administrator" w:date="2018-02-16T22:42:00Z">
        <w:r w:rsidR="00F574F3" w:rsidDel="00AA7C6E">
          <w:rPr>
            <w:rFonts w:ascii="Times New Roman" w:hAnsi="Times New Roman" w:hint="eastAsia"/>
            <w:szCs w:val="21"/>
          </w:rPr>
          <w:delText>式</w:delText>
        </w:r>
      </w:del>
      <w:ins w:id="6923" w:author="Administrator" w:date="2018-02-16T22:42:00Z">
        <w:r w:rsidR="00AA7C6E">
          <w:rPr>
            <w:rFonts w:ascii="Times New Roman" w:hAnsi="Times New Roman" w:hint="eastAsia"/>
            <w:szCs w:val="21"/>
          </w:rPr>
          <w:t xml:space="preserve">X </w:t>
        </w:r>
      </w:ins>
      <w:del w:id="6924" w:author="Administrator" w:date="2018-02-16T22:42:00Z">
        <w:r w:rsidR="00F574F3" w:rsidDel="00AA7C6E">
          <w:rPr>
            <w:rFonts w:ascii="Times New Roman" w:hAnsi="Times New Roman" w:hint="eastAsia"/>
            <w:szCs w:val="21"/>
          </w:rPr>
          <w:delText>脉</w:delText>
        </w:r>
      </w:del>
      <w:ins w:id="6925" w:author="Administrator" w:date="2018-02-16T22:42:00Z">
        <w:r w:rsidR="00AA7C6E">
          <w:rPr>
            <w:rFonts w:ascii="Times New Roman" w:hAnsi="Times New Roman" w:hint="eastAsia"/>
            <w:szCs w:val="21"/>
          </w:rPr>
          <w:t xml:space="preserve">X </w:t>
        </w:r>
      </w:ins>
      <w:del w:id="6926" w:author="Administrator" w:date="2018-02-16T22:42:00Z">
        <w:r w:rsidR="00F574F3" w:rsidDel="00AA7C6E">
          <w:rPr>
            <w:rFonts w:ascii="Times New Roman" w:hAnsi="Times New Roman" w:hint="eastAsia"/>
            <w:szCs w:val="21"/>
          </w:rPr>
          <w:delText>搏</w:delText>
        </w:r>
      </w:del>
      <w:ins w:id="6927" w:author="Administrator" w:date="2018-02-16T22:42:00Z">
        <w:r w:rsidR="00AA7C6E">
          <w:rPr>
            <w:rFonts w:ascii="Times New Roman" w:hAnsi="Times New Roman" w:hint="eastAsia"/>
            <w:szCs w:val="21"/>
          </w:rPr>
          <w:t xml:space="preserve">X </w:t>
        </w:r>
      </w:ins>
      <w:del w:id="6928" w:author="Administrator" w:date="2018-02-16T22:42:00Z">
        <w:r w:rsidR="00F574F3" w:rsidDel="00AA7C6E">
          <w:rPr>
            <w:rFonts w:ascii="Times New Roman" w:hAnsi="Times New Roman" w:hint="eastAsia"/>
            <w:szCs w:val="21"/>
          </w:rPr>
          <w:delText>测</w:delText>
        </w:r>
      </w:del>
      <w:ins w:id="6929" w:author="Administrator" w:date="2018-02-16T22:42:00Z">
        <w:r w:rsidR="00AA7C6E">
          <w:rPr>
            <w:rFonts w:ascii="Times New Roman" w:hAnsi="Times New Roman" w:hint="eastAsia"/>
            <w:szCs w:val="21"/>
          </w:rPr>
          <w:t xml:space="preserve">X </w:t>
        </w:r>
      </w:ins>
      <w:del w:id="6930" w:author="Administrator" w:date="2018-02-16T22:42:00Z">
        <w:r w:rsidR="00F574F3" w:rsidDel="00AA7C6E">
          <w:rPr>
            <w:rFonts w:ascii="Times New Roman" w:hAnsi="Times New Roman" w:hint="eastAsia"/>
            <w:szCs w:val="21"/>
          </w:rPr>
          <w:delText>量</w:delText>
        </w:r>
      </w:del>
      <w:ins w:id="6931" w:author="Administrator" w:date="2018-02-16T22:42:00Z">
        <w:r w:rsidR="00AA7C6E">
          <w:rPr>
            <w:rFonts w:ascii="Times New Roman" w:hAnsi="Times New Roman" w:hint="eastAsia"/>
            <w:szCs w:val="21"/>
          </w:rPr>
          <w:t xml:space="preserve">X </w:t>
        </w:r>
      </w:ins>
      <w:del w:id="6932" w:author="Administrator" w:date="2018-02-16T22:42:00Z">
        <w:r w:rsidR="00F574F3" w:rsidDel="00AA7C6E">
          <w:rPr>
            <w:rFonts w:ascii="Times New Roman" w:hAnsi="Times New Roman" w:hint="eastAsia"/>
            <w:szCs w:val="21"/>
          </w:rPr>
          <w:delText>仪</w:delText>
        </w:r>
      </w:del>
      <w:ins w:id="6933" w:author="Administrator" w:date="2018-02-16T22:42:00Z">
        <w:r w:rsidR="00AA7C6E">
          <w:rPr>
            <w:rFonts w:ascii="Times New Roman" w:hAnsi="Times New Roman" w:hint="eastAsia"/>
            <w:szCs w:val="21"/>
          </w:rPr>
          <w:t xml:space="preserve">X </w:t>
        </w:r>
      </w:ins>
      <w:del w:id="6934" w:author="Administrator" w:date="2018-02-16T22:42:00Z">
        <w:r w:rsidR="00F574F3" w:rsidDel="00AA7C6E">
          <w:rPr>
            <w:rFonts w:ascii="Times New Roman" w:hAnsi="Times New Roman" w:hint="eastAsia"/>
            <w:szCs w:val="21"/>
          </w:rPr>
          <w:delText>发</w:delText>
        </w:r>
      </w:del>
      <w:ins w:id="6935" w:author="Administrator" w:date="2018-02-16T22:42:00Z">
        <w:r w:rsidR="00AA7C6E">
          <w:rPr>
            <w:rFonts w:ascii="Times New Roman" w:hAnsi="Times New Roman" w:hint="eastAsia"/>
            <w:szCs w:val="21"/>
          </w:rPr>
          <w:t xml:space="preserve">X </w:t>
        </w:r>
      </w:ins>
      <w:del w:id="6936" w:author="Administrator" w:date="2018-02-16T22:42:00Z">
        <w:r w:rsidR="00F574F3" w:rsidDel="00AA7C6E">
          <w:rPr>
            <w:rFonts w:ascii="Times New Roman" w:hAnsi="Times New Roman" w:hint="eastAsia"/>
            <w:szCs w:val="21"/>
          </w:rPr>
          <w:delText>现</w:delText>
        </w:r>
      </w:del>
      <w:ins w:id="6937" w:author="Administrator" w:date="2018-02-16T22:42:00Z">
        <w:r w:rsidR="00AA7C6E">
          <w:rPr>
            <w:rFonts w:ascii="Times New Roman" w:hAnsi="Times New Roman" w:hint="eastAsia"/>
            <w:szCs w:val="21"/>
          </w:rPr>
          <w:t xml:space="preserve">X </w:t>
        </w:r>
      </w:ins>
      <w:del w:id="6938" w:author="Administrator" w:date="2018-02-16T22:42:00Z">
        <w:r w:rsidR="00F574F3" w:rsidDel="00AA7C6E">
          <w:rPr>
            <w:rFonts w:ascii="Times New Roman" w:hAnsi="Times New Roman" w:hint="eastAsia"/>
            <w:szCs w:val="21"/>
          </w:rPr>
          <w:delText>，</w:delText>
        </w:r>
      </w:del>
      <w:ins w:id="6939" w:author="Administrator" w:date="2018-02-16T22:42:00Z">
        <w:r w:rsidR="00AA7C6E">
          <w:rPr>
            <w:rFonts w:ascii="Times New Roman" w:hAnsi="Times New Roman" w:hint="eastAsia"/>
            <w:szCs w:val="21"/>
          </w:rPr>
          <w:t xml:space="preserve">X </w:t>
        </w:r>
      </w:ins>
      <w:del w:id="6940" w:author="Administrator" w:date="2018-02-16T22:42:00Z">
        <w:r w:rsidR="00A37525" w:rsidDel="00AA7C6E">
          <w:rPr>
            <w:rFonts w:ascii="Times New Roman" w:hAnsi="Times New Roman" w:hint="eastAsia"/>
            <w:szCs w:val="21"/>
          </w:rPr>
          <w:delText>测</w:delText>
        </w:r>
      </w:del>
      <w:ins w:id="6941" w:author="Administrator" w:date="2018-02-16T22:42:00Z">
        <w:r w:rsidR="00AA7C6E">
          <w:rPr>
            <w:rFonts w:ascii="Times New Roman" w:hAnsi="Times New Roman" w:hint="eastAsia"/>
            <w:szCs w:val="21"/>
          </w:rPr>
          <w:t xml:space="preserve">X </w:t>
        </w:r>
      </w:ins>
      <w:del w:id="6942" w:author="Administrator" w:date="2018-02-16T22:42:00Z">
        <w:r w:rsidR="00A37525" w:rsidDel="00AA7C6E">
          <w:rPr>
            <w:rFonts w:ascii="Times New Roman" w:hAnsi="Times New Roman" w:hint="eastAsia"/>
            <w:szCs w:val="21"/>
          </w:rPr>
          <w:delText>量</w:delText>
        </w:r>
      </w:del>
      <w:ins w:id="6943" w:author="Administrator" w:date="2018-02-16T22:42:00Z">
        <w:r w:rsidR="00AA7C6E">
          <w:rPr>
            <w:rFonts w:ascii="Times New Roman" w:hAnsi="Times New Roman" w:hint="eastAsia"/>
            <w:szCs w:val="21"/>
          </w:rPr>
          <w:t xml:space="preserve">X </w:t>
        </w:r>
      </w:ins>
      <w:del w:id="6944" w:author="Administrator" w:date="2018-02-16T22:42:00Z">
        <w:r w:rsidR="00A37525" w:rsidDel="00AA7C6E">
          <w:rPr>
            <w:rFonts w:ascii="Times New Roman" w:hAnsi="Times New Roman" w:hint="eastAsia"/>
            <w:szCs w:val="21"/>
          </w:rPr>
          <w:delText>脉</w:delText>
        </w:r>
      </w:del>
      <w:ins w:id="6945" w:author="Administrator" w:date="2018-02-16T22:42:00Z">
        <w:r w:rsidR="00AA7C6E">
          <w:rPr>
            <w:rFonts w:ascii="Times New Roman" w:hAnsi="Times New Roman" w:hint="eastAsia"/>
            <w:szCs w:val="21"/>
          </w:rPr>
          <w:t xml:space="preserve">X </w:t>
        </w:r>
      </w:ins>
      <w:del w:id="6946" w:author="Administrator" w:date="2018-02-16T22:42:00Z">
        <w:r w:rsidR="00A37525" w:rsidDel="00AA7C6E">
          <w:rPr>
            <w:rFonts w:ascii="Times New Roman" w:hAnsi="Times New Roman" w:hint="eastAsia"/>
            <w:szCs w:val="21"/>
          </w:rPr>
          <w:delText>搏</w:delText>
        </w:r>
      </w:del>
      <w:ins w:id="6947" w:author="Administrator" w:date="2018-02-16T22:42:00Z">
        <w:r w:rsidR="00AA7C6E">
          <w:rPr>
            <w:rFonts w:ascii="Times New Roman" w:hAnsi="Times New Roman" w:hint="eastAsia"/>
            <w:szCs w:val="21"/>
          </w:rPr>
          <w:t xml:space="preserve">X </w:t>
        </w:r>
      </w:ins>
      <w:del w:id="6948" w:author="Administrator" w:date="2018-02-16T22:42:00Z">
        <w:r w:rsidR="00A37525" w:rsidDel="00AA7C6E">
          <w:rPr>
            <w:rFonts w:ascii="Times New Roman" w:hAnsi="Times New Roman" w:hint="eastAsia"/>
            <w:szCs w:val="21"/>
          </w:rPr>
          <w:delText>次</w:delText>
        </w:r>
      </w:del>
      <w:ins w:id="6949" w:author="Administrator" w:date="2018-02-16T22:42:00Z">
        <w:r w:rsidR="00AA7C6E">
          <w:rPr>
            <w:rFonts w:ascii="Times New Roman" w:hAnsi="Times New Roman" w:hint="eastAsia"/>
            <w:szCs w:val="21"/>
          </w:rPr>
          <w:t xml:space="preserve">X </w:t>
        </w:r>
      </w:ins>
      <w:del w:id="6950" w:author="Administrator" w:date="2018-02-16T22:42:00Z">
        <w:r w:rsidR="00A37525" w:rsidDel="00AA7C6E">
          <w:rPr>
            <w:rFonts w:ascii="Times New Roman" w:hAnsi="Times New Roman" w:hint="eastAsia"/>
            <w:szCs w:val="21"/>
          </w:rPr>
          <w:delText>数</w:delText>
        </w:r>
      </w:del>
      <w:ins w:id="6951" w:author="Administrator" w:date="2018-02-16T22:42:00Z">
        <w:r w:rsidR="00AA7C6E">
          <w:rPr>
            <w:rFonts w:ascii="Times New Roman" w:hAnsi="Times New Roman" w:hint="eastAsia"/>
            <w:szCs w:val="21"/>
          </w:rPr>
          <w:t xml:space="preserve">X </w:t>
        </w:r>
      </w:ins>
      <w:del w:id="6952" w:author="Administrator" w:date="2018-02-16T22:42:00Z">
        <w:r w:rsidR="00A37525" w:rsidDel="00AA7C6E">
          <w:rPr>
            <w:rFonts w:ascii="Times New Roman" w:hAnsi="Times New Roman" w:hint="eastAsia"/>
            <w:szCs w:val="21"/>
          </w:rPr>
          <w:delText>的</w:delText>
        </w:r>
      </w:del>
      <w:ins w:id="6953" w:author="Administrator" w:date="2018-02-16T22:42:00Z">
        <w:r w:rsidR="00AA7C6E">
          <w:rPr>
            <w:rFonts w:ascii="Times New Roman" w:hAnsi="Times New Roman" w:hint="eastAsia"/>
            <w:szCs w:val="21"/>
          </w:rPr>
          <w:t xml:space="preserve">X </w:t>
        </w:r>
      </w:ins>
      <w:del w:id="6954" w:author="Administrator" w:date="2018-02-16T22:42:00Z">
        <w:r w:rsidR="00F574F3" w:rsidDel="00AA7C6E">
          <w:rPr>
            <w:rFonts w:ascii="Times New Roman" w:hAnsi="Times New Roman" w:hint="eastAsia"/>
            <w:szCs w:val="21"/>
          </w:rPr>
          <w:delText>偏</w:delText>
        </w:r>
      </w:del>
      <w:ins w:id="6955" w:author="Administrator" w:date="2018-02-16T22:42:00Z">
        <w:r w:rsidR="00AA7C6E">
          <w:rPr>
            <w:rFonts w:ascii="Times New Roman" w:hAnsi="Times New Roman" w:hint="eastAsia"/>
            <w:szCs w:val="21"/>
          </w:rPr>
          <w:t xml:space="preserve">X </w:t>
        </w:r>
      </w:ins>
      <w:del w:id="6956" w:author="Administrator" w:date="2018-02-16T22:42:00Z">
        <w:r w:rsidR="00F574F3" w:rsidDel="00AA7C6E">
          <w:rPr>
            <w:rFonts w:ascii="Times New Roman" w:hAnsi="Times New Roman" w:hint="eastAsia"/>
            <w:szCs w:val="21"/>
          </w:rPr>
          <w:delText>移</w:delText>
        </w:r>
      </w:del>
      <w:ins w:id="6957" w:author="Administrator" w:date="2018-02-16T22:42:00Z">
        <w:r w:rsidR="00AA7C6E">
          <w:rPr>
            <w:rFonts w:ascii="Times New Roman" w:hAnsi="Times New Roman" w:hint="eastAsia"/>
            <w:szCs w:val="21"/>
          </w:rPr>
          <w:t xml:space="preserve">X </w:t>
        </w:r>
      </w:ins>
      <w:del w:id="6958" w:author="Administrator" w:date="2018-02-16T22:42:00Z">
        <w:r w:rsidR="00A37525" w:rsidDel="00AA7C6E">
          <w:rPr>
            <w:rFonts w:ascii="Times New Roman" w:hAnsi="Times New Roman" w:hint="eastAsia"/>
            <w:szCs w:val="21"/>
          </w:rPr>
          <w:delText>状</w:delText>
        </w:r>
      </w:del>
      <w:ins w:id="6959" w:author="Administrator" w:date="2018-02-16T22:42:00Z">
        <w:r w:rsidR="00AA7C6E">
          <w:rPr>
            <w:rFonts w:ascii="Times New Roman" w:hAnsi="Times New Roman" w:hint="eastAsia"/>
            <w:szCs w:val="21"/>
          </w:rPr>
          <w:t xml:space="preserve">X </w:t>
        </w:r>
      </w:ins>
      <w:del w:id="6960" w:author="Administrator" w:date="2018-02-16T22:42:00Z">
        <w:r w:rsidR="00A37525" w:rsidDel="00AA7C6E">
          <w:rPr>
            <w:rFonts w:ascii="Times New Roman" w:hAnsi="Times New Roman" w:hint="eastAsia"/>
            <w:szCs w:val="21"/>
          </w:rPr>
          <w:delText>况</w:delText>
        </w:r>
      </w:del>
      <w:ins w:id="6961" w:author="Administrator" w:date="2018-02-16T22:42:00Z">
        <w:r w:rsidR="00AA7C6E">
          <w:rPr>
            <w:rFonts w:ascii="Times New Roman" w:hAnsi="Times New Roman" w:hint="eastAsia"/>
            <w:szCs w:val="21"/>
          </w:rPr>
          <w:t xml:space="preserve">X </w:t>
        </w:r>
      </w:ins>
      <w:del w:id="6962" w:author="Administrator" w:date="2018-02-16T22:42:00Z">
        <w:r w:rsidR="00F574F3" w:rsidDel="00AA7C6E">
          <w:rPr>
            <w:rFonts w:ascii="Times New Roman" w:hAnsi="Times New Roman" w:hint="eastAsia"/>
            <w:szCs w:val="21"/>
          </w:rPr>
          <w:delText>得</w:delText>
        </w:r>
      </w:del>
      <w:ins w:id="6963" w:author="Administrator" w:date="2018-02-16T22:42:00Z">
        <w:r w:rsidR="00AA7C6E">
          <w:rPr>
            <w:rFonts w:ascii="Times New Roman" w:hAnsi="Times New Roman" w:hint="eastAsia"/>
            <w:szCs w:val="21"/>
          </w:rPr>
          <w:t xml:space="preserve">X </w:t>
        </w:r>
      </w:ins>
      <w:del w:id="6964" w:author="Administrator" w:date="2018-02-16T22:42:00Z">
        <w:r w:rsidR="00F574F3" w:rsidDel="00AA7C6E">
          <w:rPr>
            <w:rFonts w:ascii="Times New Roman" w:hAnsi="Times New Roman" w:hint="eastAsia"/>
            <w:szCs w:val="21"/>
          </w:rPr>
          <w:delText>到</w:delText>
        </w:r>
      </w:del>
      <w:ins w:id="6965" w:author="Administrator" w:date="2018-02-16T22:42:00Z">
        <w:r w:rsidR="00AA7C6E">
          <w:rPr>
            <w:rFonts w:ascii="Times New Roman" w:hAnsi="Times New Roman" w:hint="eastAsia"/>
            <w:szCs w:val="21"/>
          </w:rPr>
          <w:t xml:space="preserve">X </w:t>
        </w:r>
      </w:ins>
      <w:del w:id="6966" w:author="Administrator" w:date="2018-02-16T22:42:00Z">
        <w:r w:rsidR="00F574F3" w:rsidDel="00AA7C6E">
          <w:rPr>
            <w:rFonts w:ascii="Times New Roman" w:hAnsi="Times New Roman" w:hint="eastAsia"/>
            <w:szCs w:val="21"/>
          </w:rPr>
          <w:delText>改</w:delText>
        </w:r>
      </w:del>
      <w:ins w:id="6967" w:author="Administrator" w:date="2018-02-16T22:42:00Z">
        <w:r w:rsidR="00AA7C6E">
          <w:rPr>
            <w:rFonts w:ascii="Times New Roman" w:hAnsi="Times New Roman" w:hint="eastAsia"/>
            <w:szCs w:val="21"/>
          </w:rPr>
          <w:t xml:space="preserve">X </w:t>
        </w:r>
      </w:ins>
      <w:del w:id="6968" w:author="Administrator" w:date="2018-02-16T22:42:00Z">
        <w:r w:rsidR="00F574F3" w:rsidDel="00AA7C6E">
          <w:rPr>
            <w:rFonts w:ascii="Times New Roman" w:hAnsi="Times New Roman" w:hint="eastAsia"/>
            <w:szCs w:val="21"/>
          </w:rPr>
          <w:delText>善</w:delText>
        </w:r>
      </w:del>
      <w:ins w:id="6969" w:author="Administrator" w:date="2018-02-16T22:42:00Z">
        <w:r w:rsidR="00AA7C6E">
          <w:rPr>
            <w:rFonts w:ascii="Times New Roman" w:hAnsi="Times New Roman" w:hint="eastAsia"/>
            <w:szCs w:val="21"/>
          </w:rPr>
          <w:t xml:space="preserve">X </w:t>
        </w:r>
      </w:ins>
      <w:del w:id="6970" w:author="Administrator" w:date="2018-02-16T22:42:00Z">
        <w:r w:rsidR="00F574F3" w:rsidDel="00AA7C6E">
          <w:rPr>
            <w:rFonts w:ascii="Times New Roman" w:hAnsi="Times New Roman" w:hint="eastAsia"/>
            <w:szCs w:val="21"/>
          </w:rPr>
          <w:delText>，</w:delText>
        </w:r>
      </w:del>
      <w:ins w:id="6971" w:author="Administrator" w:date="2018-02-16T22:42:00Z">
        <w:r w:rsidR="00AA7C6E">
          <w:rPr>
            <w:rFonts w:ascii="Times New Roman" w:hAnsi="Times New Roman" w:hint="eastAsia"/>
            <w:szCs w:val="21"/>
          </w:rPr>
          <w:t xml:space="preserve">X </w:t>
        </w:r>
      </w:ins>
      <w:del w:id="6972" w:author="Administrator" w:date="2018-02-16T22:42:00Z">
        <w:r w:rsidR="00F574F3" w:rsidDel="00AA7C6E">
          <w:rPr>
            <w:rFonts w:ascii="Times New Roman" w:hAnsi="Times New Roman" w:hint="eastAsia"/>
            <w:szCs w:val="21"/>
          </w:rPr>
          <w:delText>其</w:delText>
        </w:r>
      </w:del>
      <w:ins w:id="6973" w:author="Administrator" w:date="2018-02-16T22:42:00Z">
        <w:r w:rsidR="00AA7C6E">
          <w:rPr>
            <w:rFonts w:ascii="Times New Roman" w:hAnsi="Times New Roman" w:hint="eastAsia"/>
            <w:szCs w:val="21"/>
          </w:rPr>
          <w:t xml:space="preserve">X </w:t>
        </w:r>
      </w:ins>
      <w:del w:id="6974" w:author="Administrator" w:date="2018-02-16T22:42:00Z">
        <w:r w:rsidR="00F574F3" w:rsidDel="00AA7C6E">
          <w:rPr>
            <w:rFonts w:ascii="Times New Roman" w:hAnsi="Times New Roman" w:hint="eastAsia"/>
            <w:szCs w:val="21"/>
          </w:rPr>
          <w:delText>测</w:delText>
        </w:r>
      </w:del>
      <w:ins w:id="6975" w:author="Administrator" w:date="2018-02-16T22:42:00Z">
        <w:r w:rsidR="00AA7C6E">
          <w:rPr>
            <w:rFonts w:ascii="Times New Roman" w:hAnsi="Times New Roman" w:hint="eastAsia"/>
            <w:szCs w:val="21"/>
          </w:rPr>
          <w:t xml:space="preserve">X </w:t>
        </w:r>
      </w:ins>
      <w:del w:id="6976" w:author="Administrator" w:date="2018-02-16T22:42:00Z">
        <w:r w:rsidR="00F574F3" w:rsidDel="00AA7C6E">
          <w:rPr>
            <w:rFonts w:ascii="Times New Roman" w:hAnsi="Times New Roman" w:hint="eastAsia"/>
            <w:szCs w:val="21"/>
          </w:rPr>
          <w:delText>量</w:delText>
        </w:r>
      </w:del>
      <w:ins w:id="6977" w:author="Administrator" w:date="2018-02-16T22:42:00Z">
        <w:r w:rsidR="00AA7C6E">
          <w:rPr>
            <w:rFonts w:ascii="Times New Roman" w:hAnsi="Times New Roman" w:hint="eastAsia"/>
            <w:szCs w:val="21"/>
          </w:rPr>
          <w:t xml:space="preserve">X </w:t>
        </w:r>
      </w:ins>
      <w:del w:id="6978" w:author="Administrator" w:date="2018-02-16T22:42:00Z">
        <w:r w:rsidR="00F574F3" w:rsidDel="00AA7C6E">
          <w:rPr>
            <w:rFonts w:ascii="Times New Roman" w:hAnsi="Times New Roman" w:hint="eastAsia"/>
            <w:szCs w:val="21"/>
          </w:rPr>
          <w:delText>精</w:delText>
        </w:r>
      </w:del>
      <w:ins w:id="6979" w:author="Administrator" w:date="2018-02-16T22:42:00Z">
        <w:r w:rsidR="00AA7C6E">
          <w:rPr>
            <w:rFonts w:ascii="Times New Roman" w:hAnsi="Times New Roman" w:hint="eastAsia"/>
            <w:szCs w:val="21"/>
          </w:rPr>
          <w:t xml:space="preserve">X </w:t>
        </w:r>
      </w:ins>
      <w:del w:id="6980" w:author="Administrator" w:date="2018-02-16T22:42:00Z">
        <w:r w:rsidR="00F574F3" w:rsidDel="00AA7C6E">
          <w:rPr>
            <w:rFonts w:ascii="Times New Roman" w:hAnsi="Times New Roman" w:hint="eastAsia"/>
            <w:szCs w:val="21"/>
          </w:rPr>
          <w:delText>度</w:delText>
        </w:r>
      </w:del>
      <w:ins w:id="6981" w:author="Administrator" w:date="2018-02-16T22:42:00Z">
        <w:r w:rsidR="00AA7C6E">
          <w:rPr>
            <w:rFonts w:ascii="Times New Roman" w:hAnsi="Times New Roman" w:hint="eastAsia"/>
            <w:szCs w:val="21"/>
          </w:rPr>
          <w:t xml:space="preserve">X </w:t>
        </w:r>
      </w:ins>
      <w:del w:id="6982" w:author="Administrator" w:date="2018-02-16T22:42:00Z">
        <w:r w:rsidR="00F574F3" w:rsidDel="00AA7C6E">
          <w:rPr>
            <w:rFonts w:ascii="Times New Roman" w:hAnsi="Times New Roman" w:hint="eastAsia"/>
            <w:szCs w:val="21"/>
          </w:rPr>
          <w:delText>有</w:delText>
        </w:r>
      </w:del>
      <w:ins w:id="6983" w:author="Administrator" w:date="2018-02-16T22:42:00Z">
        <w:r w:rsidR="00AA7C6E">
          <w:rPr>
            <w:rFonts w:ascii="Times New Roman" w:hAnsi="Times New Roman" w:hint="eastAsia"/>
            <w:szCs w:val="21"/>
          </w:rPr>
          <w:t xml:space="preserve">X </w:t>
        </w:r>
      </w:ins>
      <w:del w:id="6984" w:author="Administrator" w:date="2018-02-16T22:42:00Z">
        <w:r w:rsidR="00F574F3" w:rsidDel="00AA7C6E">
          <w:rPr>
            <w:rFonts w:ascii="Times New Roman" w:hAnsi="Times New Roman" w:hint="eastAsia"/>
            <w:szCs w:val="21"/>
          </w:rPr>
          <w:delText>所</w:delText>
        </w:r>
      </w:del>
      <w:ins w:id="6985" w:author="Administrator" w:date="2018-02-16T22:42:00Z">
        <w:r w:rsidR="00AA7C6E">
          <w:rPr>
            <w:rFonts w:ascii="Times New Roman" w:hAnsi="Times New Roman" w:hint="eastAsia"/>
            <w:szCs w:val="21"/>
          </w:rPr>
          <w:t xml:space="preserve">X </w:t>
        </w:r>
      </w:ins>
      <w:del w:id="6986" w:author="Administrator" w:date="2018-02-16T22:42:00Z">
        <w:r w:rsidR="00F574F3" w:rsidDel="00AA7C6E">
          <w:rPr>
            <w:rFonts w:ascii="Times New Roman" w:hAnsi="Times New Roman" w:hint="eastAsia"/>
            <w:szCs w:val="21"/>
          </w:rPr>
          <w:delText>上</w:delText>
        </w:r>
      </w:del>
      <w:ins w:id="6987" w:author="Administrator" w:date="2018-02-16T22:42:00Z">
        <w:r w:rsidR="00AA7C6E">
          <w:rPr>
            <w:rFonts w:ascii="Times New Roman" w:hAnsi="Times New Roman" w:hint="eastAsia"/>
            <w:szCs w:val="21"/>
          </w:rPr>
          <w:t xml:space="preserve">X </w:t>
        </w:r>
      </w:ins>
      <w:del w:id="6988" w:author="Administrator" w:date="2018-02-16T22:42:00Z">
        <w:r w:rsidR="00F574F3" w:rsidDel="00AA7C6E">
          <w:rPr>
            <w:rFonts w:ascii="Times New Roman" w:hAnsi="Times New Roman" w:hint="eastAsia"/>
            <w:szCs w:val="21"/>
          </w:rPr>
          <w:delText>升</w:delText>
        </w:r>
      </w:del>
      <w:ins w:id="6989" w:author="Administrator" w:date="2018-02-16T22:42:00Z">
        <w:r w:rsidR="00AA7C6E">
          <w:rPr>
            <w:rFonts w:ascii="Times New Roman" w:hAnsi="Times New Roman" w:hint="eastAsia"/>
            <w:szCs w:val="21"/>
          </w:rPr>
          <w:t xml:space="preserve">X </w:t>
        </w:r>
      </w:ins>
      <w:del w:id="6990" w:author="Administrator" w:date="2018-02-16T22:42:00Z">
        <w:r w:rsidR="00F574F3" w:rsidDel="00AA7C6E">
          <w:rPr>
            <w:rFonts w:ascii="Times New Roman" w:hAnsi="Times New Roman" w:hint="eastAsia"/>
            <w:szCs w:val="21"/>
          </w:rPr>
          <w:delText>。</w:delText>
        </w:r>
      </w:del>
      <w:ins w:id="6991" w:author="Administrator" w:date="2018-02-16T22:42:00Z">
        <w:r w:rsidR="00AA7C6E">
          <w:rPr>
            <w:rFonts w:ascii="Times New Roman" w:hAnsi="Times New Roman" w:hint="eastAsia"/>
            <w:szCs w:val="21"/>
          </w:rPr>
          <w:t xml:space="preserve">X </w:t>
        </w:r>
      </w:ins>
      <w:del w:id="6992" w:author="Administrator" w:date="2018-02-16T22:42:00Z">
        <w:r w:rsidR="00F574F3" w:rsidDel="00AA7C6E">
          <w:rPr>
            <w:rFonts w:ascii="Times New Roman" w:hAnsi="Times New Roman" w:hint="eastAsia"/>
            <w:szCs w:val="21"/>
          </w:rPr>
          <w:delText>本</w:delText>
        </w:r>
      </w:del>
      <w:ins w:id="6993" w:author="Administrator" w:date="2018-02-16T22:42:00Z">
        <w:r w:rsidR="00AA7C6E">
          <w:rPr>
            <w:rFonts w:ascii="Times New Roman" w:hAnsi="Times New Roman" w:hint="eastAsia"/>
            <w:szCs w:val="21"/>
          </w:rPr>
          <w:t xml:space="preserve">X </w:t>
        </w:r>
      </w:ins>
      <w:del w:id="6994" w:author="Administrator" w:date="2018-02-16T22:42:00Z">
        <w:r w:rsidR="00A37525" w:rsidDel="00AA7C6E">
          <w:rPr>
            <w:rFonts w:ascii="Times New Roman" w:hAnsi="Times New Roman" w:hint="eastAsia"/>
            <w:szCs w:val="21"/>
          </w:rPr>
          <w:delText>系</w:delText>
        </w:r>
      </w:del>
      <w:ins w:id="6995" w:author="Administrator" w:date="2018-02-16T22:42:00Z">
        <w:r w:rsidR="00AA7C6E">
          <w:rPr>
            <w:rFonts w:ascii="Times New Roman" w:hAnsi="Times New Roman" w:hint="eastAsia"/>
            <w:szCs w:val="21"/>
          </w:rPr>
          <w:t xml:space="preserve">X </w:t>
        </w:r>
      </w:ins>
      <w:del w:id="6996" w:author="Administrator" w:date="2018-02-16T22:42:00Z">
        <w:r w:rsidR="00A37525" w:rsidDel="00AA7C6E">
          <w:rPr>
            <w:rFonts w:ascii="Times New Roman" w:hAnsi="Times New Roman" w:hint="eastAsia"/>
            <w:szCs w:val="21"/>
          </w:rPr>
          <w:delText>统</w:delText>
        </w:r>
      </w:del>
      <w:ins w:id="6997" w:author="Administrator" w:date="2018-02-16T22:42:00Z">
        <w:r w:rsidR="00AA7C6E">
          <w:rPr>
            <w:rFonts w:ascii="Times New Roman" w:hAnsi="Times New Roman" w:hint="eastAsia"/>
            <w:szCs w:val="21"/>
          </w:rPr>
          <w:t xml:space="preserve">X </w:t>
        </w:r>
      </w:ins>
      <w:del w:id="6998" w:author="Administrator" w:date="2018-02-16T22:42:00Z">
        <w:r w:rsidR="00F574F3" w:rsidDel="00AA7C6E">
          <w:rPr>
            <w:rFonts w:ascii="Times New Roman" w:hAnsi="Times New Roman" w:hint="eastAsia"/>
            <w:szCs w:val="21"/>
          </w:rPr>
          <w:delText>对</w:delText>
        </w:r>
      </w:del>
      <w:ins w:id="6999" w:author="Administrator" w:date="2018-02-16T22:42:00Z">
        <w:r w:rsidR="00AA7C6E">
          <w:rPr>
            <w:rFonts w:ascii="Times New Roman" w:hAnsi="Times New Roman" w:hint="eastAsia"/>
            <w:szCs w:val="21"/>
          </w:rPr>
          <w:t xml:space="preserve">X </w:t>
        </w:r>
      </w:ins>
      <w:del w:id="7000" w:author="Administrator" w:date="2018-02-16T22:42:00Z">
        <w:r w:rsidR="00F574F3" w:rsidDel="00AA7C6E">
          <w:rPr>
            <w:rFonts w:ascii="Times New Roman" w:hAnsi="Times New Roman" w:hint="eastAsia"/>
            <w:szCs w:val="21"/>
          </w:rPr>
          <w:delText>脉</w:delText>
        </w:r>
      </w:del>
      <w:ins w:id="7001" w:author="Administrator" w:date="2018-02-16T22:42:00Z">
        <w:r w:rsidR="00AA7C6E">
          <w:rPr>
            <w:rFonts w:ascii="Times New Roman" w:hAnsi="Times New Roman" w:hint="eastAsia"/>
            <w:szCs w:val="21"/>
          </w:rPr>
          <w:t xml:space="preserve">X </w:t>
        </w:r>
      </w:ins>
      <w:del w:id="7002" w:author="Administrator" w:date="2018-02-16T22:42:00Z">
        <w:r w:rsidR="00F574F3" w:rsidDel="00AA7C6E">
          <w:rPr>
            <w:rFonts w:ascii="Times New Roman" w:hAnsi="Times New Roman" w:hint="eastAsia"/>
            <w:szCs w:val="21"/>
          </w:rPr>
          <w:delText>搏</w:delText>
        </w:r>
      </w:del>
      <w:ins w:id="7003" w:author="Administrator" w:date="2018-02-16T22:42:00Z">
        <w:r w:rsidR="00AA7C6E">
          <w:rPr>
            <w:rFonts w:ascii="Times New Roman" w:hAnsi="Times New Roman" w:hint="eastAsia"/>
            <w:szCs w:val="21"/>
          </w:rPr>
          <w:t xml:space="preserve">X </w:t>
        </w:r>
      </w:ins>
      <w:del w:id="7004" w:author="Administrator" w:date="2018-02-16T22:42:00Z">
        <w:r w:rsidR="00F574F3" w:rsidDel="00AA7C6E">
          <w:rPr>
            <w:rFonts w:ascii="Times New Roman" w:hAnsi="Times New Roman" w:hint="eastAsia"/>
            <w:szCs w:val="21"/>
          </w:rPr>
          <w:delText>信</w:delText>
        </w:r>
      </w:del>
      <w:ins w:id="7005" w:author="Administrator" w:date="2018-02-16T22:42:00Z">
        <w:r w:rsidR="00AA7C6E">
          <w:rPr>
            <w:rFonts w:ascii="Times New Roman" w:hAnsi="Times New Roman" w:hint="eastAsia"/>
            <w:szCs w:val="21"/>
          </w:rPr>
          <w:t xml:space="preserve">X </w:t>
        </w:r>
      </w:ins>
      <w:del w:id="7006" w:author="Administrator" w:date="2018-02-16T22:42:00Z">
        <w:r w:rsidR="00F574F3" w:rsidDel="00AA7C6E">
          <w:rPr>
            <w:rFonts w:ascii="Times New Roman" w:hAnsi="Times New Roman" w:hint="eastAsia"/>
            <w:szCs w:val="21"/>
          </w:rPr>
          <w:delText>号</w:delText>
        </w:r>
      </w:del>
      <w:ins w:id="7007" w:author="Administrator" w:date="2018-02-16T22:42:00Z">
        <w:r w:rsidR="00AA7C6E">
          <w:rPr>
            <w:rFonts w:ascii="Times New Roman" w:hAnsi="Times New Roman" w:hint="eastAsia"/>
            <w:szCs w:val="21"/>
          </w:rPr>
          <w:t xml:space="preserve">X </w:t>
        </w:r>
      </w:ins>
      <w:del w:id="7008" w:author="Administrator" w:date="2018-02-16T22:42:00Z">
        <w:r w:rsidR="00F574F3" w:rsidDel="00AA7C6E">
          <w:rPr>
            <w:rFonts w:ascii="Times New Roman" w:hAnsi="Times New Roman" w:hint="eastAsia"/>
            <w:szCs w:val="21"/>
          </w:rPr>
          <w:delText>进</w:delText>
        </w:r>
      </w:del>
      <w:ins w:id="7009" w:author="Administrator" w:date="2018-02-16T22:42:00Z">
        <w:r w:rsidR="00AA7C6E">
          <w:rPr>
            <w:rFonts w:ascii="Times New Roman" w:hAnsi="Times New Roman" w:hint="eastAsia"/>
            <w:szCs w:val="21"/>
          </w:rPr>
          <w:t xml:space="preserve">X </w:t>
        </w:r>
      </w:ins>
      <w:del w:id="7010" w:author="Administrator" w:date="2018-02-16T22:42:00Z">
        <w:r w:rsidR="00F574F3" w:rsidDel="00AA7C6E">
          <w:rPr>
            <w:rFonts w:ascii="Times New Roman" w:hAnsi="Times New Roman" w:hint="eastAsia"/>
            <w:szCs w:val="21"/>
          </w:rPr>
          <w:delText>行</w:delText>
        </w:r>
      </w:del>
      <w:ins w:id="7011" w:author="Administrator" w:date="2018-02-16T22:42:00Z">
        <w:r w:rsidR="00AA7C6E">
          <w:rPr>
            <w:rFonts w:ascii="Times New Roman" w:hAnsi="Times New Roman" w:hint="eastAsia"/>
            <w:szCs w:val="21"/>
          </w:rPr>
          <w:t xml:space="preserve">X </w:t>
        </w:r>
      </w:ins>
      <w:del w:id="7012" w:author="Administrator" w:date="2018-02-16T22:42:00Z">
        <w:r w:rsidR="00F574F3" w:rsidDel="00AA7C6E">
          <w:rPr>
            <w:rFonts w:ascii="Times New Roman" w:hAnsi="Times New Roman" w:hint="eastAsia"/>
            <w:szCs w:val="21"/>
          </w:rPr>
          <w:delText>滤</w:delText>
        </w:r>
      </w:del>
      <w:ins w:id="7013" w:author="Administrator" w:date="2018-02-16T22:42:00Z">
        <w:r w:rsidR="00AA7C6E">
          <w:rPr>
            <w:rFonts w:ascii="Times New Roman" w:hAnsi="Times New Roman" w:hint="eastAsia"/>
            <w:szCs w:val="21"/>
          </w:rPr>
          <w:t xml:space="preserve">X </w:t>
        </w:r>
      </w:ins>
      <w:del w:id="7014" w:author="Administrator" w:date="2018-02-16T22:42:00Z">
        <w:r w:rsidR="00F574F3" w:rsidDel="00AA7C6E">
          <w:rPr>
            <w:rFonts w:ascii="Times New Roman" w:hAnsi="Times New Roman" w:hint="eastAsia"/>
            <w:szCs w:val="21"/>
          </w:rPr>
          <w:delText>波</w:delText>
        </w:r>
      </w:del>
      <w:ins w:id="7015" w:author="Administrator" w:date="2018-02-16T22:42:00Z">
        <w:r w:rsidR="00AA7C6E">
          <w:rPr>
            <w:rFonts w:ascii="Times New Roman" w:hAnsi="Times New Roman" w:hint="eastAsia"/>
            <w:szCs w:val="21"/>
          </w:rPr>
          <w:t xml:space="preserve">X </w:t>
        </w:r>
      </w:ins>
      <w:del w:id="7016" w:author="Administrator" w:date="2018-02-16T22:42:00Z">
        <w:r w:rsidR="00A37525" w:rsidDel="00AA7C6E">
          <w:rPr>
            <w:rFonts w:ascii="Times New Roman" w:hAnsi="Times New Roman" w:hint="eastAsia"/>
            <w:szCs w:val="21"/>
          </w:rPr>
          <w:delText>设</w:delText>
        </w:r>
      </w:del>
      <w:ins w:id="7017" w:author="Administrator" w:date="2018-02-16T22:42:00Z">
        <w:r w:rsidR="00AA7C6E">
          <w:rPr>
            <w:rFonts w:ascii="Times New Roman" w:hAnsi="Times New Roman" w:hint="eastAsia"/>
            <w:szCs w:val="21"/>
          </w:rPr>
          <w:t xml:space="preserve">X </w:t>
        </w:r>
      </w:ins>
      <w:del w:id="7018" w:author="Administrator" w:date="2018-02-16T22:42:00Z">
        <w:r w:rsidR="00A37525" w:rsidDel="00AA7C6E">
          <w:rPr>
            <w:rFonts w:ascii="Times New Roman" w:hAnsi="Times New Roman" w:hint="eastAsia"/>
            <w:szCs w:val="21"/>
          </w:rPr>
          <w:delText>计</w:delText>
        </w:r>
      </w:del>
      <w:ins w:id="7019" w:author="Administrator" w:date="2018-02-16T22:42:00Z">
        <w:r w:rsidR="00AA7C6E">
          <w:rPr>
            <w:rFonts w:ascii="Times New Roman" w:hAnsi="Times New Roman" w:hint="eastAsia"/>
            <w:szCs w:val="21"/>
          </w:rPr>
          <w:t xml:space="preserve">X </w:t>
        </w:r>
      </w:ins>
      <w:del w:id="7020" w:author="Administrator" w:date="2018-02-16T22:42:00Z">
        <w:r w:rsidR="00F574F3" w:rsidDel="00AA7C6E">
          <w:rPr>
            <w:rFonts w:ascii="Times New Roman" w:hAnsi="Times New Roman" w:hint="eastAsia"/>
            <w:szCs w:val="21"/>
          </w:rPr>
          <w:delText>时</w:delText>
        </w:r>
      </w:del>
      <w:ins w:id="7021" w:author="Administrator" w:date="2018-02-16T22:42:00Z">
        <w:r w:rsidR="00AA7C6E">
          <w:rPr>
            <w:rFonts w:ascii="Times New Roman" w:hAnsi="Times New Roman" w:hint="eastAsia"/>
            <w:szCs w:val="21"/>
          </w:rPr>
          <w:t xml:space="preserve">X </w:t>
        </w:r>
      </w:ins>
      <w:del w:id="7022" w:author="Administrator" w:date="2018-02-16T22:42:00Z">
        <w:r w:rsidR="00F574F3" w:rsidDel="00AA7C6E">
          <w:rPr>
            <w:rFonts w:ascii="Times New Roman" w:hAnsi="Times New Roman" w:hint="eastAsia"/>
            <w:szCs w:val="21"/>
          </w:rPr>
          <w:delText>充</w:delText>
        </w:r>
      </w:del>
      <w:ins w:id="7023" w:author="Administrator" w:date="2018-02-16T22:42:00Z">
        <w:r w:rsidR="00AA7C6E">
          <w:rPr>
            <w:rFonts w:ascii="Times New Roman" w:hAnsi="Times New Roman" w:hint="eastAsia"/>
            <w:szCs w:val="21"/>
          </w:rPr>
          <w:t xml:space="preserve">X </w:t>
        </w:r>
      </w:ins>
      <w:del w:id="7024" w:author="Administrator" w:date="2018-02-16T22:42:00Z">
        <w:r w:rsidR="00F574F3" w:rsidDel="00AA7C6E">
          <w:rPr>
            <w:rFonts w:ascii="Times New Roman" w:hAnsi="Times New Roman" w:hint="eastAsia"/>
            <w:szCs w:val="21"/>
          </w:rPr>
          <w:delText>分</w:delText>
        </w:r>
      </w:del>
      <w:ins w:id="7025" w:author="Administrator" w:date="2018-02-16T22:42:00Z">
        <w:r w:rsidR="00AA7C6E">
          <w:rPr>
            <w:rFonts w:ascii="Times New Roman" w:hAnsi="Times New Roman" w:hint="eastAsia"/>
            <w:szCs w:val="21"/>
          </w:rPr>
          <w:t xml:space="preserve">X </w:t>
        </w:r>
      </w:ins>
      <w:del w:id="7026" w:author="Administrator" w:date="2018-02-16T22:42:00Z">
        <w:r w:rsidR="00F574F3" w:rsidDel="00AA7C6E">
          <w:rPr>
            <w:rFonts w:ascii="Times New Roman" w:hAnsi="Times New Roman" w:hint="eastAsia"/>
            <w:szCs w:val="21"/>
          </w:rPr>
          <w:delText>考</w:delText>
        </w:r>
      </w:del>
      <w:ins w:id="7027" w:author="Administrator" w:date="2018-02-16T22:42:00Z">
        <w:r w:rsidR="00AA7C6E">
          <w:rPr>
            <w:rFonts w:ascii="Times New Roman" w:hAnsi="Times New Roman" w:hint="eastAsia"/>
            <w:szCs w:val="21"/>
          </w:rPr>
          <w:t xml:space="preserve">X </w:t>
        </w:r>
      </w:ins>
      <w:del w:id="7028" w:author="Administrator" w:date="2018-02-16T22:42:00Z">
        <w:r w:rsidR="00A37525" w:rsidDel="00AA7C6E">
          <w:rPr>
            <w:rFonts w:ascii="Times New Roman" w:hAnsi="Times New Roman" w:hint="eastAsia"/>
            <w:szCs w:val="21"/>
          </w:rPr>
          <w:delText>虑</w:delText>
        </w:r>
      </w:del>
      <w:ins w:id="7029" w:author="Administrator" w:date="2018-02-16T22:42:00Z">
        <w:r w:rsidR="00AA7C6E">
          <w:rPr>
            <w:rFonts w:ascii="Times New Roman" w:hAnsi="Times New Roman" w:hint="eastAsia"/>
            <w:szCs w:val="21"/>
          </w:rPr>
          <w:t xml:space="preserve">X </w:t>
        </w:r>
      </w:ins>
      <w:del w:id="7030" w:author="Administrator" w:date="2018-02-16T22:42:00Z">
        <w:r w:rsidR="00A37525" w:rsidDel="00AA7C6E">
          <w:rPr>
            <w:rFonts w:ascii="Times New Roman" w:hAnsi="Times New Roman" w:hint="eastAsia"/>
            <w:szCs w:val="21"/>
          </w:rPr>
          <w:delText>了</w:delText>
        </w:r>
      </w:del>
      <w:ins w:id="7031" w:author="Administrator" w:date="2018-02-16T22:42:00Z">
        <w:r w:rsidR="00AA7C6E">
          <w:rPr>
            <w:rFonts w:ascii="Times New Roman" w:hAnsi="Times New Roman" w:hint="eastAsia"/>
            <w:szCs w:val="21"/>
          </w:rPr>
          <w:t xml:space="preserve">X </w:t>
        </w:r>
      </w:ins>
      <w:del w:id="7032" w:author="Administrator" w:date="2018-02-16T22:42:00Z">
        <w:r w:rsidR="00A37525" w:rsidDel="00AA7C6E">
          <w:rPr>
            <w:rFonts w:ascii="Times New Roman" w:hAnsi="Times New Roman" w:hint="eastAsia"/>
            <w:szCs w:val="21"/>
          </w:rPr>
          <w:delText>脉</w:delText>
        </w:r>
      </w:del>
      <w:ins w:id="7033" w:author="Administrator" w:date="2018-02-16T22:42:00Z">
        <w:r w:rsidR="00AA7C6E">
          <w:rPr>
            <w:rFonts w:ascii="Times New Roman" w:hAnsi="Times New Roman" w:hint="eastAsia"/>
            <w:szCs w:val="21"/>
          </w:rPr>
          <w:t xml:space="preserve">X </w:t>
        </w:r>
      </w:ins>
      <w:del w:id="7034" w:author="Administrator" w:date="2018-02-16T22:42:00Z">
        <w:r w:rsidR="00A37525" w:rsidDel="00AA7C6E">
          <w:rPr>
            <w:rFonts w:ascii="Times New Roman" w:hAnsi="Times New Roman" w:hint="eastAsia"/>
            <w:szCs w:val="21"/>
          </w:rPr>
          <w:delText>搏</w:delText>
        </w:r>
      </w:del>
      <w:ins w:id="7035" w:author="Administrator" w:date="2018-02-16T22:42:00Z">
        <w:r w:rsidR="00AA7C6E">
          <w:rPr>
            <w:rFonts w:ascii="Times New Roman" w:hAnsi="Times New Roman" w:hint="eastAsia"/>
            <w:szCs w:val="21"/>
          </w:rPr>
          <w:t xml:space="preserve">X </w:t>
        </w:r>
      </w:ins>
      <w:del w:id="7036" w:author="Administrator" w:date="2018-02-16T22:42:00Z">
        <w:r w:rsidR="00A37525" w:rsidDel="00AA7C6E">
          <w:rPr>
            <w:rFonts w:ascii="Times New Roman" w:hAnsi="Times New Roman" w:hint="eastAsia"/>
            <w:szCs w:val="21"/>
          </w:rPr>
          <w:delText>信</w:delText>
        </w:r>
      </w:del>
      <w:ins w:id="7037" w:author="Administrator" w:date="2018-02-16T22:42:00Z">
        <w:r w:rsidR="00AA7C6E">
          <w:rPr>
            <w:rFonts w:ascii="Times New Roman" w:hAnsi="Times New Roman" w:hint="eastAsia"/>
            <w:szCs w:val="21"/>
          </w:rPr>
          <w:t xml:space="preserve">X </w:t>
        </w:r>
      </w:ins>
      <w:del w:id="7038" w:author="Administrator" w:date="2018-02-16T22:42:00Z">
        <w:r w:rsidR="00A37525" w:rsidDel="00AA7C6E">
          <w:rPr>
            <w:rFonts w:ascii="Times New Roman" w:hAnsi="Times New Roman" w:hint="eastAsia"/>
            <w:szCs w:val="21"/>
          </w:rPr>
          <w:delText>号</w:delText>
        </w:r>
      </w:del>
      <w:ins w:id="7039" w:author="Administrator" w:date="2018-02-16T22:42:00Z">
        <w:r w:rsidR="00AA7C6E">
          <w:rPr>
            <w:rFonts w:ascii="Times New Roman" w:hAnsi="Times New Roman" w:hint="eastAsia"/>
            <w:szCs w:val="21"/>
          </w:rPr>
          <w:t xml:space="preserve">X </w:t>
        </w:r>
      </w:ins>
      <w:del w:id="7040" w:author="Administrator" w:date="2018-02-16T22:42:00Z">
        <w:r w:rsidR="00A37525" w:rsidDel="00AA7C6E">
          <w:rPr>
            <w:rFonts w:ascii="Times New Roman" w:hAnsi="Times New Roman" w:hint="eastAsia"/>
            <w:szCs w:val="21"/>
          </w:rPr>
          <w:delText>频</w:delText>
        </w:r>
      </w:del>
      <w:ins w:id="7041" w:author="Administrator" w:date="2018-02-16T22:42:00Z">
        <w:r w:rsidR="00AA7C6E">
          <w:rPr>
            <w:rFonts w:ascii="Times New Roman" w:hAnsi="Times New Roman" w:hint="eastAsia"/>
            <w:szCs w:val="21"/>
          </w:rPr>
          <w:t xml:space="preserve">X </w:t>
        </w:r>
      </w:ins>
      <w:del w:id="7042" w:author="Administrator" w:date="2018-02-16T22:42:00Z">
        <w:r w:rsidR="00A37525" w:rsidDel="00AA7C6E">
          <w:rPr>
            <w:rFonts w:ascii="Times New Roman" w:hAnsi="Times New Roman" w:hint="eastAsia"/>
            <w:szCs w:val="21"/>
          </w:rPr>
          <w:delText>率</w:delText>
        </w:r>
      </w:del>
      <w:ins w:id="7043" w:author="Administrator" w:date="2018-02-16T22:42:00Z">
        <w:r w:rsidR="00AA7C6E">
          <w:rPr>
            <w:rFonts w:ascii="Times New Roman" w:hAnsi="Times New Roman" w:hint="eastAsia"/>
            <w:szCs w:val="21"/>
          </w:rPr>
          <w:t xml:space="preserve">X </w:t>
        </w:r>
      </w:ins>
      <w:del w:id="7044" w:author="Administrator" w:date="2018-02-16T22:42:00Z">
        <w:r w:rsidR="00A37525" w:rsidDel="00AA7C6E">
          <w:rPr>
            <w:rFonts w:ascii="Times New Roman" w:hAnsi="Times New Roman" w:hint="eastAsia"/>
            <w:szCs w:val="21"/>
          </w:rPr>
          <w:delText>低</w:delText>
        </w:r>
      </w:del>
      <w:ins w:id="7045" w:author="Administrator" w:date="2018-02-16T22:42:00Z">
        <w:r w:rsidR="00AA7C6E">
          <w:rPr>
            <w:rFonts w:ascii="Times New Roman" w:hAnsi="Times New Roman" w:hint="eastAsia"/>
            <w:szCs w:val="21"/>
          </w:rPr>
          <w:t xml:space="preserve">X </w:t>
        </w:r>
      </w:ins>
      <w:del w:id="7046" w:author="Administrator" w:date="2018-02-16T22:42:00Z">
        <w:r w:rsidR="00A37525" w:rsidDel="00AA7C6E">
          <w:rPr>
            <w:rFonts w:ascii="Times New Roman" w:hAnsi="Times New Roman" w:hint="eastAsia"/>
            <w:szCs w:val="21"/>
          </w:rPr>
          <w:delText>、</w:delText>
        </w:r>
      </w:del>
      <w:ins w:id="7047" w:author="Administrator" w:date="2018-02-16T22:42:00Z">
        <w:r w:rsidR="00AA7C6E">
          <w:rPr>
            <w:rFonts w:ascii="Times New Roman" w:hAnsi="Times New Roman" w:hint="eastAsia"/>
            <w:szCs w:val="21"/>
          </w:rPr>
          <w:t xml:space="preserve">X </w:t>
        </w:r>
      </w:ins>
      <w:del w:id="7048" w:author="Administrator" w:date="2018-02-16T22:42:00Z">
        <w:r w:rsidR="00A37525" w:rsidDel="00AA7C6E">
          <w:rPr>
            <w:rFonts w:ascii="Times New Roman" w:hAnsi="Times New Roman" w:hint="eastAsia"/>
            <w:szCs w:val="21"/>
          </w:rPr>
          <w:delText>强</w:delText>
        </w:r>
      </w:del>
      <w:ins w:id="7049" w:author="Administrator" w:date="2018-02-16T22:42:00Z">
        <w:r w:rsidR="00AA7C6E">
          <w:rPr>
            <w:rFonts w:ascii="Times New Roman" w:hAnsi="Times New Roman" w:hint="eastAsia"/>
            <w:szCs w:val="21"/>
          </w:rPr>
          <w:t xml:space="preserve">X </w:t>
        </w:r>
      </w:ins>
      <w:del w:id="7050" w:author="Administrator" w:date="2018-02-16T22:42:00Z">
        <w:r w:rsidR="00A37525" w:rsidDel="00AA7C6E">
          <w:rPr>
            <w:rFonts w:ascii="Times New Roman" w:hAnsi="Times New Roman" w:hint="eastAsia"/>
            <w:szCs w:val="21"/>
          </w:rPr>
          <w:delText>度</w:delText>
        </w:r>
      </w:del>
      <w:ins w:id="7051" w:author="Administrator" w:date="2018-02-16T22:42:00Z">
        <w:r w:rsidR="00AA7C6E">
          <w:rPr>
            <w:rFonts w:ascii="Times New Roman" w:hAnsi="Times New Roman" w:hint="eastAsia"/>
            <w:szCs w:val="21"/>
          </w:rPr>
          <w:t xml:space="preserve">X </w:t>
        </w:r>
      </w:ins>
      <w:del w:id="7052" w:author="Administrator" w:date="2018-02-16T22:42:00Z">
        <w:r w:rsidR="00A37525" w:rsidDel="00AA7C6E">
          <w:rPr>
            <w:rFonts w:ascii="Times New Roman" w:hAnsi="Times New Roman" w:hint="eastAsia"/>
            <w:szCs w:val="21"/>
          </w:rPr>
          <w:delText>弱</w:delText>
        </w:r>
      </w:del>
      <w:ins w:id="7053" w:author="Administrator" w:date="2018-02-16T22:42:00Z">
        <w:r w:rsidR="00AA7C6E">
          <w:rPr>
            <w:rFonts w:ascii="Times New Roman" w:hAnsi="Times New Roman" w:hint="eastAsia"/>
            <w:szCs w:val="21"/>
          </w:rPr>
          <w:t xml:space="preserve">X </w:t>
        </w:r>
      </w:ins>
      <w:del w:id="7054" w:author="Administrator" w:date="2018-02-16T22:42:00Z">
        <w:r w:rsidR="00A37525" w:rsidDel="00AA7C6E">
          <w:rPr>
            <w:rFonts w:ascii="Times New Roman" w:hAnsi="Times New Roman" w:hint="eastAsia"/>
            <w:szCs w:val="21"/>
          </w:rPr>
          <w:delText>的</w:delText>
        </w:r>
      </w:del>
      <w:ins w:id="7055" w:author="Administrator" w:date="2018-02-16T22:42:00Z">
        <w:r w:rsidR="00AA7C6E">
          <w:rPr>
            <w:rFonts w:ascii="Times New Roman" w:hAnsi="Times New Roman" w:hint="eastAsia"/>
            <w:szCs w:val="21"/>
          </w:rPr>
          <w:t xml:space="preserve">X </w:t>
        </w:r>
      </w:ins>
      <w:del w:id="7056" w:author="Administrator" w:date="2018-02-16T22:42:00Z">
        <w:r w:rsidR="00A37525" w:rsidDel="00AA7C6E">
          <w:rPr>
            <w:rFonts w:ascii="Times New Roman" w:hAnsi="Times New Roman" w:hint="eastAsia"/>
            <w:szCs w:val="21"/>
          </w:rPr>
          <w:delText>特</w:delText>
        </w:r>
      </w:del>
      <w:ins w:id="7057" w:author="Administrator" w:date="2018-02-16T22:42:00Z">
        <w:r w:rsidR="00AA7C6E">
          <w:rPr>
            <w:rFonts w:ascii="Times New Roman" w:hAnsi="Times New Roman" w:hint="eastAsia"/>
            <w:szCs w:val="21"/>
          </w:rPr>
          <w:t xml:space="preserve">X </w:t>
        </w:r>
      </w:ins>
      <w:del w:id="7058" w:author="Administrator" w:date="2018-02-16T22:42:00Z">
        <w:r w:rsidR="00A37525" w:rsidDel="00AA7C6E">
          <w:rPr>
            <w:rFonts w:ascii="Times New Roman" w:hAnsi="Times New Roman" w:hint="eastAsia"/>
            <w:szCs w:val="21"/>
          </w:rPr>
          <w:delText>点</w:delText>
        </w:r>
      </w:del>
      <w:ins w:id="7059" w:author="Administrator" w:date="2018-02-16T22:42:00Z">
        <w:r w:rsidR="00AA7C6E">
          <w:rPr>
            <w:rFonts w:ascii="Times New Roman" w:hAnsi="Times New Roman" w:hint="eastAsia"/>
            <w:szCs w:val="21"/>
          </w:rPr>
          <w:t xml:space="preserve">X </w:t>
        </w:r>
      </w:ins>
      <w:del w:id="7060" w:author="Administrator" w:date="2018-02-16T22:42:00Z">
        <w:r w:rsidR="00A37525" w:rsidDel="00AA7C6E">
          <w:rPr>
            <w:rFonts w:ascii="Times New Roman" w:hAnsi="Times New Roman" w:hint="eastAsia"/>
            <w:szCs w:val="21"/>
          </w:rPr>
          <w:delText>，</w:delText>
        </w:r>
      </w:del>
      <w:ins w:id="7061" w:author="Administrator" w:date="2018-02-16T22:42:00Z">
        <w:r w:rsidR="00AA7C6E">
          <w:rPr>
            <w:rFonts w:ascii="Times New Roman" w:hAnsi="Times New Roman" w:hint="eastAsia"/>
            <w:szCs w:val="21"/>
          </w:rPr>
          <w:t xml:space="preserve">X </w:t>
        </w:r>
      </w:ins>
      <w:del w:id="7062" w:author="Administrator" w:date="2018-02-16T22:42:00Z">
        <w:r w:rsidR="00A37525" w:rsidDel="00AA7C6E">
          <w:rPr>
            <w:rFonts w:ascii="Times New Roman" w:hAnsi="Times New Roman" w:hint="eastAsia"/>
            <w:szCs w:val="21"/>
          </w:rPr>
          <w:delText>选</w:delText>
        </w:r>
      </w:del>
      <w:ins w:id="7063" w:author="Administrator" w:date="2018-02-16T22:42:00Z">
        <w:r w:rsidR="00AA7C6E">
          <w:rPr>
            <w:rFonts w:ascii="Times New Roman" w:hAnsi="Times New Roman" w:hint="eastAsia"/>
            <w:szCs w:val="21"/>
          </w:rPr>
          <w:t xml:space="preserve">X </w:t>
        </w:r>
      </w:ins>
      <w:del w:id="7064" w:author="Administrator" w:date="2018-02-16T22:42:00Z">
        <w:r w:rsidR="00A37525" w:rsidDel="00AA7C6E">
          <w:rPr>
            <w:rFonts w:ascii="Times New Roman" w:hAnsi="Times New Roman" w:hint="eastAsia"/>
            <w:szCs w:val="21"/>
          </w:rPr>
          <w:delText>择</w:delText>
        </w:r>
      </w:del>
      <w:ins w:id="7065" w:author="Administrator" w:date="2018-02-16T22:42:00Z">
        <w:r w:rsidR="00AA7C6E">
          <w:rPr>
            <w:rFonts w:ascii="Times New Roman" w:hAnsi="Times New Roman" w:hint="eastAsia"/>
            <w:szCs w:val="21"/>
          </w:rPr>
          <w:t xml:space="preserve">X </w:t>
        </w:r>
      </w:ins>
      <w:del w:id="7066" w:author="Administrator" w:date="2018-02-16T22:42:00Z">
        <w:r w:rsidR="00A37525" w:rsidDel="00AA7C6E">
          <w:rPr>
            <w:rFonts w:ascii="Times New Roman" w:hAnsi="Times New Roman" w:hint="eastAsia"/>
            <w:szCs w:val="21"/>
          </w:rPr>
          <w:delText>了</w:delText>
        </w:r>
      </w:del>
      <w:ins w:id="7067" w:author="Administrator" w:date="2018-02-16T22:42:00Z">
        <w:r w:rsidR="00AA7C6E">
          <w:rPr>
            <w:rFonts w:ascii="Times New Roman" w:hAnsi="Times New Roman" w:hint="eastAsia"/>
            <w:szCs w:val="21"/>
          </w:rPr>
          <w:t xml:space="preserve">X </w:t>
        </w:r>
      </w:ins>
      <w:del w:id="7068" w:author="Administrator" w:date="2018-02-16T22:42:00Z">
        <w:r w:rsidR="00217D32" w:rsidDel="00AA7C6E">
          <w:rPr>
            <w:rFonts w:ascii="Times New Roman" w:hAnsi="Times New Roman" w:hint="eastAsia"/>
            <w:szCs w:val="21"/>
          </w:rPr>
          <w:delText>合</w:delText>
        </w:r>
      </w:del>
      <w:ins w:id="7069" w:author="Administrator" w:date="2018-02-16T22:42:00Z">
        <w:r w:rsidR="00AA7C6E">
          <w:rPr>
            <w:rFonts w:ascii="Times New Roman" w:hAnsi="Times New Roman" w:hint="eastAsia"/>
            <w:szCs w:val="21"/>
          </w:rPr>
          <w:t xml:space="preserve">X </w:t>
        </w:r>
      </w:ins>
      <w:del w:id="7070" w:author="Administrator" w:date="2018-02-16T22:42:00Z">
        <w:r w:rsidR="00217D32" w:rsidDel="00AA7C6E">
          <w:rPr>
            <w:rFonts w:ascii="Times New Roman" w:hAnsi="Times New Roman" w:hint="eastAsia"/>
            <w:szCs w:val="21"/>
          </w:rPr>
          <w:delText>适</w:delText>
        </w:r>
      </w:del>
      <w:ins w:id="7071" w:author="Administrator" w:date="2018-02-16T22:42:00Z">
        <w:r w:rsidR="00AA7C6E">
          <w:rPr>
            <w:rFonts w:ascii="Times New Roman" w:hAnsi="Times New Roman" w:hint="eastAsia"/>
            <w:szCs w:val="21"/>
          </w:rPr>
          <w:t xml:space="preserve">X </w:t>
        </w:r>
      </w:ins>
      <w:del w:id="7072" w:author="Administrator" w:date="2018-02-16T22:42:00Z">
        <w:r w:rsidR="00217D32" w:rsidDel="00AA7C6E">
          <w:rPr>
            <w:rFonts w:ascii="Times New Roman" w:hAnsi="Times New Roman" w:hint="eastAsia"/>
            <w:szCs w:val="21"/>
          </w:rPr>
          <w:delText>的</w:delText>
        </w:r>
      </w:del>
      <w:ins w:id="7073" w:author="Administrator" w:date="2018-02-16T22:42:00Z">
        <w:r w:rsidR="00AA7C6E">
          <w:rPr>
            <w:rFonts w:ascii="Times New Roman" w:hAnsi="Times New Roman" w:hint="eastAsia"/>
            <w:szCs w:val="21"/>
          </w:rPr>
          <w:t xml:space="preserve">X </w:t>
        </w:r>
      </w:ins>
      <w:del w:id="7074" w:author="Administrator" w:date="2018-02-16T22:42:00Z">
        <w:r w:rsidR="00217D32" w:rsidDel="00AA7C6E">
          <w:rPr>
            <w:rFonts w:ascii="Times New Roman" w:hAnsi="Times New Roman" w:hint="eastAsia"/>
            <w:szCs w:val="21"/>
          </w:rPr>
          <w:delText>滤</w:delText>
        </w:r>
      </w:del>
      <w:ins w:id="7075" w:author="Administrator" w:date="2018-02-16T22:42:00Z">
        <w:r w:rsidR="00AA7C6E">
          <w:rPr>
            <w:rFonts w:ascii="Times New Roman" w:hAnsi="Times New Roman" w:hint="eastAsia"/>
            <w:szCs w:val="21"/>
          </w:rPr>
          <w:t xml:space="preserve">X </w:t>
        </w:r>
      </w:ins>
      <w:del w:id="7076" w:author="Administrator" w:date="2018-02-16T22:42:00Z">
        <w:r w:rsidR="00217D32" w:rsidDel="00AA7C6E">
          <w:rPr>
            <w:rFonts w:ascii="Times New Roman" w:hAnsi="Times New Roman" w:hint="eastAsia"/>
            <w:szCs w:val="21"/>
          </w:rPr>
          <w:delText>波</w:delText>
        </w:r>
      </w:del>
      <w:ins w:id="7077" w:author="Administrator" w:date="2018-02-16T22:42:00Z">
        <w:r w:rsidR="00AA7C6E">
          <w:rPr>
            <w:rFonts w:ascii="Times New Roman" w:hAnsi="Times New Roman" w:hint="eastAsia"/>
            <w:szCs w:val="21"/>
          </w:rPr>
          <w:t xml:space="preserve">X </w:t>
        </w:r>
      </w:ins>
      <w:del w:id="7078" w:author="Administrator" w:date="2018-02-16T22:42:00Z">
        <w:r w:rsidR="00217D32" w:rsidDel="00AA7C6E">
          <w:rPr>
            <w:rFonts w:ascii="Times New Roman" w:hAnsi="Times New Roman" w:hint="eastAsia"/>
            <w:szCs w:val="21"/>
          </w:rPr>
          <w:delText>方</w:delText>
        </w:r>
      </w:del>
      <w:ins w:id="7079" w:author="Administrator" w:date="2018-02-16T22:42:00Z">
        <w:r w:rsidR="00AA7C6E">
          <w:rPr>
            <w:rFonts w:ascii="Times New Roman" w:hAnsi="Times New Roman" w:hint="eastAsia"/>
            <w:szCs w:val="21"/>
          </w:rPr>
          <w:t xml:space="preserve">X </w:t>
        </w:r>
      </w:ins>
      <w:del w:id="7080" w:author="Administrator" w:date="2018-02-16T22:42:00Z">
        <w:r w:rsidR="00217D32" w:rsidDel="00AA7C6E">
          <w:rPr>
            <w:rFonts w:ascii="Times New Roman" w:hAnsi="Times New Roman" w:hint="eastAsia"/>
            <w:szCs w:val="21"/>
          </w:rPr>
          <w:delText>式</w:delText>
        </w:r>
      </w:del>
      <w:ins w:id="7081" w:author="Administrator" w:date="2018-02-16T22:42:00Z">
        <w:r w:rsidR="00AA7C6E">
          <w:rPr>
            <w:rFonts w:ascii="Times New Roman" w:hAnsi="Times New Roman" w:hint="eastAsia"/>
            <w:szCs w:val="21"/>
          </w:rPr>
          <w:t xml:space="preserve">X </w:t>
        </w:r>
      </w:ins>
      <w:del w:id="7082" w:author="Administrator" w:date="2018-02-16T22:42:00Z">
        <w:r w:rsidR="00217D32" w:rsidDel="00AA7C6E">
          <w:rPr>
            <w:rFonts w:ascii="Times New Roman" w:hAnsi="Times New Roman" w:hint="eastAsia"/>
            <w:szCs w:val="21"/>
          </w:rPr>
          <w:delText>，</w:delText>
        </w:r>
      </w:del>
      <w:ins w:id="7083" w:author="Administrator" w:date="2018-02-16T22:42:00Z">
        <w:r w:rsidR="00AA7C6E">
          <w:rPr>
            <w:rFonts w:ascii="Times New Roman" w:hAnsi="Times New Roman" w:hint="eastAsia"/>
            <w:szCs w:val="21"/>
          </w:rPr>
          <w:t xml:space="preserve">X </w:t>
        </w:r>
      </w:ins>
      <w:del w:id="7084" w:author="Administrator" w:date="2018-02-16T22:42:00Z">
        <w:r w:rsidR="00217D32" w:rsidDel="00AA7C6E">
          <w:rPr>
            <w:rFonts w:ascii="Times New Roman" w:hAnsi="Times New Roman" w:hint="eastAsia"/>
            <w:szCs w:val="21"/>
          </w:rPr>
          <w:delText>证</w:delText>
        </w:r>
      </w:del>
      <w:ins w:id="7085" w:author="Administrator" w:date="2018-02-16T22:42:00Z">
        <w:r w:rsidR="00AA7C6E">
          <w:rPr>
            <w:rFonts w:ascii="Times New Roman" w:hAnsi="Times New Roman" w:hint="eastAsia"/>
            <w:szCs w:val="21"/>
          </w:rPr>
          <w:t xml:space="preserve">X </w:t>
        </w:r>
      </w:ins>
      <w:del w:id="7086" w:author="Administrator" w:date="2018-02-16T22:42:00Z">
        <w:r w:rsidR="00217D32" w:rsidDel="00AA7C6E">
          <w:rPr>
            <w:rFonts w:ascii="Times New Roman" w:hAnsi="Times New Roman" w:hint="eastAsia"/>
            <w:szCs w:val="21"/>
          </w:rPr>
          <w:delText>明</w:delText>
        </w:r>
      </w:del>
      <w:ins w:id="7087" w:author="Administrator" w:date="2018-02-16T22:42:00Z">
        <w:r w:rsidR="00AA7C6E">
          <w:rPr>
            <w:rFonts w:ascii="Times New Roman" w:hAnsi="Times New Roman" w:hint="eastAsia"/>
            <w:szCs w:val="21"/>
          </w:rPr>
          <w:t xml:space="preserve">X </w:t>
        </w:r>
      </w:ins>
      <w:del w:id="7088" w:author="Administrator" w:date="2018-02-16T22:42:00Z">
        <w:r w:rsidR="00F574F3" w:rsidDel="00AA7C6E">
          <w:rPr>
            <w:rFonts w:ascii="Times New Roman" w:hAnsi="Times New Roman" w:hint="eastAsia"/>
            <w:szCs w:val="21"/>
          </w:rPr>
          <w:delText>采</w:delText>
        </w:r>
      </w:del>
      <w:ins w:id="7089" w:author="Administrator" w:date="2018-02-16T22:42:00Z">
        <w:r w:rsidR="00AA7C6E">
          <w:rPr>
            <w:rFonts w:ascii="Times New Roman" w:hAnsi="Times New Roman" w:hint="eastAsia"/>
            <w:szCs w:val="21"/>
          </w:rPr>
          <w:t xml:space="preserve">X </w:t>
        </w:r>
      </w:ins>
      <w:del w:id="7090" w:author="Administrator" w:date="2018-02-16T22:42:00Z">
        <w:r w:rsidR="00F574F3" w:rsidDel="00AA7C6E">
          <w:rPr>
            <w:rFonts w:ascii="Times New Roman" w:hAnsi="Times New Roman" w:hint="eastAsia"/>
            <w:szCs w:val="21"/>
          </w:rPr>
          <w:delText>用</w:delText>
        </w:r>
      </w:del>
      <w:ins w:id="7091" w:author="Administrator" w:date="2018-02-16T22:42:00Z">
        <w:r w:rsidR="00AA7C6E">
          <w:rPr>
            <w:rFonts w:ascii="Times New Roman" w:hAnsi="Times New Roman" w:hint="eastAsia"/>
            <w:szCs w:val="21"/>
          </w:rPr>
          <w:t xml:space="preserve">X </w:t>
        </w:r>
      </w:ins>
      <w:del w:id="7092" w:author="Administrator" w:date="2018-02-16T22:42:00Z">
        <w:r w:rsidR="00F574F3" w:rsidDel="00AA7C6E">
          <w:rPr>
            <w:rFonts w:ascii="Times New Roman" w:hAnsi="Times New Roman" w:hint="eastAsia"/>
            <w:szCs w:val="21"/>
          </w:rPr>
          <w:delText>小</w:delText>
        </w:r>
      </w:del>
      <w:ins w:id="7093" w:author="Administrator" w:date="2018-02-16T22:42:00Z">
        <w:r w:rsidR="00AA7C6E">
          <w:rPr>
            <w:rFonts w:ascii="Times New Roman" w:hAnsi="Times New Roman" w:hint="eastAsia"/>
            <w:szCs w:val="21"/>
          </w:rPr>
          <w:t xml:space="preserve">X </w:t>
        </w:r>
      </w:ins>
      <w:del w:id="7094" w:author="Administrator" w:date="2018-02-16T22:42:00Z">
        <w:r w:rsidR="00F574F3" w:rsidDel="00AA7C6E">
          <w:rPr>
            <w:rFonts w:ascii="Times New Roman" w:hAnsi="Times New Roman" w:hint="eastAsia"/>
            <w:szCs w:val="21"/>
          </w:rPr>
          <w:delText>波</w:delText>
        </w:r>
      </w:del>
      <w:ins w:id="7095" w:author="Administrator" w:date="2018-02-16T22:42:00Z">
        <w:r w:rsidR="00AA7C6E">
          <w:rPr>
            <w:rFonts w:ascii="Times New Roman" w:hAnsi="Times New Roman" w:hint="eastAsia"/>
            <w:szCs w:val="21"/>
          </w:rPr>
          <w:t xml:space="preserve">X </w:t>
        </w:r>
      </w:ins>
      <w:del w:id="7096" w:author="Administrator" w:date="2018-02-16T22:42:00Z">
        <w:r w:rsidR="00F574F3" w:rsidDel="00AA7C6E">
          <w:rPr>
            <w:rFonts w:ascii="Times New Roman" w:hAnsi="Times New Roman" w:hint="eastAsia"/>
            <w:szCs w:val="21"/>
          </w:rPr>
          <w:delText>变</w:delText>
        </w:r>
      </w:del>
      <w:ins w:id="7097" w:author="Administrator" w:date="2018-02-16T22:42:00Z">
        <w:r w:rsidR="00AA7C6E">
          <w:rPr>
            <w:rFonts w:ascii="Times New Roman" w:hAnsi="Times New Roman" w:hint="eastAsia"/>
            <w:szCs w:val="21"/>
          </w:rPr>
          <w:t xml:space="preserve">X </w:t>
        </w:r>
      </w:ins>
      <w:del w:id="7098" w:author="Administrator" w:date="2018-02-16T22:42:00Z">
        <w:r w:rsidR="00F574F3" w:rsidDel="00AA7C6E">
          <w:rPr>
            <w:rFonts w:ascii="Times New Roman" w:hAnsi="Times New Roman" w:hint="eastAsia"/>
            <w:szCs w:val="21"/>
          </w:rPr>
          <w:delText>换</w:delText>
        </w:r>
      </w:del>
      <w:ins w:id="7099" w:author="Administrator" w:date="2018-02-16T22:42:00Z">
        <w:r w:rsidR="00AA7C6E">
          <w:rPr>
            <w:rFonts w:ascii="Times New Roman" w:hAnsi="Times New Roman" w:hint="eastAsia"/>
            <w:szCs w:val="21"/>
          </w:rPr>
          <w:t xml:space="preserve">X </w:t>
        </w:r>
      </w:ins>
      <w:del w:id="7100" w:author="Administrator" w:date="2018-02-16T22:42:00Z">
        <w:r w:rsidR="00A37525" w:rsidDel="00AA7C6E">
          <w:rPr>
            <w:rFonts w:ascii="Times New Roman" w:hAnsi="Times New Roman" w:hint="eastAsia"/>
            <w:szCs w:val="21"/>
          </w:rPr>
          <w:delText>进</w:delText>
        </w:r>
      </w:del>
      <w:ins w:id="7101" w:author="Administrator" w:date="2018-02-16T22:42:00Z">
        <w:r w:rsidR="00AA7C6E">
          <w:rPr>
            <w:rFonts w:ascii="Times New Roman" w:hAnsi="Times New Roman" w:hint="eastAsia"/>
            <w:szCs w:val="21"/>
          </w:rPr>
          <w:t xml:space="preserve">X </w:t>
        </w:r>
      </w:ins>
      <w:del w:id="7102" w:author="Administrator" w:date="2018-02-16T22:42:00Z">
        <w:r w:rsidR="00A37525" w:rsidDel="00AA7C6E">
          <w:rPr>
            <w:rFonts w:ascii="Times New Roman" w:hAnsi="Times New Roman" w:hint="eastAsia"/>
            <w:szCs w:val="21"/>
          </w:rPr>
          <w:delText>行</w:delText>
        </w:r>
      </w:del>
      <w:ins w:id="7103" w:author="Administrator" w:date="2018-02-16T22:42:00Z">
        <w:r w:rsidR="00AA7C6E">
          <w:rPr>
            <w:rFonts w:ascii="Times New Roman" w:hAnsi="Times New Roman" w:hint="eastAsia"/>
            <w:szCs w:val="21"/>
          </w:rPr>
          <w:t xml:space="preserve">X </w:t>
        </w:r>
      </w:ins>
      <w:del w:id="7104" w:author="Administrator" w:date="2018-02-16T22:42:00Z">
        <w:r w:rsidR="00A37525" w:rsidDel="00AA7C6E">
          <w:rPr>
            <w:rFonts w:ascii="Times New Roman" w:hAnsi="Times New Roman" w:hint="eastAsia"/>
            <w:szCs w:val="21"/>
          </w:rPr>
          <w:delText>软</w:delText>
        </w:r>
      </w:del>
      <w:ins w:id="7105" w:author="Administrator" w:date="2018-02-16T22:42:00Z">
        <w:r w:rsidR="00AA7C6E">
          <w:rPr>
            <w:rFonts w:ascii="Times New Roman" w:hAnsi="Times New Roman" w:hint="eastAsia"/>
            <w:szCs w:val="21"/>
          </w:rPr>
          <w:t xml:space="preserve">X </w:t>
        </w:r>
      </w:ins>
      <w:del w:id="7106" w:author="Administrator" w:date="2018-02-16T22:42:00Z">
        <w:r w:rsidR="00A37525" w:rsidDel="00AA7C6E">
          <w:rPr>
            <w:rFonts w:ascii="Times New Roman" w:hAnsi="Times New Roman" w:hint="eastAsia"/>
            <w:szCs w:val="21"/>
          </w:rPr>
          <w:delText>件</w:delText>
        </w:r>
      </w:del>
      <w:ins w:id="7107" w:author="Administrator" w:date="2018-02-16T22:42:00Z">
        <w:r w:rsidR="00AA7C6E">
          <w:rPr>
            <w:rFonts w:ascii="Times New Roman" w:hAnsi="Times New Roman" w:hint="eastAsia"/>
            <w:szCs w:val="21"/>
          </w:rPr>
          <w:t xml:space="preserve">X </w:t>
        </w:r>
      </w:ins>
      <w:del w:id="7108" w:author="Administrator" w:date="2018-02-16T22:42:00Z">
        <w:r w:rsidR="00A37525" w:rsidDel="00AA7C6E">
          <w:rPr>
            <w:rFonts w:ascii="Times New Roman" w:hAnsi="Times New Roman" w:hint="eastAsia"/>
            <w:szCs w:val="21"/>
          </w:rPr>
          <w:delText>滤</w:delText>
        </w:r>
      </w:del>
      <w:ins w:id="7109" w:author="Administrator" w:date="2018-02-16T22:42:00Z">
        <w:r w:rsidR="00AA7C6E">
          <w:rPr>
            <w:rFonts w:ascii="Times New Roman" w:hAnsi="Times New Roman" w:hint="eastAsia"/>
            <w:szCs w:val="21"/>
          </w:rPr>
          <w:t xml:space="preserve">X </w:t>
        </w:r>
      </w:ins>
      <w:del w:id="7110" w:author="Administrator" w:date="2018-02-16T22:42:00Z">
        <w:r w:rsidR="00A37525" w:rsidDel="00AA7C6E">
          <w:rPr>
            <w:rFonts w:ascii="Times New Roman" w:hAnsi="Times New Roman" w:hint="eastAsia"/>
            <w:szCs w:val="21"/>
          </w:rPr>
          <w:delText>波</w:delText>
        </w:r>
      </w:del>
      <w:ins w:id="7111" w:author="Administrator" w:date="2018-02-16T22:42:00Z">
        <w:r w:rsidR="00AA7C6E">
          <w:rPr>
            <w:rFonts w:ascii="Times New Roman" w:hAnsi="Times New Roman" w:hint="eastAsia"/>
            <w:szCs w:val="21"/>
          </w:rPr>
          <w:t xml:space="preserve">X </w:t>
        </w:r>
      </w:ins>
      <w:del w:id="7112" w:author="Administrator" w:date="2018-02-16T22:42:00Z">
        <w:r w:rsidR="00F574F3" w:rsidDel="00AA7C6E">
          <w:rPr>
            <w:rFonts w:ascii="Times New Roman" w:hAnsi="Times New Roman" w:hint="eastAsia"/>
            <w:szCs w:val="21"/>
          </w:rPr>
          <w:delText>的</w:delText>
        </w:r>
      </w:del>
      <w:ins w:id="7113" w:author="Administrator" w:date="2018-02-16T22:42:00Z">
        <w:r w:rsidR="00AA7C6E">
          <w:rPr>
            <w:rFonts w:ascii="Times New Roman" w:hAnsi="Times New Roman" w:hint="eastAsia"/>
            <w:szCs w:val="21"/>
          </w:rPr>
          <w:t xml:space="preserve">X </w:t>
        </w:r>
      </w:ins>
      <w:del w:id="7114" w:author="Administrator" w:date="2018-02-16T22:42:00Z">
        <w:r w:rsidR="00F574F3" w:rsidDel="00AA7C6E">
          <w:rPr>
            <w:rFonts w:ascii="Times New Roman" w:hAnsi="Times New Roman" w:hint="eastAsia"/>
            <w:szCs w:val="21"/>
          </w:rPr>
          <w:delText>光</w:delText>
        </w:r>
      </w:del>
      <w:ins w:id="7115" w:author="Administrator" w:date="2018-02-16T22:42:00Z">
        <w:r w:rsidR="00AA7C6E">
          <w:rPr>
            <w:rFonts w:ascii="Times New Roman" w:hAnsi="Times New Roman" w:hint="eastAsia"/>
            <w:szCs w:val="21"/>
          </w:rPr>
          <w:t xml:space="preserve">X </w:t>
        </w:r>
      </w:ins>
      <w:del w:id="7116" w:author="Administrator" w:date="2018-02-16T22:42:00Z">
        <w:r w:rsidR="00F574F3" w:rsidDel="00AA7C6E">
          <w:rPr>
            <w:rFonts w:ascii="Times New Roman" w:hAnsi="Times New Roman" w:hint="eastAsia"/>
            <w:szCs w:val="21"/>
          </w:rPr>
          <w:delText>电</w:delText>
        </w:r>
      </w:del>
      <w:ins w:id="7117" w:author="Administrator" w:date="2018-02-16T22:42:00Z">
        <w:r w:rsidR="00AA7C6E">
          <w:rPr>
            <w:rFonts w:ascii="Times New Roman" w:hAnsi="Times New Roman" w:hint="eastAsia"/>
            <w:szCs w:val="21"/>
          </w:rPr>
          <w:t xml:space="preserve">X </w:t>
        </w:r>
      </w:ins>
      <w:del w:id="7118" w:author="Administrator" w:date="2018-02-16T22:42:00Z">
        <w:r w:rsidR="00F574F3" w:rsidDel="00AA7C6E">
          <w:rPr>
            <w:rFonts w:ascii="Times New Roman" w:hAnsi="Times New Roman" w:hint="eastAsia"/>
            <w:szCs w:val="21"/>
          </w:rPr>
          <w:delText>式</w:delText>
        </w:r>
      </w:del>
      <w:ins w:id="7119" w:author="Administrator" w:date="2018-02-16T22:42:00Z">
        <w:r w:rsidR="00AA7C6E">
          <w:rPr>
            <w:rFonts w:ascii="Times New Roman" w:hAnsi="Times New Roman" w:hint="eastAsia"/>
            <w:szCs w:val="21"/>
          </w:rPr>
          <w:t xml:space="preserve">X </w:t>
        </w:r>
      </w:ins>
      <w:del w:id="7120" w:author="Administrator" w:date="2018-02-16T22:42:00Z">
        <w:r w:rsidR="00F574F3" w:rsidDel="00AA7C6E">
          <w:rPr>
            <w:rFonts w:ascii="Times New Roman" w:hAnsi="Times New Roman" w:hint="eastAsia"/>
            <w:szCs w:val="21"/>
          </w:rPr>
          <w:delText>脉</w:delText>
        </w:r>
      </w:del>
      <w:ins w:id="7121" w:author="Administrator" w:date="2018-02-16T22:42:00Z">
        <w:r w:rsidR="00AA7C6E">
          <w:rPr>
            <w:rFonts w:ascii="Times New Roman" w:hAnsi="Times New Roman" w:hint="eastAsia"/>
            <w:szCs w:val="21"/>
          </w:rPr>
          <w:t xml:space="preserve">X </w:t>
        </w:r>
      </w:ins>
      <w:del w:id="7122" w:author="Administrator" w:date="2018-02-16T22:42:00Z">
        <w:r w:rsidR="00F574F3" w:rsidDel="00AA7C6E">
          <w:rPr>
            <w:rFonts w:ascii="Times New Roman" w:hAnsi="Times New Roman" w:hint="eastAsia"/>
            <w:szCs w:val="21"/>
          </w:rPr>
          <w:delText>搏</w:delText>
        </w:r>
      </w:del>
      <w:ins w:id="7123" w:author="Administrator" w:date="2018-02-16T22:42:00Z">
        <w:r w:rsidR="00AA7C6E">
          <w:rPr>
            <w:rFonts w:ascii="Times New Roman" w:hAnsi="Times New Roman" w:hint="eastAsia"/>
            <w:szCs w:val="21"/>
          </w:rPr>
          <w:t xml:space="preserve">X </w:t>
        </w:r>
      </w:ins>
      <w:del w:id="7124" w:author="Administrator" w:date="2018-02-16T22:42:00Z">
        <w:r w:rsidR="00F574F3" w:rsidDel="00AA7C6E">
          <w:rPr>
            <w:rFonts w:ascii="Times New Roman" w:hAnsi="Times New Roman" w:hint="eastAsia"/>
            <w:szCs w:val="21"/>
          </w:rPr>
          <w:delText>测</w:delText>
        </w:r>
      </w:del>
      <w:ins w:id="7125" w:author="Administrator" w:date="2018-02-16T22:42:00Z">
        <w:r w:rsidR="00AA7C6E">
          <w:rPr>
            <w:rFonts w:ascii="Times New Roman" w:hAnsi="Times New Roman" w:hint="eastAsia"/>
            <w:szCs w:val="21"/>
          </w:rPr>
          <w:t xml:space="preserve">X </w:t>
        </w:r>
      </w:ins>
      <w:del w:id="7126" w:author="Administrator" w:date="2018-02-16T22:42:00Z">
        <w:r w:rsidR="00F574F3" w:rsidDel="00AA7C6E">
          <w:rPr>
            <w:rFonts w:ascii="Times New Roman" w:hAnsi="Times New Roman" w:hint="eastAsia"/>
            <w:szCs w:val="21"/>
          </w:rPr>
          <w:delText>试</w:delText>
        </w:r>
      </w:del>
      <w:ins w:id="7127" w:author="Administrator" w:date="2018-02-16T22:42:00Z">
        <w:r w:rsidR="00AA7C6E">
          <w:rPr>
            <w:rFonts w:ascii="Times New Roman" w:hAnsi="Times New Roman" w:hint="eastAsia"/>
            <w:szCs w:val="21"/>
          </w:rPr>
          <w:t xml:space="preserve">X </w:t>
        </w:r>
      </w:ins>
      <w:del w:id="7128" w:author="Administrator" w:date="2018-02-16T22:42:00Z">
        <w:r w:rsidR="00F574F3" w:rsidDel="00AA7C6E">
          <w:rPr>
            <w:rFonts w:ascii="Times New Roman" w:hAnsi="Times New Roman" w:hint="eastAsia"/>
            <w:szCs w:val="21"/>
          </w:rPr>
          <w:delText>仪</w:delText>
        </w:r>
      </w:del>
      <w:ins w:id="7129" w:author="Administrator" w:date="2018-02-16T22:42:00Z">
        <w:r w:rsidR="00AA7C6E">
          <w:rPr>
            <w:rFonts w:ascii="Times New Roman" w:hAnsi="Times New Roman" w:hint="eastAsia"/>
            <w:szCs w:val="21"/>
          </w:rPr>
          <w:t xml:space="preserve">X </w:t>
        </w:r>
      </w:ins>
      <w:del w:id="7130" w:author="Administrator" w:date="2018-02-16T22:42:00Z">
        <w:r w:rsidR="00F574F3" w:rsidDel="00AA7C6E">
          <w:rPr>
            <w:rFonts w:ascii="Times New Roman" w:hAnsi="Times New Roman" w:hint="eastAsia"/>
            <w:szCs w:val="21"/>
          </w:rPr>
          <w:delText>在</w:delText>
        </w:r>
      </w:del>
      <w:ins w:id="7131" w:author="Administrator" w:date="2018-02-16T22:42:00Z">
        <w:r w:rsidR="00AA7C6E">
          <w:rPr>
            <w:rFonts w:ascii="Times New Roman" w:hAnsi="Times New Roman" w:hint="eastAsia"/>
            <w:szCs w:val="21"/>
          </w:rPr>
          <w:t xml:space="preserve">X </w:t>
        </w:r>
      </w:ins>
      <w:del w:id="7132" w:author="Administrator" w:date="2018-02-16T22:42:00Z">
        <w:r w:rsidR="00F574F3" w:rsidDel="00AA7C6E">
          <w:rPr>
            <w:rFonts w:ascii="Times New Roman" w:hAnsi="Times New Roman" w:hint="eastAsia"/>
            <w:szCs w:val="21"/>
          </w:rPr>
          <w:delText>对</w:delText>
        </w:r>
      </w:del>
      <w:ins w:id="7133" w:author="Administrator" w:date="2018-02-16T22:42:00Z">
        <w:r w:rsidR="00AA7C6E">
          <w:rPr>
            <w:rFonts w:ascii="Times New Roman" w:hAnsi="Times New Roman" w:hint="eastAsia"/>
            <w:szCs w:val="21"/>
          </w:rPr>
          <w:t xml:space="preserve">X </w:t>
        </w:r>
      </w:ins>
      <w:del w:id="7134" w:author="Administrator" w:date="2018-02-16T22:42:00Z">
        <w:r w:rsidR="00F574F3" w:rsidDel="00AA7C6E">
          <w:rPr>
            <w:rFonts w:ascii="Times New Roman" w:hAnsi="Times New Roman" w:hint="eastAsia"/>
            <w:szCs w:val="21"/>
          </w:rPr>
          <w:delText>脉</w:delText>
        </w:r>
      </w:del>
      <w:ins w:id="7135" w:author="Administrator" w:date="2018-02-16T22:42:00Z">
        <w:r w:rsidR="00AA7C6E">
          <w:rPr>
            <w:rFonts w:ascii="Times New Roman" w:hAnsi="Times New Roman" w:hint="eastAsia"/>
            <w:szCs w:val="21"/>
          </w:rPr>
          <w:t xml:space="preserve">X </w:t>
        </w:r>
      </w:ins>
      <w:del w:id="7136" w:author="Administrator" w:date="2018-02-16T22:42:00Z">
        <w:r w:rsidR="00F574F3" w:rsidDel="00AA7C6E">
          <w:rPr>
            <w:rFonts w:ascii="Times New Roman" w:hAnsi="Times New Roman" w:hint="eastAsia"/>
            <w:szCs w:val="21"/>
          </w:rPr>
          <w:delText>搏</w:delText>
        </w:r>
      </w:del>
      <w:ins w:id="7137" w:author="Administrator" w:date="2018-02-16T22:42:00Z">
        <w:r w:rsidR="00AA7C6E">
          <w:rPr>
            <w:rFonts w:ascii="Times New Roman" w:hAnsi="Times New Roman" w:hint="eastAsia"/>
            <w:szCs w:val="21"/>
          </w:rPr>
          <w:t xml:space="preserve">X </w:t>
        </w:r>
      </w:ins>
      <w:del w:id="7138" w:author="Administrator" w:date="2018-02-16T22:42:00Z">
        <w:r w:rsidR="00F574F3" w:rsidDel="00AA7C6E">
          <w:rPr>
            <w:rFonts w:ascii="Times New Roman" w:hAnsi="Times New Roman" w:hint="eastAsia"/>
            <w:szCs w:val="21"/>
          </w:rPr>
          <w:delText>波</w:delText>
        </w:r>
      </w:del>
      <w:ins w:id="7139" w:author="Administrator" w:date="2018-02-16T22:42:00Z">
        <w:r w:rsidR="00AA7C6E">
          <w:rPr>
            <w:rFonts w:ascii="Times New Roman" w:hAnsi="Times New Roman" w:hint="eastAsia"/>
            <w:szCs w:val="21"/>
          </w:rPr>
          <w:t xml:space="preserve">X </w:t>
        </w:r>
      </w:ins>
      <w:del w:id="7140" w:author="Administrator" w:date="2018-02-16T22:42:00Z">
        <w:r w:rsidR="00F574F3" w:rsidDel="00AA7C6E">
          <w:rPr>
            <w:rFonts w:ascii="Times New Roman" w:hAnsi="Times New Roman" w:hint="eastAsia"/>
            <w:szCs w:val="21"/>
          </w:rPr>
          <w:delText>信</w:delText>
        </w:r>
      </w:del>
      <w:ins w:id="7141" w:author="Administrator" w:date="2018-02-16T22:42:00Z">
        <w:r w:rsidR="00AA7C6E">
          <w:rPr>
            <w:rFonts w:ascii="Times New Roman" w:hAnsi="Times New Roman" w:hint="eastAsia"/>
            <w:szCs w:val="21"/>
          </w:rPr>
          <w:t xml:space="preserve">X </w:t>
        </w:r>
      </w:ins>
      <w:del w:id="7142" w:author="Administrator" w:date="2018-02-16T22:42:00Z">
        <w:r w:rsidR="00F574F3" w:rsidDel="00AA7C6E">
          <w:rPr>
            <w:rFonts w:ascii="Times New Roman" w:hAnsi="Times New Roman" w:hint="eastAsia"/>
            <w:szCs w:val="21"/>
          </w:rPr>
          <w:delText>号</w:delText>
        </w:r>
      </w:del>
      <w:ins w:id="7143" w:author="Administrator" w:date="2018-02-16T22:42:00Z">
        <w:r w:rsidR="00AA7C6E">
          <w:rPr>
            <w:rFonts w:ascii="Times New Roman" w:hAnsi="Times New Roman" w:hint="eastAsia"/>
            <w:szCs w:val="21"/>
          </w:rPr>
          <w:t xml:space="preserve">X </w:t>
        </w:r>
      </w:ins>
      <w:del w:id="7144" w:author="Administrator" w:date="2018-02-16T22:42:00Z">
        <w:r w:rsidR="00F574F3" w:rsidDel="00AA7C6E">
          <w:rPr>
            <w:rFonts w:ascii="Times New Roman" w:hAnsi="Times New Roman" w:hint="eastAsia"/>
            <w:szCs w:val="21"/>
          </w:rPr>
          <w:delText>噪</w:delText>
        </w:r>
      </w:del>
      <w:ins w:id="7145" w:author="Administrator" w:date="2018-02-16T22:42:00Z">
        <w:r w:rsidR="00AA7C6E">
          <w:rPr>
            <w:rFonts w:ascii="Times New Roman" w:hAnsi="Times New Roman" w:hint="eastAsia"/>
            <w:szCs w:val="21"/>
          </w:rPr>
          <w:t xml:space="preserve">X </w:t>
        </w:r>
      </w:ins>
      <w:del w:id="7146" w:author="Administrator" w:date="2018-02-16T22:42:00Z">
        <w:r w:rsidR="00F574F3" w:rsidDel="00AA7C6E">
          <w:rPr>
            <w:rFonts w:ascii="Times New Roman" w:hAnsi="Times New Roman" w:hint="eastAsia"/>
            <w:szCs w:val="21"/>
          </w:rPr>
          <w:delText>声</w:delText>
        </w:r>
      </w:del>
      <w:ins w:id="7147" w:author="Administrator" w:date="2018-02-16T22:42:00Z">
        <w:r w:rsidR="00AA7C6E">
          <w:rPr>
            <w:rFonts w:ascii="Times New Roman" w:hAnsi="Times New Roman" w:hint="eastAsia"/>
            <w:szCs w:val="21"/>
          </w:rPr>
          <w:t xml:space="preserve">X </w:t>
        </w:r>
      </w:ins>
      <w:del w:id="7148" w:author="Administrator" w:date="2018-02-16T22:42:00Z">
        <w:r w:rsidR="00F574F3" w:rsidDel="00AA7C6E">
          <w:rPr>
            <w:rFonts w:ascii="Times New Roman" w:hAnsi="Times New Roman" w:hint="eastAsia"/>
            <w:szCs w:val="21"/>
          </w:rPr>
          <w:delText>处</w:delText>
        </w:r>
      </w:del>
      <w:ins w:id="7149" w:author="Administrator" w:date="2018-02-16T22:42:00Z">
        <w:r w:rsidR="00AA7C6E">
          <w:rPr>
            <w:rFonts w:ascii="Times New Roman" w:hAnsi="Times New Roman" w:hint="eastAsia"/>
            <w:szCs w:val="21"/>
          </w:rPr>
          <w:t xml:space="preserve">X </w:t>
        </w:r>
      </w:ins>
      <w:del w:id="7150" w:author="Administrator" w:date="2018-02-16T22:42:00Z">
        <w:r w:rsidR="00F574F3" w:rsidDel="00AA7C6E">
          <w:rPr>
            <w:rFonts w:ascii="Times New Roman" w:hAnsi="Times New Roman" w:hint="eastAsia"/>
            <w:szCs w:val="21"/>
          </w:rPr>
          <w:delText>理</w:delText>
        </w:r>
      </w:del>
      <w:ins w:id="7151" w:author="Administrator" w:date="2018-02-16T22:42:00Z">
        <w:r w:rsidR="00AA7C6E">
          <w:rPr>
            <w:rFonts w:ascii="Times New Roman" w:hAnsi="Times New Roman" w:hint="eastAsia"/>
            <w:szCs w:val="21"/>
          </w:rPr>
          <w:t xml:space="preserve">X </w:t>
        </w:r>
      </w:ins>
      <w:del w:id="7152" w:author="Administrator" w:date="2018-02-16T22:42:00Z">
        <w:r w:rsidR="00F574F3" w:rsidDel="00AA7C6E">
          <w:rPr>
            <w:rFonts w:ascii="Times New Roman" w:hAnsi="Times New Roman" w:hint="eastAsia"/>
            <w:szCs w:val="21"/>
          </w:rPr>
          <w:delText>方</w:delText>
        </w:r>
      </w:del>
      <w:ins w:id="7153" w:author="Administrator" w:date="2018-02-16T22:42:00Z">
        <w:r w:rsidR="00AA7C6E">
          <w:rPr>
            <w:rFonts w:ascii="Times New Roman" w:hAnsi="Times New Roman" w:hint="eastAsia"/>
            <w:szCs w:val="21"/>
          </w:rPr>
          <w:t xml:space="preserve">X </w:t>
        </w:r>
      </w:ins>
      <w:del w:id="7154" w:author="Administrator" w:date="2018-02-16T22:42:00Z">
        <w:r w:rsidR="00F574F3" w:rsidDel="00AA7C6E">
          <w:rPr>
            <w:rFonts w:ascii="Times New Roman" w:hAnsi="Times New Roman" w:hint="eastAsia"/>
            <w:szCs w:val="21"/>
          </w:rPr>
          <w:delText>面</w:delText>
        </w:r>
      </w:del>
      <w:ins w:id="7155" w:author="Administrator" w:date="2018-02-16T22:42:00Z">
        <w:r w:rsidR="00AA7C6E">
          <w:rPr>
            <w:rFonts w:ascii="Times New Roman" w:hAnsi="Times New Roman" w:hint="eastAsia"/>
            <w:szCs w:val="21"/>
          </w:rPr>
          <w:t xml:space="preserve">X </w:t>
        </w:r>
      </w:ins>
      <w:del w:id="7156" w:author="Administrator" w:date="2018-02-16T22:42:00Z">
        <w:r w:rsidR="00F574F3" w:rsidDel="00AA7C6E">
          <w:rPr>
            <w:rFonts w:ascii="Times New Roman" w:hAnsi="Times New Roman" w:hint="eastAsia"/>
            <w:szCs w:val="21"/>
          </w:rPr>
          <w:delText>有</w:delText>
        </w:r>
      </w:del>
      <w:ins w:id="7157" w:author="Administrator" w:date="2018-02-16T22:42:00Z">
        <w:r w:rsidR="00AA7C6E">
          <w:rPr>
            <w:rFonts w:ascii="Times New Roman" w:hAnsi="Times New Roman" w:hint="eastAsia"/>
            <w:szCs w:val="21"/>
          </w:rPr>
          <w:t xml:space="preserve">X </w:t>
        </w:r>
      </w:ins>
      <w:del w:id="7158" w:author="Administrator" w:date="2018-02-16T22:42:00Z">
        <w:r w:rsidR="00F574F3" w:rsidDel="00AA7C6E">
          <w:rPr>
            <w:rFonts w:ascii="Times New Roman" w:hAnsi="Times New Roman" w:hint="eastAsia"/>
            <w:szCs w:val="21"/>
          </w:rPr>
          <w:delText>明</w:delText>
        </w:r>
      </w:del>
      <w:ins w:id="7159" w:author="Administrator" w:date="2018-02-16T22:42:00Z">
        <w:r w:rsidR="00AA7C6E">
          <w:rPr>
            <w:rFonts w:ascii="Times New Roman" w:hAnsi="Times New Roman" w:hint="eastAsia"/>
            <w:szCs w:val="21"/>
          </w:rPr>
          <w:t xml:space="preserve">X </w:t>
        </w:r>
      </w:ins>
      <w:del w:id="7160" w:author="Administrator" w:date="2018-02-16T22:42:00Z">
        <w:r w:rsidR="00F574F3" w:rsidDel="00AA7C6E">
          <w:rPr>
            <w:rFonts w:ascii="Times New Roman" w:hAnsi="Times New Roman" w:hint="eastAsia"/>
            <w:szCs w:val="21"/>
          </w:rPr>
          <w:delText>显</w:delText>
        </w:r>
      </w:del>
      <w:ins w:id="7161" w:author="Administrator" w:date="2018-02-16T22:42:00Z">
        <w:r w:rsidR="00AA7C6E">
          <w:rPr>
            <w:rFonts w:ascii="Times New Roman" w:hAnsi="Times New Roman" w:hint="eastAsia"/>
            <w:szCs w:val="21"/>
          </w:rPr>
          <w:t xml:space="preserve">X </w:t>
        </w:r>
      </w:ins>
      <w:del w:id="7162" w:author="Administrator" w:date="2018-02-16T22:42:00Z">
        <w:r w:rsidR="00F574F3" w:rsidDel="00AA7C6E">
          <w:rPr>
            <w:rFonts w:ascii="Times New Roman" w:hAnsi="Times New Roman" w:hint="eastAsia"/>
            <w:szCs w:val="21"/>
          </w:rPr>
          <w:delText>的</w:delText>
        </w:r>
      </w:del>
      <w:ins w:id="7163" w:author="Administrator" w:date="2018-02-16T22:42:00Z">
        <w:r w:rsidR="00AA7C6E">
          <w:rPr>
            <w:rFonts w:ascii="Times New Roman" w:hAnsi="Times New Roman" w:hint="eastAsia"/>
            <w:szCs w:val="21"/>
          </w:rPr>
          <w:t xml:space="preserve">X </w:t>
        </w:r>
      </w:ins>
      <w:r w:rsidR="00F574F3">
        <w:rPr>
          <w:rFonts w:ascii="Times New Roman" w:hAnsi="Times New Roman" w:hint="eastAsia"/>
          <w:szCs w:val="21"/>
        </w:rPr>
        <w:t>效果。</w:t>
      </w:r>
      <w:commentRangeEnd w:id="6736"/>
      <w:r w:rsidR="00440A33">
        <w:rPr>
          <w:rStyle w:val="ab"/>
        </w:rPr>
        <w:commentReference w:id="6736"/>
      </w:r>
    </w:p>
    <w:p w:rsidR="00F574F3" w:rsidRPr="00E55426" w:rsidRDefault="00F574F3" w:rsidP="00F574F3">
      <w:pPr>
        <w:jc w:val="left"/>
        <w:rPr>
          <w:rFonts w:ascii="黑体" w:eastAsia="黑体" w:hAnsi="Times New Roman"/>
          <w:sz w:val="28"/>
          <w:szCs w:val="28"/>
        </w:rPr>
      </w:pPr>
      <w:commentRangeStart w:id="7164"/>
      <w:r w:rsidRPr="00E55426">
        <w:rPr>
          <w:rFonts w:ascii="黑体" w:eastAsia="黑体" w:hAnsi="Times New Roman" w:hint="eastAsia"/>
          <w:sz w:val="28"/>
          <w:szCs w:val="28"/>
        </w:rPr>
        <w:t>4</w:t>
      </w:r>
      <w:commentRangeEnd w:id="7164"/>
      <w:r w:rsidR="00440A33">
        <w:rPr>
          <w:rStyle w:val="ab"/>
        </w:rPr>
        <w:commentReference w:id="7164"/>
      </w:r>
      <w:commentRangeStart w:id="7165"/>
      <w:r w:rsidRPr="00E55426">
        <w:rPr>
          <w:rFonts w:ascii="黑体" w:eastAsia="黑体" w:hAnsi="Times New Roman" w:hint="eastAsia"/>
          <w:sz w:val="28"/>
          <w:szCs w:val="28"/>
        </w:rPr>
        <w:t>结束语</w:t>
      </w:r>
      <w:commentRangeEnd w:id="7165"/>
      <w:r w:rsidR="00440A33">
        <w:rPr>
          <w:rStyle w:val="ab"/>
        </w:rPr>
        <w:commentReference w:id="7165"/>
      </w:r>
    </w:p>
    <w:p w:rsidR="00E952E7" w:rsidRDefault="00F574F3" w:rsidP="00AA7C6E">
      <w:pPr>
        <w:ind w:firstLineChars="200" w:firstLine="420"/>
        <w:jc w:val="left"/>
        <w:rPr>
          <w:rFonts w:ascii="Times New Roman" w:hAnsi="Times New Roman"/>
          <w:szCs w:val="21"/>
        </w:rPr>
      </w:pPr>
      <w:commentRangeStart w:id="7166"/>
      <w:r>
        <w:rPr>
          <w:rFonts w:ascii="Times New Roman" w:hAnsi="Times New Roman" w:hint="eastAsia"/>
          <w:szCs w:val="21"/>
        </w:rPr>
        <w:t>本系统</w:t>
      </w:r>
      <w:r w:rsidR="00C9147E">
        <w:rPr>
          <w:rFonts w:ascii="Times New Roman" w:hAnsi="Times New Roman" w:hint="eastAsia"/>
          <w:szCs w:val="21"/>
        </w:rPr>
        <w:t>从脉搏信号采集及处理角度，</w:t>
      </w:r>
      <w:r>
        <w:rPr>
          <w:rFonts w:ascii="Times New Roman" w:hAnsi="Times New Roman" w:hint="eastAsia"/>
          <w:szCs w:val="21"/>
        </w:rPr>
        <w:t>基于</w:t>
      </w:r>
      <w:r>
        <w:rPr>
          <w:rFonts w:ascii="Times New Roman" w:hAnsi="Times New Roman" w:hint="eastAsia"/>
          <w:szCs w:val="21"/>
        </w:rPr>
        <w:t>51</w:t>
      </w:r>
      <w:r>
        <w:rPr>
          <w:rFonts w:ascii="Times New Roman" w:hAnsi="Times New Roman" w:hint="eastAsia"/>
          <w:szCs w:val="21"/>
        </w:rPr>
        <w:t>单片机</w:t>
      </w:r>
      <w:r w:rsidR="00C9147E">
        <w:rPr>
          <w:rFonts w:ascii="Times New Roman" w:hAnsi="Times New Roman" w:hint="eastAsia"/>
          <w:szCs w:val="21"/>
        </w:rPr>
        <w:t>提出了采用</w:t>
      </w:r>
      <w:r w:rsidR="00C9147E">
        <w:rPr>
          <w:rFonts w:ascii="Times New Roman" w:hAnsi="Times New Roman" w:hint="eastAsia"/>
          <w:szCs w:val="21"/>
        </w:rPr>
        <w:t>ST188</w:t>
      </w:r>
      <w:r w:rsidR="00C9147E">
        <w:rPr>
          <w:rFonts w:ascii="Times New Roman" w:hAnsi="Times New Roman" w:hint="eastAsia"/>
          <w:szCs w:val="21"/>
        </w:rPr>
        <w:t>光电传感器获取信号、小波变换对信号滤波</w:t>
      </w:r>
      <w:r>
        <w:rPr>
          <w:rFonts w:ascii="Times New Roman" w:hAnsi="Times New Roman" w:hint="eastAsia"/>
          <w:szCs w:val="21"/>
        </w:rPr>
        <w:t>的脉搏测量仪，</w:t>
      </w:r>
      <w:r w:rsidR="00E952E7">
        <w:rPr>
          <w:rFonts w:ascii="Times New Roman" w:hAnsi="Times New Roman" w:hint="eastAsia"/>
          <w:szCs w:val="21"/>
        </w:rPr>
        <w:t>并搭建了仿真模型，实现了该测量仪的预期功能。</w:t>
      </w:r>
      <w:del w:id="7167" w:author="Administrator" w:date="2018-02-16T22:42:00Z">
        <w:r w:rsidR="00E952E7" w:rsidDel="00AA7C6E">
          <w:rPr>
            <w:rFonts w:ascii="Times New Roman" w:hAnsi="Times New Roman" w:hint="eastAsia"/>
            <w:szCs w:val="21"/>
          </w:rPr>
          <w:delText>其</w:delText>
        </w:r>
      </w:del>
      <w:ins w:id="7168" w:author="Administrator" w:date="2018-02-16T22:42:00Z">
        <w:r w:rsidR="00AA7C6E">
          <w:rPr>
            <w:rFonts w:ascii="Times New Roman" w:hAnsi="Times New Roman" w:hint="eastAsia"/>
            <w:szCs w:val="21"/>
          </w:rPr>
          <w:t xml:space="preserve">X </w:t>
        </w:r>
      </w:ins>
      <w:del w:id="7169" w:author="Administrator" w:date="2018-02-16T22:42:00Z">
        <w:r w:rsidR="00E952E7" w:rsidDel="00AA7C6E">
          <w:rPr>
            <w:rFonts w:ascii="Times New Roman" w:hAnsi="Times New Roman" w:hint="eastAsia"/>
            <w:szCs w:val="21"/>
          </w:rPr>
          <w:delText>受</w:delText>
        </w:r>
      </w:del>
      <w:ins w:id="7170" w:author="Administrator" w:date="2018-02-16T22:42:00Z">
        <w:r w:rsidR="00AA7C6E">
          <w:rPr>
            <w:rFonts w:ascii="Times New Roman" w:hAnsi="Times New Roman" w:hint="eastAsia"/>
            <w:szCs w:val="21"/>
          </w:rPr>
          <w:t xml:space="preserve">X </w:t>
        </w:r>
      </w:ins>
      <w:del w:id="7171" w:author="Administrator" w:date="2018-02-16T22:42:00Z">
        <w:r w:rsidR="00E952E7" w:rsidDel="00AA7C6E">
          <w:rPr>
            <w:rFonts w:ascii="Times New Roman" w:hAnsi="Times New Roman" w:hint="eastAsia"/>
            <w:szCs w:val="21"/>
          </w:rPr>
          <w:delText>外</w:delText>
        </w:r>
      </w:del>
      <w:ins w:id="7172" w:author="Administrator" w:date="2018-02-16T22:42:00Z">
        <w:r w:rsidR="00AA7C6E">
          <w:rPr>
            <w:rFonts w:ascii="Times New Roman" w:hAnsi="Times New Roman" w:hint="eastAsia"/>
            <w:szCs w:val="21"/>
          </w:rPr>
          <w:t xml:space="preserve">X </w:t>
        </w:r>
      </w:ins>
      <w:del w:id="7173" w:author="Administrator" w:date="2018-02-16T22:42:00Z">
        <w:r w:rsidR="00E952E7" w:rsidDel="00AA7C6E">
          <w:rPr>
            <w:rFonts w:ascii="Times New Roman" w:hAnsi="Times New Roman" w:hint="eastAsia"/>
            <w:szCs w:val="21"/>
          </w:rPr>
          <w:delText>界</w:delText>
        </w:r>
      </w:del>
      <w:ins w:id="7174" w:author="Administrator" w:date="2018-02-16T22:42:00Z">
        <w:r w:rsidR="00AA7C6E">
          <w:rPr>
            <w:rFonts w:ascii="Times New Roman" w:hAnsi="Times New Roman" w:hint="eastAsia"/>
            <w:szCs w:val="21"/>
          </w:rPr>
          <w:t xml:space="preserve">X </w:t>
        </w:r>
      </w:ins>
      <w:del w:id="7175" w:author="Administrator" w:date="2018-02-16T22:42:00Z">
        <w:r w:rsidR="00E952E7" w:rsidDel="00AA7C6E">
          <w:rPr>
            <w:rFonts w:ascii="Times New Roman" w:hAnsi="Times New Roman" w:hint="eastAsia"/>
            <w:szCs w:val="21"/>
          </w:rPr>
          <w:delText>环</w:delText>
        </w:r>
      </w:del>
      <w:ins w:id="7176" w:author="Administrator" w:date="2018-02-16T22:42:00Z">
        <w:r w:rsidR="00AA7C6E">
          <w:rPr>
            <w:rFonts w:ascii="Times New Roman" w:hAnsi="Times New Roman" w:hint="eastAsia"/>
            <w:szCs w:val="21"/>
          </w:rPr>
          <w:t xml:space="preserve">X </w:t>
        </w:r>
      </w:ins>
      <w:del w:id="7177" w:author="Administrator" w:date="2018-02-16T22:42:00Z">
        <w:r w:rsidR="00E952E7" w:rsidDel="00AA7C6E">
          <w:rPr>
            <w:rFonts w:ascii="Times New Roman" w:hAnsi="Times New Roman" w:hint="eastAsia"/>
            <w:szCs w:val="21"/>
          </w:rPr>
          <w:delText>境</w:delText>
        </w:r>
      </w:del>
      <w:ins w:id="7178" w:author="Administrator" w:date="2018-02-16T22:42:00Z">
        <w:r w:rsidR="00AA7C6E">
          <w:rPr>
            <w:rFonts w:ascii="Times New Roman" w:hAnsi="Times New Roman" w:hint="eastAsia"/>
            <w:szCs w:val="21"/>
          </w:rPr>
          <w:t xml:space="preserve">X </w:t>
        </w:r>
      </w:ins>
      <w:del w:id="7179" w:author="Administrator" w:date="2018-02-16T22:42:00Z">
        <w:r w:rsidR="00E952E7" w:rsidDel="00AA7C6E">
          <w:rPr>
            <w:rFonts w:ascii="Times New Roman" w:hAnsi="Times New Roman" w:hint="eastAsia"/>
            <w:szCs w:val="21"/>
          </w:rPr>
          <w:delText>因</w:delText>
        </w:r>
      </w:del>
      <w:ins w:id="7180" w:author="Administrator" w:date="2018-02-16T22:42:00Z">
        <w:r w:rsidR="00AA7C6E">
          <w:rPr>
            <w:rFonts w:ascii="Times New Roman" w:hAnsi="Times New Roman" w:hint="eastAsia"/>
            <w:szCs w:val="21"/>
          </w:rPr>
          <w:t xml:space="preserve">X </w:t>
        </w:r>
      </w:ins>
      <w:del w:id="7181" w:author="Administrator" w:date="2018-02-16T22:42:00Z">
        <w:r w:rsidR="00E952E7" w:rsidDel="00AA7C6E">
          <w:rPr>
            <w:rFonts w:ascii="Times New Roman" w:hAnsi="Times New Roman" w:hint="eastAsia"/>
            <w:szCs w:val="21"/>
          </w:rPr>
          <w:delText>素</w:delText>
        </w:r>
      </w:del>
      <w:ins w:id="7182" w:author="Administrator" w:date="2018-02-16T22:42:00Z">
        <w:r w:rsidR="00AA7C6E">
          <w:rPr>
            <w:rFonts w:ascii="Times New Roman" w:hAnsi="Times New Roman" w:hint="eastAsia"/>
            <w:szCs w:val="21"/>
          </w:rPr>
          <w:t xml:space="preserve">X </w:t>
        </w:r>
      </w:ins>
      <w:del w:id="7183" w:author="Administrator" w:date="2018-02-16T22:42:00Z">
        <w:r w:rsidR="00E952E7" w:rsidDel="00AA7C6E">
          <w:rPr>
            <w:rFonts w:ascii="Times New Roman" w:hAnsi="Times New Roman" w:hint="eastAsia"/>
            <w:szCs w:val="21"/>
          </w:rPr>
          <w:delText>影</w:delText>
        </w:r>
      </w:del>
      <w:ins w:id="7184" w:author="Administrator" w:date="2018-02-16T22:42:00Z">
        <w:r w:rsidR="00AA7C6E">
          <w:rPr>
            <w:rFonts w:ascii="Times New Roman" w:hAnsi="Times New Roman" w:hint="eastAsia"/>
            <w:szCs w:val="21"/>
          </w:rPr>
          <w:t xml:space="preserve">X </w:t>
        </w:r>
      </w:ins>
      <w:del w:id="7185" w:author="Administrator" w:date="2018-02-16T22:42:00Z">
        <w:r w:rsidR="00E952E7" w:rsidDel="00AA7C6E">
          <w:rPr>
            <w:rFonts w:ascii="Times New Roman" w:hAnsi="Times New Roman" w:hint="eastAsia"/>
            <w:szCs w:val="21"/>
          </w:rPr>
          <w:delText>响</w:delText>
        </w:r>
      </w:del>
      <w:ins w:id="7186" w:author="Administrator" w:date="2018-02-16T22:42:00Z">
        <w:r w:rsidR="00AA7C6E">
          <w:rPr>
            <w:rFonts w:ascii="Times New Roman" w:hAnsi="Times New Roman" w:hint="eastAsia"/>
            <w:szCs w:val="21"/>
          </w:rPr>
          <w:t xml:space="preserve">X </w:t>
        </w:r>
      </w:ins>
      <w:del w:id="7187" w:author="Administrator" w:date="2018-02-16T22:42:00Z">
        <w:r w:rsidR="00E952E7" w:rsidDel="00AA7C6E">
          <w:rPr>
            <w:rFonts w:ascii="Times New Roman" w:hAnsi="Times New Roman" w:hint="eastAsia"/>
            <w:szCs w:val="21"/>
          </w:rPr>
          <w:delText>小</w:delText>
        </w:r>
      </w:del>
      <w:ins w:id="7188" w:author="Administrator" w:date="2018-02-16T22:42:00Z">
        <w:r w:rsidR="00AA7C6E">
          <w:rPr>
            <w:rFonts w:ascii="Times New Roman" w:hAnsi="Times New Roman" w:hint="eastAsia"/>
            <w:szCs w:val="21"/>
          </w:rPr>
          <w:t xml:space="preserve">X </w:t>
        </w:r>
      </w:ins>
      <w:del w:id="7189" w:author="Administrator" w:date="2018-02-16T22:42:00Z">
        <w:r w:rsidR="00E952E7" w:rsidDel="00AA7C6E">
          <w:rPr>
            <w:rFonts w:ascii="Times New Roman" w:hAnsi="Times New Roman" w:hint="eastAsia"/>
            <w:szCs w:val="21"/>
          </w:rPr>
          <w:delText>、</w:delText>
        </w:r>
      </w:del>
      <w:ins w:id="7190" w:author="Administrator" w:date="2018-02-16T22:42:00Z">
        <w:r w:rsidR="00AA7C6E">
          <w:rPr>
            <w:rFonts w:ascii="Times New Roman" w:hAnsi="Times New Roman" w:hint="eastAsia"/>
            <w:szCs w:val="21"/>
          </w:rPr>
          <w:t xml:space="preserve">X </w:t>
        </w:r>
      </w:ins>
      <w:del w:id="7191" w:author="Administrator" w:date="2018-02-16T22:42:00Z">
        <w:r w:rsidR="00E952E7" w:rsidDel="00AA7C6E">
          <w:rPr>
            <w:rFonts w:ascii="Times New Roman" w:hAnsi="Times New Roman" w:hint="eastAsia"/>
            <w:szCs w:val="21"/>
          </w:rPr>
          <w:delText>抗</w:delText>
        </w:r>
      </w:del>
      <w:ins w:id="7192" w:author="Administrator" w:date="2018-02-16T22:42:00Z">
        <w:r w:rsidR="00AA7C6E">
          <w:rPr>
            <w:rFonts w:ascii="Times New Roman" w:hAnsi="Times New Roman" w:hint="eastAsia"/>
            <w:szCs w:val="21"/>
          </w:rPr>
          <w:t xml:space="preserve">X </w:t>
        </w:r>
      </w:ins>
      <w:del w:id="7193" w:author="Administrator" w:date="2018-02-16T22:42:00Z">
        <w:r w:rsidR="00E952E7" w:rsidDel="00AA7C6E">
          <w:rPr>
            <w:rFonts w:ascii="Times New Roman" w:hAnsi="Times New Roman" w:hint="eastAsia"/>
            <w:szCs w:val="21"/>
          </w:rPr>
          <w:delText>干</w:delText>
        </w:r>
      </w:del>
      <w:ins w:id="7194" w:author="Administrator" w:date="2018-02-16T22:42:00Z">
        <w:r w:rsidR="00AA7C6E">
          <w:rPr>
            <w:rFonts w:ascii="Times New Roman" w:hAnsi="Times New Roman" w:hint="eastAsia"/>
            <w:szCs w:val="21"/>
          </w:rPr>
          <w:t xml:space="preserve">X </w:t>
        </w:r>
      </w:ins>
      <w:del w:id="7195" w:author="Administrator" w:date="2018-02-16T22:42:00Z">
        <w:r w:rsidR="00E952E7" w:rsidDel="00AA7C6E">
          <w:rPr>
            <w:rFonts w:ascii="Times New Roman" w:hAnsi="Times New Roman" w:hint="eastAsia"/>
            <w:szCs w:val="21"/>
          </w:rPr>
          <w:delText>扰</w:delText>
        </w:r>
      </w:del>
      <w:ins w:id="7196" w:author="Administrator" w:date="2018-02-16T22:42:00Z">
        <w:r w:rsidR="00AA7C6E">
          <w:rPr>
            <w:rFonts w:ascii="Times New Roman" w:hAnsi="Times New Roman" w:hint="eastAsia"/>
            <w:szCs w:val="21"/>
          </w:rPr>
          <w:t xml:space="preserve">X </w:t>
        </w:r>
      </w:ins>
      <w:del w:id="7197" w:author="Administrator" w:date="2018-02-16T22:42:00Z">
        <w:r w:rsidR="00E952E7" w:rsidDel="00AA7C6E">
          <w:rPr>
            <w:rFonts w:ascii="Times New Roman" w:hAnsi="Times New Roman" w:hint="eastAsia"/>
            <w:szCs w:val="21"/>
          </w:rPr>
          <w:delText>能</w:delText>
        </w:r>
      </w:del>
      <w:ins w:id="7198" w:author="Administrator" w:date="2018-02-16T22:42:00Z">
        <w:r w:rsidR="00AA7C6E">
          <w:rPr>
            <w:rFonts w:ascii="Times New Roman" w:hAnsi="Times New Roman" w:hint="eastAsia"/>
            <w:szCs w:val="21"/>
          </w:rPr>
          <w:t xml:space="preserve">X </w:t>
        </w:r>
      </w:ins>
      <w:del w:id="7199" w:author="Administrator" w:date="2018-02-16T22:42:00Z">
        <w:r w:rsidR="00E952E7" w:rsidDel="00AA7C6E">
          <w:rPr>
            <w:rFonts w:ascii="Times New Roman" w:hAnsi="Times New Roman" w:hint="eastAsia"/>
            <w:szCs w:val="21"/>
          </w:rPr>
          <w:delText>力</w:delText>
        </w:r>
      </w:del>
      <w:ins w:id="7200" w:author="Administrator" w:date="2018-02-16T22:42:00Z">
        <w:r w:rsidR="00AA7C6E">
          <w:rPr>
            <w:rFonts w:ascii="Times New Roman" w:hAnsi="Times New Roman" w:hint="eastAsia"/>
            <w:szCs w:val="21"/>
          </w:rPr>
          <w:t xml:space="preserve">X </w:t>
        </w:r>
      </w:ins>
      <w:del w:id="7201" w:author="Administrator" w:date="2018-02-16T22:42:00Z">
        <w:r w:rsidR="00E952E7" w:rsidDel="00AA7C6E">
          <w:rPr>
            <w:rFonts w:ascii="Times New Roman" w:hAnsi="Times New Roman" w:hint="eastAsia"/>
            <w:szCs w:val="21"/>
          </w:rPr>
          <w:delText>较</w:delText>
        </w:r>
      </w:del>
      <w:ins w:id="7202" w:author="Administrator" w:date="2018-02-16T22:42:00Z">
        <w:r w:rsidR="00AA7C6E">
          <w:rPr>
            <w:rFonts w:ascii="Times New Roman" w:hAnsi="Times New Roman" w:hint="eastAsia"/>
            <w:szCs w:val="21"/>
          </w:rPr>
          <w:t xml:space="preserve">X </w:t>
        </w:r>
      </w:ins>
      <w:del w:id="7203" w:author="Administrator" w:date="2018-02-16T22:42:00Z">
        <w:r w:rsidR="00E952E7" w:rsidDel="00AA7C6E">
          <w:rPr>
            <w:rFonts w:ascii="Times New Roman" w:hAnsi="Times New Roman" w:hint="eastAsia"/>
            <w:szCs w:val="21"/>
          </w:rPr>
          <w:delText>强</w:delText>
        </w:r>
      </w:del>
      <w:ins w:id="7204" w:author="Administrator" w:date="2018-02-16T22:42:00Z">
        <w:r w:rsidR="00AA7C6E">
          <w:rPr>
            <w:rFonts w:ascii="Times New Roman" w:hAnsi="Times New Roman" w:hint="eastAsia"/>
            <w:szCs w:val="21"/>
          </w:rPr>
          <w:t xml:space="preserve">X </w:t>
        </w:r>
      </w:ins>
      <w:del w:id="7205" w:author="Administrator" w:date="2018-02-16T22:42:00Z">
        <w:r w:rsidR="00E952E7" w:rsidDel="00AA7C6E">
          <w:rPr>
            <w:rFonts w:ascii="Times New Roman" w:hAnsi="Times New Roman" w:hint="eastAsia"/>
            <w:szCs w:val="21"/>
          </w:rPr>
          <w:delText>、</w:delText>
        </w:r>
      </w:del>
      <w:ins w:id="7206" w:author="Administrator" w:date="2018-02-16T22:42:00Z">
        <w:r w:rsidR="00AA7C6E">
          <w:rPr>
            <w:rFonts w:ascii="Times New Roman" w:hAnsi="Times New Roman" w:hint="eastAsia"/>
            <w:szCs w:val="21"/>
          </w:rPr>
          <w:t xml:space="preserve">X </w:t>
        </w:r>
      </w:ins>
      <w:del w:id="7207" w:author="Administrator" w:date="2018-02-16T22:42:00Z">
        <w:r w:rsidR="00E952E7" w:rsidDel="00AA7C6E">
          <w:rPr>
            <w:rFonts w:ascii="Times New Roman" w:hAnsi="Times New Roman" w:hint="eastAsia"/>
            <w:szCs w:val="21"/>
          </w:rPr>
          <w:delText>检</w:delText>
        </w:r>
      </w:del>
      <w:ins w:id="7208" w:author="Administrator" w:date="2018-02-16T22:42:00Z">
        <w:r w:rsidR="00AA7C6E">
          <w:rPr>
            <w:rFonts w:ascii="Times New Roman" w:hAnsi="Times New Roman" w:hint="eastAsia"/>
            <w:szCs w:val="21"/>
          </w:rPr>
          <w:t xml:space="preserve">X </w:t>
        </w:r>
      </w:ins>
      <w:del w:id="7209" w:author="Administrator" w:date="2018-02-16T22:42:00Z">
        <w:r w:rsidR="00E952E7" w:rsidDel="00AA7C6E">
          <w:rPr>
            <w:rFonts w:ascii="Times New Roman" w:hAnsi="Times New Roman" w:hint="eastAsia"/>
            <w:szCs w:val="21"/>
          </w:rPr>
          <w:delText>测</w:delText>
        </w:r>
      </w:del>
      <w:ins w:id="7210" w:author="Administrator" w:date="2018-02-16T22:42:00Z">
        <w:r w:rsidR="00AA7C6E">
          <w:rPr>
            <w:rFonts w:ascii="Times New Roman" w:hAnsi="Times New Roman" w:hint="eastAsia"/>
            <w:szCs w:val="21"/>
          </w:rPr>
          <w:t xml:space="preserve">X </w:t>
        </w:r>
      </w:ins>
      <w:del w:id="7211" w:author="Administrator" w:date="2018-02-16T22:42:00Z">
        <w:r w:rsidR="00E952E7" w:rsidDel="00AA7C6E">
          <w:rPr>
            <w:rFonts w:ascii="Times New Roman" w:hAnsi="Times New Roman" w:hint="eastAsia"/>
            <w:szCs w:val="21"/>
          </w:rPr>
          <w:delText>精</w:delText>
        </w:r>
      </w:del>
      <w:ins w:id="7212" w:author="Administrator" w:date="2018-02-16T22:42:00Z">
        <w:r w:rsidR="00AA7C6E">
          <w:rPr>
            <w:rFonts w:ascii="Times New Roman" w:hAnsi="Times New Roman" w:hint="eastAsia"/>
            <w:szCs w:val="21"/>
          </w:rPr>
          <w:t xml:space="preserve">X </w:t>
        </w:r>
      </w:ins>
      <w:del w:id="7213" w:author="Administrator" w:date="2018-02-16T22:42:00Z">
        <w:r w:rsidR="00E952E7" w:rsidDel="00AA7C6E">
          <w:rPr>
            <w:rFonts w:ascii="Times New Roman" w:hAnsi="Times New Roman" w:hint="eastAsia"/>
            <w:szCs w:val="21"/>
          </w:rPr>
          <w:delText>度</w:delText>
        </w:r>
      </w:del>
      <w:ins w:id="7214" w:author="Administrator" w:date="2018-02-16T22:42:00Z">
        <w:r w:rsidR="00AA7C6E">
          <w:rPr>
            <w:rFonts w:ascii="Times New Roman" w:hAnsi="Times New Roman" w:hint="eastAsia"/>
            <w:szCs w:val="21"/>
          </w:rPr>
          <w:t xml:space="preserve">X </w:t>
        </w:r>
      </w:ins>
      <w:del w:id="7215" w:author="Administrator" w:date="2018-02-16T22:42:00Z">
        <w:r w:rsidR="00E952E7" w:rsidDel="00AA7C6E">
          <w:rPr>
            <w:rFonts w:ascii="Times New Roman" w:hAnsi="Times New Roman" w:hint="eastAsia"/>
            <w:szCs w:val="21"/>
          </w:rPr>
          <w:delText>较</w:delText>
        </w:r>
      </w:del>
      <w:ins w:id="7216" w:author="Administrator" w:date="2018-02-16T22:42:00Z">
        <w:r w:rsidR="00AA7C6E">
          <w:rPr>
            <w:rFonts w:ascii="Times New Roman" w:hAnsi="Times New Roman" w:hint="eastAsia"/>
            <w:szCs w:val="21"/>
          </w:rPr>
          <w:t xml:space="preserve">X </w:t>
        </w:r>
      </w:ins>
      <w:del w:id="7217" w:author="Administrator" w:date="2018-02-16T22:42:00Z">
        <w:r w:rsidR="00E952E7" w:rsidDel="00AA7C6E">
          <w:rPr>
            <w:rFonts w:ascii="Times New Roman" w:hAnsi="Times New Roman" w:hint="eastAsia"/>
            <w:szCs w:val="21"/>
          </w:rPr>
          <w:delText>高</w:delText>
        </w:r>
      </w:del>
      <w:ins w:id="7218" w:author="Administrator" w:date="2018-02-16T22:42:00Z">
        <w:r w:rsidR="00AA7C6E">
          <w:rPr>
            <w:rFonts w:ascii="Times New Roman" w:hAnsi="Times New Roman" w:hint="eastAsia"/>
            <w:szCs w:val="21"/>
          </w:rPr>
          <w:t xml:space="preserve">X </w:t>
        </w:r>
      </w:ins>
      <w:del w:id="7219" w:author="Administrator" w:date="2018-02-16T22:42:00Z">
        <w:r w:rsidDel="00AA7C6E">
          <w:rPr>
            <w:rFonts w:ascii="Times New Roman" w:hAnsi="Times New Roman" w:hint="eastAsia"/>
            <w:szCs w:val="21"/>
          </w:rPr>
          <w:delText>，</w:delText>
        </w:r>
      </w:del>
      <w:ins w:id="7220" w:author="Administrator" w:date="2018-02-16T22:42:00Z">
        <w:r w:rsidR="00AA7C6E">
          <w:rPr>
            <w:rFonts w:ascii="Times New Roman" w:hAnsi="Times New Roman" w:hint="eastAsia"/>
            <w:szCs w:val="21"/>
          </w:rPr>
          <w:t xml:space="preserve">X </w:t>
        </w:r>
      </w:ins>
      <w:del w:id="7221" w:author="Administrator" w:date="2018-02-16T22:42:00Z">
        <w:r w:rsidR="00E952E7" w:rsidDel="00AA7C6E">
          <w:rPr>
            <w:rFonts w:ascii="Times New Roman" w:hAnsi="Times New Roman" w:hint="eastAsia"/>
            <w:szCs w:val="21"/>
          </w:rPr>
          <w:delText>减</w:delText>
        </w:r>
      </w:del>
      <w:ins w:id="7222" w:author="Administrator" w:date="2018-02-16T22:42:00Z">
        <w:r w:rsidR="00AA7C6E">
          <w:rPr>
            <w:rFonts w:ascii="Times New Roman" w:hAnsi="Times New Roman" w:hint="eastAsia"/>
            <w:szCs w:val="21"/>
          </w:rPr>
          <w:t xml:space="preserve">X </w:t>
        </w:r>
      </w:ins>
      <w:del w:id="7223" w:author="Administrator" w:date="2018-02-16T22:42:00Z">
        <w:r w:rsidR="00E952E7" w:rsidDel="00AA7C6E">
          <w:rPr>
            <w:rFonts w:ascii="Times New Roman" w:hAnsi="Times New Roman" w:hint="eastAsia"/>
            <w:szCs w:val="21"/>
          </w:rPr>
          <w:delText>少</w:delText>
        </w:r>
      </w:del>
      <w:ins w:id="7224" w:author="Administrator" w:date="2018-02-16T22:42:00Z">
        <w:r w:rsidR="00AA7C6E">
          <w:rPr>
            <w:rFonts w:ascii="Times New Roman" w:hAnsi="Times New Roman" w:hint="eastAsia"/>
            <w:szCs w:val="21"/>
          </w:rPr>
          <w:t xml:space="preserve">X </w:t>
        </w:r>
      </w:ins>
      <w:del w:id="7225" w:author="Administrator" w:date="2018-02-16T22:42:00Z">
        <w:r w:rsidR="00E952E7" w:rsidDel="00AA7C6E">
          <w:rPr>
            <w:rFonts w:ascii="Times New Roman" w:hAnsi="Times New Roman" w:hint="eastAsia"/>
            <w:szCs w:val="21"/>
          </w:rPr>
          <w:delText>了</w:delText>
        </w:r>
      </w:del>
      <w:ins w:id="7226" w:author="Administrator" w:date="2018-02-16T22:42:00Z">
        <w:r w:rsidR="00AA7C6E">
          <w:rPr>
            <w:rFonts w:ascii="Times New Roman" w:hAnsi="Times New Roman" w:hint="eastAsia"/>
            <w:szCs w:val="21"/>
          </w:rPr>
          <w:t xml:space="preserve">X </w:t>
        </w:r>
      </w:ins>
      <w:del w:id="7227" w:author="Administrator" w:date="2018-02-16T22:42:00Z">
        <w:r w:rsidR="00E952E7" w:rsidDel="00AA7C6E">
          <w:rPr>
            <w:rFonts w:ascii="Times New Roman" w:hAnsi="Times New Roman" w:hint="eastAsia"/>
            <w:szCs w:val="21"/>
          </w:rPr>
          <w:delText>人</w:delText>
        </w:r>
      </w:del>
      <w:ins w:id="7228" w:author="Administrator" w:date="2018-02-16T22:42:00Z">
        <w:r w:rsidR="00AA7C6E">
          <w:rPr>
            <w:rFonts w:ascii="Times New Roman" w:hAnsi="Times New Roman" w:hint="eastAsia"/>
            <w:szCs w:val="21"/>
          </w:rPr>
          <w:t xml:space="preserve">X </w:t>
        </w:r>
      </w:ins>
      <w:del w:id="7229" w:author="Administrator" w:date="2018-02-16T22:42:00Z">
        <w:r w:rsidR="00E952E7" w:rsidDel="00AA7C6E">
          <w:rPr>
            <w:rFonts w:ascii="Times New Roman" w:hAnsi="Times New Roman" w:hint="eastAsia"/>
            <w:szCs w:val="21"/>
          </w:rPr>
          <w:delText>工</w:delText>
        </w:r>
      </w:del>
      <w:ins w:id="7230" w:author="Administrator" w:date="2018-02-16T22:42:00Z">
        <w:r w:rsidR="00AA7C6E">
          <w:rPr>
            <w:rFonts w:ascii="Times New Roman" w:hAnsi="Times New Roman" w:hint="eastAsia"/>
            <w:szCs w:val="21"/>
          </w:rPr>
          <w:t xml:space="preserve">X </w:t>
        </w:r>
      </w:ins>
      <w:del w:id="7231" w:author="Administrator" w:date="2018-02-16T22:42:00Z">
        <w:r w:rsidR="00E952E7" w:rsidDel="00AA7C6E">
          <w:rPr>
            <w:rFonts w:ascii="Times New Roman" w:hAnsi="Times New Roman" w:hint="eastAsia"/>
            <w:szCs w:val="21"/>
          </w:rPr>
          <w:delText>测</w:delText>
        </w:r>
      </w:del>
      <w:ins w:id="7232" w:author="Administrator" w:date="2018-02-16T22:42:00Z">
        <w:r w:rsidR="00AA7C6E">
          <w:rPr>
            <w:rFonts w:ascii="Times New Roman" w:hAnsi="Times New Roman" w:hint="eastAsia"/>
            <w:szCs w:val="21"/>
          </w:rPr>
          <w:t xml:space="preserve">X </w:t>
        </w:r>
      </w:ins>
      <w:del w:id="7233" w:author="Administrator" w:date="2018-02-16T22:42:00Z">
        <w:r w:rsidR="00E952E7" w:rsidDel="00AA7C6E">
          <w:rPr>
            <w:rFonts w:ascii="Times New Roman" w:hAnsi="Times New Roman" w:hint="eastAsia"/>
            <w:szCs w:val="21"/>
          </w:rPr>
          <w:delText>量</w:delText>
        </w:r>
      </w:del>
      <w:ins w:id="7234" w:author="Administrator" w:date="2018-02-16T22:42:00Z">
        <w:r w:rsidR="00AA7C6E">
          <w:rPr>
            <w:rFonts w:ascii="Times New Roman" w:hAnsi="Times New Roman" w:hint="eastAsia"/>
            <w:szCs w:val="21"/>
          </w:rPr>
          <w:t xml:space="preserve">X </w:t>
        </w:r>
      </w:ins>
      <w:del w:id="7235" w:author="Administrator" w:date="2018-02-16T22:42:00Z">
        <w:r w:rsidR="00E952E7" w:rsidDel="00AA7C6E">
          <w:rPr>
            <w:rFonts w:ascii="Times New Roman" w:hAnsi="Times New Roman" w:hint="eastAsia"/>
            <w:szCs w:val="21"/>
          </w:rPr>
          <w:delText>带</w:delText>
        </w:r>
      </w:del>
      <w:ins w:id="7236" w:author="Administrator" w:date="2018-02-16T22:42:00Z">
        <w:r w:rsidR="00AA7C6E">
          <w:rPr>
            <w:rFonts w:ascii="Times New Roman" w:hAnsi="Times New Roman" w:hint="eastAsia"/>
            <w:szCs w:val="21"/>
          </w:rPr>
          <w:t xml:space="preserve">X </w:t>
        </w:r>
      </w:ins>
      <w:del w:id="7237" w:author="Administrator" w:date="2018-02-16T22:42:00Z">
        <w:r w:rsidR="00E952E7" w:rsidDel="00AA7C6E">
          <w:rPr>
            <w:rFonts w:ascii="Times New Roman" w:hAnsi="Times New Roman" w:hint="eastAsia"/>
            <w:szCs w:val="21"/>
          </w:rPr>
          <w:delText>来</w:delText>
        </w:r>
      </w:del>
      <w:ins w:id="7238" w:author="Administrator" w:date="2018-02-16T22:42:00Z">
        <w:r w:rsidR="00AA7C6E">
          <w:rPr>
            <w:rFonts w:ascii="Times New Roman" w:hAnsi="Times New Roman" w:hint="eastAsia"/>
            <w:szCs w:val="21"/>
          </w:rPr>
          <w:t xml:space="preserve">X </w:t>
        </w:r>
      </w:ins>
      <w:del w:id="7239" w:author="Administrator" w:date="2018-02-16T22:42:00Z">
        <w:r w:rsidR="00E952E7" w:rsidDel="00AA7C6E">
          <w:rPr>
            <w:rFonts w:ascii="Times New Roman" w:hAnsi="Times New Roman" w:hint="eastAsia"/>
            <w:szCs w:val="21"/>
          </w:rPr>
          <w:delText>的</w:delText>
        </w:r>
      </w:del>
      <w:ins w:id="7240" w:author="Administrator" w:date="2018-02-16T22:42:00Z">
        <w:r w:rsidR="00AA7C6E">
          <w:rPr>
            <w:rFonts w:ascii="Times New Roman" w:hAnsi="Times New Roman" w:hint="eastAsia"/>
            <w:szCs w:val="21"/>
          </w:rPr>
          <w:t xml:space="preserve">X </w:t>
        </w:r>
      </w:ins>
      <w:del w:id="7241" w:author="Administrator" w:date="2018-02-16T22:42:00Z">
        <w:r w:rsidR="00E952E7" w:rsidDel="00AA7C6E">
          <w:rPr>
            <w:rFonts w:ascii="Times New Roman" w:hAnsi="Times New Roman" w:hint="eastAsia"/>
            <w:szCs w:val="21"/>
          </w:rPr>
          <w:delText>误</w:delText>
        </w:r>
      </w:del>
      <w:ins w:id="7242" w:author="Administrator" w:date="2018-02-16T22:42:00Z">
        <w:r w:rsidR="00AA7C6E">
          <w:rPr>
            <w:rFonts w:ascii="Times New Roman" w:hAnsi="Times New Roman" w:hint="eastAsia"/>
            <w:szCs w:val="21"/>
          </w:rPr>
          <w:t xml:space="preserve">X </w:t>
        </w:r>
      </w:ins>
      <w:del w:id="7243" w:author="Administrator" w:date="2018-02-16T22:42:00Z">
        <w:r w:rsidR="00E952E7" w:rsidDel="00AA7C6E">
          <w:rPr>
            <w:rFonts w:ascii="Times New Roman" w:hAnsi="Times New Roman" w:hint="eastAsia"/>
            <w:szCs w:val="21"/>
          </w:rPr>
          <w:delText>差</w:delText>
        </w:r>
      </w:del>
      <w:ins w:id="7244" w:author="Administrator" w:date="2018-02-16T22:42:00Z">
        <w:r w:rsidR="00AA7C6E">
          <w:rPr>
            <w:rFonts w:ascii="Times New Roman" w:hAnsi="Times New Roman" w:hint="eastAsia"/>
            <w:szCs w:val="21"/>
          </w:rPr>
          <w:t xml:space="preserve">X </w:t>
        </w:r>
      </w:ins>
      <w:del w:id="7245" w:author="Administrator" w:date="2018-02-16T22:42:00Z">
        <w:r w:rsidR="00E952E7" w:rsidDel="00AA7C6E">
          <w:rPr>
            <w:rFonts w:ascii="Times New Roman" w:hAnsi="Times New Roman" w:hint="eastAsia"/>
            <w:szCs w:val="21"/>
          </w:rPr>
          <w:delText>，</w:delText>
        </w:r>
      </w:del>
      <w:ins w:id="7246" w:author="Administrator" w:date="2018-02-16T22:42:00Z">
        <w:r w:rsidR="00AA7C6E">
          <w:rPr>
            <w:rFonts w:ascii="Times New Roman" w:hAnsi="Times New Roman" w:hint="eastAsia"/>
            <w:szCs w:val="21"/>
          </w:rPr>
          <w:t xml:space="preserve">X </w:t>
        </w:r>
      </w:ins>
      <w:del w:id="7247" w:author="Administrator" w:date="2018-02-16T22:42:00Z">
        <w:r w:rsidR="00E952E7" w:rsidDel="00AA7C6E">
          <w:rPr>
            <w:rFonts w:ascii="Times New Roman" w:hAnsi="Times New Roman" w:hint="eastAsia"/>
            <w:szCs w:val="21"/>
          </w:rPr>
          <w:delText>节</w:delText>
        </w:r>
      </w:del>
      <w:ins w:id="7248" w:author="Administrator" w:date="2018-02-16T22:42:00Z">
        <w:r w:rsidR="00AA7C6E">
          <w:rPr>
            <w:rFonts w:ascii="Times New Roman" w:hAnsi="Times New Roman" w:hint="eastAsia"/>
            <w:szCs w:val="21"/>
          </w:rPr>
          <w:t xml:space="preserve">X </w:t>
        </w:r>
      </w:ins>
      <w:del w:id="7249" w:author="Administrator" w:date="2018-02-16T22:42:00Z">
        <w:r w:rsidR="00E952E7" w:rsidDel="00AA7C6E">
          <w:rPr>
            <w:rFonts w:ascii="Times New Roman" w:hAnsi="Times New Roman" w:hint="eastAsia"/>
            <w:szCs w:val="21"/>
          </w:rPr>
          <w:delText>省</w:delText>
        </w:r>
      </w:del>
      <w:ins w:id="7250" w:author="Administrator" w:date="2018-02-16T22:42:00Z">
        <w:r w:rsidR="00AA7C6E">
          <w:rPr>
            <w:rFonts w:ascii="Times New Roman" w:hAnsi="Times New Roman" w:hint="eastAsia"/>
            <w:szCs w:val="21"/>
          </w:rPr>
          <w:t xml:space="preserve">X </w:t>
        </w:r>
      </w:ins>
      <w:del w:id="7251" w:author="Administrator" w:date="2018-02-16T22:42:00Z">
        <w:r w:rsidR="00E952E7" w:rsidDel="00AA7C6E">
          <w:rPr>
            <w:rFonts w:ascii="Times New Roman" w:hAnsi="Times New Roman" w:hint="eastAsia"/>
            <w:szCs w:val="21"/>
          </w:rPr>
          <w:delText>了</w:delText>
        </w:r>
      </w:del>
      <w:ins w:id="7252" w:author="Administrator" w:date="2018-02-16T22:42:00Z">
        <w:r w:rsidR="00AA7C6E">
          <w:rPr>
            <w:rFonts w:ascii="Times New Roman" w:hAnsi="Times New Roman" w:hint="eastAsia"/>
            <w:szCs w:val="21"/>
          </w:rPr>
          <w:t xml:space="preserve">X </w:t>
        </w:r>
      </w:ins>
      <w:del w:id="7253" w:author="Administrator" w:date="2018-02-16T22:42:00Z">
        <w:r w:rsidR="00E952E7" w:rsidDel="00AA7C6E">
          <w:rPr>
            <w:rFonts w:ascii="Times New Roman" w:hAnsi="Times New Roman" w:hint="eastAsia"/>
            <w:szCs w:val="21"/>
          </w:rPr>
          <w:delText>数</w:delText>
        </w:r>
      </w:del>
      <w:ins w:id="7254" w:author="Administrator" w:date="2018-02-16T22:42:00Z">
        <w:r w:rsidR="00AA7C6E">
          <w:rPr>
            <w:rFonts w:ascii="Times New Roman" w:hAnsi="Times New Roman" w:hint="eastAsia"/>
            <w:szCs w:val="21"/>
          </w:rPr>
          <w:t xml:space="preserve">X </w:t>
        </w:r>
      </w:ins>
      <w:del w:id="7255" w:author="Administrator" w:date="2018-02-16T22:42:00Z">
        <w:r w:rsidR="00E952E7" w:rsidDel="00AA7C6E">
          <w:rPr>
            <w:rFonts w:ascii="Times New Roman" w:hAnsi="Times New Roman" w:hint="eastAsia"/>
            <w:szCs w:val="21"/>
          </w:rPr>
          <w:delText>据</w:delText>
        </w:r>
      </w:del>
      <w:ins w:id="7256" w:author="Administrator" w:date="2018-02-16T22:42:00Z">
        <w:r w:rsidR="00AA7C6E">
          <w:rPr>
            <w:rFonts w:ascii="Times New Roman" w:hAnsi="Times New Roman" w:hint="eastAsia"/>
            <w:szCs w:val="21"/>
          </w:rPr>
          <w:t xml:space="preserve">X </w:t>
        </w:r>
      </w:ins>
      <w:del w:id="7257" w:author="Administrator" w:date="2018-02-16T22:42:00Z">
        <w:r w:rsidR="00E952E7" w:rsidDel="00AA7C6E">
          <w:rPr>
            <w:rFonts w:ascii="Times New Roman" w:hAnsi="Times New Roman" w:hint="eastAsia"/>
            <w:szCs w:val="21"/>
          </w:rPr>
          <w:delText>处</w:delText>
        </w:r>
      </w:del>
      <w:ins w:id="7258" w:author="Administrator" w:date="2018-02-16T22:42:00Z">
        <w:r w:rsidR="00AA7C6E">
          <w:rPr>
            <w:rFonts w:ascii="Times New Roman" w:hAnsi="Times New Roman" w:hint="eastAsia"/>
            <w:szCs w:val="21"/>
          </w:rPr>
          <w:t xml:space="preserve">X </w:t>
        </w:r>
      </w:ins>
      <w:del w:id="7259" w:author="Administrator" w:date="2018-02-16T22:42:00Z">
        <w:r w:rsidR="00E952E7" w:rsidDel="00AA7C6E">
          <w:rPr>
            <w:rFonts w:ascii="Times New Roman" w:hAnsi="Times New Roman" w:hint="eastAsia"/>
            <w:szCs w:val="21"/>
          </w:rPr>
          <w:delText>理</w:delText>
        </w:r>
      </w:del>
      <w:ins w:id="7260" w:author="Administrator" w:date="2018-02-16T22:42:00Z">
        <w:r w:rsidR="00AA7C6E">
          <w:rPr>
            <w:rFonts w:ascii="Times New Roman" w:hAnsi="Times New Roman" w:hint="eastAsia"/>
            <w:szCs w:val="21"/>
          </w:rPr>
          <w:t xml:space="preserve">X </w:t>
        </w:r>
      </w:ins>
      <w:del w:id="7261" w:author="Administrator" w:date="2018-02-16T22:42:00Z">
        <w:r w:rsidR="00E952E7" w:rsidDel="00AA7C6E">
          <w:rPr>
            <w:rFonts w:ascii="Times New Roman" w:hAnsi="Times New Roman" w:hint="eastAsia"/>
            <w:szCs w:val="21"/>
          </w:rPr>
          <w:delText>时</w:delText>
        </w:r>
      </w:del>
      <w:ins w:id="7262" w:author="Administrator" w:date="2018-02-16T22:42:00Z">
        <w:r w:rsidR="00AA7C6E">
          <w:rPr>
            <w:rFonts w:ascii="Times New Roman" w:hAnsi="Times New Roman" w:hint="eastAsia"/>
            <w:szCs w:val="21"/>
          </w:rPr>
          <w:t xml:space="preserve">X </w:t>
        </w:r>
      </w:ins>
      <w:del w:id="7263" w:author="Administrator" w:date="2018-02-16T22:42:00Z">
        <w:r w:rsidR="00E952E7" w:rsidDel="00AA7C6E">
          <w:rPr>
            <w:rFonts w:ascii="Times New Roman" w:hAnsi="Times New Roman" w:hint="eastAsia"/>
            <w:szCs w:val="21"/>
          </w:rPr>
          <w:delText>间</w:delText>
        </w:r>
      </w:del>
      <w:ins w:id="7264" w:author="Administrator" w:date="2018-02-16T22:42:00Z">
        <w:r w:rsidR="00AA7C6E">
          <w:rPr>
            <w:rFonts w:ascii="Times New Roman" w:hAnsi="Times New Roman" w:hint="eastAsia"/>
            <w:szCs w:val="21"/>
          </w:rPr>
          <w:t xml:space="preserve">X </w:t>
        </w:r>
      </w:ins>
      <w:del w:id="7265" w:author="Administrator" w:date="2018-02-16T22:42:00Z">
        <w:r w:rsidR="00E952E7" w:rsidDel="00AA7C6E">
          <w:rPr>
            <w:rFonts w:ascii="Times New Roman" w:hAnsi="Times New Roman" w:hint="eastAsia"/>
            <w:szCs w:val="21"/>
          </w:rPr>
          <w:delText>，</w:delText>
        </w:r>
      </w:del>
      <w:ins w:id="7266" w:author="Administrator" w:date="2018-02-16T22:42:00Z">
        <w:r w:rsidR="00AA7C6E">
          <w:rPr>
            <w:rFonts w:ascii="Times New Roman" w:hAnsi="Times New Roman" w:hint="eastAsia"/>
            <w:szCs w:val="21"/>
          </w:rPr>
          <w:t xml:space="preserve">X </w:t>
        </w:r>
      </w:ins>
      <w:del w:id="7267" w:author="Administrator" w:date="2018-02-16T22:42:00Z">
        <w:r w:rsidDel="00AA7C6E">
          <w:rPr>
            <w:rFonts w:ascii="Times New Roman" w:hAnsi="Times New Roman" w:hint="eastAsia"/>
            <w:szCs w:val="21"/>
          </w:rPr>
          <w:delText>满</w:delText>
        </w:r>
      </w:del>
      <w:ins w:id="7268" w:author="Administrator" w:date="2018-02-16T22:42:00Z">
        <w:r w:rsidR="00AA7C6E">
          <w:rPr>
            <w:rFonts w:ascii="Times New Roman" w:hAnsi="Times New Roman" w:hint="eastAsia"/>
            <w:szCs w:val="21"/>
          </w:rPr>
          <w:t xml:space="preserve">X </w:t>
        </w:r>
      </w:ins>
      <w:del w:id="7269" w:author="Administrator" w:date="2018-02-16T22:42:00Z">
        <w:r w:rsidDel="00AA7C6E">
          <w:rPr>
            <w:rFonts w:ascii="Times New Roman" w:hAnsi="Times New Roman" w:hint="eastAsia"/>
            <w:szCs w:val="21"/>
          </w:rPr>
          <w:delText>足</w:delText>
        </w:r>
      </w:del>
      <w:ins w:id="7270" w:author="Administrator" w:date="2018-02-16T22:42:00Z">
        <w:r w:rsidR="00AA7C6E">
          <w:rPr>
            <w:rFonts w:ascii="Times New Roman" w:hAnsi="Times New Roman" w:hint="eastAsia"/>
            <w:szCs w:val="21"/>
          </w:rPr>
          <w:t xml:space="preserve">X </w:t>
        </w:r>
      </w:ins>
      <w:del w:id="7271" w:author="Administrator" w:date="2018-02-16T22:42:00Z">
        <w:r w:rsidDel="00AA7C6E">
          <w:rPr>
            <w:rFonts w:ascii="Times New Roman" w:hAnsi="Times New Roman" w:hint="eastAsia"/>
            <w:szCs w:val="21"/>
          </w:rPr>
          <w:delText>日</w:delText>
        </w:r>
      </w:del>
      <w:ins w:id="7272" w:author="Administrator" w:date="2018-02-16T22:42:00Z">
        <w:r w:rsidR="00AA7C6E">
          <w:rPr>
            <w:rFonts w:ascii="Times New Roman" w:hAnsi="Times New Roman" w:hint="eastAsia"/>
            <w:szCs w:val="21"/>
          </w:rPr>
          <w:t xml:space="preserve">X </w:t>
        </w:r>
      </w:ins>
      <w:del w:id="7273" w:author="Administrator" w:date="2018-02-16T22:42:00Z">
        <w:r w:rsidDel="00AA7C6E">
          <w:rPr>
            <w:rFonts w:ascii="Times New Roman" w:hAnsi="Times New Roman" w:hint="eastAsia"/>
            <w:szCs w:val="21"/>
          </w:rPr>
          <w:delText>常</w:delText>
        </w:r>
      </w:del>
      <w:ins w:id="7274" w:author="Administrator" w:date="2018-02-16T22:42:00Z">
        <w:r w:rsidR="00AA7C6E">
          <w:rPr>
            <w:rFonts w:ascii="Times New Roman" w:hAnsi="Times New Roman" w:hint="eastAsia"/>
            <w:szCs w:val="21"/>
          </w:rPr>
          <w:t xml:space="preserve">X </w:t>
        </w:r>
      </w:ins>
      <w:del w:id="7275" w:author="Administrator" w:date="2018-02-16T22:42:00Z">
        <w:r w:rsidDel="00AA7C6E">
          <w:rPr>
            <w:rFonts w:ascii="Times New Roman" w:hAnsi="Times New Roman" w:hint="eastAsia"/>
            <w:szCs w:val="21"/>
          </w:rPr>
          <w:delText>脉</w:delText>
        </w:r>
      </w:del>
      <w:ins w:id="7276" w:author="Administrator" w:date="2018-02-16T22:42:00Z">
        <w:r w:rsidR="00AA7C6E">
          <w:rPr>
            <w:rFonts w:ascii="Times New Roman" w:hAnsi="Times New Roman" w:hint="eastAsia"/>
            <w:szCs w:val="21"/>
          </w:rPr>
          <w:t xml:space="preserve">X </w:t>
        </w:r>
      </w:ins>
      <w:del w:id="7277" w:author="Administrator" w:date="2018-02-16T22:42:00Z">
        <w:r w:rsidDel="00AA7C6E">
          <w:rPr>
            <w:rFonts w:ascii="Times New Roman" w:hAnsi="Times New Roman" w:hint="eastAsia"/>
            <w:szCs w:val="21"/>
          </w:rPr>
          <w:delText>搏</w:delText>
        </w:r>
      </w:del>
      <w:ins w:id="7278" w:author="Administrator" w:date="2018-02-16T22:42:00Z">
        <w:r w:rsidR="00AA7C6E">
          <w:rPr>
            <w:rFonts w:ascii="Times New Roman" w:hAnsi="Times New Roman" w:hint="eastAsia"/>
            <w:szCs w:val="21"/>
          </w:rPr>
          <w:t xml:space="preserve">X </w:t>
        </w:r>
      </w:ins>
      <w:del w:id="7279" w:author="Administrator" w:date="2018-02-16T22:42:00Z">
        <w:r w:rsidDel="00AA7C6E">
          <w:rPr>
            <w:rFonts w:ascii="Times New Roman" w:hAnsi="Times New Roman" w:hint="eastAsia"/>
            <w:szCs w:val="21"/>
          </w:rPr>
          <w:delText>检</w:delText>
        </w:r>
      </w:del>
      <w:ins w:id="7280" w:author="Administrator" w:date="2018-02-16T22:42:00Z">
        <w:r w:rsidR="00AA7C6E">
          <w:rPr>
            <w:rFonts w:ascii="Times New Roman" w:hAnsi="Times New Roman" w:hint="eastAsia"/>
            <w:szCs w:val="21"/>
          </w:rPr>
          <w:t xml:space="preserve">X </w:t>
        </w:r>
      </w:ins>
      <w:del w:id="7281" w:author="Administrator" w:date="2018-02-16T22:42:00Z">
        <w:r w:rsidDel="00AA7C6E">
          <w:rPr>
            <w:rFonts w:ascii="Times New Roman" w:hAnsi="Times New Roman" w:hint="eastAsia"/>
            <w:szCs w:val="21"/>
          </w:rPr>
          <w:delText>测</w:delText>
        </w:r>
      </w:del>
      <w:ins w:id="7282" w:author="Administrator" w:date="2018-02-16T22:42:00Z">
        <w:r w:rsidR="00AA7C6E">
          <w:rPr>
            <w:rFonts w:ascii="Times New Roman" w:hAnsi="Times New Roman" w:hint="eastAsia"/>
            <w:szCs w:val="21"/>
          </w:rPr>
          <w:t xml:space="preserve">X </w:t>
        </w:r>
      </w:ins>
      <w:del w:id="7283" w:author="Administrator" w:date="2018-02-16T22:42:00Z">
        <w:r w:rsidDel="00AA7C6E">
          <w:rPr>
            <w:rFonts w:ascii="Times New Roman" w:hAnsi="Times New Roman" w:hint="eastAsia"/>
            <w:szCs w:val="21"/>
          </w:rPr>
          <w:delText>的</w:delText>
        </w:r>
      </w:del>
      <w:ins w:id="7284" w:author="Administrator" w:date="2018-02-16T22:42:00Z">
        <w:r w:rsidR="00AA7C6E">
          <w:rPr>
            <w:rFonts w:ascii="Times New Roman" w:hAnsi="Times New Roman" w:hint="eastAsia"/>
            <w:szCs w:val="21"/>
          </w:rPr>
          <w:t xml:space="preserve">X </w:t>
        </w:r>
      </w:ins>
      <w:del w:id="7285" w:author="Administrator" w:date="2018-02-16T22:42:00Z">
        <w:r w:rsidDel="00AA7C6E">
          <w:rPr>
            <w:rFonts w:ascii="Times New Roman" w:hAnsi="Times New Roman" w:hint="eastAsia"/>
            <w:szCs w:val="21"/>
          </w:rPr>
          <w:delText>要</w:delText>
        </w:r>
      </w:del>
      <w:ins w:id="7286" w:author="Administrator" w:date="2018-02-16T22:42:00Z">
        <w:r w:rsidR="00AA7C6E">
          <w:rPr>
            <w:rFonts w:ascii="Times New Roman" w:hAnsi="Times New Roman" w:hint="eastAsia"/>
            <w:szCs w:val="21"/>
          </w:rPr>
          <w:t xml:space="preserve">X </w:t>
        </w:r>
      </w:ins>
      <w:del w:id="7287" w:author="Administrator" w:date="2018-02-16T22:42:00Z">
        <w:r w:rsidDel="00AA7C6E">
          <w:rPr>
            <w:rFonts w:ascii="Times New Roman" w:hAnsi="Times New Roman" w:hint="eastAsia"/>
            <w:szCs w:val="21"/>
          </w:rPr>
          <w:delText>求</w:delText>
        </w:r>
      </w:del>
      <w:ins w:id="7288" w:author="Administrator" w:date="2018-02-16T22:42:00Z">
        <w:r w:rsidR="00AA7C6E">
          <w:rPr>
            <w:rFonts w:ascii="Times New Roman" w:hAnsi="Times New Roman" w:hint="eastAsia"/>
            <w:szCs w:val="21"/>
          </w:rPr>
          <w:t xml:space="preserve">X </w:t>
        </w:r>
      </w:ins>
      <w:r>
        <w:rPr>
          <w:rFonts w:ascii="Times New Roman" w:hAnsi="Times New Roman" w:hint="eastAsia"/>
          <w:szCs w:val="21"/>
        </w:rPr>
        <w:t>。并且，该脉搏测量仪体积小，便于携带，</w:t>
      </w:r>
      <w:r w:rsidR="00E952E7">
        <w:rPr>
          <w:rFonts w:ascii="Times New Roman" w:hAnsi="Times New Roman" w:hint="eastAsia"/>
          <w:szCs w:val="21"/>
        </w:rPr>
        <w:t>有很强的实用性</w:t>
      </w:r>
      <w:r>
        <w:rPr>
          <w:rFonts w:ascii="Times New Roman" w:hAnsi="Times New Roman" w:hint="eastAsia"/>
          <w:szCs w:val="21"/>
        </w:rPr>
        <w:t>。</w:t>
      </w:r>
      <w:commentRangeEnd w:id="7166"/>
      <w:r w:rsidR="00440A33">
        <w:rPr>
          <w:rStyle w:val="ab"/>
        </w:rPr>
        <w:commentReference w:id="7166"/>
      </w:r>
    </w:p>
    <w:p w:rsidR="00F574F3" w:rsidRPr="00F435AC" w:rsidRDefault="00F574F3" w:rsidP="00E952E7">
      <w:pPr>
        <w:jc w:val="left"/>
        <w:rPr>
          <w:rFonts w:ascii="黑体" w:eastAsia="黑体" w:hAnsi="Times New Roman"/>
          <w:sz w:val="28"/>
          <w:szCs w:val="28"/>
        </w:rPr>
      </w:pPr>
      <w:commentRangeStart w:id="7289"/>
      <w:r w:rsidRPr="00F435AC">
        <w:rPr>
          <w:rFonts w:ascii="黑体" w:eastAsia="黑体" w:hAnsi="Times New Roman" w:hint="eastAsia"/>
          <w:sz w:val="28"/>
          <w:szCs w:val="28"/>
        </w:rPr>
        <w:t>参考文献</w:t>
      </w:r>
      <w:commentRangeEnd w:id="7289"/>
      <w:r w:rsidR="00440A33">
        <w:rPr>
          <w:rStyle w:val="ab"/>
        </w:rPr>
        <w:commentReference w:id="7289"/>
      </w:r>
    </w:p>
    <w:p w:rsidR="00E64DA5" w:rsidRDefault="00F574F3" w:rsidP="00AA7C6E">
      <w:pPr>
        <w:widowControl/>
        <w:tabs>
          <w:tab w:val="left" w:pos="630"/>
        </w:tabs>
        <w:ind w:left="284" w:hangingChars="158" w:hanging="284"/>
        <w:jc w:val="left"/>
        <w:rPr>
          <w:ins w:id="7290" w:author="hnj2288" w:date="2016-05-16T09:06:00Z"/>
          <w:rFonts w:ascii="宋体" w:hAnsi="宋体"/>
          <w:bCs/>
          <w:sz w:val="18"/>
          <w:szCs w:val="18"/>
        </w:rPr>
      </w:pPr>
      <w:r>
        <w:rPr>
          <w:rFonts w:ascii="宋体" w:hAnsi="宋体"/>
          <w:bCs/>
          <w:sz w:val="18"/>
          <w:szCs w:val="18"/>
        </w:rPr>
        <w:lastRenderedPageBreak/>
        <w:t xml:space="preserve">[1] </w:t>
      </w:r>
      <w:commentRangeStart w:id="7291"/>
      <w:r>
        <w:rPr>
          <w:rFonts w:ascii="宋体" w:hAnsi="宋体" w:hint="eastAsia"/>
          <w:bCs/>
          <w:sz w:val="18"/>
          <w:szCs w:val="18"/>
        </w:rPr>
        <w:t>杨建</w:t>
      </w:r>
      <w:r>
        <w:rPr>
          <w:rFonts w:ascii="宋体" w:hAnsi="宋体"/>
          <w:bCs/>
          <w:sz w:val="18"/>
          <w:szCs w:val="18"/>
        </w:rPr>
        <w:t>.</w:t>
      </w:r>
      <w:r w:rsidRPr="007216D0">
        <w:rPr>
          <w:rFonts w:ascii="宋体" w:hAnsi="宋体" w:hint="eastAsia"/>
          <w:bCs/>
          <w:sz w:val="18"/>
          <w:szCs w:val="18"/>
        </w:rPr>
        <w:t xml:space="preserve"> 脉搏波信号采集与分析方法的研究</w:t>
      </w:r>
      <w:r>
        <w:rPr>
          <w:rFonts w:ascii="宋体" w:hAnsi="宋体" w:hint="eastAsia"/>
          <w:bCs/>
          <w:sz w:val="18"/>
          <w:szCs w:val="18"/>
        </w:rPr>
        <w:t>[J].电脑与信息技术，2014(3):</w:t>
      </w:r>
      <w:r w:rsidRPr="007216D0">
        <w:rPr>
          <w:rFonts w:ascii="宋体" w:hAnsi="宋体"/>
          <w:bCs/>
          <w:sz w:val="18"/>
          <w:szCs w:val="18"/>
        </w:rPr>
        <w:t>53-55</w:t>
      </w:r>
      <w:r w:rsidR="00D60B1C">
        <w:rPr>
          <w:rFonts w:ascii="宋体" w:hAnsi="宋体"/>
          <w:bCs/>
          <w:sz w:val="18"/>
          <w:szCs w:val="18"/>
        </w:rPr>
        <w:t>.</w:t>
      </w:r>
      <w:r w:rsidR="007B4D1B">
        <w:rPr>
          <w:rFonts w:ascii="宋体" w:hAnsi="宋体"/>
          <w:bCs/>
          <w:sz w:val="18"/>
          <w:szCs w:val="18"/>
        </w:rPr>
        <w:t xml:space="preserve"> </w:t>
      </w:r>
      <w:commentRangeEnd w:id="7291"/>
      <w:r w:rsidR="00440A33">
        <w:rPr>
          <w:rStyle w:val="ab"/>
        </w:rPr>
        <w:commentReference w:id="7291"/>
      </w:r>
    </w:p>
    <w:p w:rsidR="007B4D1B" w:rsidRDefault="007B4D1B" w:rsidP="007B4D1B">
      <w:pPr>
        <w:widowControl/>
        <w:tabs>
          <w:tab w:val="left" w:pos="630"/>
        </w:tabs>
        <w:ind w:left="284" w:hangingChars="158" w:hanging="284"/>
        <w:jc w:val="left"/>
        <w:rPr>
          <w:rFonts w:ascii="宋体" w:hAnsi="宋体"/>
          <w:bCs/>
          <w:sz w:val="18"/>
          <w:szCs w:val="18"/>
        </w:rPr>
      </w:pPr>
      <w:r>
        <w:rPr>
          <w:rFonts w:ascii="宋体" w:hAnsi="宋体"/>
          <w:bCs/>
          <w:sz w:val="18"/>
          <w:szCs w:val="18"/>
        </w:rPr>
        <w:t>[</w:t>
      </w:r>
      <w:r>
        <w:rPr>
          <w:rFonts w:ascii="宋体" w:hAnsi="宋体" w:hint="eastAsia"/>
          <w:bCs/>
          <w:sz w:val="18"/>
          <w:szCs w:val="18"/>
        </w:rPr>
        <w:t xml:space="preserve">2] </w:t>
      </w:r>
      <w:commentRangeStart w:id="7292"/>
      <w:r w:rsidR="00181407" w:rsidRPr="00181407">
        <w:fldChar w:fldCharType="begin"/>
      </w:r>
      <w:r w:rsidR="00B5392D">
        <w:instrText xml:space="preserve"> HYPERLINK "http://yuanjian.cnki.com.cn/Search/Result?author=%E5%88%98%E5%A8%9C" \t "_blank" </w:instrText>
      </w:r>
      <w:r w:rsidR="00181407" w:rsidRPr="00181407">
        <w:fldChar w:fldCharType="separate"/>
      </w:r>
      <w:r w:rsidRPr="00B800CF">
        <w:rPr>
          <w:rFonts w:ascii="宋体" w:hAnsi="宋体" w:hint="eastAsia"/>
          <w:bCs/>
          <w:sz w:val="18"/>
          <w:szCs w:val="18"/>
        </w:rPr>
        <w:t>刘娜</w:t>
      </w:r>
      <w:r w:rsidR="00181407">
        <w:rPr>
          <w:rFonts w:ascii="宋体" w:hAnsi="宋体"/>
          <w:bCs/>
          <w:sz w:val="18"/>
          <w:szCs w:val="18"/>
        </w:rPr>
        <w:fldChar w:fldCharType="end"/>
      </w:r>
      <w:r>
        <w:rPr>
          <w:rFonts w:ascii="宋体" w:hAnsi="宋体" w:hint="eastAsia"/>
          <w:bCs/>
          <w:sz w:val="18"/>
          <w:szCs w:val="18"/>
        </w:rPr>
        <w:t>.</w:t>
      </w:r>
      <w:r w:rsidRPr="00B800CF">
        <w:rPr>
          <w:rFonts w:ascii="宋体" w:hAnsi="宋体" w:hint="eastAsia"/>
          <w:bCs/>
          <w:sz w:val="18"/>
          <w:szCs w:val="18"/>
        </w:rPr>
        <w:t xml:space="preserve"> 基于脉搏波的血压和心血管状态检测算法的研究</w:t>
      </w:r>
      <w:r>
        <w:rPr>
          <w:rFonts w:ascii="宋体" w:hAnsi="宋体"/>
          <w:bCs/>
          <w:sz w:val="18"/>
          <w:szCs w:val="18"/>
        </w:rPr>
        <w:t>[</w:t>
      </w:r>
      <w:r>
        <w:rPr>
          <w:rFonts w:ascii="宋体" w:hAnsi="宋体" w:hint="eastAsia"/>
          <w:bCs/>
          <w:sz w:val="18"/>
          <w:szCs w:val="18"/>
        </w:rPr>
        <w:t>D</w:t>
      </w:r>
      <w:r>
        <w:rPr>
          <w:rFonts w:ascii="宋体" w:hAnsi="宋体"/>
          <w:bCs/>
          <w:sz w:val="18"/>
          <w:szCs w:val="18"/>
        </w:rPr>
        <w:t>]</w:t>
      </w:r>
      <w:r>
        <w:rPr>
          <w:rFonts w:ascii="宋体" w:hAnsi="宋体" w:hint="eastAsia"/>
          <w:bCs/>
          <w:sz w:val="18"/>
          <w:szCs w:val="18"/>
        </w:rPr>
        <w:t>.</w:t>
      </w:r>
      <w:del w:id="7293" w:author="hnj2288" w:date="2016-05-16T09:07:00Z">
        <w:r w:rsidDel="00E64DA5">
          <w:rPr>
            <w:rFonts w:ascii="宋体" w:hAnsi="宋体" w:hint="eastAsia"/>
            <w:bCs/>
            <w:sz w:val="18"/>
            <w:szCs w:val="18"/>
          </w:rPr>
          <w:delText>浙江</w:delText>
        </w:r>
      </w:del>
      <w:ins w:id="7294" w:author="hnj2288" w:date="2016-05-16T09:07:00Z">
        <w:r w:rsidR="00E64DA5">
          <w:rPr>
            <w:rFonts w:ascii="宋体" w:hAnsi="宋体" w:hint="eastAsia"/>
            <w:bCs/>
            <w:sz w:val="18"/>
            <w:szCs w:val="18"/>
          </w:rPr>
          <w:t>杭州</w:t>
        </w:r>
      </w:ins>
      <w:r>
        <w:rPr>
          <w:rFonts w:ascii="宋体" w:hAnsi="宋体" w:hint="eastAsia"/>
          <w:bCs/>
          <w:sz w:val="18"/>
          <w:szCs w:val="18"/>
        </w:rPr>
        <w:t>：浙江大学,2004</w:t>
      </w:r>
      <w:r>
        <w:rPr>
          <w:rFonts w:ascii="宋体" w:hAnsi="宋体"/>
          <w:bCs/>
          <w:sz w:val="18"/>
          <w:szCs w:val="18"/>
        </w:rPr>
        <w:t>.</w:t>
      </w:r>
      <w:commentRangeEnd w:id="7292"/>
      <w:r w:rsidR="00440A33">
        <w:rPr>
          <w:rStyle w:val="ab"/>
        </w:rPr>
        <w:commentReference w:id="7292"/>
      </w:r>
    </w:p>
    <w:p w:rsidR="007B4D1B" w:rsidRDefault="007B4D1B" w:rsidP="007B4D1B">
      <w:pPr>
        <w:widowControl/>
        <w:tabs>
          <w:tab w:val="left" w:pos="630"/>
        </w:tabs>
        <w:ind w:left="284" w:hangingChars="158" w:hanging="284"/>
        <w:jc w:val="left"/>
        <w:rPr>
          <w:rFonts w:ascii="宋体" w:hAnsi="宋体"/>
          <w:bCs/>
          <w:sz w:val="18"/>
          <w:szCs w:val="18"/>
        </w:rPr>
      </w:pPr>
      <w:r>
        <w:rPr>
          <w:rFonts w:ascii="宋体" w:hAnsi="宋体"/>
          <w:bCs/>
          <w:sz w:val="18"/>
          <w:szCs w:val="18"/>
        </w:rPr>
        <w:t>[</w:t>
      </w:r>
      <w:r>
        <w:rPr>
          <w:rFonts w:ascii="宋体" w:hAnsi="宋体" w:hint="eastAsia"/>
          <w:bCs/>
          <w:sz w:val="18"/>
          <w:szCs w:val="18"/>
        </w:rPr>
        <w:t>3</w:t>
      </w:r>
      <w:r>
        <w:rPr>
          <w:rFonts w:ascii="宋体" w:hAnsi="宋体"/>
          <w:bCs/>
          <w:sz w:val="18"/>
          <w:szCs w:val="18"/>
        </w:rPr>
        <w:t xml:space="preserve">] </w:t>
      </w:r>
      <w:commentRangeStart w:id="7295"/>
      <w:r w:rsidR="00181407" w:rsidRPr="00181407">
        <w:fldChar w:fldCharType="begin"/>
      </w:r>
      <w:r w:rsidR="00B5392D">
        <w:instrText xml:space="preserve"> HYPERLINK "http://jour.duxiu.com/searchThesis?sw=%E5%BE%90%E8%83%9C%E9%B9%A4&amp;ecode=utf-8&amp;channel=searchThesis&amp;Field=2" \t "_blank" </w:instrText>
      </w:r>
      <w:r w:rsidR="00181407" w:rsidRPr="00181407">
        <w:fldChar w:fldCharType="separate"/>
      </w:r>
      <w:r w:rsidRPr="00D73D5D">
        <w:rPr>
          <w:rFonts w:ascii="宋体" w:hAnsi="宋体"/>
          <w:bCs/>
          <w:sz w:val="18"/>
          <w:szCs w:val="18"/>
        </w:rPr>
        <w:t>徐胜鹤</w:t>
      </w:r>
      <w:r w:rsidR="00181407">
        <w:rPr>
          <w:rFonts w:ascii="宋体" w:hAnsi="宋体"/>
          <w:bCs/>
          <w:sz w:val="18"/>
          <w:szCs w:val="18"/>
        </w:rPr>
        <w:fldChar w:fldCharType="end"/>
      </w:r>
      <w:r>
        <w:rPr>
          <w:rFonts w:ascii="宋体" w:hAnsi="宋体"/>
          <w:bCs/>
          <w:sz w:val="18"/>
          <w:szCs w:val="18"/>
        </w:rPr>
        <w:t>.</w:t>
      </w:r>
      <w:r w:rsidRPr="00D73D5D">
        <w:rPr>
          <w:rFonts w:hint="eastAsia"/>
        </w:rPr>
        <w:t xml:space="preserve"> </w:t>
      </w:r>
      <w:r w:rsidRPr="00D73D5D">
        <w:rPr>
          <w:rFonts w:ascii="宋体" w:hAnsi="宋体" w:hint="eastAsia"/>
          <w:bCs/>
          <w:sz w:val="18"/>
          <w:szCs w:val="18"/>
        </w:rPr>
        <w:t>基于虚拟仪器的心电信号采集系统研究</w:t>
      </w:r>
      <w:r>
        <w:rPr>
          <w:rFonts w:ascii="宋体" w:hAnsi="宋体"/>
          <w:bCs/>
          <w:sz w:val="18"/>
          <w:szCs w:val="18"/>
        </w:rPr>
        <w:t>[D].</w:t>
      </w:r>
      <w:del w:id="7296" w:author="hnj2288" w:date="2016-05-16T09:07:00Z">
        <w:r w:rsidDel="00E64DA5">
          <w:rPr>
            <w:rFonts w:ascii="宋体" w:hAnsi="宋体" w:hint="eastAsia"/>
            <w:bCs/>
            <w:sz w:val="18"/>
            <w:szCs w:val="18"/>
          </w:rPr>
          <w:delText>山东</w:delText>
        </w:r>
      </w:del>
      <w:ins w:id="7297" w:author="hnj2288" w:date="2016-05-16T09:07:00Z">
        <w:r w:rsidR="00E64DA5">
          <w:rPr>
            <w:rFonts w:ascii="宋体" w:hAnsi="宋体" w:hint="eastAsia"/>
            <w:bCs/>
            <w:sz w:val="18"/>
            <w:szCs w:val="18"/>
          </w:rPr>
          <w:t>济南</w:t>
        </w:r>
      </w:ins>
      <w:r>
        <w:rPr>
          <w:rFonts w:ascii="宋体" w:hAnsi="宋体"/>
          <w:bCs/>
          <w:sz w:val="18"/>
          <w:szCs w:val="18"/>
        </w:rPr>
        <w:t>:</w:t>
      </w:r>
      <w:r>
        <w:rPr>
          <w:rFonts w:ascii="宋体" w:hAnsi="宋体" w:hint="eastAsia"/>
          <w:bCs/>
          <w:sz w:val="18"/>
          <w:szCs w:val="18"/>
        </w:rPr>
        <w:t>山东</w:t>
      </w:r>
      <w:r>
        <w:rPr>
          <w:rFonts w:ascii="宋体" w:hAnsi="宋体"/>
          <w:bCs/>
          <w:sz w:val="18"/>
          <w:szCs w:val="18"/>
        </w:rPr>
        <w:t>大学,2008.</w:t>
      </w:r>
      <w:commentRangeEnd w:id="7295"/>
      <w:r w:rsidR="00440A33">
        <w:rPr>
          <w:rStyle w:val="ab"/>
        </w:rPr>
        <w:commentReference w:id="7295"/>
      </w:r>
    </w:p>
    <w:p w:rsidR="007B4D1B" w:rsidRDefault="007B4D1B" w:rsidP="007B4D1B">
      <w:pPr>
        <w:widowControl/>
        <w:tabs>
          <w:tab w:val="left" w:pos="630"/>
        </w:tabs>
        <w:ind w:left="284" w:hangingChars="158" w:hanging="284"/>
        <w:jc w:val="left"/>
        <w:rPr>
          <w:rFonts w:ascii="宋体" w:hAnsi="宋体"/>
          <w:bCs/>
          <w:sz w:val="18"/>
          <w:szCs w:val="18"/>
        </w:rPr>
      </w:pPr>
      <w:r>
        <w:rPr>
          <w:rFonts w:ascii="宋体" w:hAnsi="宋体"/>
          <w:bCs/>
          <w:sz w:val="18"/>
          <w:szCs w:val="18"/>
        </w:rPr>
        <w:t>[</w:t>
      </w:r>
      <w:r>
        <w:rPr>
          <w:rFonts w:ascii="宋体" w:hAnsi="宋体" w:hint="eastAsia"/>
          <w:bCs/>
          <w:sz w:val="18"/>
          <w:szCs w:val="18"/>
        </w:rPr>
        <w:t>4</w:t>
      </w:r>
      <w:r>
        <w:rPr>
          <w:rFonts w:ascii="宋体" w:hAnsi="宋体"/>
          <w:bCs/>
          <w:sz w:val="18"/>
          <w:szCs w:val="18"/>
        </w:rPr>
        <w:t>]</w:t>
      </w:r>
      <w:r>
        <w:rPr>
          <w:rFonts w:ascii="宋体" w:hAnsi="宋体" w:hint="eastAsia"/>
          <w:bCs/>
          <w:sz w:val="18"/>
          <w:szCs w:val="18"/>
        </w:rPr>
        <w:t xml:space="preserve"> </w:t>
      </w:r>
      <w:commentRangeStart w:id="7298"/>
      <w:r>
        <w:rPr>
          <w:rFonts w:ascii="宋体" w:hAnsi="宋体" w:hint="eastAsia"/>
          <w:bCs/>
          <w:sz w:val="18"/>
          <w:szCs w:val="18"/>
        </w:rPr>
        <w:t>李珍,刘琳琳.</w:t>
      </w:r>
      <w:r w:rsidRPr="00134E88">
        <w:rPr>
          <w:rFonts w:hint="eastAsia"/>
        </w:rPr>
        <w:t xml:space="preserve"> </w:t>
      </w:r>
      <w:r w:rsidRPr="00134E88">
        <w:rPr>
          <w:rFonts w:ascii="宋体" w:hAnsi="宋体" w:hint="eastAsia"/>
          <w:bCs/>
          <w:sz w:val="18"/>
          <w:szCs w:val="18"/>
        </w:rPr>
        <w:t>基于光电式脉搏传感器的脉搏信号获取</w:t>
      </w:r>
      <w:r w:rsidR="003D47F2">
        <w:rPr>
          <w:rFonts w:ascii="宋体" w:hAnsi="宋体"/>
          <w:bCs/>
          <w:sz w:val="18"/>
          <w:szCs w:val="18"/>
        </w:rPr>
        <w:t>[J]</w:t>
      </w:r>
      <w:r w:rsidR="003D47F2">
        <w:rPr>
          <w:rFonts w:ascii="宋体" w:hAnsi="宋体" w:hint="eastAsia"/>
          <w:bCs/>
          <w:sz w:val="18"/>
          <w:szCs w:val="18"/>
        </w:rPr>
        <w:t>.</w:t>
      </w:r>
      <w:r w:rsidRPr="00134E88">
        <w:rPr>
          <w:rFonts w:ascii="宋体" w:hAnsi="宋体" w:hint="eastAsia"/>
          <w:bCs/>
          <w:sz w:val="18"/>
          <w:szCs w:val="18"/>
        </w:rPr>
        <w:t>中国医疗器械信息</w:t>
      </w:r>
      <w:r>
        <w:rPr>
          <w:rFonts w:ascii="宋体" w:hAnsi="宋体" w:hint="eastAsia"/>
          <w:bCs/>
          <w:sz w:val="18"/>
          <w:szCs w:val="18"/>
        </w:rPr>
        <w:t>，2008,14(</w:t>
      </w:r>
      <w:r>
        <w:rPr>
          <w:rFonts w:ascii="宋体" w:hAnsi="宋体"/>
          <w:bCs/>
          <w:sz w:val="18"/>
          <w:szCs w:val="18"/>
        </w:rPr>
        <w:t>11</w:t>
      </w:r>
      <w:r>
        <w:rPr>
          <w:rFonts w:ascii="宋体" w:hAnsi="宋体" w:hint="eastAsia"/>
          <w:bCs/>
          <w:sz w:val="18"/>
          <w:szCs w:val="18"/>
        </w:rPr>
        <w:t>)</w:t>
      </w:r>
      <w:r>
        <w:rPr>
          <w:rFonts w:ascii="宋体" w:hAnsi="宋体"/>
          <w:bCs/>
          <w:sz w:val="18"/>
          <w:szCs w:val="18"/>
        </w:rPr>
        <w:t>:19-20</w:t>
      </w:r>
      <w:del w:id="7299" w:author="hnj2288" w:date="2016-05-16T09:07:00Z">
        <w:r w:rsidDel="00E64DA5">
          <w:rPr>
            <w:rFonts w:ascii="宋体" w:hAnsi="宋体"/>
            <w:bCs/>
            <w:sz w:val="18"/>
            <w:szCs w:val="18"/>
          </w:rPr>
          <w:delText>,57</w:delText>
        </w:r>
      </w:del>
      <w:r>
        <w:rPr>
          <w:rFonts w:ascii="宋体" w:hAnsi="宋体"/>
          <w:bCs/>
          <w:sz w:val="18"/>
          <w:szCs w:val="18"/>
        </w:rPr>
        <w:t>.</w:t>
      </w:r>
      <w:commentRangeEnd w:id="7298"/>
      <w:r w:rsidR="00440A33">
        <w:rPr>
          <w:rStyle w:val="ab"/>
        </w:rPr>
        <w:commentReference w:id="7298"/>
      </w:r>
    </w:p>
    <w:p w:rsidR="007B4D1B" w:rsidRDefault="007B4D1B" w:rsidP="007B4D1B">
      <w:pPr>
        <w:widowControl/>
        <w:tabs>
          <w:tab w:val="left" w:pos="630"/>
        </w:tabs>
        <w:ind w:left="284" w:hangingChars="158" w:hanging="284"/>
        <w:jc w:val="left"/>
        <w:rPr>
          <w:rFonts w:ascii="宋体" w:hAnsi="宋体"/>
          <w:bCs/>
          <w:sz w:val="18"/>
          <w:szCs w:val="18"/>
        </w:rPr>
      </w:pPr>
      <w:r>
        <w:rPr>
          <w:rFonts w:ascii="宋体" w:hAnsi="宋体"/>
          <w:bCs/>
          <w:sz w:val="18"/>
          <w:szCs w:val="18"/>
        </w:rPr>
        <w:t>[</w:t>
      </w:r>
      <w:r>
        <w:rPr>
          <w:rFonts w:ascii="宋体" w:hAnsi="宋体" w:hint="eastAsia"/>
          <w:bCs/>
          <w:sz w:val="18"/>
          <w:szCs w:val="18"/>
        </w:rPr>
        <w:t xml:space="preserve">5] </w:t>
      </w:r>
      <w:commentRangeStart w:id="7300"/>
      <w:r w:rsidR="00181407" w:rsidRPr="00181407">
        <w:fldChar w:fldCharType="begin"/>
      </w:r>
      <w:r w:rsidR="00B5392D">
        <w:instrText xml:space="preserve"> HYPERLINK "http://jour.duxiu.com/searchJour?sw=%E7%AB%A5%E5%BE%B7%E8%BF%AA&amp;ecode=utf-8&amp;channel=searchJour&amp;Field=2" \t "_blank" </w:instrText>
      </w:r>
      <w:r w:rsidR="00181407" w:rsidRPr="00181407">
        <w:fldChar w:fldCharType="separate"/>
      </w:r>
      <w:r w:rsidRPr="00B52164">
        <w:rPr>
          <w:rFonts w:ascii="宋体" w:hAnsi="宋体"/>
          <w:bCs/>
          <w:sz w:val="18"/>
          <w:szCs w:val="18"/>
        </w:rPr>
        <w:t>童德迪</w:t>
      </w:r>
      <w:r w:rsidR="00181407">
        <w:rPr>
          <w:rFonts w:ascii="宋体" w:hAnsi="宋体"/>
          <w:bCs/>
          <w:sz w:val="18"/>
          <w:szCs w:val="18"/>
        </w:rPr>
        <w:fldChar w:fldCharType="end"/>
      </w:r>
      <w:r w:rsidRPr="00B52164">
        <w:rPr>
          <w:rFonts w:ascii="宋体" w:hAnsi="宋体"/>
          <w:bCs/>
          <w:sz w:val="18"/>
          <w:szCs w:val="18"/>
        </w:rPr>
        <w:t>,</w:t>
      </w:r>
      <w:hyperlink r:id="rId27" w:tgtFrame="_blank" w:history="1">
        <w:r w:rsidRPr="00B52164">
          <w:rPr>
            <w:rFonts w:ascii="宋体" w:hAnsi="宋体"/>
            <w:bCs/>
            <w:sz w:val="18"/>
            <w:szCs w:val="18"/>
          </w:rPr>
          <w:t>朱珊</w:t>
        </w:r>
      </w:hyperlink>
      <w:r w:rsidRPr="00B52164">
        <w:rPr>
          <w:rFonts w:ascii="宋体" w:hAnsi="宋体"/>
          <w:bCs/>
          <w:sz w:val="18"/>
          <w:szCs w:val="18"/>
        </w:rPr>
        <w:t>,</w:t>
      </w:r>
      <w:hyperlink r:id="rId28" w:tgtFrame="_blank" w:history="1">
        <w:r w:rsidRPr="00B52164">
          <w:rPr>
            <w:rFonts w:ascii="宋体" w:hAnsi="宋体"/>
            <w:bCs/>
            <w:sz w:val="18"/>
            <w:szCs w:val="18"/>
          </w:rPr>
          <w:t>李庆泰</w:t>
        </w:r>
      </w:hyperlink>
      <w:r>
        <w:rPr>
          <w:rFonts w:ascii="宋体" w:hAnsi="宋体"/>
          <w:bCs/>
          <w:sz w:val="18"/>
          <w:szCs w:val="18"/>
        </w:rPr>
        <w:t>,</w:t>
      </w:r>
      <w:r>
        <w:rPr>
          <w:rFonts w:ascii="宋体" w:hAnsi="宋体" w:hint="eastAsia"/>
          <w:bCs/>
          <w:sz w:val="18"/>
          <w:szCs w:val="18"/>
        </w:rPr>
        <w:t>等.</w:t>
      </w:r>
      <w:r w:rsidRPr="00B52164">
        <w:rPr>
          <w:rFonts w:hint="eastAsia"/>
        </w:rPr>
        <w:t xml:space="preserve"> </w:t>
      </w:r>
      <w:r w:rsidRPr="00B52164">
        <w:rPr>
          <w:rFonts w:ascii="宋体" w:hAnsi="宋体" w:hint="eastAsia"/>
          <w:bCs/>
          <w:sz w:val="18"/>
          <w:szCs w:val="18"/>
        </w:rPr>
        <w:t>应用近红外光组织血氧监护仪监测再植手指血液灌注情况的临床研究</w:t>
      </w:r>
      <w:r>
        <w:rPr>
          <w:rFonts w:ascii="宋体" w:hAnsi="宋体"/>
          <w:bCs/>
          <w:sz w:val="18"/>
          <w:szCs w:val="18"/>
        </w:rPr>
        <w:t>[J</w:t>
      </w:r>
      <w:del w:id="7301" w:author="hnj2288" w:date="2016-05-16T09:07:00Z">
        <w:r w:rsidDel="00E64DA5">
          <w:rPr>
            <w:rFonts w:ascii="宋体" w:hAnsi="宋体"/>
            <w:bCs/>
            <w:sz w:val="18"/>
            <w:szCs w:val="18"/>
          </w:rPr>
          <w:delText>],</w:delText>
        </w:r>
      </w:del>
      <w:ins w:id="7302" w:author="hnj2288" w:date="2016-05-16T09:07:00Z">
        <w:r w:rsidR="00E64DA5">
          <w:rPr>
            <w:rFonts w:ascii="宋体" w:hAnsi="宋体"/>
            <w:bCs/>
            <w:sz w:val="18"/>
            <w:szCs w:val="18"/>
          </w:rPr>
          <w:t>]</w:t>
        </w:r>
        <w:r w:rsidR="00E64DA5">
          <w:rPr>
            <w:rFonts w:ascii="宋体" w:hAnsi="宋体" w:hint="eastAsia"/>
            <w:bCs/>
            <w:sz w:val="18"/>
            <w:szCs w:val="18"/>
          </w:rPr>
          <w:t>.</w:t>
        </w:r>
      </w:ins>
      <w:r w:rsidRPr="00B52164">
        <w:rPr>
          <w:rFonts w:ascii="宋体" w:hAnsi="宋体"/>
          <w:bCs/>
          <w:sz w:val="18"/>
          <w:szCs w:val="18"/>
        </w:rPr>
        <w:t>中华临床医学杂志</w:t>
      </w:r>
      <w:r>
        <w:rPr>
          <w:rFonts w:ascii="宋体" w:hAnsi="宋体"/>
          <w:bCs/>
          <w:sz w:val="18"/>
          <w:szCs w:val="18"/>
        </w:rPr>
        <w:t>，2008(9</w:t>
      </w:r>
      <w:r>
        <w:rPr>
          <w:rFonts w:ascii="宋体" w:hAnsi="宋体" w:hint="eastAsia"/>
          <w:bCs/>
          <w:sz w:val="18"/>
          <w:szCs w:val="18"/>
        </w:rPr>
        <w:t>)：14.</w:t>
      </w:r>
      <w:r>
        <w:rPr>
          <w:rFonts w:ascii="宋体" w:hAnsi="宋体"/>
          <w:bCs/>
          <w:sz w:val="18"/>
          <w:szCs w:val="18"/>
        </w:rPr>
        <w:t xml:space="preserve"> </w:t>
      </w:r>
      <w:commentRangeEnd w:id="7300"/>
      <w:r w:rsidR="00440A33">
        <w:rPr>
          <w:rStyle w:val="ab"/>
        </w:rPr>
        <w:commentReference w:id="7300"/>
      </w:r>
    </w:p>
    <w:p w:rsidR="007B4D1B" w:rsidRDefault="007B4D1B" w:rsidP="007B4D1B">
      <w:pPr>
        <w:widowControl/>
        <w:tabs>
          <w:tab w:val="left" w:pos="630"/>
        </w:tabs>
        <w:ind w:left="284" w:hangingChars="158" w:hanging="284"/>
        <w:jc w:val="left"/>
        <w:rPr>
          <w:rFonts w:ascii="宋体" w:hAnsi="宋体"/>
          <w:bCs/>
          <w:sz w:val="18"/>
          <w:szCs w:val="18"/>
        </w:rPr>
      </w:pPr>
      <w:r>
        <w:rPr>
          <w:rFonts w:ascii="宋体" w:hAnsi="宋体"/>
          <w:bCs/>
          <w:sz w:val="18"/>
          <w:szCs w:val="18"/>
        </w:rPr>
        <w:t>[</w:t>
      </w:r>
      <w:r>
        <w:rPr>
          <w:rFonts w:ascii="宋体" w:hAnsi="宋体" w:hint="eastAsia"/>
          <w:bCs/>
          <w:sz w:val="18"/>
          <w:szCs w:val="18"/>
        </w:rPr>
        <w:t>6]</w:t>
      </w:r>
      <w:r>
        <w:rPr>
          <w:rFonts w:ascii="宋体" w:hAnsi="宋体"/>
          <w:bCs/>
          <w:sz w:val="18"/>
          <w:szCs w:val="18"/>
        </w:rPr>
        <w:t xml:space="preserve"> </w:t>
      </w:r>
      <w:commentRangeStart w:id="7303"/>
      <w:r>
        <w:rPr>
          <w:rFonts w:ascii="宋体" w:hAnsi="宋体" w:hint="eastAsia"/>
          <w:bCs/>
          <w:sz w:val="18"/>
          <w:szCs w:val="18"/>
        </w:rPr>
        <w:t>王波.</w:t>
      </w:r>
      <w:r w:rsidRPr="00CA029C">
        <w:rPr>
          <w:rFonts w:ascii="Arial" w:hAnsi="Arial" w:cs="Arial"/>
          <w:color w:val="000000"/>
          <w:sz w:val="23"/>
          <w:szCs w:val="23"/>
        </w:rPr>
        <w:t xml:space="preserve"> </w:t>
      </w:r>
      <w:hyperlink r:id="rId29" w:tgtFrame="_blank" w:history="1">
        <w:r w:rsidRPr="00A66487">
          <w:rPr>
            <w:rFonts w:ascii="宋体" w:hAnsi="宋体"/>
            <w:bCs/>
            <w:sz w:val="18"/>
            <w:szCs w:val="18"/>
          </w:rPr>
          <w:t>信号波形合成实验电路的设计与制作</w:t>
        </w:r>
      </w:hyperlink>
      <w:r>
        <w:rPr>
          <w:rFonts w:ascii="宋体" w:hAnsi="宋体" w:hint="eastAsia"/>
          <w:bCs/>
          <w:sz w:val="18"/>
          <w:szCs w:val="18"/>
        </w:rPr>
        <w:t xml:space="preserve"> [J</w:t>
      </w:r>
      <w:r w:rsidR="003D47F2">
        <w:rPr>
          <w:rFonts w:ascii="宋体" w:hAnsi="宋体" w:hint="eastAsia"/>
          <w:bCs/>
          <w:sz w:val="18"/>
          <w:szCs w:val="18"/>
        </w:rPr>
        <w:t>].</w:t>
      </w:r>
      <w:r w:rsidRPr="00A66487">
        <w:rPr>
          <w:rFonts w:ascii="宋体" w:hAnsi="宋体"/>
          <w:bCs/>
          <w:sz w:val="18"/>
          <w:szCs w:val="18"/>
        </w:rPr>
        <w:t>中小企业管理与科技(上旬刊)</w:t>
      </w:r>
      <w:r>
        <w:rPr>
          <w:rFonts w:ascii="宋体" w:hAnsi="宋体" w:hint="eastAsia"/>
          <w:bCs/>
          <w:sz w:val="18"/>
          <w:szCs w:val="18"/>
        </w:rPr>
        <w:t>，2013</w:t>
      </w:r>
      <w:r>
        <w:rPr>
          <w:rFonts w:ascii="宋体" w:hAnsi="宋体"/>
          <w:bCs/>
          <w:sz w:val="18"/>
          <w:szCs w:val="18"/>
        </w:rPr>
        <w:t>(2):1063-1069</w:t>
      </w:r>
      <w:r>
        <w:rPr>
          <w:rFonts w:ascii="宋体" w:hAnsi="宋体" w:hint="eastAsia"/>
          <w:bCs/>
          <w:sz w:val="18"/>
          <w:szCs w:val="18"/>
        </w:rPr>
        <w:t>.</w:t>
      </w:r>
      <w:commentRangeEnd w:id="7303"/>
      <w:r w:rsidR="00440A33">
        <w:rPr>
          <w:rStyle w:val="ab"/>
        </w:rPr>
        <w:commentReference w:id="7303"/>
      </w:r>
    </w:p>
    <w:p w:rsidR="003D47F2" w:rsidRDefault="007B4D1B" w:rsidP="007B4D1B">
      <w:pPr>
        <w:widowControl/>
        <w:tabs>
          <w:tab w:val="left" w:pos="630"/>
        </w:tabs>
        <w:ind w:left="284" w:hangingChars="158" w:hanging="284"/>
        <w:jc w:val="left"/>
        <w:rPr>
          <w:rFonts w:ascii="宋体" w:hAnsi="宋体"/>
          <w:bCs/>
          <w:sz w:val="18"/>
          <w:szCs w:val="18"/>
        </w:rPr>
      </w:pPr>
      <w:r>
        <w:rPr>
          <w:rFonts w:ascii="宋体" w:hAnsi="宋体"/>
          <w:bCs/>
          <w:sz w:val="18"/>
          <w:szCs w:val="18"/>
        </w:rPr>
        <w:lastRenderedPageBreak/>
        <w:t>[</w:t>
      </w:r>
      <w:r>
        <w:rPr>
          <w:rFonts w:ascii="宋体" w:hAnsi="宋体" w:hint="eastAsia"/>
          <w:bCs/>
          <w:sz w:val="18"/>
          <w:szCs w:val="18"/>
        </w:rPr>
        <w:t xml:space="preserve">7] </w:t>
      </w:r>
      <w:commentRangeStart w:id="7304"/>
      <w:r w:rsidR="00181407" w:rsidRPr="00181407">
        <w:fldChar w:fldCharType="begin"/>
      </w:r>
      <w:r w:rsidR="00B5392D">
        <w:instrText xml:space="preserve"> HYPERLINK "http://xueshu.baidu.com/usercenter/data/author?cmd=authoruri&amp;wd=authoruri%3A%2878ac7117607393af%29%20author%3A%28%E8%96%9B%E8%95%99%29%20%E4%B8%AD%E5%9B%BD%E5%86%9C%E4%B8%9A%E5%A4%A7%E5%AD%A6%E7%94%B5%E6%B0%94%E4%BF%A1%E6%81%AF%E5%AD%A6%E9%99%A2" \t "_blank" </w:instrText>
      </w:r>
      <w:r w:rsidR="00181407" w:rsidRPr="00181407">
        <w:fldChar w:fldCharType="separate"/>
      </w:r>
      <w:r w:rsidRPr="00741F6F">
        <w:rPr>
          <w:rFonts w:ascii="宋体" w:hAnsi="宋体"/>
          <w:bCs/>
          <w:sz w:val="18"/>
          <w:szCs w:val="18"/>
        </w:rPr>
        <w:t>薛蕙</w:t>
      </w:r>
      <w:r w:rsidR="00181407">
        <w:rPr>
          <w:rFonts w:ascii="宋体" w:hAnsi="宋体"/>
          <w:bCs/>
          <w:sz w:val="18"/>
          <w:szCs w:val="18"/>
        </w:rPr>
        <w:fldChar w:fldCharType="end"/>
      </w:r>
      <w:r>
        <w:rPr>
          <w:rFonts w:ascii="宋体" w:hAnsi="宋体" w:hint="eastAsia"/>
          <w:bCs/>
          <w:sz w:val="18"/>
          <w:szCs w:val="18"/>
        </w:rPr>
        <w:t>,</w:t>
      </w:r>
      <w:hyperlink r:id="rId30" w:tgtFrame="_blank" w:history="1">
        <w:r w:rsidRPr="00741F6F">
          <w:rPr>
            <w:rFonts w:ascii="宋体" w:hAnsi="宋体"/>
            <w:bCs/>
            <w:sz w:val="18"/>
            <w:szCs w:val="18"/>
          </w:rPr>
          <w:t>杨仁刚</w:t>
        </w:r>
      </w:hyperlink>
      <w:r>
        <w:rPr>
          <w:rFonts w:ascii="宋体" w:hAnsi="宋体" w:hint="eastAsia"/>
          <w:bCs/>
          <w:sz w:val="18"/>
          <w:szCs w:val="18"/>
        </w:rPr>
        <w:t>.</w:t>
      </w:r>
      <w:hyperlink r:id="rId31" w:tgtFrame="_blank" w:history="1">
        <w:r w:rsidRPr="00741F6F">
          <w:rPr>
            <w:rFonts w:ascii="宋体" w:hAnsi="宋体"/>
            <w:bCs/>
            <w:sz w:val="18"/>
            <w:szCs w:val="18"/>
          </w:rPr>
          <w:t>基于连续小波变换的非整数次谐波测量方法</w:t>
        </w:r>
      </w:hyperlink>
      <w:r>
        <w:rPr>
          <w:rFonts w:ascii="宋体" w:hAnsi="宋体" w:hint="eastAsia"/>
          <w:bCs/>
          <w:sz w:val="18"/>
          <w:szCs w:val="18"/>
        </w:rPr>
        <w:t>[J]</w:t>
      </w:r>
      <w:del w:id="7305" w:author="hnj2288" w:date="2016-05-16T09:08:00Z">
        <w:r w:rsidDel="00E64DA5">
          <w:rPr>
            <w:rFonts w:ascii="宋体" w:hAnsi="宋体" w:hint="eastAsia"/>
            <w:bCs/>
            <w:sz w:val="18"/>
            <w:szCs w:val="18"/>
          </w:rPr>
          <w:delText>，</w:delText>
        </w:r>
      </w:del>
      <w:ins w:id="7306" w:author="hnj2288" w:date="2016-05-16T09:08:00Z">
        <w:r w:rsidR="00E64DA5">
          <w:rPr>
            <w:rFonts w:ascii="宋体" w:hAnsi="宋体" w:hint="eastAsia"/>
            <w:bCs/>
            <w:sz w:val="18"/>
            <w:szCs w:val="18"/>
          </w:rPr>
          <w:t>.</w:t>
        </w:r>
      </w:ins>
      <w:r>
        <w:rPr>
          <w:rFonts w:ascii="宋体" w:hAnsi="宋体" w:hint="eastAsia"/>
          <w:bCs/>
          <w:sz w:val="18"/>
          <w:szCs w:val="18"/>
        </w:rPr>
        <w:t>电力系统自动化，</w:t>
      </w:r>
      <w:r>
        <w:rPr>
          <w:rFonts w:ascii="宋体" w:hAnsi="宋体"/>
          <w:bCs/>
          <w:sz w:val="18"/>
          <w:szCs w:val="18"/>
        </w:rPr>
        <w:t>2003,</w:t>
      </w:r>
      <w:r w:rsidRPr="00741F6F">
        <w:rPr>
          <w:rFonts w:ascii="宋体" w:hAnsi="宋体"/>
          <w:bCs/>
          <w:sz w:val="18"/>
          <w:szCs w:val="18"/>
        </w:rPr>
        <w:t>27(5):49-53</w:t>
      </w:r>
      <w:r>
        <w:rPr>
          <w:rFonts w:ascii="宋体" w:hAnsi="宋体" w:hint="eastAsia"/>
          <w:bCs/>
          <w:sz w:val="18"/>
          <w:szCs w:val="18"/>
        </w:rPr>
        <w:t>.</w:t>
      </w:r>
      <w:r w:rsidRPr="007B4D1B">
        <w:rPr>
          <w:rFonts w:ascii="宋体" w:hAnsi="宋体"/>
          <w:bCs/>
          <w:sz w:val="18"/>
          <w:szCs w:val="18"/>
        </w:rPr>
        <w:t xml:space="preserve"> </w:t>
      </w:r>
      <w:commentRangeEnd w:id="7304"/>
      <w:r w:rsidR="00440A33">
        <w:rPr>
          <w:rStyle w:val="ab"/>
        </w:rPr>
        <w:commentReference w:id="7304"/>
      </w:r>
    </w:p>
    <w:p w:rsidR="007B4D1B" w:rsidRDefault="007B4D1B" w:rsidP="007B4D1B">
      <w:pPr>
        <w:widowControl/>
        <w:tabs>
          <w:tab w:val="left" w:pos="630"/>
        </w:tabs>
        <w:ind w:left="284" w:hangingChars="158" w:hanging="284"/>
        <w:jc w:val="left"/>
        <w:rPr>
          <w:rFonts w:ascii="宋体" w:hAnsi="宋体"/>
          <w:bCs/>
          <w:sz w:val="18"/>
          <w:szCs w:val="18"/>
        </w:rPr>
      </w:pPr>
      <w:r>
        <w:rPr>
          <w:rFonts w:ascii="宋体" w:hAnsi="宋体"/>
          <w:bCs/>
          <w:sz w:val="18"/>
          <w:szCs w:val="18"/>
        </w:rPr>
        <w:t>[</w:t>
      </w:r>
      <w:r>
        <w:rPr>
          <w:rFonts w:ascii="宋体" w:hAnsi="宋体" w:hint="eastAsia"/>
          <w:bCs/>
          <w:sz w:val="18"/>
          <w:szCs w:val="18"/>
        </w:rPr>
        <w:t xml:space="preserve">8] </w:t>
      </w:r>
      <w:commentRangeStart w:id="7307"/>
      <w:r>
        <w:rPr>
          <w:rFonts w:ascii="宋体" w:hAnsi="宋体" w:hint="eastAsia"/>
          <w:bCs/>
          <w:sz w:val="18"/>
          <w:szCs w:val="18"/>
        </w:rPr>
        <w:t>张勇.</w:t>
      </w:r>
      <w:r w:rsidR="00070193">
        <w:rPr>
          <w:rFonts w:ascii="宋体" w:hAnsi="宋体"/>
          <w:bCs/>
          <w:sz w:val="18"/>
          <w:szCs w:val="18"/>
        </w:rPr>
        <w:t xml:space="preserve"> </w:t>
      </w:r>
      <w:hyperlink r:id="rId32" w:tgtFrame="_blank" w:history="1">
        <w:r w:rsidRPr="00644838">
          <w:rPr>
            <w:rFonts w:ascii="宋体" w:hAnsi="宋体"/>
            <w:bCs/>
            <w:sz w:val="18"/>
            <w:szCs w:val="18"/>
          </w:rPr>
          <w:t>基于混沌振子和小波理论的微弱信号检测研究</w:t>
        </w:r>
      </w:hyperlink>
      <w:r>
        <w:rPr>
          <w:rFonts w:ascii="宋体" w:hAnsi="宋体"/>
          <w:bCs/>
          <w:sz w:val="18"/>
          <w:szCs w:val="18"/>
        </w:rPr>
        <w:t>[M].</w:t>
      </w:r>
      <w:r>
        <w:rPr>
          <w:rFonts w:ascii="宋体" w:hAnsi="宋体" w:hint="eastAsia"/>
          <w:bCs/>
          <w:sz w:val="18"/>
          <w:szCs w:val="18"/>
        </w:rPr>
        <w:t>南京:南京航空航天大学,</w:t>
      </w:r>
      <w:r>
        <w:rPr>
          <w:rFonts w:ascii="宋体" w:hAnsi="宋体"/>
          <w:bCs/>
          <w:sz w:val="18"/>
          <w:szCs w:val="18"/>
        </w:rPr>
        <w:t>2009</w:t>
      </w:r>
      <w:r>
        <w:rPr>
          <w:rFonts w:ascii="宋体" w:hAnsi="宋体" w:hint="eastAsia"/>
          <w:bCs/>
          <w:sz w:val="18"/>
          <w:szCs w:val="18"/>
        </w:rPr>
        <w:t>.</w:t>
      </w:r>
      <w:commentRangeEnd w:id="7307"/>
      <w:r w:rsidR="00440A33">
        <w:rPr>
          <w:rStyle w:val="ab"/>
        </w:rPr>
        <w:commentReference w:id="7307"/>
      </w:r>
    </w:p>
    <w:p w:rsidR="007B4D1B" w:rsidRDefault="007B4D1B" w:rsidP="007B4D1B">
      <w:pPr>
        <w:widowControl/>
        <w:tabs>
          <w:tab w:val="left" w:pos="630"/>
        </w:tabs>
        <w:ind w:left="284" w:hangingChars="158" w:hanging="284"/>
        <w:jc w:val="left"/>
        <w:rPr>
          <w:rFonts w:ascii="宋体" w:hAnsi="宋体"/>
          <w:bCs/>
          <w:sz w:val="18"/>
          <w:szCs w:val="18"/>
        </w:rPr>
      </w:pPr>
      <w:r>
        <w:rPr>
          <w:rFonts w:ascii="宋体" w:hAnsi="宋体"/>
          <w:bCs/>
          <w:sz w:val="18"/>
          <w:szCs w:val="18"/>
        </w:rPr>
        <w:t>[</w:t>
      </w:r>
      <w:r>
        <w:rPr>
          <w:rFonts w:ascii="宋体" w:hAnsi="宋体" w:hint="eastAsia"/>
          <w:bCs/>
          <w:sz w:val="18"/>
          <w:szCs w:val="18"/>
        </w:rPr>
        <w:t xml:space="preserve">9] </w:t>
      </w:r>
      <w:commentRangeStart w:id="7308"/>
      <w:r w:rsidRPr="00C81580">
        <w:rPr>
          <w:rFonts w:ascii="宋体" w:hAnsi="宋体"/>
          <w:bCs/>
          <w:sz w:val="18"/>
          <w:szCs w:val="18"/>
        </w:rPr>
        <w:t>杨福生</w:t>
      </w:r>
      <w:r>
        <w:rPr>
          <w:rFonts w:ascii="宋体" w:hAnsi="宋体"/>
          <w:bCs/>
          <w:sz w:val="18"/>
          <w:szCs w:val="18"/>
        </w:rPr>
        <w:t>.</w:t>
      </w:r>
      <w:r w:rsidRPr="00C81580">
        <w:rPr>
          <w:rFonts w:ascii="宋体" w:hAnsi="宋体"/>
          <w:bCs/>
          <w:sz w:val="18"/>
          <w:szCs w:val="18"/>
        </w:rPr>
        <w:t>小波变换的工程分析与应用</w:t>
      </w:r>
      <w:r>
        <w:rPr>
          <w:rFonts w:ascii="宋体" w:hAnsi="宋体"/>
          <w:bCs/>
          <w:sz w:val="18"/>
          <w:szCs w:val="18"/>
        </w:rPr>
        <w:t>[M].</w:t>
      </w:r>
      <w:ins w:id="7309" w:author="hnj2288" w:date="2016-05-16T09:08:00Z">
        <w:r w:rsidR="00E64DA5">
          <w:rPr>
            <w:rFonts w:ascii="宋体" w:hAnsi="宋体" w:hint="eastAsia"/>
            <w:bCs/>
            <w:sz w:val="18"/>
            <w:szCs w:val="18"/>
          </w:rPr>
          <w:t>北京:</w:t>
        </w:r>
      </w:ins>
      <w:r w:rsidRPr="00C81580">
        <w:rPr>
          <w:rFonts w:ascii="宋体" w:hAnsi="宋体"/>
          <w:bCs/>
          <w:sz w:val="18"/>
          <w:szCs w:val="18"/>
        </w:rPr>
        <w:t>科学出版社, 1999</w:t>
      </w:r>
      <w:r>
        <w:rPr>
          <w:rFonts w:ascii="宋体" w:hAnsi="宋体"/>
          <w:bCs/>
          <w:sz w:val="18"/>
          <w:szCs w:val="18"/>
        </w:rPr>
        <w:t>:1</w:t>
      </w:r>
      <w:r w:rsidRPr="00C81580">
        <w:rPr>
          <w:rFonts w:ascii="宋体" w:hAnsi="宋体"/>
          <w:bCs/>
          <w:sz w:val="18"/>
          <w:szCs w:val="18"/>
        </w:rPr>
        <w:t>.</w:t>
      </w:r>
      <w:commentRangeEnd w:id="7308"/>
      <w:r w:rsidR="00440A33">
        <w:rPr>
          <w:rStyle w:val="ab"/>
        </w:rPr>
        <w:commentReference w:id="7308"/>
      </w:r>
    </w:p>
    <w:p w:rsidR="007B4D1B" w:rsidRDefault="007B4D1B" w:rsidP="007B4D1B">
      <w:pPr>
        <w:widowControl/>
        <w:tabs>
          <w:tab w:val="left" w:pos="630"/>
        </w:tabs>
        <w:ind w:left="284" w:hangingChars="158" w:hanging="284"/>
        <w:jc w:val="left"/>
        <w:rPr>
          <w:rFonts w:ascii="宋体" w:hAnsi="宋体"/>
          <w:bCs/>
          <w:sz w:val="18"/>
          <w:szCs w:val="18"/>
        </w:rPr>
      </w:pPr>
      <w:r>
        <w:rPr>
          <w:rFonts w:ascii="宋体" w:hAnsi="宋体"/>
          <w:bCs/>
          <w:sz w:val="18"/>
          <w:szCs w:val="18"/>
        </w:rPr>
        <w:t>[</w:t>
      </w:r>
      <w:r>
        <w:rPr>
          <w:rFonts w:ascii="宋体" w:hAnsi="宋体" w:hint="eastAsia"/>
          <w:bCs/>
          <w:sz w:val="18"/>
          <w:szCs w:val="18"/>
        </w:rPr>
        <w:t>10]</w:t>
      </w:r>
      <w:r>
        <w:rPr>
          <w:rFonts w:ascii="宋体" w:hAnsi="宋体"/>
          <w:bCs/>
          <w:sz w:val="18"/>
          <w:szCs w:val="18"/>
        </w:rPr>
        <w:t xml:space="preserve"> </w:t>
      </w:r>
      <w:commentRangeStart w:id="7310"/>
      <w:r w:rsidRPr="00BE4070">
        <w:rPr>
          <w:rFonts w:ascii="宋体" w:hAnsi="宋体"/>
          <w:bCs/>
          <w:sz w:val="18"/>
          <w:szCs w:val="18"/>
        </w:rPr>
        <w:t>孙延奎</w:t>
      </w:r>
      <w:r>
        <w:rPr>
          <w:rFonts w:ascii="宋体" w:hAnsi="宋体"/>
          <w:bCs/>
          <w:sz w:val="18"/>
          <w:szCs w:val="18"/>
        </w:rPr>
        <w:t>.</w:t>
      </w:r>
      <w:r w:rsidR="00070193">
        <w:rPr>
          <w:rFonts w:ascii="宋体" w:hAnsi="宋体"/>
          <w:bCs/>
          <w:sz w:val="18"/>
          <w:szCs w:val="18"/>
        </w:rPr>
        <w:t xml:space="preserve"> </w:t>
      </w:r>
      <w:r w:rsidRPr="00C81580">
        <w:rPr>
          <w:rFonts w:ascii="宋体" w:hAnsi="宋体"/>
          <w:bCs/>
          <w:sz w:val="18"/>
          <w:szCs w:val="18"/>
        </w:rPr>
        <w:t>小波</w:t>
      </w:r>
      <w:r>
        <w:rPr>
          <w:rFonts w:ascii="宋体" w:hAnsi="宋体" w:hint="eastAsia"/>
          <w:bCs/>
          <w:sz w:val="18"/>
          <w:szCs w:val="18"/>
        </w:rPr>
        <w:t>分析及其应用</w:t>
      </w:r>
      <w:r>
        <w:rPr>
          <w:rFonts w:ascii="宋体" w:hAnsi="宋体"/>
          <w:bCs/>
          <w:sz w:val="18"/>
          <w:szCs w:val="18"/>
        </w:rPr>
        <w:t>[M].</w:t>
      </w:r>
      <w:ins w:id="7311" w:author="hnj2288" w:date="2016-05-16T09:08:00Z">
        <w:r w:rsidR="00E64DA5">
          <w:rPr>
            <w:rFonts w:ascii="宋体" w:hAnsi="宋体" w:hint="eastAsia"/>
            <w:bCs/>
            <w:sz w:val="18"/>
            <w:szCs w:val="18"/>
          </w:rPr>
          <w:t>北京:</w:t>
        </w:r>
      </w:ins>
      <w:r w:rsidRPr="00BE4070">
        <w:rPr>
          <w:rFonts w:ascii="宋体" w:hAnsi="宋体" w:hint="eastAsia"/>
          <w:bCs/>
          <w:sz w:val="18"/>
          <w:szCs w:val="18"/>
        </w:rPr>
        <w:t>机械工业出版社</w:t>
      </w:r>
      <w:r w:rsidRPr="00C81580">
        <w:rPr>
          <w:rFonts w:ascii="宋体" w:hAnsi="宋体"/>
          <w:bCs/>
          <w:sz w:val="18"/>
          <w:szCs w:val="18"/>
        </w:rPr>
        <w:t xml:space="preserve">, </w:t>
      </w:r>
      <w:r>
        <w:rPr>
          <w:rFonts w:ascii="宋体" w:hAnsi="宋体"/>
          <w:bCs/>
          <w:sz w:val="18"/>
          <w:szCs w:val="18"/>
        </w:rPr>
        <w:t>2005:233-234</w:t>
      </w:r>
      <w:r w:rsidRPr="00C81580">
        <w:rPr>
          <w:rFonts w:ascii="宋体" w:hAnsi="宋体"/>
          <w:bCs/>
          <w:sz w:val="18"/>
          <w:szCs w:val="18"/>
        </w:rPr>
        <w:t>.</w:t>
      </w:r>
      <w:commentRangeEnd w:id="7310"/>
      <w:r w:rsidR="00440A33">
        <w:rPr>
          <w:rStyle w:val="ab"/>
        </w:rPr>
        <w:commentReference w:id="7310"/>
      </w:r>
    </w:p>
    <w:p w:rsidR="007B4D1B" w:rsidRPr="0077340A" w:rsidRDefault="007B4D1B" w:rsidP="007B4D1B">
      <w:pPr>
        <w:widowControl/>
        <w:tabs>
          <w:tab w:val="left" w:pos="630"/>
        </w:tabs>
        <w:ind w:left="284" w:hangingChars="158" w:hanging="284"/>
        <w:jc w:val="left"/>
        <w:rPr>
          <w:rFonts w:ascii="宋体" w:hAnsi="宋体"/>
          <w:bCs/>
          <w:sz w:val="18"/>
          <w:szCs w:val="18"/>
        </w:rPr>
      </w:pPr>
      <w:r>
        <w:rPr>
          <w:rFonts w:ascii="宋体" w:hAnsi="宋体"/>
          <w:bCs/>
          <w:sz w:val="18"/>
          <w:szCs w:val="18"/>
        </w:rPr>
        <w:t>[</w:t>
      </w:r>
      <w:r>
        <w:rPr>
          <w:rFonts w:ascii="宋体" w:hAnsi="宋体" w:hint="eastAsia"/>
          <w:bCs/>
          <w:sz w:val="18"/>
          <w:szCs w:val="18"/>
        </w:rPr>
        <w:t>11]</w:t>
      </w:r>
      <w:r>
        <w:rPr>
          <w:rFonts w:ascii="宋体" w:hAnsi="宋体"/>
          <w:bCs/>
          <w:sz w:val="18"/>
          <w:szCs w:val="18"/>
        </w:rPr>
        <w:t xml:space="preserve"> </w:t>
      </w:r>
      <w:commentRangeStart w:id="7312"/>
      <w:r w:rsidRPr="00DD478E">
        <w:rPr>
          <w:rFonts w:ascii="宋体" w:hAnsi="宋体"/>
          <w:bCs/>
          <w:sz w:val="18"/>
          <w:szCs w:val="18"/>
        </w:rPr>
        <w:t>孙霞</w:t>
      </w:r>
      <w:r>
        <w:rPr>
          <w:rFonts w:ascii="宋体" w:hAnsi="宋体"/>
          <w:bCs/>
          <w:sz w:val="18"/>
          <w:szCs w:val="18"/>
        </w:rPr>
        <w:t>.</w:t>
      </w:r>
      <w:r w:rsidR="00070193">
        <w:rPr>
          <w:rFonts w:ascii="宋体" w:hAnsi="宋体"/>
          <w:bCs/>
          <w:sz w:val="18"/>
          <w:szCs w:val="18"/>
        </w:rPr>
        <w:t xml:space="preserve"> </w:t>
      </w:r>
      <w:r w:rsidRPr="00DD478E">
        <w:rPr>
          <w:rFonts w:ascii="宋体" w:hAnsi="宋体"/>
          <w:bCs/>
          <w:sz w:val="18"/>
          <w:szCs w:val="18"/>
        </w:rPr>
        <w:t>人体脉搏信号的采集与分析</w:t>
      </w:r>
      <w:r>
        <w:rPr>
          <w:rFonts w:ascii="宋体" w:hAnsi="宋体"/>
          <w:bCs/>
          <w:sz w:val="18"/>
          <w:szCs w:val="18"/>
        </w:rPr>
        <w:t>[D].</w:t>
      </w:r>
      <w:r>
        <w:rPr>
          <w:rFonts w:ascii="宋体" w:hAnsi="宋体" w:hint="eastAsia"/>
          <w:bCs/>
          <w:sz w:val="18"/>
          <w:szCs w:val="18"/>
        </w:rPr>
        <w:t>哈尔滨：</w:t>
      </w:r>
      <w:r w:rsidRPr="00DD478E">
        <w:rPr>
          <w:rFonts w:ascii="宋体" w:hAnsi="宋体"/>
          <w:bCs/>
          <w:sz w:val="18"/>
          <w:szCs w:val="18"/>
        </w:rPr>
        <w:t>哈尔滨理工大学, 2009</w:t>
      </w:r>
      <w:del w:id="7313" w:author="hnj2288" w:date="2016-05-16T09:08:00Z">
        <w:r w:rsidDel="00E64DA5">
          <w:rPr>
            <w:rFonts w:ascii="宋体" w:hAnsi="宋体"/>
            <w:bCs/>
            <w:sz w:val="18"/>
            <w:szCs w:val="18"/>
          </w:rPr>
          <w:delText>:37-38</w:delText>
        </w:r>
      </w:del>
      <w:r w:rsidRPr="00DD478E">
        <w:rPr>
          <w:rFonts w:ascii="宋体" w:hAnsi="宋体"/>
          <w:bCs/>
          <w:sz w:val="18"/>
          <w:szCs w:val="18"/>
        </w:rPr>
        <w:t>.</w:t>
      </w:r>
      <w:commentRangeEnd w:id="7312"/>
      <w:r w:rsidR="00440A33">
        <w:rPr>
          <w:rStyle w:val="ab"/>
        </w:rPr>
        <w:commentReference w:id="7312"/>
      </w:r>
    </w:p>
    <w:p w:rsidR="007B4D1B" w:rsidRDefault="007B4D1B" w:rsidP="007B4D1B">
      <w:pPr>
        <w:widowControl/>
        <w:tabs>
          <w:tab w:val="left" w:pos="630"/>
        </w:tabs>
        <w:ind w:left="284" w:hangingChars="158" w:hanging="284"/>
        <w:jc w:val="left"/>
        <w:rPr>
          <w:rFonts w:ascii="宋体" w:hAnsi="宋体"/>
          <w:bCs/>
          <w:sz w:val="18"/>
          <w:szCs w:val="18"/>
        </w:rPr>
      </w:pPr>
      <w:r>
        <w:rPr>
          <w:rFonts w:ascii="宋体" w:hAnsi="宋体"/>
          <w:bCs/>
          <w:sz w:val="18"/>
          <w:szCs w:val="18"/>
        </w:rPr>
        <w:t>[</w:t>
      </w:r>
      <w:r>
        <w:rPr>
          <w:rFonts w:ascii="宋体" w:hAnsi="宋体" w:hint="eastAsia"/>
          <w:bCs/>
          <w:sz w:val="18"/>
          <w:szCs w:val="18"/>
        </w:rPr>
        <w:t>12]</w:t>
      </w:r>
      <w:r>
        <w:rPr>
          <w:rFonts w:ascii="宋体" w:hAnsi="宋体"/>
          <w:bCs/>
          <w:sz w:val="18"/>
          <w:szCs w:val="18"/>
        </w:rPr>
        <w:t xml:space="preserve"> </w:t>
      </w:r>
      <w:commentRangeStart w:id="7314"/>
      <w:r w:rsidRPr="0077340A">
        <w:rPr>
          <w:rFonts w:ascii="宋体" w:hAnsi="宋体"/>
          <w:bCs/>
          <w:sz w:val="18"/>
          <w:szCs w:val="18"/>
        </w:rPr>
        <w:t>远飞</w:t>
      </w:r>
      <w:r>
        <w:rPr>
          <w:rFonts w:ascii="宋体" w:hAnsi="宋体"/>
          <w:bCs/>
          <w:sz w:val="18"/>
          <w:szCs w:val="18"/>
        </w:rPr>
        <w:t>.</w:t>
      </w:r>
      <w:r w:rsidR="00070193">
        <w:rPr>
          <w:rFonts w:ascii="宋体" w:hAnsi="宋体"/>
          <w:bCs/>
          <w:sz w:val="18"/>
          <w:szCs w:val="18"/>
        </w:rPr>
        <w:t xml:space="preserve"> </w:t>
      </w:r>
      <w:r w:rsidRPr="0077340A">
        <w:rPr>
          <w:rFonts w:ascii="宋体" w:hAnsi="宋体"/>
          <w:bCs/>
          <w:sz w:val="18"/>
          <w:szCs w:val="18"/>
        </w:rPr>
        <w:t>基于小波变换模极大值的信号去噪方法</w:t>
      </w:r>
      <w:r>
        <w:rPr>
          <w:rFonts w:ascii="宋体" w:hAnsi="宋体"/>
          <w:bCs/>
          <w:sz w:val="18"/>
          <w:szCs w:val="18"/>
        </w:rPr>
        <w:t>[J].</w:t>
      </w:r>
      <w:r w:rsidRPr="0077340A">
        <w:rPr>
          <w:rFonts w:ascii="宋体" w:hAnsi="宋体"/>
          <w:bCs/>
          <w:sz w:val="18"/>
          <w:szCs w:val="18"/>
        </w:rPr>
        <w:t>变频技术应用</w:t>
      </w:r>
      <w:r>
        <w:rPr>
          <w:rFonts w:ascii="宋体" w:hAnsi="宋体"/>
          <w:bCs/>
          <w:sz w:val="18"/>
          <w:szCs w:val="18"/>
        </w:rPr>
        <w:t>,</w:t>
      </w:r>
      <w:r w:rsidRPr="0077340A">
        <w:rPr>
          <w:rFonts w:ascii="宋体" w:hAnsi="宋体"/>
          <w:bCs/>
          <w:sz w:val="18"/>
          <w:szCs w:val="18"/>
        </w:rPr>
        <w:t>2014(6):118-121.</w:t>
      </w:r>
      <w:commentRangeEnd w:id="7314"/>
      <w:r w:rsidR="00440A33">
        <w:rPr>
          <w:rStyle w:val="ab"/>
        </w:rPr>
        <w:commentReference w:id="7314"/>
      </w:r>
    </w:p>
    <w:p w:rsidR="007B4D1B" w:rsidRPr="0077340A" w:rsidRDefault="007B4D1B" w:rsidP="007B4D1B">
      <w:pPr>
        <w:widowControl/>
        <w:tabs>
          <w:tab w:val="left" w:pos="630"/>
        </w:tabs>
        <w:ind w:left="284" w:hangingChars="158" w:hanging="284"/>
        <w:jc w:val="left"/>
        <w:rPr>
          <w:rFonts w:ascii="宋体" w:hAnsi="宋体"/>
          <w:bCs/>
          <w:sz w:val="18"/>
          <w:szCs w:val="18"/>
        </w:rPr>
        <w:sectPr w:rsidR="007B4D1B" w:rsidRPr="0077340A" w:rsidSect="00F574F3">
          <w:type w:val="continuous"/>
          <w:pgSz w:w="11906" w:h="16838" w:code="9"/>
          <w:pgMar w:top="1418" w:right="1021" w:bottom="1134" w:left="1021" w:header="851" w:footer="0" w:gutter="0"/>
          <w:cols w:num="2" w:space="624"/>
          <w:titlePg/>
          <w:docGrid w:type="lines" w:linePitch="312"/>
        </w:sectPr>
      </w:pPr>
      <w:r>
        <w:rPr>
          <w:rFonts w:ascii="宋体" w:hAnsi="宋体"/>
          <w:bCs/>
          <w:sz w:val="18"/>
          <w:szCs w:val="18"/>
        </w:rPr>
        <w:t>[</w:t>
      </w:r>
      <w:r>
        <w:rPr>
          <w:rFonts w:ascii="宋体" w:hAnsi="宋体" w:hint="eastAsia"/>
          <w:bCs/>
          <w:sz w:val="18"/>
          <w:szCs w:val="18"/>
        </w:rPr>
        <w:t>13]</w:t>
      </w:r>
      <w:r>
        <w:rPr>
          <w:rFonts w:ascii="宋体" w:hAnsi="宋体"/>
          <w:bCs/>
          <w:sz w:val="18"/>
          <w:szCs w:val="18"/>
        </w:rPr>
        <w:t xml:space="preserve"> </w:t>
      </w:r>
      <w:commentRangeStart w:id="7315"/>
      <w:r w:rsidRPr="00BA5F82">
        <w:rPr>
          <w:rFonts w:ascii="宋体" w:hAnsi="宋体"/>
          <w:bCs/>
          <w:sz w:val="18"/>
          <w:szCs w:val="18"/>
        </w:rPr>
        <w:t>李学波</w:t>
      </w:r>
      <w:r w:rsidR="00FC1DDA">
        <w:rPr>
          <w:rFonts w:ascii="宋体" w:hAnsi="宋体"/>
          <w:bCs/>
          <w:sz w:val="18"/>
          <w:szCs w:val="18"/>
        </w:rPr>
        <w:t>.</w:t>
      </w:r>
      <w:r w:rsidR="00070193">
        <w:rPr>
          <w:rFonts w:ascii="宋体" w:hAnsi="宋体"/>
          <w:bCs/>
          <w:sz w:val="18"/>
          <w:szCs w:val="18"/>
        </w:rPr>
        <w:t xml:space="preserve"> </w:t>
      </w:r>
      <w:r w:rsidRPr="00BA5F82">
        <w:rPr>
          <w:rFonts w:ascii="宋体" w:hAnsi="宋体"/>
          <w:bCs/>
          <w:sz w:val="18"/>
          <w:szCs w:val="18"/>
        </w:rPr>
        <w:t>基于光电容积脉搏波的人体生理指数检测算法研究与实现[D].</w:t>
      </w:r>
      <w:ins w:id="7316" w:author="hnj2288" w:date="2016-05-16T09:09:00Z">
        <w:r w:rsidR="00E64DA5">
          <w:rPr>
            <w:rFonts w:ascii="宋体" w:hAnsi="宋体" w:hint="eastAsia"/>
            <w:bCs/>
            <w:sz w:val="18"/>
            <w:szCs w:val="18"/>
          </w:rPr>
          <w:t>沈阳:</w:t>
        </w:r>
      </w:ins>
      <w:r w:rsidRPr="00BA5F82">
        <w:rPr>
          <w:rFonts w:ascii="宋体" w:hAnsi="宋体"/>
          <w:bCs/>
          <w:sz w:val="18"/>
          <w:szCs w:val="18"/>
        </w:rPr>
        <w:t xml:space="preserve"> 东北大学</w:t>
      </w:r>
      <w:r w:rsidR="00A75D72">
        <w:rPr>
          <w:rFonts w:ascii="宋体" w:hAnsi="宋体"/>
          <w:bCs/>
          <w:sz w:val="18"/>
          <w:szCs w:val="18"/>
        </w:rPr>
        <w:t>, 2011.</w:t>
      </w:r>
      <w:commentRangeEnd w:id="7315"/>
      <w:r w:rsidR="00440A33">
        <w:rPr>
          <w:rStyle w:val="ab"/>
        </w:rPr>
        <w:commentReference w:id="7315"/>
      </w:r>
    </w:p>
    <w:p w:rsidR="00F574F3" w:rsidRPr="007B4D1B" w:rsidRDefault="00F574F3" w:rsidP="00A75D72">
      <w:pPr>
        <w:widowControl/>
        <w:tabs>
          <w:tab w:val="left" w:pos="630"/>
        </w:tabs>
        <w:jc w:val="left"/>
        <w:rPr>
          <w:rFonts w:ascii="宋体" w:hAnsi="宋体"/>
          <w:bCs/>
          <w:sz w:val="18"/>
          <w:szCs w:val="18"/>
        </w:rPr>
        <w:sectPr w:rsidR="00F574F3" w:rsidRPr="007B4D1B" w:rsidSect="00792060">
          <w:type w:val="continuous"/>
          <w:pgSz w:w="11906" w:h="16838" w:code="9"/>
          <w:pgMar w:top="1418" w:right="1021" w:bottom="1134" w:left="1021" w:header="851" w:footer="0" w:gutter="0"/>
          <w:cols w:num="2" w:space="624"/>
          <w:titlePg/>
          <w:docGrid w:type="lines" w:linePitch="312"/>
        </w:sectPr>
      </w:pPr>
    </w:p>
    <w:p w:rsidR="00F574F3" w:rsidRPr="0077340A" w:rsidRDefault="00F574F3" w:rsidP="00A75D72">
      <w:pPr>
        <w:widowControl/>
        <w:tabs>
          <w:tab w:val="left" w:pos="630"/>
        </w:tabs>
        <w:jc w:val="left"/>
        <w:rPr>
          <w:rFonts w:ascii="宋体" w:hAnsi="宋体"/>
          <w:bCs/>
          <w:sz w:val="18"/>
          <w:szCs w:val="18"/>
        </w:rPr>
        <w:sectPr w:rsidR="00F574F3" w:rsidRPr="0077340A" w:rsidSect="00F435AC">
          <w:type w:val="continuous"/>
          <w:pgSz w:w="11906" w:h="16838" w:code="9"/>
          <w:pgMar w:top="1418" w:right="1021" w:bottom="1134" w:left="1021" w:header="851" w:footer="0" w:gutter="0"/>
          <w:cols w:num="2" w:space="624"/>
          <w:titlePg/>
          <w:docGrid w:type="lines" w:linePitch="312"/>
        </w:sectPr>
      </w:pPr>
    </w:p>
    <w:p w:rsidR="00792060" w:rsidRPr="0077340A" w:rsidRDefault="00792060" w:rsidP="00F435AC">
      <w:pPr>
        <w:rPr>
          <w:rFonts w:ascii="黑体" w:eastAsia="黑体" w:hAnsi="黑体" w:cs="黑体"/>
          <w:szCs w:val="21"/>
        </w:rPr>
        <w:sectPr w:rsidR="00792060" w:rsidRPr="0077340A" w:rsidSect="00CC265D">
          <w:type w:val="continuous"/>
          <w:pgSz w:w="11906" w:h="16838" w:code="9"/>
          <w:pgMar w:top="1418" w:right="1021" w:bottom="1134" w:left="1021" w:header="851" w:footer="0" w:gutter="0"/>
          <w:cols w:space="425"/>
          <w:titlePg/>
          <w:docGrid w:type="lines" w:linePitch="312"/>
        </w:sectPr>
      </w:pPr>
    </w:p>
    <w:p w:rsidR="00F574F3" w:rsidRDefault="00F574F3" w:rsidP="00627DE3">
      <w:pPr>
        <w:spacing w:beforeLines="50" w:afterLines="50"/>
        <w:sectPr w:rsidR="00F574F3" w:rsidSect="00F574F3">
          <w:type w:val="continuous"/>
          <w:pgSz w:w="11906" w:h="16838" w:code="9"/>
          <w:pgMar w:top="1418" w:right="1021" w:bottom="1134" w:left="1021" w:header="851" w:footer="0" w:gutter="0"/>
          <w:cols w:num="2" w:space="624"/>
          <w:titlePg/>
          <w:docGrid w:type="lines" w:linePitch="312"/>
        </w:sectPr>
      </w:pPr>
    </w:p>
    <w:p w:rsidR="00CC265D" w:rsidRPr="000D23CF" w:rsidRDefault="00CC265D" w:rsidP="00627DE3">
      <w:pPr>
        <w:spacing w:beforeLines="50" w:afterLines="50"/>
      </w:pPr>
    </w:p>
    <w:sectPr w:rsidR="00CC265D" w:rsidRPr="000D23CF" w:rsidSect="00CC265D">
      <w:type w:val="continuous"/>
      <w:pgSz w:w="11906" w:h="16838" w:code="9"/>
      <w:pgMar w:top="1418" w:right="1021" w:bottom="1134" w:left="1021" w:header="851" w:footer="0" w:gutter="0"/>
      <w:cols w:space="425"/>
      <w:titlePg/>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中文论文题目</w:t>
      </w:r>
      <w:r>
        <w:rPr>
          <w:rFonts w:hint="eastAsia"/>
        </w:rPr>
        <w:t>_xslw1000*No1</w:t>
      </w:r>
    </w:p>
  </w:comment>
  <w:comment w:id="4"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中文作者</w:t>
      </w:r>
      <w:r>
        <w:rPr>
          <w:rFonts w:hint="eastAsia"/>
        </w:rPr>
        <w:t>_xslw1020*No2</w:t>
      </w:r>
    </w:p>
  </w:comment>
  <w:comment w:id="16"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中文作者单位</w:t>
      </w:r>
      <w:r>
        <w:rPr>
          <w:rFonts w:hint="eastAsia"/>
        </w:rPr>
        <w:t>_xslw1021*No3</w:t>
      </w:r>
    </w:p>
  </w:comment>
  <w:comment w:id="49"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中文摘要标题</w:t>
      </w:r>
      <w:r>
        <w:rPr>
          <w:rFonts w:hint="eastAsia"/>
        </w:rPr>
        <w:t>_xslw1030*No4</w:t>
      </w:r>
    </w:p>
  </w:comment>
  <w:comment w:id="50"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中文摘要内容</w:t>
      </w:r>
      <w:r>
        <w:rPr>
          <w:rFonts w:hint="eastAsia"/>
        </w:rPr>
        <w:t>_xslw1031*No5</w:t>
      </w:r>
    </w:p>
  </w:comment>
  <w:comment w:id="614"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中文关键字标题</w:t>
      </w:r>
      <w:r>
        <w:rPr>
          <w:rFonts w:hint="eastAsia"/>
        </w:rPr>
        <w:t>_xslw1040*No6</w:t>
      </w:r>
    </w:p>
  </w:comment>
  <w:comment w:id="617"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中文关键字内容</w:t>
      </w:r>
      <w:r>
        <w:rPr>
          <w:rFonts w:hint="eastAsia"/>
        </w:rPr>
        <w:t>_xslw1041*No7</w:t>
      </w:r>
    </w:p>
  </w:comment>
  <w:comment w:id="618"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中图分类号标题</w:t>
      </w:r>
      <w:r>
        <w:rPr>
          <w:rFonts w:hint="eastAsia"/>
        </w:rPr>
        <w:t>_xslw5010*No8</w:t>
      </w:r>
    </w:p>
  </w:comment>
  <w:comment w:id="619"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中图分类号内容</w:t>
      </w:r>
      <w:r>
        <w:rPr>
          <w:rFonts w:hint="eastAsia"/>
        </w:rPr>
        <w:t>_xslw5011*No9</w:t>
      </w:r>
    </w:p>
  </w:comment>
  <w:comment w:id="620"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文献标志码标题</w:t>
      </w:r>
      <w:r>
        <w:rPr>
          <w:rFonts w:hint="eastAsia"/>
        </w:rPr>
        <w:t>_xslw5020*No10</w:t>
      </w:r>
    </w:p>
  </w:comment>
  <w:comment w:id="623"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文献标志码内容</w:t>
      </w:r>
      <w:r>
        <w:rPr>
          <w:rFonts w:hint="eastAsia"/>
        </w:rPr>
        <w:t>_xslw5021*No11</w:t>
      </w:r>
    </w:p>
  </w:comment>
  <w:comment w:id="624"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英文论文题目</w:t>
      </w:r>
      <w:r>
        <w:rPr>
          <w:rFonts w:hint="eastAsia"/>
        </w:rPr>
        <w:t>_xslw2000*No12</w:t>
      </w:r>
    </w:p>
  </w:comment>
  <w:comment w:id="625"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英文作者</w:t>
      </w:r>
      <w:r>
        <w:rPr>
          <w:rFonts w:hint="eastAsia"/>
        </w:rPr>
        <w:t>_xslw2020*No13</w:t>
      </w:r>
    </w:p>
  </w:comment>
  <w:comment w:id="650"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英文作者单位</w:t>
      </w:r>
      <w:r>
        <w:rPr>
          <w:rFonts w:hint="eastAsia"/>
        </w:rPr>
        <w:t>_xslw2021*No14</w:t>
      </w:r>
    </w:p>
  </w:comment>
  <w:comment w:id="718"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英文摘要标题</w:t>
      </w:r>
      <w:r>
        <w:rPr>
          <w:rFonts w:hint="eastAsia"/>
        </w:rPr>
        <w:t>_xslw2030*No15</w:t>
      </w:r>
    </w:p>
  </w:comment>
  <w:comment w:id="719"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英文摘要内容</w:t>
      </w:r>
      <w:r>
        <w:rPr>
          <w:rFonts w:hint="eastAsia"/>
        </w:rPr>
        <w:t>_xslw2031*No16</w:t>
      </w:r>
    </w:p>
  </w:comment>
  <w:comment w:id="1303"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英文关键字标题</w:t>
      </w:r>
      <w:r>
        <w:rPr>
          <w:rFonts w:hint="eastAsia"/>
        </w:rPr>
        <w:t>_xslw2040*No17</w:t>
      </w:r>
    </w:p>
  </w:comment>
  <w:comment w:id="1304"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英文关键字内容</w:t>
      </w:r>
      <w:r>
        <w:rPr>
          <w:rFonts w:hint="eastAsia"/>
        </w:rPr>
        <w:t>_xslw2041*No18</w:t>
      </w:r>
    </w:p>
  </w:comment>
  <w:comment w:id="1308"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一级标题编号</w:t>
      </w:r>
      <w:r>
        <w:rPr>
          <w:rFonts w:hint="eastAsia"/>
        </w:rPr>
        <w:t>_xslw3000*No19</w:t>
      </w:r>
    </w:p>
  </w:comment>
  <w:comment w:id="1309"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一级标题内容</w:t>
      </w:r>
      <w:r>
        <w:rPr>
          <w:rFonts w:hint="eastAsia"/>
        </w:rPr>
        <w:t>_xslw3001*No20</w:t>
      </w:r>
    </w:p>
  </w:comment>
  <w:comment w:id="1783" w:author="hnj2288" w:date="2017-07-31T13:15:00Z" w:initials="h">
    <w:p w:rsidR="006C5356" w:rsidRDefault="006C5356">
      <w:pPr>
        <w:pStyle w:val="ac"/>
      </w:pPr>
      <w:r>
        <w:rPr>
          <w:rStyle w:val="ab"/>
        </w:rPr>
        <w:annotationRef/>
      </w:r>
      <w:r>
        <w:rPr>
          <w:rFonts w:hint="eastAsia"/>
        </w:rPr>
        <w:t>此句放这里，不明白意思。</w:t>
      </w:r>
      <w:r>
        <w:rPr>
          <w:rFonts w:hint="eastAsia"/>
        </w:rPr>
        <w:t>*No21</w:t>
      </w:r>
    </w:p>
  </w:comment>
  <w:comment w:id="1312"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文本段落</w:t>
      </w:r>
      <w:r>
        <w:rPr>
          <w:rFonts w:hint="eastAsia"/>
        </w:rPr>
        <w:t>_xslw3050*No22</w:t>
      </w:r>
    </w:p>
  </w:comment>
  <w:comment w:id="1863"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基金项目说明标题</w:t>
      </w:r>
      <w:r>
        <w:rPr>
          <w:rFonts w:hint="eastAsia"/>
        </w:rPr>
        <w:t>_xslw5050*No23</w:t>
      </w:r>
    </w:p>
  </w:comment>
  <w:comment w:id="1864"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基金项目说明内容</w:t>
      </w:r>
      <w:r>
        <w:rPr>
          <w:rFonts w:hint="eastAsia"/>
        </w:rPr>
        <w:t>_xslw5051*No24</w:t>
      </w:r>
    </w:p>
  </w:comment>
  <w:comment w:id="1918"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作者简介标题</w:t>
      </w:r>
      <w:r>
        <w:rPr>
          <w:rFonts w:hint="eastAsia"/>
        </w:rPr>
        <w:t>_xslw5060*No25</w:t>
      </w:r>
    </w:p>
  </w:comment>
  <w:comment w:id="1919"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作者简介内容</w:t>
      </w:r>
      <w:r>
        <w:rPr>
          <w:rFonts w:hint="eastAsia"/>
        </w:rPr>
        <w:t>_xslw5061*No26</w:t>
      </w:r>
    </w:p>
  </w:comment>
  <w:comment w:id="1974"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一级标题编号</w:t>
      </w:r>
      <w:r>
        <w:rPr>
          <w:rFonts w:hint="eastAsia"/>
        </w:rPr>
        <w:t>_xslw3000*No27</w:t>
      </w:r>
    </w:p>
  </w:comment>
  <w:comment w:id="1975"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一级标题内容</w:t>
      </w:r>
      <w:r>
        <w:rPr>
          <w:rFonts w:hint="eastAsia"/>
        </w:rPr>
        <w:t>_xslw3001*No28</w:t>
      </w:r>
    </w:p>
  </w:comment>
  <w:comment w:id="1976"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二级标题编号</w:t>
      </w:r>
      <w:r>
        <w:rPr>
          <w:rFonts w:hint="eastAsia"/>
        </w:rPr>
        <w:t>_xslw3010*No29</w:t>
      </w:r>
    </w:p>
  </w:comment>
  <w:comment w:id="1977"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二级标题内容</w:t>
      </w:r>
      <w:r>
        <w:rPr>
          <w:rFonts w:hint="eastAsia"/>
        </w:rPr>
        <w:t>_xslw3011*No30</w:t>
      </w:r>
    </w:p>
  </w:comment>
  <w:comment w:id="1979"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文本段落</w:t>
      </w:r>
      <w:r>
        <w:rPr>
          <w:rFonts w:hint="eastAsia"/>
        </w:rPr>
        <w:t>_xslw3050*No31</w:t>
      </w:r>
    </w:p>
  </w:comment>
  <w:comment w:id="2558"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图片</w:t>
      </w:r>
      <w:r>
        <w:rPr>
          <w:rFonts w:hint="eastAsia"/>
        </w:rPr>
        <w:t>_xslw3060*No32</w:t>
      </w:r>
    </w:p>
  </w:comment>
  <w:comment w:id="2559" w:author="安安" w:date="2017-07-31T13:15:00Z" w:initials="安安">
    <w:p w:rsidR="006C5356" w:rsidRDefault="006C5356">
      <w:pPr>
        <w:pStyle w:val="ac"/>
      </w:pPr>
      <w:r>
        <w:rPr>
          <w:rStyle w:val="ab"/>
        </w:rPr>
        <w:annotationRef/>
      </w:r>
      <w:r>
        <w:rPr>
          <w:rFonts w:hint="eastAsia"/>
        </w:rPr>
        <w:t>字横放</w:t>
      </w:r>
      <w:r>
        <w:rPr>
          <w:rFonts w:hint="eastAsia"/>
        </w:rPr>
        <w:t>*No33</w:t>
      </w:r>
    </w:p>
  </w:comment>
  <w:comment w:id="2563"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图片</w:t>
      </w:r>
      <w:r>
        <w:rPr>
          <w:rFonts w:hint="eastAsia"/>
        </w:rPr>
        <w:t>_xslw3060*No34</w:t>
      </w:r>
    </w:p>
  </w:comment>
  <w:comment w:id="2564" w:author="hnj2288" w:date="2017-07-31T13:15:00Z" w:initials="h">
    <w:p w:rsidR="006C5356" w:rsidRDefault="006C5356">
      <w:pPr>
        <w:pStyle w:val="ac"/>
      </w:pPr>
      <w:r>
        <w:rPr>
          <w:rStyle w:val="ab"/>
        </w:rPr>
        <w:annotationRef/>
      </w:r>
      <w:r>
        <w:rPr>
          <w:rFonts w:hint="eastAsia"/>
        </w:rPr>
        <w:t>字横放</w:t>
      </w:r>
      <w:r>
        <w:rPr>
          <w:rFonts w:hint="eastAsia"/>
        </w:rPr>
        <w:t>*No35</w:t>
      </w:r>
    </w:p>
  </w:comment>
  <w:comment w:id="2566"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图题编号</w:t>
      </w:r>
      <w:r>
        <w:rPr>
          <w:rFonts w:hint="eastAsia"/>
        </w:rPr>
        <w:t>_xslw3061*No36</w:t>
      </w:r>
    </w:p>
  </w:comment>
  <w:comment w:id="2567"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图题内容</w:t>
      </w:r>
      <w:r>
        <w:rPr>
          <w:rFonts w:hint="eastAsia"/>
        </w:rPr>
        <w:t>_xslw3062*No37</w:t>
      </w:r>
    </w:p>
  </w:comment>
  <w:comment w:id="2578"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图片</w:t>
      </w:r>
      <w:r>
        <w:rPr>
          <w:rFonts w:hint="eastAsia"/>
        </w:rPr>
        <w:t>_xslw3060*No38</w:t>
      </w:r>
    </w:p>
  </w:comment>
  <w:comment w:id="2579"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图题编号</w:t>
      </w:r>
      <w:r>
        <w:rPr>
          <w:rFonts w:hint="eastAsia"/>
        </w:rPr>
        <w:t>_xslw3061*No39</w:t>
      </w:r>
    </w:p>
  </w:comment>
  <w:comment w:id="2580"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图题内容</w:t>
      </w:r>
      <w:r>
        <w:rPr>
          <w:rFonts w:hint="eastAsia"/>
        </w:rPr>
        <w:t>_xslw3062*No40</w:t>
      </w:r>
    </w:p>
  </w:comment>
  <w:comment w:id="2585"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二级标题编号</w:t>
      </w:r>
      <w:r>
        <w:rPr>
          <w:rFonts w:hint="eastAsia"/>
        </w:rPr>
        <w:t>_xslw3010*No41</w:t>
      </w:r>
    </w:p>
  </w:comment>
  <w:comment w:id="2586"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二级标题内容</w:t>
      </w:r>
      <w:r>
        <w:rPr>
          <w:rFonts w:hint="eastAsia"/>
        </w:rPr>
        <w:t>_xslw3011*No42</w:t>
      </w:r>
    </w:p>
  </w:comment>
  <w:comment w:id="2661" w:author="hnj2288" w:date="2017-07-31T13:15:00Z" w:initials="h">
    <w:p w:rsidR="006C5356" w:rsidRDefault="006C5356">
      <w:pPr>
        <w:pStyle w:val="ac"/>
      </w:pPr>
      <w:r>
        <w:rPr>
          <w:rStyle w:val="ab"/>
        </w:rPr>
        <w:annotationRef/>
      </w:r>
      <w:r>
        <w:rPr>
          <w:rFonts w:hint="eastAsia"/>
        </w:rPr>
        <w:t>重新组织语言</w:t>
      </w:r>
      <w:r>
        <w:rPr>
          <w:rFonts w:hint="eastAsia"/>
        </w:rPr>
        <w:t>*No43</w:t>
      </w:r>
    </w:p>
  </w:comment>
  <w:comment w:id="2587"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文本段落</w:t>
      </w:r>
      <w:r>
        <w:rPr>
          <w:rFonts w:hint="eastAsia"/>
        </w:rPr>
        <w:t>_xslw3050*No44</w:t>
      </w:r>
    </w:p>
  </w:comment>
  <w:comment w:id="3493"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二级标题编号</w:t>
      </w:r>
      <w:r>
        <w:rPr>
          <w:rFonts w:hint="eastAsia"/>
        </w:rPr>
        <w:t>_xslw3010*No45</w:t>
      </w:r>
    </w:p>
  </w:comment>
  <w:comment w:id="3494"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二级标题内容</w:t>
      </w:r>
      <w:r>
        <w:rPr>
          <w:rFonts w:hint="eastAsia"/>
        </w:rPr>
        <w:t>_xslw3011*No46</w:t>
      </w:r>
    </w:p>
  </w:comment>
  <w:comment w:id="3495"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文本段落</w:t>
      </w:r>
      <w:r>
        <w:rPr>
          <w:rFonts w:hint="eastAsia"/>
        </w:rPr>
        <w:t>_xslw3050*No47</w:t>
      </w:r>
    </w:p>
  </w:comment>
  <w:comment w:id="3664"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图片</w:t>
      </w:r>
      <w:r>
        <w:rPr>
          <w:rFonts w:hint="eastAsia"/>
        </w:rPr>
        <w:t>_xslw3060*No48</w:t>
      </w:r>
    </w:p>
  </w:comment>
  <w:comment w:id="3665"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图题编号</w:t>
      </w:r>
      <w:r>
        <w:rPr>
          <w:rFonts w:hint="eastAsia"/>
        </w:rPr>
        <w:t>_xslw3061*No49</w:t>
      </w:r>
    </w:p>
  </w:comment>
  <w:comment w:id="3666"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图题内容</w:t>
      </w:r>
      <w:r>
        <w:rPr>
          <w:rFonts w:hint="eastAsia"/>
        </w:rPr>
        <w:t>_xslw3062*No50</w:t>
      </w:r>
    </w:p>
  </w:comment>
  <w:comment w:id="3681"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文本段落</w:t>
      </w:r>
      <w:r>
        <w:rPr>
          <w:rFonts w:hint="eastAsia"/>
        </w:rPr>
        <w:t>_xslw3050*No51</w:t>
      </w:r>
    </w:p>
  </w:comment>
  <w:comment w:id="3935"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二级标题编号</w:t>
      </w:r>
      <w:r>
        <w:rPr>
          <w:rFonts w:hint="eastAsia"/>
        </w:rPr>
        <w:t>_xslw3010*No52</w:t>
      </w:r>
    </w:p>
  </w:comment>
  <w:comment w:id="3936"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二级标题内容</w:t>
      </w:r>
      <w:r>
        <w:rPr>
          <w:rFonts w:hint="eastAsia"/>
        </w:rPr>
        <w:t>_xslw3011*No53</w:t>
      </w:r>
    </w:p>
  </w:comment>
  <w:comment w:id="3937"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文本段落</w:t>
      </w:r>
      <w:r>
        <w:rPr>
          <w:rFonts w:hint="eastAsia"/>
        </w:rPr>
        <w:t>_xslw3050*No54</w:t>
      </w:r>
    </w:p>
  </w:comment>
  <w:comment w:id="4187"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一级标题编号</w:t>
      </w:r>
      <w:r>
        <w:rPr>
          <w:rFonts w:hint="eastAsia"/>
        </w:rPr>
        <w:t>_xslw3000*No55</w:t>
      </w:r>
    </w:p>
  </w:comment>
  <w:comment w:id="4188"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一级标题内容</w:t>
      </w:r>
      <w:r>
        <w:rPr>
          <w:rFonts w:hint="eastAsia"/>
        </w:rPr>
        <w:t>_xslw3001*No56</w:t>
      </w:r>
    </w:p>
  </w:comment>
  <w:comment w:id="4189"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二级标题编号</w:t>
      </w:r>
      <w:r>
        <w:rPr>
          <w:rFonts w:hint="eastAsia"/>
        </w:rPr>
        <w:t>_xslw3010*No57</w:t>
      </w:r>
    </w:p>
  </w:comment>
  <w:comment w:id="4190"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二级标题内容</w:t>
      </w:r>
      <w:r>
        <w:rPr>
          <w:rFonts w:hint="eastAsia"/>
        </w:rPr>
        <w:t>_xslw3011*No58</w:t>
      </w:r>
    </w:p>
  </w:comment>
  <w:comment w:id="4191"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文本段落</w:t>
      </w:r>
      <w:r>
        <w:rPr>
          <w:rFonts w:hint="eastAsia"/>
        </w:rPr>
        <w:t>_xslw3050*No59</w:t>
      </w:r>
    </w:p>
  </w:comment>
  <w:comment w:id="4570"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公式内容</w:t>
      </w:r>
      <w:r>
        <w:rPr>
          <w:rFonts w:hint="eastAsia"/>
        </w:rPr>
        <w:t>_xslw3080*No60</w:t>
      </w:r>
    </w:p>
  </w:comment>
  <w:comment w:id="4576"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公式编号</w:t>
      </w:r>
      <w:r>
        <w:rPr>
          <w:rFonts w:hint="eastAsia"/>
        </w:rPr>
        <w:t>_xslw3081*No61</w:t>
      </w:r>
    </w:p>
  </w:comment>
  <w:comment w:id="4578"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文本段落</w:t>
      </w:r>
      <w:r>
        <w:rPr>
          <w:rFonts w:hint="eastAsia"/>
        </w:rPr>
        <w:t>_xslw3050*No62</w:t>
      </w:r>
    </w:p>
  </w:comment>
  <w:comment w:id="4847"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二级标题编号</w:t>
      </w:r>
      <w:r>
        <w:rPr>
          <w:rFonts w:hint="eastAsia"/>
        </w:rPr>
        <w:t>_xslw3010*No63</w:t>
      </w:r>
    </w:p>
  </w:comment>
  <w:comment w:id="4848"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二级标题内容</w:t>
      </w:r>
      <w:r>
        <w:rPr>
          <w:rFonts w:hint="eastAsia"/>
        </w:rPr>
        <w:t>_xslw3011*No64</w:t>
      </w:r>
    </w:p>
  </w:comment>
  <w:comment w:id="4849"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文本段落</w:t>
      </w:r>
      <w:r>
        <w:rPr>
          <w:rFonts w:hint="eastAsia"/>
        </w:rPr>
        <w:t>_xslw3050*No65</w:t>
      </w:r>
    </w:p>
  </w:comment>
  <w:comment w:id="5568"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二级标题编号</w:t>
      </w:r>
      <w:r>
        <w:rPr>
          <w:rFonts w:hint="eastAsia"/>
        </w:rPr>
        <w:t>_xslw3010*No66</w:t>
      </w:r>
    </w:p>
  </w:comment>
  <w:comment w:id="5569"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二级标题内容</w:t>
      </w:r>
      <w:r>
        <w:rPr>
          <w:rFonts w:hint="eastAsia"/>
        </w:rPr>
        <w:t>_xslw3011*No67</w:t>
      </w:r>
    </w:p>
  </w:comment>
  <w:comment w:id="5570"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文本段落</w:t>
      </w:r>
      <w:r>
        <w:rPr>
          <w:rFonts w:hint="eastAsia"/>
        </w:rPr>
        <w:t>_xslw3050*No68</w:t>
      </w:r>
    </w:p>
  </w:comment>
  <w:comment w:id="5572"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图片</w:t>
      </w:r>
      <w:r>
        <w:rPr>
          <w:rFonts w:hint="eastAsia"/>
        </w:rPr>
        <w:t>_xslw3060*No69</w:t>
      </w:r>
    </w:p>
  </w:comment>
  <w:comment w:id="5573" w:author="hnj2288" w:date="2017-07-31T13:15:00Z" w:initials="h">
    <w:p w:rsidR="006C5356" w:rsidRDefault="006C5356">
      <w:pPr>
        <w:pStyle w:val="ac"/>
      </w:pPr>
      <w:r>
        <w:rPr>
          <w:rStyle w:val="ab"/>
        </w:rPr>
        <w:annotationRef/>
      </w:r>
      <w:r>
        <w:rPr>
          <w:rFonts w:hint="eastAsia"/>
        </w:rPr>
        <w:t>纵坐标“幅值</w:t>
      </w:r>
      <w:r>
        <w:rPr>
          <w:rFonts w:hint="eastAsia"/>
        </w:rPr>
        <w:t>/mm</w:t>
      </w:r>
      <w:r>
        <w:rPr>
          <w:rFonts w:hint="eastAsia"/>
        </w:rPr>
        <w:t>”摆放不对，图</w:t>
      </w:r>
      <w:r>
        <w:rPr>
          <w:rFonts w:hint="eastAsia"/>
        </w:rPr>
        <w:t>5</w:t>
      </w:r>
      <w:r>
        <w:rPr>
          <w:rFonts w:hint="eastAsia"/>
        </w:rPr>
        <w:t>图</w:t>
      </w:r>
      <w:r>
        <w:rPr>
          <w:rFonts w:hint="eastAsia"/>
        </w:rPr>
        <w:t>6</w:t>
      </w:r>
      <w:r>
        <w:rPr>
          <w:rFonts w:hint="eastAsia"/>
        </w:rPr>
        <w:t>同</w:t>
      </w:r>
      <w:r>
        <w:rPr>
          <w:rFonts w:hint="eastAsia"/>
        </w:rPr>
        <w:t>.</w:t>
      </w:r>
      <w:r>
        <w:rPr>
          <w:rFonts w:hint="eastAsia"/>
        </w:rPr>
        <w:t>参考本刊修改。</w:t>
      </w:r>
      <w:r>
        <w:rPr>
          <w:rFonts w:hint="eastAsia"/>
        </w:rPr>
        <w:t>*No70</w:t>
      </w:r>
    </w:p>
  </w:comment>
  <w:comment w:id="5574"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图题编号</w:t>
      </w:r>
      <w:r>
        <w:rPr>
          <w:rFonts w:hint="eastAsia"/>
        </w:rPr>
        <w:t>_xslw3061*No71</w:t>
      </w:r>
    </w:p>
  </w:comment>
  <w:comment w:id="5575"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图题内容</w:t>
      </w:r>
      <w:r>
        <w:rPr>
          <w:rFonts w:hint="eastAsia"/>
        </w:rPr>
        <w:t>_xslw3062*No72</w:t>
      </w:r>
    </w:p>
  </w:comment>
  <w:comment w:id="5588"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文本段落</w:t>
      </w:r>
      <w:r>
        <w:rPr>
          <w:rFonts w:hint="eastAsia"/>
        </w:rPr>
        <w:t>_xslw3050*No73</w:t>
      </w:r>
    </w:p>
  </w:comment>
  <w:comment w:id="6030"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图片</w:t>
      </w:r>
      <w:r>
        <w:rPr>
          <w:rFonts w:hint="eastAsia"/>
        </w:rPr>
        <w:t>_xslw3060*No74</w:t>
      </w:r>
    </w:p>
  </w:comment>
  <w:comment w:id="6031"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图题编号</w:t>
      </w:r>
      <w:r>
        <w:rPr>
          <w:rFonts w:hint="eastAsia"/>
        </w:rPr>
        <w:t>_xslw3061*No75</w:t>
      </w:r>
    </w:p>
  </w:comment>
  <w:comment w:id="6032"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图题内容</w:t>
      </w:r>
      <w:r>
        <w:rPr>
          <w:rFonts w:hint="eastAsia"/>
        </w:rPr>
        <w:t>_xslw3062*No76</w:t>
      </w:r>
    </w:p>
  </w:comment>
  <w:comment w:id="6043"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图片</w:t>
      </w:r>
      <w:r>
        <w:rPr>
          <w:rFonts w:hint="eastAsia"/>
        </w:rPr>
        <w:t>_xslw3060*No77</w:t>
      </w:r>
    </w:p>
  </w:comment>
  <w:comment w:id="6044"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图题编号</w:t>
      </w:r>
      <w:r>
        <w:rPr>
          <w:rFonts w:hint="eastAsia"/>
        </w:rPr>
        <w:t>_xslw3061*No78</w:t>
      </w:r>
    </w:p>
  </w:comment>
  <w:comment w:id="6045"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图题内容</w:t>
      </w:r>
      <w:r>
        <w:rPr>
          <w:rFonts w:hint="eastAsia"/>
        </w:rPr>
        <w:t>_xslw3062*No79</w:t>
      </w:r>
    </w:p>
  </w:comment>
  <w:comment w:id="6056" w:author="hnj2288" w:date="2017-07-31T13:15:00Z" w:initials="h">
    <w:p w:rsidR="006C5356" w:rsidRDefault="006C5356">
      <w:pPr>
        <w:pStyle w:val="ac"/>
      </w:pPr>
      <w:r>
        <w:rPr>
          <w:rStyle w:val="ab"/>
        </w:rPr>
        <w:annotationRef/>
      </w:r>
      <w:r>
        <w:rPr>
          <w:rFonts w:hint="eastAsia"/>
        </w:rPr>
        <w:t>是图</w:t>
      </w:r>
      <w:r>
        <w:rPr>
          <w:rFonts w:hint="eastAsia"/>
        </w:rPr>
        <w:t>5</w:t>
      </w:r>
      <w:r>
        <w:rPr>
          <w:rFonts w:hint="eastAsia"/>
        </w:rPr>
        <w:t>吗？</w:t>
      </w:r>
      <w:r>
        <w:rPr>
          <w:rFonts w:hint="eastAsia"/>
        </w:rPr>
        <w:t>*No80</w:t>
      </w:r>
    </w:p>
  </w:comment>
  <w:comment w:id="6054"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文本段落</w:t>
      </w:r>
      <w:r>
        <w:rPr>
          <w:rFonts w:hint="eastAsia"/>
        </w:rPr>
        <w:t>_xslw3050*No81</w:t>
      </w:r>
    </w:p>
  </w:comment>
  <w:comment w:id="6215"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一级标题编号</w:t>
      </w:r>
      <w:r>
        <w:rPr>
          <w:rFonts w:hint="eastAsia"/>
        </w:rPr>
        <w:t>_xslw3000*No82</w:t>
      </w:r>
    </w:p>
  </w:comment>
  <w:comment w:id="6216"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一级标题内容</w:t>
      </w:r>
      <w:r>
        <w:rPr>
          <w:rFonts w:hint="eastAsia"/>
        </w:rPr>
        <w:t>_xslw3001*No83</w:t>
      </w:r>
    </w:p>
  </w:comment>
  <w:comment w:id="6217"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二级标题编号</w:t>
      </w:r>
      <w:r>
        <w:rPr>
          <w:rFonts w:hint="eastAsia"/>
        </w:rPr>
        <w:t>_xslw3010*No84</w:t>
      </w:r>
    </w:p>
  </w:comment>
  <w:comment w:id="6218"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二级标题内容</w:t>
      </w:r>
      <w:r>
        <w:rPr>
          <w:rFonts w:hint="eastAsia"/>
        </w:rPr>
        <w:t>_xslw3011*No85</w:t>
      </w:r>
    </w:p>
  </w:comment>
  <w:comment w:id="6219"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文本段落</w:t>
      </w:r>
      <w:r>
        <w:rPr>
          <w:rFonts w:hint="eastAsia"/>
        </w:rPr>
        <w:t>_xslw3050*No86</w:t>
      </w:r>
    </w:p>
  </w:comment>
  <w:comment w:id="6508"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表题编号</w:t>
      </w:r>
      <w:r>
        <w:rPr>
          <w:rFonts w:hint="eastAsia"/>
        </w:rPr>
        <w:t>_xslw3071*No87</w:t>
      </w:r>
    </w:p>
  </w:comment>
  <w:comment w:id="6509"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表题内容</w:t>
      </w:r>
      <w:r>
        <w:rPr>
          <w:rFonts w:hint="eastAsia"/>
        </w:rPr>
        <w:t>_xslw3072*No88</w:t>
      </w:r>
    </w:p>
  </w:comment>
  <w:comment w:id="6534"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表格</w:t>
      </w:r>
      <w:r>
        <w:rPr>
          <w:rFonts w:hint="eastAsia"/>
        </w:rPr>
        <w:t>_xslw3070*No89</w:t>
      </w:r>
    </w:p>
  </w:comment>
  <w:comment w:id="6734"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二级标题编号</w:t>
      </w:r>
      <w:r>
        <w:rPr>
          <w:rFonts w:hint="eastAsia"/>
        </w:rPr>
        <w:t>_xslw3010*No90</w:t>
      </w:r>
    </w:p>
  </w:comment>
  <w:comment w:id="6735"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二级标题内容</w:t>
      </w:r>
      <w:r>
        <w:rPr>
          <w:rFonts w:hint="eastAsia"/>
        </w:rPr>
        <w:t>_xslw3011*No91</w:t>
      </w:r>
    </w:p>
  </w:comment>
  <w:comment w:id="6736"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文本段落</w:t>
      </w:r>
      <w:r>
        <w:rPr>
          <w:rFonts w:hint="eastAsia"/>
        </w:rPr>
        <w:t>_xslw3050*No92</w:t>
      </w:r>
    </w:p>
  </w:comment>
  <w:comment w:id="7164"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一级标题编号</w:t>
      </w:r>
      <w:r>
        <w:rPr>
          <w:rFonts w:hint="eastAsia"/>
        </w:rPr>
        <w:t>_xslw3000*No93</w:t>
      </w:r>
    </w:p>
  </w:comment>
  <w:comment w:id="7165"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一级标题内容</w:t>
      </w:r>
      <w:r>
        <w:rPr>
          <w:rFonts w:hint="eastAsia"/>
        </w:rPr>
        <w:t>_xslw3001*No94</w:t>
      </w:r>
    </w:p>
  </w:comment>
  <w:comment w:id="7166"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文本段落</w:t>
      </w:r>
      <w:r>
        <w:rPr>
          <w:rFonts w:hint="eastAsia"/>
        </w:rPr>
        <w:t>_xslw3050*No95</w:t>
      </w:r>
    </w:p>
  </w:comment>
  <w:comment w:id="7289"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参考文献标题</w:t>
      </w:r>
      <w:r>
        <w:rPr>
          <w:rFonts w:hint="eastAsia"/>
        </w:rPr>
        <w:t>_xslw4000*No96</w:t>
      </w:r>
    </w:p>
  </w:comment>
  <w:comment w:id="7291"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参考文献条目</w:t>
      </w:r>
      <w:r>
        <w:rPr>
          <w:rFonts w:hint="eastAsia"/>
        </w:rPr>
        <w:t>_xslw4001*No97</w:t>
      </w:r>
    </w:p>
  </w:comment>
  <w:comment w:id="7292"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参考文献条目</w:t>
      </w:r>
      <w:r>
        <w:rPr>
          <w:rFonts w:hint="eastAsia"/>
        </w:rPr>
        <w:t>_xslw4001*No98</w:t>
      </w:r>
    </w:p>
  </w:comment>
  <w:comment w:id="7295"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参考文献条目</w:t>
      </w:r>
      <w:r>
        <w:rPr>
          <w:rFonts w:hint="eastAsia"/>
        </w:rPr>
        <w:t>_xslw4001*No99</w:t>
      </w:r>
    </w:p>
  </w:comment>
  <w:comment w:id="7298"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参考文献条目</w:t>
      </w:r>
      <w:r>
        <w:rPr>
          <w:rFonts w:hint="eastAsia"/>
        </w:rPr>
        <w:t>_xslw4001*No100</w:t>
      </w:r>
    </w:p>
  </w:comment>
  <w:comment w:id="7300"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参考文献条目</w:t>
      </w:r>
      <w:r>
        <w:rPr>
          <w:rFonts w:hint="eastAsia"/>
        </w:rPr>
        <w:t>_xslw4001*No101</w:t>
      </w:r>
    </w:p>
  </w:comment>
  <w:comment w:id="7303"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参考文献条目</w:t>
      </w:r>
      <w:r>
        <w:rPr>
          <w:rFonts w:hint="eastAsia"/>
        </w:rPr>
        <w:t>_xslw4001*No102</w:t>
      </w:r>
    </w:p>
  </w:comment>
  <w:comment w:id="7304"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参考文献条目</w:t>
      </w:r>
      <w:r>
        <w:rPr>
          <w:rFonts w:hint="eastAsia"/>
        </w:rPr>
        <w:t>_xslw4001*No103</w:t>
      </w:r>
    </w:p>
  </w:comment>
  <w:comment w:id="7307"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参考文献条目</w:t>
      </w:r>
      <w:r>
        <w:rPr>
          <w:rFonts w:hint="eastAsia"/>
        </w:rPr>
        <w:t>_xslw4001*No104</w:t>
      </w:r>
    </w:p>
  </w:comment>
  <w:comment w:id="7308"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参考文献条目</w:t>
      </w:r>
      <w:r>
        <w:rPr>
          <w:rFonts w:hint="eastAsia"/>
        </w:rPr>
        <w:t>_xslw4001*No105</w:t>
      </w:r>
    </w:p>
  </w:comment>
  <w:comment w:id="7310"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参考文献条目</w:t>
      </w:r>
      <w:r>
        <w:rPr>
          <w:rFonts w:hint="eastAsia"/>
        </w:rPr>
        <w:t>_xslw4001*No106</w:t>
      </w:r>
    </w:p>
  </w:comment>
  <w:comment w:id="7312"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参考文献条目</w:t>
      </w:r>
      <w:r>
        <w:rPr>
          <w:rFonts w:hint="eastAsia"/>
        </w:rPr>
        <w:t>_xslw4001*No107</w:t>
      </w:r>
    </w:p>
  </w:comment>
  <w:comment w:id="7314"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参考文献条目</w:t>
      </w:r>
      <w:r>
        <w:rPr>
          <w:rFonts w:hint="eastAsia"/>
        </w:rPr>
        <w:t>_xslw4001*No108</w:t>
      </w:r>
    </w:p>
  </w:comment>
  <w:comment w:id="7315" w:author="DCL_ZK" w:date="2017-07-31T13:15:00Z" w:initials="DCL_ZK">
    <w:p w:rsidR="006C5356" w:rsidRDefault="006C5356">
      <w:pPr>
        <w:pStyle w:val="ac"/>
      </w:pPr>
      <w:r>
        <w:fldChar w:fldCharType="begin"/>
      </w:r>
      <w:r>
        <w:rPr>
          <w:rStyle w:val="ab"/>
        </w:rPr>
        <w:instrText xml:space="preserve"> </w:instrText>
      </w:r>
      <w:r>
        <w:instrText>PAGE</w:instrText>
      </w:r>
      <w:r>
        <w:rPr>
          <w:rFonts w:hint="eastAsia"/>
        </w:rPr>
        <w:instrText xml:space="preserve"> \# "'</w:instrText>
      </w:r>
      <w:r>
        <w:rPr>
          <w:rFonts w:hint="eastAsia"/>
        </w:rPr>
        <w:instrText>页</w:instrText>
      </w:r>
      <w:r>
        <w:rPr>
          <w:rFonts w:hint="eastAsia"/>
        </w:rPr>
        <w:instrText>: '#'</w:instrText>
      </w:r>
      <w:r>
        <w:rPr>
          <w:rFonts w:hint="eastAsia"/>
        </w:rPr>
        <w:br/>
        <w:instrText>'"</w:instrText>
      </w:r>
      <w:r>
        <w:rPr>
          <w:rStyle w:val="ab"/>
        </w:rPr>
        <w:instrText xml:space="preserve"> </w:instrText>
      </w:r>
      <w:r>
        <w:fldChar w:fldCharType="end"/>
      </w:r>
      <w:r>
        <w:rPr>
          <w:rStyle w:val="ab"/>
        </w:rPr>
        <w:annotationRef/>
      </w:r>
      <w:r>
        <w:rPr>
          <w:rFonts w:hint="eastAsia"/>
        </w:rPr>
        <w:t>参考文献条目</w:t>
      </w:r>
      <w:r>
        <w:rPr>
          <w:rFonts w:hint="eastAsia"/>
        </w:rPr>
        <w:t>_xslw4001*No109</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67E085" w15:done="0"/>
  <w15:commentEx w15:paraId="561D1E57" w15:done="0"/>
  <w15:commentEx w15:paraId="3621C925" w15:done="0"/>
  <w15:commentEx w15:paraId="492E6C9A" w15:done="0"/>
  <w15:commentEx w15:paraId="150939D2" w15:done="0"/>
  <w15:commentEx w15:paraId="1DFBFA05" w15:done="0"/>
  <w15:commentEx w15:paraId="66B3454A" w15:done="0"/>
  <w15:commentEx w15:paraId="06761FEC" w15:done="0"/>
  <w15:commentEx w15:paraId="7CB353C2" w15:done="0"/>
  <w15:commentEx w15:paraId="06A12E12" w15:done="0"/>
  <w15:commentEx w15:paraId="70710DED" w15:done="0"/>
  <w15:commentEx w15:paraId="3C302F70" w15:done="0"/>
  <w15:commentEx w15:paraId="1F98BCB9" w15:done="0"/>
  <w15:commentEx w15:paraId="418CC14D" w15:done="0"/>
  <w15:commentEx w15:paraId="4FE0745F" w15:done="0"/>
  <w15:commentEx w15:paraId="70DD52B3" w15:done="0"/>
  <w15:commentEx w15:paraId="75BA9655" w15:done="0"/>
  <w15:commentEx w15:paraId="12263E15" w15:done="0"/>
  <w15:commentEx w15:paraId="60286133" w15:done="0"/>
  <w15:commentEx w15:paraId="0825DCDD" w15:done="0"/>
  <w15:commentEx w15:paraId="2F96BD03" w15:done="0"/>
  <w15:commentEx w15:paraId="135AF70D" w15:done="0"/>
  <w15:commentEx w15:paraId="12055F13" w15:done="0"/>
  <w15:commentEx w15:paraId="731D2661" w15:done="0"/>
  <w15:commentEx w15:paraId="40564635" w15:done="0"/>
  <w15:commentEx w15:paraId="48D0398B" w15:done="0"/>
  <w15:commentEx w15:paraId="773C5E9D" w15:done="0"/>
  <w15:commentEx w15:paraId="6206940F" w15:done="0"/>
  <w15:commentEx w15:paraId="316AFA5D" w15:done="0"/>
  <w15:commentEx w15:paraId="70137F60" w15:done="0"/>
  <w15:commentEx w15:paraId="370A6B8E" w15:done="0"/>
  <w15:commentEx w15:paraId="25CCECCC" w15:done="0"/>
  <w15:commentEx w15:paraId="41A50927" w15:done="0"/>
  <w15:commentEx w15:paraId="735CFC19" w15:done="0"/>
  <w15:commentEx w15:paraId="5140509B" w15:done="0"/>
  <w15:commentEx w15:paraId="2B611829" w15:done="0"/>
  <w15:commentEx w15:paraId="46E8AC2B" w15:done="0"/>
  <w15:commentEx w15:paraId="6721CE34" w15:done="0"/>
  <w15:commentEx w15:paraId="16F07FE7" w15:done="0"/>
  <w15:commentEx w15:paraId="236780AF" w15:done="0"/>
  <w15:commentEx w15:paraId="54C08327" w15:done="0"/>
  <w15:commentEx w15:paraId="7874573E" w15:done="0"/>
  <w15:commentEx w15:paraId="2243CAD4" w15:done="0"/>
  <w15:commentEx w15:paraId="1DC8F0AC" w15:done="0"/>
  <w15:commentEx w15:paraId="40C5BF2A" w15:done="0"/>
  <w15:commentEx w15:paraId="7D438F70" w15:done="0"/>
  <w15:commentEx w15:paraId="23E2AC15" w15:done="0"/>
  <w15:commentEx w15:paraId="49F066CA" w15:done="0"/>
  <w15:commentEx w15:paraId="26A41FF6" w15:done="0"/>
  <w15:commentEx w15:paraId="016AEC46" w15:done="0"/>
  <w15:commentEx w15:paraId="7DF6ECFA" w15:done="0"/>
  <w15:commentEx w15:paraId="04EE31D4" w15:done="0"/>
  <w15:commentEx w15:paraId="40FA4C89" w15:done="0"/>
  <w15:commentEx w15:paraId="5D56F84A" w15:done="0"/>
  <w15:commentEx w15:paraId="6C800486" w15:done="0"/>
  <w15:commentEx w15:paraId="063A7A20" w15:done="0"/>
  <w15:commentEx w15:paraId="0C6BD167" w15:done="0"/>
  <w15:commentEx w15:paraId="1F4D239A" w15:done="0"/>
  <w15:commentEx w15:paraId="6D5B93D9" w15:done="0"/>
  <w15:commentEx w15:paraId="6D43E1EB" w15:done="0"/>
  <w15:commentEx w15:paraId="603ED866" w15:done="0"/>
  <w15:commentEx w15:paraId="6600ADC6" w15:done="0"/>
  <w15:commentEx w15:paraId="43177446" w15:done="0"/>
  <w15:commentEx w15:paraId="75D4781E" w15:done="0"/>
  <w15:commentEx w15:paraId="73111D2B" w15:done="0"/>
  <w15:commentEx w15:paraId="7298E7A4" w15:done="0"/>
  <w15:commentEx w15:paraId="6EFB6381" w15:done="0"/>
  <w15:commentEx w15:paraId="3D253F7A" w15:done="0"/>
  <w15:commentEx w15:paraId="59010FA6" w15:done="0"/>
  <w15:commentEx w15:paraId="18C23577" w15:done="0"/>
  <w15:commentEx w15:paraId="6D89C7C1" w15:done="0"/>
  <w15:commentEx w15:paraId="59C139C9" w15:done="0"/>
  <w15:commentEx w15:paraId="64D2CBD4" w15:done="0"/>
  <w15:commentEx w15:paraId="05E26EDE" w15:done="0"/>
  <w15:commentEx w15:paraId="5AC3EEDF" w15:done="0"/>
  <w15:commentEx w15:paraId="29AFD201" w15:done="0"/>
  <w15:commentEx w15:paraId="591846E7" w15:done="0"/>
  <w15:commentEx w15:paraId="13650441" w15:done="0"/>
  <w15:commentEx w15:paraId="25610084" w15:done="0"/>
  <w15:commentEx w15:paraId="155D85B2" w15:done="0"/>
  <w15:commentEx w15:paraId="3FDECAEA" w15:done="0"/>
  <w15:commentEx w15:paraId="611B5743" w15:done="0"/>
  <w15:commentEx w15:paraId="70EF8086" w15:done="0"/>
  <w15:commentEx w15:paraId="2F22970E" w15:done="0"/>
  <w15:commentEx w15:paraId="5D09D006" w15:done="0"/>
  <w15:commentEx w15:paraId="5C7E4B26" w15:done="0"/>
  <w15:commentEx w15:paraId="7415C9E4" w15:done="0"/>
  <w15:commentEx w15:paraId="02EF2EE9" w15:done="0"/>
  <w15:commentEx w15:paraId="2CE75685" w15:done="0"/>
  <w15:commentEx w15:paraId="41EEF6CC" w15:done="0"/>
  <w15:commentEx w15:paraId="077ECFB9" w15:done="0"/>
  <w15:commentEx w15:paraId="26F396FE" w15:done="0"/>
  <w15:commentEx w15:paraId="69F45D3F" w15:done="0"/>
  <w15:commentEx w15:paraId="5EAA24F5" w15:done="0"/>
  <w15:commentEx w15:paraId="4058BA7F" w15:done="0"/>
  <w15:commentEx w15:paraId="26F77EC4" w15:done="0"/>
  <w15:commentEx w15:paraId="7FC6FCDE" w15:done="0"/>
  <w15:commentEx w15:paraId="0FDFBE6C" w15:done="0"/>
  <w15:commentEx w15:paraId="1598ECC2" w15:done="0"/>
  <w15:commentEx w15:paraId="26BF98CF" w15:done="0"/>
  <w15:commentEx w15:paraId="1F55F7DF" w15:done="0"/>
  <w15:commentEx w15:paraId="4012E21B" w15:done="0"/>
  <w15:commentEx w15:paraId="2F78F336" w15:done="0"/>
  <w15:commentEx w15:paraId="4E172A72" w15:done="0"/>
  <w15:commentEx w15:paraId="69C42A5C" w15:done="0"/>
  <w15:commentEx w15:paraId="2599E82F" w15:done="0"/>
  <w15:commentEx w15:paraId="1C6D27F8" w15:done="0"/>
  <w15:commentEx w15:paraId="22A32738" w15:done="0"/>
  <w15:commentEx w15:paraId="682445D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99F" w:rsidRDefault="00BB399F" w:rsidP="00F435AC">
      <w:r>
        <w:separator/>
      </w:r>
    </w:p>
  </w:endnote>
  <w:endnote w:type="continuationSeparator" w:id="0">
    <w:p w:rsidR="00BB399F" w:rsidRDefault="00BB399F" w:rsidP="00F435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356" w:rsidRDefault="006C535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356" w:rsidRDefault="006C5356">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356" w:rsidRDefault="006C535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99F" w:rsidRDefault="00BB399F" w:rsidP="00F435AC">
      <w:r>
        <w:separator/>
      </w:r>
    </w:p>
  </w:footnote>
  <w:footnote w:type="continuationSeparator" w:id="0">
    <w:p w:rsidR="00BB399F" w:rsidRDefault="00BB399F" w:rsidP="00F435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356" w:rsidRDefault="006C5356">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356" w:rsidRDefault="006C5356" w:rsidP="00CC265D">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5356" w:rsidRDefault="006C5356">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3C2D2E"/>
    <w:multiLevelType w:val="singleLevel"/>
    <w:tmpl w:val="563C2D2E"/>
    <w:lvl w:ilvl="0">
      <w:start w:val="1"/>
      <w:numFmt w:val="decimal"/>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CL_ZK">
    <w15:presenceInfo w15:providerId="None" w15:userId="DCL_ZK"/>
  </w15:person>
  <w15:person w15:author="安安">
    <w15:presenceInfo w15:providerId="None" w15:userId="安安"/>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65F67"/>
    <w:rsid w:val="00042515"/>
    <w:rsid w:val="0006727F"/>
    <w:rsid w:val="00070193"/>
    <w:rsid w:val="000840FE"/>
    <w:rsid w:val="000D23CF"/>
    <w:rsid w:val="00134E88"/>
    <w:rsid w:val="0015236D"/>
    <w:rsid w:val="00155145"/>
    <w:rsid w:val="001610EF"/>
    <w:rsid w:val="00181407"/>
    <w:rsid w:val="00186907"/>
    <w:rsid w:val="00187AC9"/>
    <w:rsid w:val="001B21C2"/>
    <w:rsid w:val="001D71B1"/>
    <w:rsid w:val="00202ACD"/>
    <w:rsid w:val="0020380D"/>
    <w:rsid w:val="00204C73"/>
    <w:rsid w:val="00212AEC"/>
    <w:rsid w:val="00217D32"/>
    <w:rsid w:val="00245B85"/>
    <w:rsid w:val="00266B9A"/>
    <w:rsid w:val="00291937"/>
    <w:rsid w:val="002A0323"/>
    <w:rsid w:val="002A48A7"/>
    <w:rsid w:val="002D2B79"/>
    <w:rsid w:val="002F40C4"/>
    <w:rsid w:val="00380A43"/>
    <w:rsid w:val="003D47F2"/>
    <w:rsid w:val="003D6238"/>
    <w:rsid w:val="003E05AA"/>
    <w:rsid w:val="003E0F6A"/>
    <w:rsid w:val="003F1DB5"/>
    <w:rsid w:val="00402568"/>
    <w:rsid w:val="00440A33"/>
    <w:rsid w:val="004675FA"/>
    <w:rsid w:val="004D1436"/>
    <w:rsid w:val="004F1E16"/>
    <w:rsid w:val="005452C4"/>
    <w:rsid w:val="00560C05"/>
    <w:rsid w:val="005634E7"/>
    <w:rsid w:val="005830B2"/>
    <w:rsid w:val="00590854"/>
    <w:rsid w:val="005B6F7C"/>
    <w:rsid w:val="005C2BA3"/>
    <w:rsid w:val="006056D4"/>
    <w:rsid w:val="00607D4C"/>
    <w:rsid w:val="00627DE3"/>
    <w:rsid w:val="00644838"/>
    <w:rsid w:val="006729F0"/>
    <w:rsid w:val="006858AD"/>
    <w:rsid w:val="00686E4C"/>
    <w:rsid w:val="006C5356"/>
    <w:rsid w:val="006D0C25"/>
    <w:rsid w:val="006E1866"/>
    <w:rsid w:val="00700928"/>
    <w:rsid w:val="007216D0"/>
    <w:rsid w:val="0072504F"/>
    <w:rsid w:val="00741F6F"/>
    <w:rsid w:val="00752C4C"/>
    <w:rsid w:val="0075442E"/>
    <w:rsid w:val="0077340A"/>
    <w:rsid w:val="00792060"/>
    <w:rsid w:val="0079782C"/>
    <w:rsid w:val="007B4D1B"/>
    <w:rsid w:val="007B4F29"/>
    <w:rsid w:val="007E50C8"/>
    <w:rsid w:val="00847550"/>
    <w:rsid w:val="00875E38"/>
    <w:rsid w:val="008C09FE"/>
    <w:rsid w:val="008C316B"/>
    <w:rsid w:val="00950ACA"/>
    <w:rsid w:val="00960CC5"/>
    <w:rsid w:val="00977349"/>
    <w:rsid w:val="00994D1C"/>
    <w:rsid w:val="0099780A"/>
    <w:rsid w:val="009A2D90"/>
    <w:rsid w:val="009F298B"/>
    <w:rsid w:val="00A1795A"/>
    <w:rsid w:val="00A20803"/>
    <w:rsid w:val="00A37525"/>
    <w:rsid w:val="00A62505"/>
    <w:rsid w:val="00A66487"/>
    <w:rsid w:val="00A75D72"/>
    <w:rsid w:val="00AA7C6E"/>
    <w:rsid w:val="00AD2C41"/>
    <w:rsid w:val="00AD704E"/>
    <w:rsid w:val="00AF370B"/>
    <w:rsid w:val="00B52164"/>
    <w:rsid w:val="00B5392D"/>
    <w:rsid w:val="00B800CF"/>
    <w:rsid w:val="00BA5F82"/>
    <w:rsid w:val="00BB399F"/>
    <w:rsid w:val="00BE4070"/>
    <w:rsid w:val="00C15C59"/>
    <w:rsid w:val="00C65F67"/>
    <w:rsid w:val="00C73047"/>
    <w:rsid w:val="00C81580"/>
    <w:rsid w:val="00C9147E"/>
    <w:rsid w:val="00CA029C"/>
    <w:rsid w:val="00CC2058"/>
    <w:rsid w:val="00CC265D"/>
    <w:rsid w:val="00CC77F7"/>
    <w:rsid w:val="00CD57C8"/>
    <w:rsid w:val="00CF405A"/>
    <w:rsid w:val="00D031DF"/>
    <w:rsid w:val="00D034F2"/>
    <w:rsid w:val="00D53A35"/>
    <w:rsid w:val="00D60B1C"/>
    <w:rsid w:val="00D73D5D"/>
    <w:rsid w:val="00DB697D"/>
    <w:rsid w:val="00DD478E"/>
    <w:rsid w:val="00DF4523"/>
    <w:rsid w:val="00E410BC"/>
    <w:rsid w:val="00E55426"/>
    <w:rsid w:val="00E64DA5"/>
    <w:rsid w:val="00E927C6"/>
    <w:rsid w:val="00E952E7"/>
    <w:rsid w:val="00F32D2D"/>
    <w:rsid w:val="00F435AC"/>
    <w:rsid w:val="00F574F3"/>
    <w:rsid w:val="00F77E9C"/>
    <w:rsid w:val="00F86CEB"/>
    <w:rsid w:val="00FB0D2F"/>
    <w:rsid w:val="00FB3551"/>
    <w:rsid w:val="00FB66B3"/>
    <w:rsid w:val="00FC1D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直接箭头连接符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1DB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435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435AC"/>
    <w:rPr>
      <w:sz w:val="18"/>
      <w:szCs w:val="18"/>
    </w:rPr>
  </w:style>
  <w:style w:type="paragraph" w:styleId="a4">
    <w:name w:val="footer"/>
    <w:basedOn w:val="a"/>
    <w:link w:val="Char0"/>
    <w:uiPriority w:val="99"/>
    <w:unhideWhenUsed/>
    <w:rsid w:val="00F435AC"/>
    <w:pPr>
      <w:tabs>
        <w:tab w:val="center" w:pos="4153"/>
        <w:tab w:val="right" w:pos="8306"/>
      </w:tabs>
      <w:snapToGrid w:val="0"/>
      <w:jc w:val="left"/>
    </w:pPr>
    <w:rPr>
      <w:sz w:val="18"/>
      <w:szCs w:val="18"/>
    </w:rPr>
  </w:style>
  <w:style w:type="character" w:customStyle="1" w:styleId="Char0">
    <w:name w:val="页脚 Char"/>
    <w:basedOn w:val="a0"/>
    <w:link w:val="a4"/>
    <w:uiPriority w:val="99"/>
    <w:rsid w:val="00F435AC"/>
    <w:rPr>
      <w:sz w:val="18"/>
      <w:szCs w:val="18"/>
    </w:rPr>
  </w:style>
  <w:style w:type="character" w:styleId="a5">
    <w:name w:val="Hyperlink"/>
    <w:uiPriority w:val="99"/>
    <w:rsid w:val="00F435AC"/>
    <w:rPr>
      <w:color w:val="0000FF"/>
      <w:u w:val="single"/>
    </w:rPr>
  </w:style>
  <w:style w:type="paragraph" w:styleId="a6">
    <w:name w:val="endnote text"/>
    <w:basedOn w:val="a"/>
    <w:link w:val="Char1"/>
    <w:semiHidden/>
    <w:rsid w:val="00F435AC"/>
    <w:pPr>
      <w:snapToGrid w:val="0"/>
      <w:jc w:val="left"/>
    </w:pPr>
    <w:rPr>
      <w:rFonts w:ascii="Times New Roman" w:hAnsi="Times New Roman"/>
      <w:szCs w:val="24"/>
    </w:rPr>
  </w:style>
  <w:style w:type="character" w:customStyle="1" w:styleId="Char1">
    <w:name w:val="尾注文本 Char"/>
    <w:basedOn w:val="a0"/>
    <w:link w:val="a6"/>
    <w:semiHidden/>
    <w:rsid w:val="00F435AC"/>
    <w:rPr>
      <w:rFonts w:ascii="Times New Roman" w:eastAsia="宋体" w:hAnsi="Times New Roman" w:cs="Times New Roman"/>
      <w:szCs w:val="24"/>
    </w:rPr>
  </w:style>
  <w:style w:type="paragraph" w:customStyle="1" w:styleId="p0">
    <w:name w:val="p0"/>
    <w:basedOn w:val="a"/>
    <w:rsid w:val="00F435AC"/>
    <w:pPr>
      <w:widowControl/>
    </w:pPr>
    <w:rPr>
      <w:rFonts w:cs="宋体"/>
      <w:kern w:val="0"/>
      <w:szCs w:val="21"/>
    </w:rPr>
  </w:style>
  <w:style w:type="character" w:styleId="a7">
    <w:name w:val="Strong"/>
    <w:basedOn w:val="a0"/>
    <w:uiPriority w:val="22"/>
    <w:qFormat/>
    <w:rsid w:val="009A2D90"/>
    <w:rPr>
      <w:b/>
      <w:bCs/>
    </w:rPr>
  </w:style>
  <w:style w:type="character" w:styleId="a8">
    <w:name w:val="Placeholder Text"/>
    <w:basedOn w:val="a0"/>
    <w:uiPriority w:val="99"/>
    <w:semiHidden/>
    <w:rsid w:val="00792060"/>
    <w:rPr>
      <w:color w:val="808080"/>
    </w:rPr>
  </w:style>
  <w:style w:type="paragraph" w:customStyle="1" w:styleId="tgt2">
    <w:name w:val="tgt2"/>
    <w:basedOn w:val="a"/>
    <w:rsid w:val="005452C4"/>
    <w:pPr>
      <w:widowControl/>
      <w:spacing w:after="150" w:line="360" w:lineRule="auto"/>
      <w:jc w:val="left"/>
    </w:pPr>
    <w:rPr>
      <w:rFonts w:ascii="宋体" w:hAnsi="宋体" w:cs="宋体"/>
      <w:b/>
      <w:bCs/>
      <w:kern w:val="0"/>
      <w:sz w:val="36"/>
      <w:szCs w:val="36"/>
    </w:rPr>
  </w:style>
  <w:style w:type="character" w:customStyle="1" w:styleId="lzspan1">
    <w:name w:val="lzspan1"/>
    <w:basedOn w:val="a0"/>
    <w:rsid w:val="006729F0"/>
    <w:rPr>
      <w:color w:val="666666"/>
    </w:rPr>
  </w:style>
  <w:style w:type="character" w:styleId="a9">
    <w:name w:val="Emphasis"/>
    <w:basedOn w:val="a0"/>
    <w:uiPriority w:val="20"/>
    <w:qFormat/>
    <w:rsid w:val="000D23CF"/>
    <w:rPr>
      <w:i w:val="0"/>
      <w:iCs w:val="0"/>
      <w:color w:val="CC0000"/>
    </w:rPr>
  </w:style>
  <w:style w:type="paragraph" w:styleId="aa">
    <w:name w:val="Balloon Text"/>
    <w:basedOn w:val="a"/>
    <w:link w:val="Char2"/>
    <w:uiPriority w:val="99"/>
    <w:semiHidden/>
    <w:unhideWhenUsed/>
    <w:rsid w:val="00245B85"/>
    <w:rPr>
      <w:sz w:val="18"/>
      <w:szCs w:val="18"/>
    </w:rPr>
  </w:style>
  <w:style w:type="character" w:customStyle="1" w:styleId="Char2">
    <w:name w:val="批注框文本 Char"/>
    <w:basedOn w:val="a0"/>
    <w:link w:val="aa"/>
    <w:uiPriority w:val="99"/>
    <w:semiHidden/>
    <w:rsid w:val="00245B85"/>
    <w:rPr>
      <w:rFonts w:ascii="Calibri" w:eastAsia="宋体" w:hAnsi="Calibri" w:cs="Times New Roman"/>
      <w:sz w:val="18"/>
      <w:szCs w:val="18"/>
    </w:rPr>
  </w:style>
  <w:style w:type="character" w:styleId="ab">
    <w:name w:val="annotation reference"/>
    <w:basedOn w:val="a0"/>
    <w:uiPriority w:val="99"/>
    <w:semiHidden/>
    <w:unhideWhenUsed/>
    <w:rsid w:val="00245B85"/>
    <w:rPr>
      <w:sz w:val="21"/>
      <w:szCs w:val="21"/>
    </w:rPr>
  </w:style>
  <w:style w:type="paragraph" w:styleId="ac">
    <w:name w:val="annotation text"/>
    <w:basedOn w:val="a"/>
    <w:link w:val="Char3"/>
    <w:uiPriority w:val="99"/>
    <w:semiHidden/>
    <w:unhideWhenUsed/>
    <w:rsid w:val="00245B85"/>
    <w:pPr>
      <w:jc w:val="left"/>
    </w:pPr>
  </w:style>
  <w:style w:type="character" w:customStyle="1" w:styleId="Char3">
    <w:name w:val="批注文字 Char"/>
    <w:basedOn w:val="a0"/>
    <w:link w:val="ac"/>
    <w:uiPriority w:val="99"/>
    <w:semiHidden/>
    <w:rsid w:val="00245B85"/>
    <w:rPr>
      <w:rFonts w:ascii="Calibri" w:eastAsia="宋体" w:hAnsi="Calibri" w:cs="Times New Roman"/>
    </w:rPr>
  </w:style>
  <w:style w:type="paragraph" w:styleId="ad">
    <w:name w:val="annotation subject"/>
    <w:basedOn w:val="ac"/>
    <w:next w:val="ac"/>
    <w:link w:val="Char4"/>
    <w:uiPriority w:val="99"/>
    <w:semiHidden/>
    <w:unhideWhenUsed/>
    <w:rsid w:val="00245B85"/>
    <w:rPr>
      <w:b/>
      <w:bCs/>
    </w:rPr>
  </w:style>
  <w:style w:type="character" w:customStyle="1" w:styleId="Char4">
    <w:name w:val="批注主题 Char"/>
    <w:basedOn w:val="Char3"/>
    <w:link w:val="ad"/>
    <w:uiPriority w:val="99"/>
    <w:semiHidden/>
    <w:rsid w:val="00245B85"/>
    <w:rPr>
      <w:rFonts w:ascii="Calibri" w:eastAsia="宋体" w:hAnsi="Calibri"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8433204">
      <w:bodyDiv w:val="1"/>
      <w:marLeft w:val="0"/>
      <w:marRight w:val="0"/>
      <w:marTop w:val="0"/>
      <w:marBottom w:val="0"/>
      <w:divBdr>
        <w:top w:val="none" w:sz="0" w:space="0" w:color="auto"/>
        <w:left w:val="none" w:sz="0" w:space="0" w:color="auto"/>
        <w:bottom w:val="none" w:sz="0" w:space="0" w:color="auto"/>
        <w:right w:val="none" w:sz="0" w:space="0" w:color="auto"/>
      </w:divBdr>
      <w:divsChild>
        <w:div w:id="643854428">
          <w:marLeft w:val="0"/>
          <w:marRight w:val="0"/>
          <w:marTop w:val="0"/>
          <w:marBottom w:val="0"/>
          <w:divBdr>
            <w:top w:val="none" w:sz="0" w:space="0" w:color="auto"/>
            <w:left w:val="none" w:sz="0" w:space="0" w:color="auto"/>
            <w:bottom w:val="none" w:sz="0" w:space="0" w:color="auto"/>
            <w:right w:val="none" w:sz="0" w:space="0" w:color="auto"/>
          </w:divBdr>
          <w:divsChild>
            <w:div w:id="1011227387">
              <w:marLeft w:val="0"/>
              <w:marRight w:val="0"/>
              <w:marTop w:val="0"/>
              <w:marBottom w:val="0"/>
              <w:divBdr>
                <w:top w:val="none" w:sz="0" w:space="0" w:color="auto"/>
                <w:left w:val="none" w:sz="0" w:space="0" w:color="auto"/>
                <w:bottom w:val="none" w:sz="0" w:space="0" w:color="auto"/>
                <w:right w:val="none" w:sz="0" w:space="0" w:color="auto"/>
              </w:divBdr>
              <w:divsChild>
                <w:div w:id="821971998">
                  <w:marLeft w:val="0"/>
                  <w:marRight w:val="0"/>
                  <w:marTop w:val="0"/>
                  <w:marBottom w:val="0"/>
                  <w:divBdr>
                    <w:top w:val="none" w:sz="0" w:space="0" w:color="auto"/>
                    <w:left w:val="none" w:sz="0" w:space="0" w:color="auto"/>
                    <w:bottom w:val="none" w:sz="0" w:space="0" w:color="auto"/>
                    <w:right w:val="none" w:sz="0" w:space="0" w:color="auto"/>
                  </w:divBdr>
                  <w:divsChild>
                    <w:div w:id="1479760717">
                      <w:marLeft w:val="0"/>
                      <w:marRight w:val="0"/>
                      <w:marTop w:val="0"/>
                      <w:marBottom w:val="0"/>
                      <w:divBdr>
                        <w:top w:val="none" w:sz="0" w:space="0" w:color="auto"/>
                        <w:left w:val="none" w:sz="0" w:space="0" w:color="auto"/>
                        <w:bottom w:val="none" w:sz="0" w:space="0" w:color="auto"/>
                        <w:right w:val="none" w:sz="0" w:space="0" w:color="auto"/>
                      </w:divBdr>
                      <w:divsChild>
                        <w:div w:id="1351638588">
                          <w:marLeft w:val="0"/>
                          <w:marRight w:val="0"/>
                          <w:marTop w:val="0"/>
                          <w:marBottom w:val="0"/>
                          <w:divBdr>
                            <w:top w:val="none" w:sz="0" w:space="0" w:color="auto"/>
                            <w:left w:val="none" w:sz="0" w:space="0" w:color="auto"/>
                            <w:bottom w:val="none" w:sz="0" w:space="0" w:color="auto"/>
                            <w:right w:val="none" w:sz="0" w:space="0" w:color="auto"/>
                          </w:divBdr>
                          <w:divsChild>
                            <w:div w:id="1589190193">
                              <w:marLeft w:val="0"/>
                              <w:marRight w:val="0"/>
                              <w:marTop w:val="0"/>
                              <w:marBottom w:val="0"/>
                              <w:divBdr>
                                <w:top w:val="none" w:sz="0" w:space="0" w:color="auto"/>
                                <w:left w:val="none" w:sz="0" w:space="0" w:color="auto"/>
                                <w:bottom w:val="none" w:sz="0" w:space="0" w:color="auto"/>
                                <w:right w:val="none" w:sz="0" w:space="0" w:color="auto"/>
                              </w:divBdr>
                              <w:divsChild>
                                <w:div w:id="439690308">
                                  <w:marLeft w:val="0"/>
                                  <w:marRight w:val="0"/>
                                  <w:marTop w:val="0"/>
                                  <w:marBottom w:val="0"/>
                                  <w:divBdr>
                                    <w:top w:val="none" w:sz="0" w:space="0" w:color="auto"/>
                                    <w:left w:val="none" w:sz="0" w:space="0" w:color="auto"/>
                                    <w:bottom w:val="none" w:sz="0" w:space="0" w:color="auto"/>
                                    <w:right w:val="none" w:sz="0" w:space="0" w:color="auto"/>
                                  </w:divBdr>
                                  <w:divsChild>
                                    <w:div w:id="779421790">
                                      <w:marLeft w:val="0"/>
                                      <w:marRight w:val="0"/>
                                      <w:marTop w:val="0"/>
                                      <w:marBottom w:val="0"/>
                                      <w:divBdr>
                                        <w:top w:val="single" w:sz="6" w:space="9" w:color="E5E5E5"/>
                                        <w:left w:val="single" w:sz="6" w:space="15" w:color="E5E5E5"/>
                                        <w:bottom w:val="single" w:sz="6" w:space="0" w:color="E5E5E5"/>
                                        <w:right w:val="single" w:sz="6" w:space="15" w:color="E5E5E5"/>
                                      </w:divBdr>
                                      <w:divsChild>
                                        <w:div w:id="4976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433983">
      <w:bodyDiv w:val="1"/>
      <w:marLeft w:val="0"/>
      <w:marRight w:val="0"/>
      <w:marTop w:val="0"/>
      <w:marBottom w:val="0"/>
      <w:divBdr>
        <w:top w:val="none" w:sz="0" w:space="0" w:color="auto"/>
        <w:left w:val="none" w:sz="0" w:space="0" w:color="auto"/>
        <w:bottom w:val="none" w:sz="0" w:space="0" w:color="auto"/>
        <w:right w:val="none" w:sz="0" w:space="0" w:color="auto"/>
      </w:divBdr>
      <w:divsChild>
        <w:div w:id="346567084">
          <w:marLeft w:val="0"/>
          <w:marRight w:val="0"/>
          <w:marTop w:val="0"/>
          <w:marBottom w:val="0"/>
          <w:divBdr>
            <w:top w:val="none" w:sz="0" w:space="0" w:color="auto"/>
            <w:left w:val="none" w:sz="0" w:space="0" w:color="auto"/>
            <w:bottom w:val="none" w:sz="0" w:space="0" w:color="auto"/>
            <w:right w:val="none" w:sz="0" w:space="0" w:color="auto"/>
          </w:divBdr>
          <w:divsChild>
            <w:div w:id="113334245">
              <w:marLeft w:val="0"/>
              <w:marRight w:val="0"/>
              <w:marTop w:val="0"/>
              <w:marBottom w:val="0"/>
              <w:divBdr>
                <w:top w:val="none" w:sz="0" w:space="0" w:color="auto"/>
                <w:left w:val="none" w:sz="0" w:space="0" w:color="auto"/>
                <w:bottom w:val="none" w:sz="0" w:space="0" w:color="auto"/>
                <w:right w:val="none" w:sz="0" w:space="0" w:color="auto"/>
              </w:divBdr>
              <w:divsChild>
                <w:div w:id="823132527">
                  <w:marLeft w:val="0"/>
                  <w:marRight w:val="0"/>
                  <w:marTop w:val="0"/>
                  <w:marBottom w:val="0"/>
                  <w:divBdr>
                    <w:top w:val="none" w:sz="0" w:space="0" w:color="auto"/>
                    <w:left w:val="none" w:sz="0" w:space="0" w:color="auto"/>
                    <w:bottom w:val="none" w:sz="0" w:space="0" w:color="auto"/>
                    <w:right w:val="none" w:sz="0" w:space="0" w:color="auto"/>
                  </w:divBdr>
                  <w:divsChild>
                    <w:div w:id="736247440">
                      <w:marLeft w:val="0"/>
                      <w:marRight w:val="0"/>
                      <w:marTop w:val="0"/>
                      <w:marBottom w:val="0"/>
                      <w:divBdr>
                        <w:top w:val="none" w:sz="0" w:space="0" w:color="auto"/>
                        <w:left w:val="none" w:sz="0" w:space="0" w:color="auto"/>
                        <w:bottom w:val="none" w:sz="0" w:space="0" w:color="auto"/>
                        <w:right w:val="none" w:sz="0" w:space="0" w:color="auto"/>
                      </w:divBdr>
                      <w:divsChild>
                        <w:div w:id="1567837584">
                          <w:marLeft w:val="0"/>
                          <w:marRight w:val="0"/>
                          <w:marTop w:val="0"/>
                          <w:marBottom w:val="0"/>
                          <w:divBdr>
                            <w:top w:val="none" w:sz="0" w:space="0" w:color="auto"/>
                            <w:left w:val="none" w:sz="0" w:space="0" w:color="auto"/>
                            <w:bottom w:val="none" w:sz="0" w:space="0" w:color="auto"/>
                            <w:right w:val="none" w:sz="0" w:space="0" w:color="auto"/>
                          </w:divBdr>
                          <w:divsChild>
                            <w:div w:id="1384794793">
                              <w:marLeft w:val="0"/>
                              <w:marRight w:val="0"/>
                              <w:marTop w:val="0"/>
                              <w:marBottom w:val="0"/>
                              <w:divBdr>
                                <w:top w:val="none" w:sz="0" w:space="0" w:color="auto"/>
                                <w:left w:val="none" w:sz="0" w:space="0" w:color="auto"/>
                                <w:bottom w:val="none" w:sz="0" w:space="0" w:color="auto"/>
                                <w:right w:val="none" w:sz="0" w:space="0" w:color="auto"/>
                              </w:divBdr>
                              <w:divsChild>
                                <w:div w:id="247665380">
                                  <w:marLeft w:val="0"/>
                                  <w:marRight w:val="0"/>
                                  <w:marTop w:val="0"/>
                                  <w:marBottom w:val="0"/>
                                  <w:divBdr>
                                    <w:top w:val="none" w:sz="0" w:space="0" w:color="auto"/>
                                    <w:left w:val="none" w:sz="0" w:space="0" w:color="auto"/>
                                    <w:bottom w:val="none" w:sz="0" w:space="0" w:color="auto"/>
                                    <w:right w:val="none" w:sz="0" w:space="0" w:color="auto"/>
                                  </w:divBdr>
                                  <w:divsChild>
                                    <w:div w:id="504439314">
                                      <w:marLeft w:val="0"/>
                                      <w:marRight w:val="0"/>
                                      <w:marTop w:val="0"/>
                                      <w:marBottom w:val="0"/>
                                      <w:divBdr>
                                        <w:top w:val="single" w:sz="6" w:space="9" w:color="E5E5E5"/>
                                        <w:left w:val="single" w:sz="6" w:space="15" w:color="E5E5E5"/>
                                        <w:bottom w:val="single" w:sz="6" w:space="0" w:color="E5E5E5"/>
                                        <w:right w:val="single" w:sz="6" w:space="15" w:color="E5E5E5"/>
                                      </w:divBdr>
                                      <w:divsChild>
                                        <w:div w:id="10131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62859">
      <w:bodyDiv w:val="1"/>
      <w:marLeft w:val="0"/>
      <w:marRight w:val="0"/>
      <w:marTop w:val="0"/>
      <w:marBottom w:val="0"/>
      <w:divBdr>
        <w:top w:val="none" w:sz="0" w:space="0" w:color="auto"/>
        <w:left w:val="none" w:sz="0" w:space="0" w:color="auto"/>
        <w:bottom w:val="none" w:sz="0" w:space="0" w:color="auto"/>
        <w:right w:val="none" w:sz="0" w:space="0" w:color="auto"/>
      </w:divBdr>
      <w:divsChild>
        <w:div w:id="1167597494">
          <w:marLeft w:val="0"/>
          <w:marRight w:val="0"/>
          <w:marTop w:val="0"/>
          <w:marBottom w:val="0"/>
          <w:divBdr>
            <w:top w:val="none" w:sz="0" w:space="0" w:color="auto"/>
            <w:left w:val="none" w:sz="0" w:space="0" w:color="auto"/>
            <w:bottom w:val="none" w:sz="0" w:space="0" w:color="auto"/>
            <w:right w:val="none" w:sz="0" w:space="0" w:color="auto"/>
          </w:divBdr>
          <w:divsChild>
            <w:div w:id="138770245">
              <w:marLeft w:val="0"/>
              <w:marRight w:val="0"/>
              <w:marTop w:val="0"/>
              <w:marBottom w:val="0"/>
              <w:divBdr>
                <w:top w:val="none" w:sz="0" w:space="0" w:color="auto"/>
                <w:left w:val="none" w:sz="0" w:space="0" w:color="auto"/>
                <w:bottom w:val="none" w:sz="0" w:space="0" w:color="auto"/>
                <w:right w:val="none" w:sz="0" w:space="0" w:color="auto"/>
              </w:divBdr>
              <w:divsChild>
                <w:div w:id="1210650221">
                  <w:marLeft w:val="0"/>
                  <w:marRight w:val="0"/>
                  <w:marTop w:val="0"/>
                  <w:marBottom w:val="0"/>
                  <w:divBdr>
                    <w:top w:val="none" w:sz="0" w:space="0" w:color="auto"/>
                    <w:left w:val="none" w:sz="0" w:space="0" w:color="auto"/>
                    <w:bottom w:val="none" w:sz="0" w:space="0" w:color="auto"/>
                    <w:right w:val="none" w:sz="0" w:space="0" w:color="auto"/>
                  </w:divBdr>
                  <w:divsChild>
                    <w:div w:id="1468233828">
                      <w:marLeft w:val="0"/>
                      <w:marRight w:val="0"/>
                      <w:marTop w:val="0"/>
                      <w:marBottom w:val="0"/>
                      <w:divBdr>
                        <w:top w:val="none" w:sz="0" w:space="0" w:color="auto"/>
                        <w:left w:val="none" w:sz="0" w:space="0" w:color="auto"/>
                        <w:bottom w:val="none" w:sz="0" w:space="0" w:color="auto"/>
                        <w:right w:val="none" w:sz="0" w:space="0" w:color="auto"/>
                      </w:divBdr>
                      <w:divsChild>
                        <w:div w:id="182013296">
                          <w:marLeft w:val="0"/>
                          <w:marRight w:val="0"/>
                          <w:marTop w:val="0"/>
                          <w:marBottom w:val="0"/>
                          <w:divBdr>
                            <w:top w:val="none" w:sz="0" w:space="0" w:color="auto"/>
                            <w:left w:val="none" w:sz="0" w:space="0" w:color="auto"/>
                            <w:bottom w:val="none" w:sz="0" w:space="0" w:color="auto"/>
                            <w:right w:val="none" w:sz="0" w:space="0" w:color="auto"/>
                          </w:divBdr>
                          <w:divsChild>
                            <w:div w:id="1952739162">
                              <w:marLeft w:val="0"/>
                              <w:marRight w:val="0"/>
                              <w:marTop w:val="0"/>
                              <w:marBottom w:val="0"/>
                              <w:divBdr>
                                <w:top w:val="none" w:sz="0" w:space="0" w:color="auto"/>
                                <w:left w:val="none" w:sz="0" w:space="0" w:color="auto"/>
                                <w:bottom w:val="none" w:sz="0" w:space="0" w:color="auto"/>
                                <w:right w:val="none" w:sz="0" w:space="0" w:color="auto"/>
                              </w:divBdr>
                              <w:divsChild>
                                <w:div w:id="1603225318">
                                  <w:marLeft w:val="0"/>
                                  <w:marRight w:val="0"/>
                                  <w:marTop w:val="0"/>
                                  <w:marBottom w:val="0"/>
                                  <w:divBdr>
                                    <w:top w:val="none" w:sz="0" w:space="0" w:color="auto"/>
                                    <w:left w:val="none" w:sz="0" w:space="0" w:color="auto"/>
                                    <w:bottom w:val="none" w:sz="0" w:space="0" w:color="auto"/>
                                    <w:right w:val="none" w:sz="0" w:space="0" w:color="auto"/>
                                  </w:divBdr>
                                  <w:divsChild>
                                    <w:div w:id="400492337">
                                      <w:marLeft w:val="0"/>
                                      <w:marRight w:val="0"/>
                                      <w:marTop w:val="0"/>
                                      <w:marBottom w:val="0"/>
                                      <w:divBdr>
                                        <w:top w:val="single" w:sz="6" w:space="9" w:color="E5E5E5"/>
                                        <w:left w:val="single" w:sz="6" w:space="15" w:color="E5E5E5"/>
                                        <w:bottom w:val="single" w:sz="6" w:space="0" w:color="E5E5E5"/>
                                        <w:right w:val="single" w:sz="6" w:space="15" w:color="E5E5E5"/>
                                      </w:divBdr>
                                      <w:divsChild>
                                        <w:div w:id="16426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8220666">
      <w:bodyDiv w:val="1"/>
      <w:marLeft w:val="0"/>
      <w:marRight w:val="0"/>
      <w:marTop w:val="0"/>
      <w:marBottom w:val="0"/>
      <w:divBdr>
        <w:top w:val="none" w:sz="0" w:space="0" w:color="auto"/>
        <w:left w:val="none" w:sz="0" w:space="0" w:color="auto"/>
        <w:bottom w:val="none" w:sz="0" w:space="0" w:color="auto"/>
        <w:right w:val="none" w:sz="0" w:space="0" w:color="auto"/>
      </w:divBdr>
      <w:divsChild>
        <w:div w:id="340813572">
          <w:marLeft w:val="0"/>
          <w:marRight w:val="0"/>
          <w:marTop w:val="0"/>
          <w:marBottom w:val="0"/>
          <w:divBdr>
            <w:top w:val="none" w:sz="0" w:space="0" w:color="auto"/>
            <w:left w:val="none" w:sz="0" w:space="0" w:color="auto"/>
            <w:bottom w:val="none" w:sz="0" w:space="0" w:color="auto"/>
            <w:right w:val="none" w:sz="0" w:space="0" w:color="auto"/>
          </w:divBdr>
          <w:divsChild>
            <w:div w:id="935792988">
              <w:marLeft w:val="0"/>
              <w:marRight w:val="0"/>
              <w:marTop w:val="0"/>
              <w:marBottom w:val="0"/>
              <w:divBdr>
                <w:top w:val="none" w:sz="0" w:space="0" w:color="auto"/>
                <w:left w:val="none" w:sz="0" w:space="0" w:color="auto"/>
                <w:bottom w:val="none" w:sz="0" w:space="0" w:color="auto"/>
                <w:right w:val="none" w:sz="0" w:space="0" w:color="auto"/>
              </w:divBdr>
              <w:divsChild>
                <w:div w:id="697511540">
                  <w:marLeft w:val="0"/>
                  <w:marRight w:val="0"/>
                  <w:marTop w:val="0"/>
                  <w:marBottom w:val="0"/>
                  <w:divBdr>
                    <w:top w:val="none" w:sz="0" w:space="0" w:color="auto"/>
                    <w:left w:val="none" w:sz="0" w:space="0" w:color="auto"/>
                    <w:bottom w:val="none" w:sz="0" w:space="0" w:color="auto"/>
                    <w:right w:val="none" w:sz="0" w:space="0" w:color="auto"/>
                  </w:divBdr>
                  <w:divsChild>
                    <w:div w:id="1178230511">
                      <w:marLeft w:val="0"/>
                      <w:marRight w:val="0"/>
                      <w:marTop w:val="0"/>
                      <w:marBottom w:val="0"/>
                      <w:divBdr>
                        <w:top w:val="none" w:sz="0" w:space="0" w:color="auto"/>
                        <w:left w:val="none" w:sz="0" w:space="0" w:color="auto"/>
                        <w:bottom w:val="none" w:sz="0" w:space="0" w:color="auto"/>
                        <w:right w:val="none" w:sz="0" w:space="0" w:color="auto"/>
                      </w:divBdr>
                      <w:divsChild>
                        <w:div w:id="95181398">
                          <w:marLeft w:val="0"/>
                          <w:marRight w:val="0"/>
                          <w:marTop w:val="0"/>
                          <w:marBottom w:val="0"/>
                          <w:divBdr>
                            <w:top w:val="none" w:sz="0" w:space="0" w:color="auto"/>
                            <w:left w:val="none" w:sz="0" w:space="0" w:color="auto"/>
                            <w:bottom w:val="none" w:sz="0" w:space="0" w:color="auto"/>
                            <w:right w:val="none" w:sz="0" w:space="0" w:color="auto"/>
                          </w:divBdr>
                          <w:divsChild>
                            <w:div w:id="1168983508">
                              <w:marLeft w:val="0"/>
                              <w:marRight w:val="0"/>
                              <w:marTop w:val="0"/>
                              <w:marBottom w:val="0"/>
                              <w:divBdr>
                                <w:top w:val="none" w:sz="0" w:space="0" w:color="auto"/>
                                <w:left w:val="none" w:sz="0" w:space="0" w:color="auto"/>
                                <w:bottom w:val="none" w:sz="0" w:space="0" w:color="auto"/>
                                <w:right w:val="none" w:sz="0" w:space="0" w:color="auto"/>
                              </w:divBdr>
                              <w:divsChild>
                                <w:div w:id="1245141724">
                                  <w:marLeft w:val="0"/>
                                  <w:marRight w:val="0"/>
                                  <w:marTop w:val="0"/>
                                  <w:marBottom w:val="0"/>
                                  <w:divBdr>
                                    <w:top w:val="none" w:sz="0" w:space="0" w:color="auto"/>
                                    <w:left w:val="none" w:sz="0" w:space="0" w:color="auto"/>
                                    <w:bottom w:val="none" w:sz="0" w:space="0" w:color="auto"/>
                                    <w:right w:val="none" w:sz="0" w:space="0" w:color="auto"/>
                                  </w:divBdr>
                                  <w:divsChild>
                                    <w:div w:id="1231694149">
                                      <w:marLeft w:val="0"/>
                                      <w:marRight w:val="0"/>
                                      <w:marTop w:val="0"/>
                                      <w:marBottom w:val="0"/>
                                      <w:divBdr>
                                        <w:top w:val="single" w:sz="6" w:space="9" w:color="E5E5E5"/>
                                        <w:left w:val="single" w:sz="6" w:space="15" w:color="E5E5E5"/>
                                        <w:bottom w:val="single" w:sz="6" w:space="0" w:color="E5E5E5"/>
                                        <w:right w:val="single" w:sz="6" w:space="15" w:color="E5E5E5"/>
                                      </w:divBdr>
                                      <w:divsChild>
                                        <w:div w:id="17768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352111">
      <w:bodyDiv w:val="1"/>
      <w:marLeft w:val="0"/>
      <w:marRight w:val="0"/>
      <w:marTop w:val="0"/>
      <w:marBottom w:val="0"/>
      <w:divBdr>
        <w:top w:val="none" w:sz="0" w:space="0" w:color="auto"/>
        <w:left w:val="none" w:sz="0" w:space="0" w:color="auto"/>
        <w:bottom w:val="none" w:sz="0" w:space="0" w:color="auto"/>
        <w:right w:val="none" w:sz="0" w:space="0" w:color="auto"/>
      </w:divBdr>
      <w:divsChild>
        <w:div w:id="297687958">
          <w:marLeft w:val="0"/>
          <w:marRight w:val="0"/>
          <w:marTop w:val="0"/>
          <w:marBottom w:val="0"/>
          <w:divBdr>
            <w:top w:val="none" w:sz="0" w:space="0" w:color="auto"/>
            <w:left w:val="none" w:sz="0" w:space="0" w:color="auto"/>
            <w:bottom w:val="none" w:sz="0" w:space="0" w:color="auto"/>
            <w:right w:val="none" w:sz="0" w:space="0" w:color="auto"/>
          </w:divBdr>
          <w:divsChild>
            <w:div w:id="819924690">
              <w:marLeft w:val="0"/>
              <w:marRight w:val="0"/>
              <w:marTop w:val="0"/>
              <w:marBottom w:val="0"/>
              <w:divBdr>
                <w:top w:val="none" w:sz="0" w:space="0" w:color="auto"/>
                <w:left w:val="none" w:sz="0" w:space="0" w:color="auto"/>
                <w:bottom w:val="none" w:sz="0" w:space="0" w:color="auto"/>
                <w:right w:val="none" w:sz="0" w:space="0" w:color="auto"/>
              </w:divBdr>
              <w:divsChild>
                <w:div w:id="970942462">
                  <w:marLeft w:val="0"/>
                  <w:marRight w:val="0"/>
                  <w:marTop w:val="0"/>
                  <w:marBottom w:val="0"/>
                  <w:divBdr>
                    <w:top w:val="none" w:sz="0" w:space="0" w:color="auto"/>
                    <w:left w:val="none" w:sz="0" w:space="0" w:color="auto"/>
                    <w:bottom w:val="none" w:sz="0" w:space="0" w:color="auto"/>
                    <w:right w:val="none" w:sz="0" w:space="0" w:color="auto"/>
                  </w:divBdr>
                  <w:divsChild>
                    <w:div w:id="1832673889">
                      <w:marLeft w:val="0"/>
                      <w:marRight w:val="0"/>
                      <w:marTop w:val="0"/>
                      <w:marBottom w:val="0"/>
                      <w:divBdr>
                        <w:top w:val="none" w:sz="0" w:space="0" w:color="auto"/>
                        <w:left w:val="none" w:sz="0" w:space="0" w:color="auto"/>
                        <w:bottom w:val="none" w:sz="0" w:space="0" w:color="auto"/>
                        <w:right w:val="none" w:sz="0" w:space="0" w:color="auto"/>
                      </w:divBdr>
                      <w:divsChild>
                        <w:div w:id="1870726554">
                          <w:marLeft w:val="0"/>
                          <w:marRight w:val="0"/>
                          <w:marTop w:val="0"/>
                          <w:marBottom w:val="0"/>
                          <w:divBdr>
                            <w:top w:val="none" w:sz="0" w:space="0" w:color="auto"/>
                            <w:left w:val="none" w:sz="0" w:space="0" w:color="auto"/>
                            <w:bottom w:val="none" w:sz="0" w:space="0" w:color="auto"/>
                            <w:right w:val="none" w:sz="0" w:space="0" w:color="auto"/>
                          </w:divBdr>
                          <w:divsChild>
                            <w:div w:id="1060635858">
                              <w:marLeft w:val="0"/>
                              <w:marRight w:val="0"/>
                              <w:marTop w:val="0"/>
                              <w:marBottom w:val="0"/>
                              <w:divBdr>
                                <w:top w:val="none" w:sz="0" w:space="0" w:color="auto"/>
                                <w:left w:val="none" w:sz="0" w:space="0" w:color="auto"/>
                                <w:bottom w:val="none" w:sz="0" w:space="0" w:color="auto"/>
                                <w:right w:val="none" w:sz="0" w:space="0" w:color="auto"/>
                              </w:divBdr>
                              <w:divsChild>
                                <w:div w:id="1502428753">
                                  <w:marLeft w:val="0"/>
                                  <w:marRight w:val="0"/>
                                  <w:marTop w:val="0"/>
                                  <w:marBottom w:val="0"/>
                                  <w:divBdr>
                                    <w:top w:val="none" w:sz="0" w:space="0" w:color="auto"/>
                                    <w:left w:val="none" w:sz="0" w:space="0" w:color="auto"/>
                                    <w:bottom w:val="none" w:sz="0" w:space="0" w:color="auto"/>
                                    <w:right w:val="none" w:sz="0" w:space="0" w:color="auto"/>
                                  </w:divBdr>
                                  <w:divsChild>
                                    <w:div w:id="568004001">
                                      <w:marLeft w:val="0"/>
                                      <w:marRight w:val="0"/>
                                      <w:marTop w:val="0"/>
                                      <w:marBottom w:val="0"/>
                                      <w:divBdr>
                                        <w:top w:val="single" w:sz="6" w:space="9" w:color="E5E5E5"/>
                                        <w:left w:val="single" w:sz="6" w:space="15" w:color="E5E5E5"/>
                                        <w:bottom w:val="single" w:sz="6" w:space="0" w:color="E5E5E5"/>
                                        <w:right w:val="single" w:sz="6" w:space="15" w:color="E5E5E5"/>
                                      </w:divBdr>
                                      <w:divsChild>
                                        <w:div w:id="15329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920014">
      <w:bodyDiv w:val="1"/>
      <w:marLeft w:val="0"/>
      <w:marRight w:val="0"/>
      <w:marTop w:val="0"/>
      <w:marBottom w:val="0"/>
      <w:divBdr>
        <w:top w:val="none" w:sz="0" w:space="0" w:color="auto"/>
        <w:left w:val="none" w:sz="0" w:space="0" w:color="auto"/>
        <w:bottom w:val="none" w:sz="0" w:space="0" w:color="auto"/>
        <w:right w:val="none" w:sz="0" w:space="0" w:color="auto"/>
      </w:divBdr>
      <w:divsChild>
        <w:div w:id="1791241918">
          <w:marLeft w:val="0"/>
          <w:marRight w:val="0"/>
          <w:marTop w:val="0"/>
          <w:marBottom w:val="0"/>
          <w:divBdr>
            <w:top w:val="none" w:sz="0" w:space="0" w:color="auto"/>
            <w:left w:val="none" w:sz="0" w:space="0" w:color="auto"/>
            <w:bottom w:val="none" w:sz="0" w:space="0" w:color="auto"/>
            <w:right w:val="none" w:sz="0" w:space="0" w:color="auto"/>
          </w:divBdr>
          <w:divsChild>
            <w:div w:id="536281388">
              <w:marLeft w:val="0"/>
              <w:marRight w:val="0"/>
              <w:marTop w:val="0"/>
              <w:marBottom w:val="0"/>
              <w:divBdr>
                <w:top w:val="none" w:sz="0" w:space="0" w:color="auto"/>
                <w:left w:val="none" w:sz="0" w:space="0" w:color="auto"/>
                <w:bottom w:val="none" w:sz="0" w:space="0" w:color="auto"/>
                <w:right w:val="none" w:sz="0" w:space="0" w:color="auto"/>
              </w:divBdr>
              <w:divsChild>
                <w:div w:id="244801770">
                  <w:marLeft w:val="0"/>
                  <w:marRight w:val="0"/>
                  <w:marTop w:val="0"/>
                  <w:marBottom w:val="0"/>
                  <w:divBdr>
                    <w:top w:val="none" w:sz="0" w:space="0" w:color="auto"/>
                    <w:left w:val="none" w:sz="0" w:space="0" w:color="auto"/>
                    <w:bottom w:val="none" w:sz="0" w:space="0" w:color="auto"/>
                    <w:right w:val="none" w:sz="0" w:space="0" w:color="auto"/>
                  </w:divBdr>
                  <w:divsChild>
                    <w:div w:id="1815949959">
                      <w:marLeft w:val="0"/>
                      <w:marRight w:val="0"/>
                      <w:marTop w:val="0"/>
                      <w:marBottom w:val="0"/>
                      <w:divBdr>
                        <w:top w:val="none" w:sz="0" w:space="0" w:color="auto"/>
                        <w:left w:val="none" w:sz="0" w:space="0" w:color="auto"/>
                        <w:bottom w:val="none" w:sz="0" w:space="0" w:color="auto"/>
                        <w:right w:val="none" w:sz="0" w:space="0" w:color="auto"/>
                      </w:divBdr>
                      <w:divsChild>
                        <w:div w:id="1767996157">
                          <w:marLeft w:val="0"/>
                          <w:marRight w:val="0"/>
                          <w:marTop w:val="0"/>
                          <w:marBottom w:val="0"/>
                          <w:divBdr>
                            <w:top w:val="none" w:sz="0" w:space="0" w:color="auto"/>
                            <w:left w:val="none" w:sz="0" w:space="0" w:color="auto"/>
                            <w:bottom w:val="none" w:sz="0" w:space="0" w:color="auto"/>
                            <w:right w:val="none" w:sz="0" w:space="0" w:color="auto"/>
                          </w:divBdr>
                          <w:divsChild>
                            <w:div w:id="2124301913">
                              <w:marLeft w:val="0"/>
                              <w:marRight w:val="0"/>
                              <w:marTop w:val="0"/>
                              <w:marBottom w:val="0"/>
                              <w:divBdr>
                                <w:top w:val="none" w:sz="0" w:space="0" w:color="auto"/>
                                <w:left w:val="none" w:sz="0" w:space="0" w:color="auto"/>
                                <w:bottom w:val="none" w:sz="0" w:space="0" w:color="auto"/>
                                <w:right w:val="none" w:sz="0" w:space="0" w:color="auto"/>
                              </w:divBdr>
                              <w:divsChild>
                                <w:div w:id="1761484342">
                                  <w:marLeft w:val="0"/>
                                  <w:marRight w:val="0"/>
                                  <w:marTop w:val="0"/>
                                  <w:marBottom w:val="0"/>
                                  <w:divBdr>
                                    <w:top w:val="none" w:sz="0" w:space="0" w:color="auto"/>
                                    <w:left w:val="none" w:sz="0" w:space="0" w:color="auto"/>
                                    <w:bottom w:val="none" w:sz="0" w:space="0" w:color="auto"/>
                                    <w:right w:val="none" w:sz="0" w:space="0" w:color="auto"/>
                                  </w:divBdr>
                                  <w:divsChild>
                                    <w:div w:id="1105463072">
                                      <w:marLeft w:val="0"/>
                                      <w:marRight w:val="0"/>
                                      <w:marTop w:val="0"/>
                                      <w:marBottom w:val="0"/>
                                      <w:divBdr>
                                        <w:top w:val="single" w:sz="6" w:space="9" w:color="E5E5E5"/>
                                        <w:left w:val="single" w:sz="6" w:space="15" w:color="E5E5E5"/>
                                        <w:bottom w:val="single" w:sz="6" w:space="0" w:color="E5E5E5"/>
                                        <w:right w:val="single" w:sz="6" w:space="15" w:color="E5E5E5"/>
                                      </w:divBdr>
                                      <w:divsChild>
                                        <w:div w:id="20630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931633">
      <w:bodyDiv w:val="1"/>
      <w:marLeft w:val="0"/>
      <w:marRight w:val="0"/>
      <w:marTop w:val="0"/>
      <w:marBottom w:val="0"/>
      <w:divBdr>
        <w:top w:val="none" w:sz="0" w:space="0" w:color="auto"/>
        <w:left w:val="none" w:sz="0" w:space="0" w:color="auto"/>
        <w:bottom w:val="none" w:sz="0" w:space="0" w:color="auto"/>
        <w:right w:val="none" w:sz="0" w:space="0" w:color="auto"/>
      </w:divBdr>
      <w:divsChild>
        <w:div w:id="462893582">
          <w:marLeft w:val="0"/>
          <w:marRight w:val="0"/>
          <w:marTop w:val="0"/>
          <w:marBottom w:val="0"/>
          <w:divBdr>
            <w:top w:val="none" w:sz="0" w:space="0" w:color="auto"/>
            <w:left w:val="none" w:sz="0" w:space="0" w:color="auto"/>
            <w:bottom w:val="none" w:sz="0" w:space="0" w:color="auto"/>
            <w:right w:val="none" w:sz="0" w:space="0" w:color="auto"/>
          </w:divBdr>
          <w:divsChild>
            <w:div w:id="1217206775">
              <w:marLeft w:val="0"/>
              <w:marRight w:val="0"/>
              <w:marTop w:val="0"/>
              <w:marBottom w:val="0"/>
              <w:divBdr>
                <w:top w:val="none" w:sz="0" w:space="0" w:color="auto"/>
                <w:left w:val="none" w:sz="0" w:space="0" w:color="auto"/>
                <w:bottom w:val="none" w:sz="0" w:space="0" w:color="auto"/>
                <w:right w:val="none" w:sz="0" w:space="0" w:color="auto"/>
              </w:divBdr>
              <w:divsChild>
                <w:div w:id="910626061">
                  <w:marLeft w:val="0"/>
                  <w:marRight w:val="0"/>
                  <w:marTop w:val="0"/>
                  <w:marBottom w:val="0"/>
                  <w:divBdr>
                    <w:top w:val="none" w:sz="0" w:space="0" w:color="auto"/>
                    <w:left w:val="none" w:sz="0" w:space="0" w:color="auto"/>
                    <w:bottom w:val="none" w:sz="0" w:space="0" w:color="auto"/>
                    <w:right w:val="none" w:sz="0" w:space="0" w:color="auto"/>
                  </w:divBdr>
                  <w:divsChild>
                    <w:div w:id="511530301">
                      <w:marLeft w:val="0"/>
                      <w:marRight w:val="0"/>
                      <w:marTop w:val="0"/>
                      <w:marBottom w:val="0"/>
                      <w:divBdr>
                        <w:top w:val="none" w:sz="0" w:space="0" w:color="auto"/>
                        <w:left w:val="none" w:sz="0" w:space="0" w:color="auto"/>
                        <w:bottom w:val="none" w:sz="0" w:space="0" w:color="auto"/>
                        <w:right w:val="none" w:sz="0" w:space="0" w:color="auto"/>
                      </w:divBdr>
                      <w:divsChild>
                        <w:div w:id="2133088580">
                          <w:marLeft w:val="0"/>
                          <w:marRight w:val="0"/>
                          <w:marTop w:val="0"/>
                          <w:marBottom w:val="0"/>
                          <w:divBdr>
                            <w:top w:val="none" w:sz="0" w:space="0" w:color="auto"/>
                            <w:left w:val="none" w:sz="0" w:space="0" w:color="auto"/>
                            <w:bottom w:val="none" w:sz="0" w:space="0" w:color="auto"/>
                            <w:right w:val="none" w:sz="0" w:space="0" w:color="auto"/>
                          </w:divBdr>
                          <w:divsChild>
                            <w:div w:id="1337460997">
                              <w:marLeft w:val="0"/>
                              <w:marRight w:val="0"/>
                              <w:marTop w:val="0"/>
                              <w:marBottom w:val="0"/>
                              <w:divBdr>
                                <w:top w:val="none" w:sz="0" w:space="0" w:color="auto"/>
                                <w:left w:val="none" w:sz="0" w:space="0" w:color="auto"/>
                                <w:bottom w:val="none" w:sz="0" w:space="0" w:color="auto"/>
                                <w:right w:val="none" w:sz="0" w:space="0" w:color="auto"/>
                              </w:divBdr>
                              <w:divsChild>
                                <w:div w:id="1163280153">
                                  <w:marLeft w:val="0"/>
                                  <w:marRight w:val="0"/>
                                  <w:marTop w:val="0"/>
                                  <w:marBottom w:val="0"/>
                                  <w:divBdr>
                                    <w:top w:val="none" w:sz="0" w:space="0" w:color="auto"/>
                                    <w:left w:val="none" w:sz="0" w:space="0" w:color="auto"/>
                                    <w:bottom w:val="none" w:sz="0" w:space="0" w:color="auto"/>
                                    <w:right w:val="none" w:sz="0" w:space="0" w:color="auto"/>
                                  </w:divBdr>
                                  <w:divsChild>
                                    <w:div w:id="216820101">
                                      <w:marLeft w:val="0"/>
                                      <w:marRight w:val="0"/>
                                      <w:marTop w:val="0"/>
                                      <w:marBottom w:val="0"/>
                                      <w:divBdr>
                                        <w:top w:val="single" w:sz="6" w:space="9" w:color="E5E5E5"/>
                                        <w:left w:val="single" w:sz="6" w:space="15" w:color="E5E5E5"/>
                                        <w:bottom w:val="single" w:sz="6" w:space="0" w:color="E5E5E5"/>
                                        <w:right w:val="single" w:sz="6" w:space="15" w:color="E5E5E5"/>
                                      </w:divBdr>
                                      <w:divsChild>
                                        <w:div w:id="7283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238730">
      <w:bodyDiv w:val="1"/>
      <w:marLeft w:val="0"/>
      <w:marRight w:val="0"/>
      <w:marTop w:val="0"/>
      <w:marBottom w:val="0"/>
      <w:divBdr>
        <w:top w:val="none" w:sz="0" w:space="0" w:color="auto"/>
        <w:left w:val="none" w:sz="0" w:space="0" w:color="auto"/>
        <w:bottom w:val="none" w:sz="0" w:space="0" w:color="auto"/>
        <w:right w:val="none" w:sz="0" w:space="0" w:color="auto"/>
      </w:divBdr>
      <w:divsChild>
        <w:div w:id="861238833">
          <w:marLeft w:val="0"/>
          <w:marRight w:val="0"/>
          <w:marTop w:val="0"/>
          <w:marBottom w:val="0"/>
          <w:divBdr>
            <w:top w:val="none" w:sz="0" w:space="0" w:color="auto"/>
            <w:left w:val="none" w:sz="0" w:space="0" w:color="auto"/>
            <w:bottom w:val="none" w:sz="0" w:space="0" w:color="auto"/>
            <w:right w:val="none" w:sz="0" w:space="0" w:color="auto"/>
          </w:divBdr>
          <w:divsChild>
            <w:div w:id="1243445191">
              <w:marLeft w:val="0"/>
              <w:marRight w:val="0"/>
              <w:marTop w:val="0"/>
              <w:marBottom w:val="0"/>
              <w:divBdr>
                <w:top w:val="none" w:sz="0" w:space="0" w:color="auto"/>
                <w:left w:val="none" w:sz="0" w:space="0" w:color="auto"/>
                <w:bottom w:val="none" w:sz="0" w:space="0" w:color="auto"/>
                <w:right w:val="none" w:sz="0" w:space="0" w:color="auto"/>
              </w:divBdr>
              <w:divsChild>
                <w:div w:id="2098549374">
                  <w:marLeft w:val="0"/>
                  <w:marRight w:val="0"/>
                  <w:marTop w:val="0"/>
                  <w:marBottom w:val="0"/>
                  <w:divBdr>
                    <w:top w:val="none" w:sz="0" w:space="0" w:color="auto"/>
                    <w:left w:val="none" w:sz="0" w:space="0" w:color="auto"/>
                    <w:bottom w:val="none" w:sz="0" w:space="0" w:color="auto"/>
                    <w:right w:val="none" w:sz="0" w:space="0" w:color="auto"/>
                  </w:divBdr>
                  <w:divsChild>
                    <w:div w:id="1508132522">
                      <w:marLeft w:val="0"/>
                      <w:marRight w:val="0"/>
                      <w:marTop w:val="0"/>
                      <w:marBottom w:val="0"/>
                      <w:divBdr>
                        <w:top w:val="none" w:sz="0" w:space="0" w:color="auto"/>
                        <w:left w:val="none" w:sz="0" w:space="0" w:color="auto"/>
                        <w:bottom w:val="none" w:sz="0" w:space="0" w:color="auto"/>
                        <w:right w:val="none" w:sz="0" w:space="0" w:color="auto"/>
                      </w:divBdr>
                      <w:divsChild>
                        <w:div w:id="960377955">
                          <w:marLeft w:val="0"/>
                          <w:marRight w:val="0"/>
                          <w:marTop w:val="0"/>
                          <w:marBottom w:val="0"/>
                          <w:divBdr>
                            <w:top w:val="none" w:sz="0" w:space="0" w:color="auto"/>
                            <w:left w:val="none" w:sz="0" w:space="0" w:color="auto"/>
                            <w:bottom w:val="none" w:sz="0" w:space="0" w:color="auto"/>
                            <w:right w:val="none" w:sz="0" w:space="0" w:color="auto"/>
                          </w:divBdr>
                          <w:divsChild>
                            <w:div w:id="1497577477">
                              <w:marLeft w:val="0"/>
                              <w:marRight w:val="0"/>
                              <w:marTop w:val="0"/>
                              <w:marBottom w:val="0"/>
                              <w:divBdr>
                                <w:top w:val="none" w:sz="0" w:space="0" w:color="auto"/>
                                <w:left w:val="none" w:sz="0" w:space="0" w:color="auto"/>
                                <w:bottom w:val="none" w:sz="0" w:space="0" w:color="auto"/>
                                <w:right w:val="none" w:sz="0" w:space="0" w:color="auto"/>
                              </w:divBdr>
                              <w:divsChild>
                                <w:div w:id="668294726">
                                  <w:marLeft w:val="0"/>
                                  <w:marRight w:val="0"/>
                                  <w:marTop w:val="0"/>
                                  <w:marBottom w:val="0"/>
                                  <w:divBdr>
                                    <w:top w:val="none" w:sz="0" w:space="0" w:color="auto"/>
                                    <w:left w:val="none" w:sz="0" w:space="0" w:color="auto"/>
                                    <w:bottom w:val="none" w:sz="0" w:space="0" w:color="auto"/>
                                    <w:right w:val="none" w:sz="0" w:space="0" w:color="auto"/>
                                  </w:divBdr>
                                  <w:divsChild>
                                    <w:div w:id="1809862085">
                                      <w:marLeft w:val="0"/>
                                      <w:marRight w:val="0"/>
                                      <w:marTop w:val="0"/>
                                      <w:marBottom w:val="0"/>
                                      <w:divBdr>
                                        <w:top w:val="single" w:sz="6" w:space="9" w:color="E5E5E5"/>
                                        <w:left w:val="single" w:sz="6" w:space="15" w:color="E5E5E5"/>
                                        <w:bottom w:val="single" w:sz="6" w:space="0" w:color="E5E5E5"/>
                                        <w:right w:val="single" w:sz="6" w:space="15" w:color="E5E5E5"/>
                                      </w:divBdr>
                                      <w:divsChild>
                                        <w:div w:id="5642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18" Type="http://schemas.openxmlformats.org/officeDocument/2006/relationships/package" Target="embeddings/Microsoft_Visio___22.vsdx"/><Relationship Id="rId26" Type="http://schemas.openxmlformats.org/officeDocument/2006/relationships/package" Target="embeddings/Microsoft_Visio___55.vsdx"/><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image" Target="media/image7.emf"/><Relationship Id="rId33" Type="http://schemas.openxmlformats.org/officeDocument/2006/relationships/fontTable" Target="fontTable.xm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package" Target="embeddings/Microsoft_Visio___11.vsdx"/><Relationship Id="rId20" Type="http://schemas.openxmlformats.org/officeDocument/2006/relationships/image" Target="media/image4.png"/><Relationship Id="rId29" Type="http://schemas.openxmlformats.org/officeDocument/2006/relationships/hyperlink" Target="http://jour.duxiu.com/JourDetail.jsp?dxNumber=100207819535&amp;d=D289E3F512F3F357F23414E7DC1C7D4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__44.vsdx"/><Relationship Id="rId32" Type="http://schemas.openxmlformats.org/officeDocument/2006/relationships/hyperlink" Target="http://xueshu.baidu.com/s?wd=paperuri%3A%288744505554a6c232d50de0e8964ad8e2%29&amp;filter=sc_long_sign&amp;tn=SE_xueshusource_2kduw22v&amp;sc_vurl=http%3A%2F%2Fcdmd.cnki.com.cn%2FArticle%2FCDMD-10287-1011253474.htm&amp;ie=utf-8&amp;sc_us=8556366162440521892"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6.emf"/><Relationship Id="rId28" Type="http://schemas.openxmlformats.org/officeDocument/2006/relationships/hyperlink" Target="http://jour.duxiu.com/searchJour?sw=%E6%9D%8E%E5%BA%86%E6%B3%B0&amp;ecode=utf-8&amp;channel=searchJour&amp;Field=2" TargetMode="External"/><Relationship Id="rId36"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image" Target="media/image3.jpeg"/><Relationship Id="rId31" Type="http://schemas.openxmlformats.org/officeDocument/2006/relationships/hyperlink" Target="http://xueshu.baidu.com/s?wd=paperuri%3A%289124b8e95303a7df24ca611c6a99fe90%29&amp;filter=sc_long_sign&amp;tn=SE_xueshusource_2kduw22v&amp;sc_vurl=http%3A%2F%2Fwww.cqvip.com%2FMain%2FDetail.aspx%3Fid%3D7716822&amp;ie=utf-8&amp;sc_us=1584830825488003524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__33.vsdx"/><Relationship Id="rId27" Type="http://schemas.openxmlformats.org/officeDocument/2006/relationships/hyperlink" Target="http://jour.duxiu.com/searchJour?sw=%E6%9C%B1%E7%8F%8A&amp;ecode=utf-8&amp;channel=searchJour&amp;Field=2" TargetMode="External"/><Relationship Id="rId30" Type="http://schemas.openxmlformats.org/officeDocument/2006/relationships/hyperlink" Target="http://xueshu.baidu.com/usercenter/data/author?cmd=authoruri&amp;wd=authoruri%3A%28b7d69ed680e2a4fb%29%20author%3A%28%E6%9D%A8%E4%BB%81%E5%88%9A%29%20%E4%B8%AD%E5%9B%BD%E5%86%9C%E4%B8%9A%E5%A4%A7%E5%AD%A6%E4%BF%A1%E6%81%AF%E4%B8%8E%E7%94%B5%E6%B0%94%E5%B7%A5%E7%A8%8B%E5%AD%A6%E9%99%A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5B33E-B92A-46C3-84AD-B1C40CCEE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2328</Words>
  <Characters>13271</Characters>
  <Application>Microsoft Office Word</Application>
  <DocSecurity>0</DocSecurity>
  <Lines>110</Lines>
  <Paragraphs>31</Paragraphs>
  <ScaleCrop>false</ScaleCrop>
  <Company/>
  <LinksUpToDate>false</LinksUpToDate>
  <CharactersWithSpaces>15568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安安</dc:creator>
  <cp:lastModifiedBy>Administrator</cp:lastModifiedBy>
  <cp:revision>7</cp:revision>
  <dcterms:created xsi:type="dcterms:W3CDTF">2016-10-19T07:21:00Z</dcterms:created>
  <dcterms:modified xsi:type="dcterms:W3CDTF">2018-02-16T14:42:00Z</dcterms:modified>
</cp:coreProperties>
</file>